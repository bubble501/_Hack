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8ED" w:rsidRDefault="00D638ED"/>
    <w:p w:rsidR="00D638ED" w:rsidRDefault="00D638ED"/>
    <w:p w:rsidR="00D638ED" w:rsidRDefault="00D638ED"/>
    <w:p w:rsidR="00D638ED" w:rsidRDefault="00D638ED"/>
    <w:p w:rsidR="00D638ED" w:rsidRDefault="00D638ED"/>
    <w:p w:rsidR="00D638ED" w:rsidRDefault="00D638ED"/>
    <w:p w:rsidR="00D638ED" w:rsidRDefault="00D638ED" w:rsidP="00A24B5F">
      <w:pPr>
        <w:pStyle w:val="afb"/>
        <w:outlineLvl w:val="9"/>
        <w:rPr>
          <w:rFonts w:ascii="黑体"/>
          <w:sz w:val="52"/>
        </w:rPr>
      </w:pPr>
      <w:bookmarkStart w:id="0" w:name="_Toc105902216"/>
      <w:bookmarkStart w:id="1" w:name="_Toc106695473"/>
      <w:bookmarkStart w:id="2" w:name="_Toc110418120"/>
      <w:bookmarkStart w:id="3" w:name="_Toc111005859"/>
      <w:bookmarkStart w:id="4" w:name="_Toc111466932"/>
      <w:bookmarkStart w:id="5" w:name="_Toc111471510"/>
      <w:bookmarkStart w:id="6" w:name="_Toc111555576"/>
      <w:bookmarkStart w:id="7" w:name="_Toc111557300"/>
      <w:bookmarkStart w:id="8" w:name="_Toc112127723"/>
      <w:bookmarkStart w:id="9" w:name="_Toc112128210"/>
      <w:bookmarkStart w:id="10" w:name="_Toc115256029"/>
      <w:bookmarkStart w:id="11" w:name="_Toc419466191"/>
      <w:bookmarkStart w:id="12" w:name="_Toc419964812"/>
      <w:bookmarkStart w:id="13" w:name="_Toc422322283"/>
      <w:bookmarkStart w:id="14" w:name="_Toc436408888"/>
      <w:r>
        <w:rPr>
          <w:rFonts w:ascii="黑体" w:hint="eastAsia"/>
          <w:sz w:val="52"/>
        </w:rPr>
        <w:t>上海</w:t>
      </w:r>
      <w:r>
        <w:rPr>
          <w:rFonts w:ascii="黑体"/>
          <w:sz w:val="52"/>
        </w:rPr>
        <w:t>黄金交易所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D638ED" w:rsidRDefault="00742140" w:rsidP="004B5593">
      <w:pPr>
        <w:pStyle w:val="afb"/>
        <w:outlineLvl w:val="9"/>
        <w:rPr>
          <w:rFonts w:ascii="黑体"/>
          <w:sz w:val="52"/>
        </w:rPr>
      </w:pPr>
      <w:bookmarkStart w:id="15" w:name="_Toc436408889"/>
      <w:r>
        <w:rPr>
          <w:rFonts w:ascii="黑体" w:hint="eastAsia"/>
          <w:sz w:val="52"/>
        </w:rPr>
        <w:t>GEMS</w:t>
      </w:r>
      <w:r w:rsidR="00E06118">
        <w:rPr>
          <w:rFonts w:ascii="黑体" w:hint="eastAsia"/>
          <w:sz w:val="52"/>
        </w:rPr>
        <w:t>-</w:t>
      </w:r>
      <w:r>
        <w:rPr>
          <w:rFonts w:ascii="黑体" w:hint="eastAsia"/>
          <w:sz w:val="52"/>
        </w:rPr>
        <w:t>2业务</w:t>
      </w:r>
      <w:r w:rsidR="00EA692D">
        <w:rPr>
          <w:rFonts w:ascii="黑体" w:hint="eastAsia"/>
          <w:sz w:val="52"/>
        </w:rPr>
        <w:t>和技术</w:t>
      </w:r>
      <w:r w:rsidR="005C56AB">
        <w:rPr>
          <w:rFonts w:ascii="黑体" w:hint="eastAsia"/>
          <w:sz w:val="52"/>
        </w:rPr>
        <w:t>会员</w:t>
      </w:r>
      <w:r w:rsidR="00E023ED">
        <w:rPr>
          <w:rFonts w:ascii="黑体" w:hint="eastAsia"/>
          <w:sz w:val="52"/>
        </w:rPr>
        <w:t>影响</w:t>
      </w:r>
      <w:r w:rsidR="004B5593">
        <w:rPr>
          <w:rFonts w:ascii="黑体" w:hint="eastAsia"/>
          <w:sz w:val="52"/>
        </w:rPr>
        <w:t>说明</w:t>
      </w:r>
      <w:bookmarkEnd w:id="15"/>
    </w:p>
    <w:p w:rsidR="00D638ED" w:rsidRDefault="00D638ED" w:rsidP="00A24B5F">
      <w:pPr>
        <w:pStyle w:val="afa"/>
        <w:spacing w:before="0" w:after="0"/>
      </w:pPr>
    </w:p>
    <w:p w:rsidR="00D638ED" w:rsidRDefault="00D638ED" w:rsidP="00A24B5F"/>
    <w:p w:rsidR="00D638ED" w:rsidRDefault="00652C30" w:rsidP="00A24B5F">
      <w:pPr>
        <w:jc w:val="center"/>
        <w:rPr>
          <w:rFonts w:ascii="黑体" w:eastAsia="黑体"/>
          <w:sz w:val="36"/>
        </w:rPr>
      </w:pPr>
      <w:r>
        <w:rPr>
          <w:rFonts w:ascii="黑体" w:eastAsia="黑体" w:hint="eastAsia"/>
          <w:sz w:val="36"/>
        </w:rPr>
        <w:t>V</w:t>
      </w:r>
      <w:r w:rsidR="00B01EB1">
        <w:rPr>
          <w:rFonts w:ascii="黑体" w:eastAsia="黑体" w:hint="eastAsia"/>
          <w:sz w:val="36"/>
        </w:rPr>
        <w:t>1.</w:t>
      </w:r>
      <w:ins w:id="16" w:author="余新泰" w:date="2016-09-30T14:45:00Z">
        <w:r w:rsidR="000D54C5">
          <w:rPr>
            <w:rFonts w:ascii="黑体" w:eastAsia="黑体" w:hint="eastAsia"/>
            <w:sz w:val="36"/>
          </w:rPr>
          <w:t>7</w:t>
        </w:r>
      </w:ins>
      <w:del w:id="17" w:author="sunxj" w:date="2016-02-03T09:47:00Z">
        <w:r w:rsidR="00CB10EE" w:rsidDel="00027D90">
          <w:rPr>
            <w:rFonts w:ascii="黑体" w:eastAsia="黑体" w:hint="eastAsia"/>
            <w:sz w:val="36"/>
          </w:rPr>
          <w:delText>2</w:delText>
        </w:r>
      </w:del>
      <w:ins w:id="18" w:author="sunxj" w:date="2016-02-19T08:58:00Z">
        <w:del w:id="19" w:author="李田" w:date="2016-03-24T15:06:00Z">
          <w:r w:rsidR="00C23EC7" w:rsidDel="00C94320">
            <w:rPr>
              <w:rFonts w:ascii="黑体" w:eastAsia="黑体"/>
              <w:sz w:val="36"/>
            </w:rPr>
            <w:delText>4</w:delText>
          </w:r>
        </w:del>
      </w:ins>
      <w:ins w:id="20" w:author="sunxj" w:date="2016-05-18T09:26:00Z">
        <w:del w:id="21" w:author="余新泰" w:date="2016-09-30T14:45:00Z">
          <w:r w:rsidR="003A1E80" w:rsidDel="000D54C5">
            <w:rPr>
              <w:rFonts w:ascii="黑体" w:eastAsia="黑体"/>
              <w:sz w:val="36"/>
            </w:rPr>
            <w:delText>6</w:delText>
          </w:r>
        </w:del>
      </w:ins>
      <w:ins w:id="22" w:author="李田" w:date="2016-03-24T15:06:00Z">
        <w:del w:id="23" w:author="sunxj" w:date="2016-05-18T09:26:00Z">
          <w:r w:rsidR="00C94320" w:rsidDel="003A1E80">
            <w:rPr>
              <w:rFonts w:ascii="黑体" w:eastAsia="黑体" w:hint="eastAsia"/>
              <w:sz w:val="36"/>
            </w:rPr>
            <w:delText>5</w:delText>
          </w:r>
        </w:del>
      </w:ins>
    </w:p>
    <w:p w:rsidR="00D638ED" w:rsidRDefault="00D638ED" w:rsidP="00A24B5F"/>
    <w:p w:rsidR="00D638ED" w:rsidRDefault="00D638ED" w:rsidP="00A24B5F"/>
    <w:p w:rsidR="00D638ED" w:rsidRDefault="00D638ED"/>
    <w:p w:rsidR="00D638ED" w:rsidRDefault="00D638ED"/>
    <w:p w:rsidR="00D638ED" w:rsidRDefault="00D638ED">
      <w:pPr>
        <w:rPr>
          <w:rFonts w:eastAsia="黑体"/>
          <w:sz w:val="30"/>
        </w:rPr>
      </w:pPr>
    </w:p>
    <w:p w:rsidR="00742140" w:rsidRDefault="00742140">
      <w:pPr>
        <w:rPr>
          <w:rFonts w:eastAsia="黑体"/>
          <w:sz w:val="30"/>
        </w:rPr>
      </w:pPr>
    </w:p>
    <w:p w:rsidR="00742140" w:rsidRDefault="00742140">
      <w:pPr>
        <w:rPr>
          <w:rFonts w:eastAsia="黑体"/>
          <w:sz w:val="30"/>
        </w:rPr>
      </w:pPr>
    </w:p>
    <w:p w:rsidR="00742140" w:rsidRDefault="00742140">
      <w:pPr>
        <w:rPr>
          <w:rFonts w:eastAsia="黑体"/>
          <w:sz w:val="30"/>
        </w:rPr>
      </w:pPr>
    </w:p>
    <w:p w:rsidR="00742140" w:rsidRDefault="00742140">
      <w:pPr>
        <w:rPr>
          <w:rFonts w:eastAsia="黑体"/>
          <w:sz w:val="30"/>
        </w:rPr>
      </w:pPr>
    </w:p>
    <w:p w:rsidR="00742140" w:rsidRDefault="00742140">
      <w:pPr>
        <w:rPr>
          <w:rFonts w:eastAsia="黑体"/>
          <w:sz w:val="30"/>
        </w:rPr>
      </w:pPr>
    </w:p>
    <w:p w:rsidR="00D638ED" w:rsidRDefault="00D638ED"/>
    <w:p w:rsidR="00D638ED" w:rsidRDefault="00D638ED" w:rsidP="003A3E56">
      <w:pPr>
        <w:spacing w:beforeLines="10" w:before="31"/>
        <w:jc w:val="center"/>
        <w:rPr>
          <w:rFonts w:eastAsia="黑体"/>
          <w:sz w:val="30"/>
        </w:rPr>
      </w:pPr>
      <w:r>
        <w:rPr>
          <w:rFonts w:eastAsia="黑体" w:hint="eastAsia"/>
          <w:sz w:val="30"/>
        </w:rPr>
        <w:t>上海黄金</w:t>
      </w:r>
      <w:r>
        <w:rPr>
          <w:rFonts w:eastAsia="黑体"/>
          <w:sz w:val="30"/>
        </w:rPr>
        <w:t>交易</w:t>
      </w:r>
      <w:ins w:id="24" w:author="sunxj" w:date="2016-05-18T09:26:00Z">
        <w:r w:rsidR="00444784">
          <w:rPr>
            <w:rFonts w:eastAsia="黑体" w:hint="eastAsia"/>
            <w:sz w:val="30"/>
          </w:rPr>
          <w:t>所</w:t>
        </w:r>
      </w:ins>
    </w:p>
    <w:p w:rsidR="00D638ED" w:rsidRDefault="00D638ED">
      <w:pPr>
        <w:jc w:val="center"/>
      </w:pPr>
    </w:p>
    <w:p w:rsidR="00D638ED" w:rsidRDefault="00EA692D">
      <w:pPr>
        <w:pStyle w:val="aff0"/>
        <w:adjustRightInd/>
        <w:snapToGrid/>
        <w:spacing w:before="0" w:after="0"/>
      </w:pPr>
      <w:r>
        <w:rPr>
          <w:rFonts w:hint="eastAsia"/>
        </w:rPr>
        <w:t>2015</w:t>
      </w:r>
      <w:r>
        <w:rPr>
          <w:rFonts w:hint="eastAsia"/>
        </w:rPr>
        <w:t>年</w:t>
      </w:r>
      <w:r>
        <w:rPr>
          <w:rFonts w:hint="eastAsia"/>
        </w:rPr>
        <w:t>8</w:t>
      </w:r>
      <w:r w:rsidR="00D638ED">
        <w:rPr>
          <w:rFonts w:hint="eastAsia"/>
        </w:rPr>
        <w:t>月</w:t>
      </w:r>
    </w:p>
    <w:p w:rsidR="00D638ED" w:rsidRDefault="00D638ED"/>
    <w:p w:rsidR="00B01EB1" w:rsidRDefault="00B01EB1" w:rsidP="003A3E56">
      <w:pPr>
        <w:spacing w:beforeLines="20" w:before="62"/>
        <w:jc w:val="center"/>
        <w:sectPr w:rsidR="00B01EB1" w:rsidSect="005D648B">
          <w:headerReference w:type="default" r:id="rId9"/>
          <w:footerReference w:type="even" r:id="rId10"/>
          <w:footerReference w:type="default" r:id="rId11"/>
          <w:pgSz w:w="11906" w:h="16838"/>
          <w:pgMar w:top="1440" w:right="1800" w:bottom="1440" w:left="1800" w:header="851" w:footer="992" w:gutter="0"/>
          <w:cols w:space="720"/>
          <w:docGrid w:type="lines" w:linePitch="312"/>
        </w:sectPr>
      </w:pPr>
    </w:p>
    <w:p w:rsidR="00D638ED" w:rsidRDefault="00D638ED" w:rsidP="003A3E56">
      <w:pPr>
        <w:spacing w:beforeLines="20" w:before="62"/>
        <w:jc w:val="center"/>
        <w:rPr>
          <w:rFonts w:ascii="黑体" w:eastAsia="黑体"/>
          <w:sz w:val="30"/>
        </w:rPr>
      </w:pPr>
      <w:r>
        <w:lastRenderedPageBreak/>
        <w:br w:type="page"/>
      </w:r>
      <w:r>
        <w:rPr>
          <w:rFonts w:ascii="黑体" w:eastAsia="黑体" w:hint="eastAsia"/>
          <w:sz w:val="30"/>
        </w:rPr>
        <w:lastRenderedPageBreak/>
        <w:t>版本控制信息</w:t>
      </w:r>
    </w:p>
    <w:p w:rsidR="00D638ED" w:rsidRDefault="00D638ED"/>
    <w:tbl>
      <w:tblPr>
        <w:tblW w:w="827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355"/>
        <w:gridCol w:w="1418"/>
        <w:gridCol w:w="1418"/>
        <w:gridCol w:w="1446"/>
        <w:gridCol w:w="2641"/>
      </w:tblGrid>
      <w:tr w:rsidR="00A24B5F" w:rsidTr="00A24B5F">
        <w:trPr>
          <w:tblHeader/>
          <w:jc w:val="center"/>
        </w:trPr>
        <w:tc>
          <w:tcPr>
            <w:tcW w:w="1355" w:type="dxa"/>
            <w:vAlign w:val="center"/>
          </w:tcPr>
          <w:p w:rsidR="00A24B5F" w:rsidRDefault="00A24B5F">
            <w:pPr>
              <w:pStyle w:val="aff0"/>
              <w:rPr>
                <w:rFonts w:eastAsia="宋体" w:hAnsi="宋体"/>
              </w:rPr>
            </w:pPr>
            <w:r>
              <w:rPr>
                <w:rFonts w:eastAsia="宋体" w:hAnsi="宋体" w:hint="eastAsia"/>
              </w:rPr>
              <w:t>版本</w:t>
            </w:r>
          </w:p>
        </w:tc>
        <w:tc>
          <w:tcPr>
            <w:tcW w:w="1418" w:type="dxa"/>
            <w:vAlign w:val="center"/>
          </w:tcPr>
          <w:p w:rsidR="00A24B5F" w:rsidRDefault="00A24B5F">
            <w:pPr>
              <w:pStyle w:val="aff0"/>
              <w:rPr>
                <w:rFonts w:eastAsia="宋体" w:hAnsi="宋体"/>
              </w:rPr>
            </w:pPr>
            <w:r>
              <w:rPr>
                <w:rFonts w:eastAsia="宋体" w:hAnsi="宋体" w:hint="eastAsia"/>
              </w:rPr>
              <w:t>日期</w:t>
            </w:r>
          </w:p>
        </w:tc>
        <w:tc>
          <w:tcPr>
            <w:tcW w:w="1418" w:type="dxa"/>
            <w:vAlign w:val="center"/>
          </w:tcPr>
          <w:p w:rsidR="00A24B5F" w:rsidRDefault="00A24B5F">
            <w:pPr>
              <w:pStyle w:val="aff0"/>
              <w:rPr>
                <w:rFonts w:eastAsia="宋体" w:hAnsi="宋体"/>
              </w:rPr>
            </w:pPr>
            <w:r>
              <w:rPr>
                <w:rFonts w:eastAsia="宋体" w:hAnsi="宋体" w:hint="eastAsia"/>
              </w:rPr>
              <w:t>拟稿和修改</w:t>
            </w:r>
          </w:p>
        </w:tc>
        <w:tc>
          <w:tcPr>
            <w:tcW w:w="1446" w:type="dxa"/>
            <w:vAlign w:val="center"/>
          </w:tcPr>
          <w:p w:rsidR="00A24B5F" w:rsidRDefault="00A24B5F" w:rsidP="00A422CB">
            <w:pPr>
              <w:pStyle w:val="aff0"/>
              <w:rPr>
                <w:rFonts w:eastAsia="宋体" w:hAnsi="宋体"/>
              </w:rPr>
            </w:pPr>
            <w:r>
              <w:rPr>
                <w:rFonts w:eastAsia="宋体" w:hAnsi="宋体" w:hint="eastAsia"/>
              </w:rPr>
              <w:t>发布日期</w:t>
            </w:r>
          </w:p>
        </w:tc>
        <w:tc>
          <w:tcPr>
            <w:tcW w:w="2641" w:type="dxa"/>
            <w:vAlign w:val="center"/>
          </w:tcPr>
          <w:p w:rsidR="00A24B5F" w:rsidRDefault="00A24B5F">
            <w:pPr>
              <w:pStyle w:val="aff0"/>
              <w:rPr>
                <w:rFonts w:eastAsia="宋体" w:hAnsi="宋体"/>
              </w:rPr>
            </w:pPr>
            <w:r>
              <w:rPr>
                <w:rFonts w:eastAsia="宋体" w:hAnsi="宋体" w:hint="eastAsia"/>
              </w:rPr>
              <w:t>变更说明</w:t>
            </w:r>
          </w:p>
        </w:tc>
      </w:tr>
      <w:tr w:rsidR="00A24B5F" w:rsidTr="00A24B5F">
        <w:trPr>
          <w:jc w:val="center"/>
        </w:trPr>
        <w:tc>
          <w:tcPr>
            <w:tcW w:w="1355" w:type="dxa"/>
            <w:vAlign w:val="center"/>
          </w:tcPr>
          <w:p w:rsidR="00A24B5F" w:rsidRDefault="00A24B5F">
            <w:pPr>
              <w:pStyle w:val="afa"/>
              <w:jc w:val="center"/>
              <w:rPr>
                <w:rFonts w:hAnsi="宋体"/>
              </w:rPr>
            </w:pPr>
            <w:r>
              <w:rPr>
                <w:rFonts w:hAnsi="宋体" w:hint="eastAsia"/>
              </w:rPr>
              <w:t>0.01</w:t>
            </w:r>
            <w:r w:rsidR="002226B3">
              <w:rPr>
                <w:rFonts w:hAnsi="宋体" w:hint="eastAsia"/>
              </w:rPr>
              <w:t>-0.02</w:t>
            </w:r>
          </w:p>
        </w:tc>
        <w:tc>
          <w:tcPr>
            <w:tcW w:w="1418" w:type="dxa"/>
            <w:vAlign w:val="center"/>
          </w:tcPr>
          <w:p w:rsidR="00A24B5F" w:rsidRDefault="00A24B5F">
            <w:pPr>
              <w:pStyle w:val="afa"/>
              <w:jc w:val="center"/>
              <w:rPr>
                <w:rFonts w:hAnsi="宋体"/>
              </w:rPr>
            </w:pPr>
          </w:p>
        </w:tc>
        <w:tc>
          <w:tcPr>
            <w:tcW w:w="1418" w:type="dxa"/>
            <w:vAlign w:val="center"/>
          </w:tcPr>
          <w:p w:rsidR="00E14A17" w:rsidRDefault="009167DF" w:rsidP="00E14A17">
            <w:pPr>
              <w:pStyle w:val="afa"/>
              <w:jc w:val="center"/>
              <w:rPr>
                <w:rFonts w:hAnsi="宋体"/>
              </w:rPr>
            </w:pPr>
            <w:r>
              <w:rPr>
                <w:rFonts w:hAnsi="宋体" w:hint="eastAsia"/>
              </w:rPr>
              <w:t>交易部、交易二部、清算部、交割部、会员部、信息公司</w:t>
            </w:r>
            <w:r w:rsidR="00E14A17">
              <w:rPr>
                <w:rFonts w:hAnsi="宋体" w:hint="eastAsia"/>
              </w:rPr>
              <w:t>、运维部</w:t>
            </w:r>
          </w:p>
        </w:tc>
        <w:tc>
          <w:tcPr>
            <w:tcW w:w="1446" w:type="dxa"/>
            <w:vAlign w:val="center"/>
          </w:tcPr>
          <w:p w:rsidR="00A24B5F" w:rsidRPr="009167DF" w:rsidRDefault="00A24B5F" w:rsidP="00A422CB">
            <w:pPr>
              <w:pStyle w:val="afa"/>
              <w:rPr>
                <w:rFonts w:hAnsi="宋体"/>
              </w:rPr>
            </w:pPr>
          </w:p>
        </w:tc>
        <w:tc>
          <w:tcPr>
            <w:tcW w:w="2641" w:type="dxa"/>
            <w:vAlign w:val="center"/>
          </w:tcPr>
          <w:p w:rsidR="00A24B5F" w:rsidRDefault="00A24B5F">
            <w:pPr>
              <w:pStyle w:val="afa"/>
              <w:rPr>
                <w:rFonts w:hAnsi="宋体"/>
              </w:rPr>
            </w:pPr>
            <w:r>
              <w:rPr>
                <w:rFonts w:hAnsi="宋体" w:hint="eastAsia"/>
              </w:rPr>
              <w:t>初稿</w:t>
            </w:r>
          </w:p>
        </w:tc>
      </w:tr>
      <w:tr w:rsidR="00A24B5F" w:rsidTr="00A24B5F">
        <w:trPr>
          <w:jc w:val="center"/>
        </w:trPr>
        <w:tc>
          <w:tcPr>
            <w:tcW w:w="1355" w:type="dxa"/>
            <w:vAlign w:val="center"/>
          </w:tcPr>
          <w:p w:rsidR="00A24B5F" w:rsidRDefault="00A24B5F">
            <w:pPr>
              <w:pStyle w:val="afa"/>
              <w:jc w:val="center"/>
              <w:rPr>
                <w:rFonts w:hAnsi="宋体"/>
              </w:rPr>
            </w:pPr>
            <w:r>
              <w:rPr>
                <w:rFonts w:hAnsi="宋体" w:hint="eastAsia"/>
              </w:rPr>
              <w:t>0.0</w:t>
            </w:r>
            <w:r w:rsidR="002226B3">
              <w:rPr>
                <w:rFonts w:hAnsi="宋体" w:hint="eastAsia"/>
              </w:rPr>
              <w:t>3</w:t>
            </w:r>
          </w:p>
        </w:tc>
        <w:tc>
          <w:tcPr>
            <w:tcW w:w="1418" w:type="dxa"/>
            <w:vAlign w:val="center"/>
          </w:tcPr>
          <w:p w:rsidR="00A24B5F" w:rsidRDefault="00A24B5F" w:rsidP="009167DF">
            <w:pPr>
              <w:pStyle w:val="afa"/>
              <w:rPr>
                <w:rFonts w:hAnsi="宋体"/>
              </w:rPr>
            </w:pPr>
            <w:r>
              <w:rPr>
                <w:rFonts w:hAnsi="宋体" w:hint="eastAsia"/>
              </w:rPr>
              <w:t>2015-07-</w:t>
            </w:r>
            <w:r w:rsidR="009167DF">
              <w:rPr>
                <w:rFonts w:hAnsi="宋体" w:hint="eastAsia"/>
              </w:rPr>
              <w:t>16</w:t>
            </w:r>
          </w:p>
        </w:tc>
        <w:tc>
          <w:tcPr>
            <w:tcW w:w="1418" w:type="dxa"/>
            <w:vAlign w:val="center"/>
          </w:tcPr>
          <w:p w:rsidR="00A24B5F" w:rsidRDefault="009167DF">
            <w:pPr>
              <w:pStyle w:val="afa"/>
              <w:ind w:firstLineChars="100" w:firstLine="210"/>
              <w:rPr>
                <w:rFonts w:hAnsi="宋体"/>
              </w:rPr>
            </w:pPr>
            <w:r>
              <w:rPr>
                <w:rFonts w:hAnsi="宋体" w:hint="eastAsia"/>
              </w:rPr>
              <w:t>工作组</w:t>
            </w:r>
          </w:p>
        </w:tc>
        <w:tc>
          <w:tcPr>
            <w:tcW w:w="1446" w:type="dxa"/>
            <w:vAlign w:val="center"/>
          </w:tcPr>
          <w:p w:rsidR="00A24B5F" w:rsidRDefault="00A24B5F" w:rsidP="00A422CB">
            <w:pPr>
              <w:pStyle w:val="afa"/>
              <w:rPr>
                <w:rFonts w:hAnsi="宋体"/>
              </w:rPr>
            </w:pPr>
          </w:p>
        </w:tc>
        <w:tc>
          <w:tcPr>
            <w:tcW w:w="2641" w:type="dxa"/>
            <w:vAlign w:val="center"/>
          </w:tcPr>
          <w:p w:rsidR="00A24B5F" w:rsidRDefault="009167DF">
            <w:pPr>
              <w:pStyle w:val="afa"/>
              <w:rPr>
                <w:rFonts w:hAnsi="宋体"/>
              </w:rPr>
            </w:pPr>
            <w:r>
              <w:rPr>
                <w:rFonts w:hAnsi="宋体" w:hint="eastAsia"/>
              </w:rPr>
              <w:t>统稿</w:t>
            </w:r>
          </w:p>
        </w:tc>
      </w:tr>
      <w:tr w:rsidR="0088014C" w:rsidTr="00A24B5F">
        <w:trPr>
          <w:jc w:val="center"/>
        </w:trPr>
        <w:tc>
          <w:tcPr>
            <w:tcW w:w="1355" w:type="dxa"/>
            <w:vAlign w:val="center"/>
          </w:tcPr>
          <w:p w:rsidR="0088014C" w:rsidRDefault="0088014C">
            <w:pPr>
              <w:pStyle w:val="afa"/>
              <w:jc w:val="center"/>
              <w:rPr>
                <w:rFonts w:hAnsi="宋体"/>
              </w:rPr>
            </w:pPr>
            <w:r>
              <w:rPr>
                <w:rFonts w:hAnsi="宋体" w:hint="eastAsia"/>
              </w:rPr>
              <w:t>0.04</w:t>
            </w:r>
          </w:p>
        </w:tc>
        <w:tc>
          <w:tcPr>
            <w:tcW w:w="1418" w:type="dxa"/>
            <w:vAlign w:val="center"/>
          </w:tcPr>
          <w:p w:rsidR="0088014C" w:rsidRDefault="0088014C" w:rsidP="0088014C">
            <w:pPr>
              <w:pStyle w:val="afa"/>
              <w:rPr>
                <w:rFonts w:hAnsi="宋体"/>
              </w:rPr>
            </w:pPr>
            <w:r>
              <w:rPr>
                <w:rFonts w:hAnsi="宋体" w:hint="eastAsia"/>
              </w:rPr>
              <w:t>2015-07-28</w:t>
            </w:r>
          </w:p>
        </w:tc>
        <w:tc>
          <w:tcPr>
            <w:tcW w:w="1418" w:type="dxa"/>
            <w:vAlign w:val="center"/>
          </w:tcPr>
          <w:p w:rsidR="0088014C" w:rsidRDefault="0088014C" w:rsidP="00A85130">
            <w:pPr>
              <w:pStyle w:val="afa"/>
              <w:ind w:firstLineChars="100" w:firstLine="210"/>
              <w:rPr>
                <w:rFonts w:hAnsi="宋体"/>
              </w:rPr>
            </w:pPr>
            <w:r>
              <w:rPr>
                <w:rFonts w:hAnsi="宋体" w:hint="eastAsia"/>
              </w:rPr>
              <w:t>工作组</w:t>
            </w:r>
          </w:p>
        </w:tc>
        <w:tc>
          <w:tcPr>
            <w:tcW w:w="1446" w:type="dxa"/>
            <w:vAlign w:val="center"/>
          </w:tcPr>
          <w:p w:rsidR="0088014C" w:rsidRDefault="0088014C" w:rsidP="00A85130">
            <w:pPr>
              <w:pStyle w:val="afa"/>
              <w:rPr>
                <w:rFonts w:hAnsi="宋体"/>
              </w:rPr>
            </w:pPr>
          </w:p>
        </w:tc>
        <w:tc>
          <w:tcPr>
            <w:tcW w:w="2641" w:type="dxa"/>
            <w:vAlign w:val="center"/>
          </w:tcPr>
          <w:p w:rsidR="0088014C" w:rsidRDefault="0088014C" w:rsidP="00A85130">
            <w:pPr>
              <w:pStyle w:val="afa"/>
              <w:rPr>
                <w:rFonts w:hAnsi="宋体"/>
              </w:rPr>
            </w:pPr>
            <w:r>
              <w:rPr>
                <w:rFonts w:hAnsi="宋体" w:hint="eastAsia"/>
              </w:rPr>
              <w:t>修订初稿</w:t>
            </w:r>
          </w:p>
        </w:tc>
      </w:tr>
      <w:tr w:rsidR="00A24B5F" w:rsidTr="00A24B5F">
        <w:trPr>
          <w:jc w:val="center"/>
        </w:trPr>
        <w:tc>
          <w:tcPr>
            <w:tcW w:w="1355" w:type="dxa"/>
            <w:vAlign w:val="center"/>
          </w:tcPr>
          <w:p w:rsidR="00A24B5F" w:rsidRDefault="00B01EB1" w:rsidP="006D709E">
            <w:pPr>
              <w:pStyle w:val="afa"/>
              <w:jc w:val="center"/>
              <w:rPr>
                <w:rFonts w:hAnsi="宋体"/>
              </w:rPr>
            </w:pPr>
            <w:r>
              <w:rPr>
                <w:rFonts w:hAnsi="宋体" w:hint="eastAsia"/>
              </w:rPr>
              <w:t>1.0</w:t>
            </w:r>
          </w:p>
        </w:tc>
        <w:tc>
          <w:tcPr>
            <w:tcW w:w="1418" w:type="dxa"/>
            <w:vAlign w:val="center"/>
          </w:tcPr>
          <w:p w:rsidR="00A24B5F" w:rsidRDefault="00B01EB1" w:rsidP="006D709E">
            <w:pPr>
              <w:pStyle w:val="afa"/>
              <w:jc w:val="center"/>
              <w:rPr>
                <w:rFonts w:hAnsi="宋体"/>
              </w:rPr>
            </w:pPr>
            <w:r>
              <w:rPr>
                <w:rFonts w:hAnsi="宋体" w:hint="eastAsia"/>
              </w:rPr>
              <w:t>2015-07-29</w:t>
            </w:r>
          </w:p>
        </w:tc>
        <w:tc>
          <w:tcPr>
            <w:tcW w:w="1418" w:type="dxa"/>
            <w:vAlign w:val="center"/>
          </w:tcPr>
          <w:p w:rsidR="00A24B5F" w:rsidRDefault="00A24B5F" w:rsidP="006D709E">
            <w:pPr>
              <w:pStyle w:val="afa"/>
              <w:jc w:val="center"/>
              <w:rPr>
                <w:rFonts w:hAnsi="宋体"/>
              </w:rPr>
            </w:pPr>
          </w:p>
        </w:tc>
        <w:tc>
          <w:tcPr>
            <w:tcW w:w="1446" w:type="dxa"/>
            <w:vAlign w:val="center"/>
          </w:tcPr>
          <w:p w:rsidR="00A24B5F" w:rsidRDefault="00A24B5F" w:rsidP="006D709E">
            <w:pPr>
              <w:pStyle w:val="afa"/>
              <w:jc w:val="center"/>
              <w:rPr>
                <w:rFonts w:hAnsi="宋体"/>
              </w:rPr>
            </w:pPr>
          </w:p>
        </w:tc>
        <w:tc>
          <w:tcPr>
            <w:tcW w:w="2641" w:type="dxa"/>
            <w:vAlign w:val="center"/>
          </w:tcPr>
          <w:p w:rsidR="00A24B5F" w:rsidRDefault="00B01EB1" w:rsidP="006D709E">
            <w:pPr>
              <w:pStyle w:val="afa"/>
              <w:rPr>
                <w:rFonts w:hAnsi="宋体"/>
              </w:rPr>
            </w:pPr>
            <w:r>
              <w:rPr>
                <w:rFonts w:hAnsi="宋体" w:hint="eastAsia"/>
              </w:rPr>
              <w:t>形成装订稿</w:t>
            </w:r>
          </w:p>
        </w:tc>
      </w:tr>
      <w:tr w:rsidR="00A24B5F" w:rsidTr="00A24B5F">
        <w:trPr>
          <w:jc w:val="center"/>
        </w:trPr>
        <w:tc>
          <w:tcPr>
            <w:tcW w:w="1355" w:type="dxa"/>
            <w:vAlign w:val="center"/>
          </w:tcPr>
          <w:p w:rsidR="00A24B5F" w:rsidRDefault="00906046" w:rsidP="006D709E">
            <w:pPr>
              <w:pStyle w:val="afa"/>
              <w:jc w:val="center"/>
              <w:rPr>
                <w:rFonts w:hAnsi="宋体"/>
              </w:rPr>
            </w:pPr>
            <w:r>
              <w:rPr>
                <w:rFonts w:hAnsi="宋体" w:hint="eastAsia"/>
              </w:rPr>
              <w:t>1.01</w:t>
            </w:r>
          </w:p>
        </w:tc>
        <w:tc>
          <w:tcPr>
            <w:tcW w:w="1418" w:type="dxa"/>
            <w:vAlign w:val="center"/>
          </w:tcPr>
          <w:p w:rsidR="00A24B5F" w:rsidRDefault="00906046" w:rsidP="006D709E">
            <w:pPr>
              <w:pStyle w:val="afa"/>
              <w:jc w:val="center"/>
              <w:rPr>
                <w:rFonts w:hAnsi="宋体"/>
              </w:rPr>
            </w:pPr>
            <w:r>
              <w:rPr>
                <w:rFonts w:hAnsi="宋体" w:hint="eastAsia"/>
              </w:rPr>
              <w:t>2015-8-10</w:t>
            </w:r>
          </w:p>
        </w:tc>
        <w:tc>
          <w:tcPr>
            <w:tcW w:w="1418" w:type="dxa"/>
            <w:vAlign w:val="center"/>
          </w:tcPr>
          <w:p w:rsidR="00A24B5F" w:rsidRDefault="00906046" w:rsidP="006D709E">
            <w:pPr>
              <w:pStyle w:val="afa"/>
              <w:jc w:val="center"/>
              <w:rPr>
                <w:rFonts w:hAnsi="宋体"/>
              </w:rPr>
            </w:pPr>
            <w:r>
              <w:rPr>
                <w:rFonts w:hAnsi="宋体" w:hint="eastAsia"/>
              </w:rPr>
              <w:t>工作组</w:t>
            </w:r>
          </w:p>
        </w:tc>
        <w:tc>
          <w:tcPr>
            <w:tcW w:w="1446" w:type="dxa"/>
            <w:vAlign w:val="center"/>
          </w:tcPr>
          <w:p w:rsidR="00A24B5F" w:rsidRDefault="00A24B5F" w:rsidP="006D709E">
            <w:pPr>
              <w:pStyle w:val="afa"/>
              <w:jc w:val="center"/>
              <w:rPr>
                <w:rFonts w:hAnsi="宋体"/>
              </w:rPr>
            </w:pPr>
          </w:p>
        </w:tc>
        <w:tc>
          <w:tcPr>
            <w:tcW w:w="2641" w:type="dxa"/>
            <w:vAlign w:val="center"/>
          </w:tcPr>
          <w:p w:rsidR="00906046" w:rsidRPr="00906046" w:rsidRDefault="00906046" w:rsidP="00906046">
            <w:pPr>
              <w:pStyle w:val="afa"/>
              <w:rPr>
                <w:rFonts w:hAnsi="宋体"/>
              </w:rPr>
            </w:pPr>
            <w:r>
              <w:rPr>
                <w:rFonts w:hAnsi="宋体" w:hint="eastAsia"/>
              </w:rPr>
              <w:t>完善交易部、清算部、会员部相关说明</w:t>
            </w:r>
          </w:p>
        </w:tc>
      </w:tr>
      <w:tr w:rsidR="00937677" w:rsidTr="00A24B5F">
        <w:trPr>
          <w:jc w:val="center"/>
        </w:trPr>
        <w:tc>
          <w:tcPr>
            <w:tcW w:w="1355" w:type="dxa"/>
            <w:vAlign w:val="center"/>
          </w:tcPr>
          <w:p w:rsidR="00937677" w:rsidRDefault="00937677" w:rsidP="006D709E">
            <w:pPr>
              <w:pStyle w:val="afa"/>
              <w:jc w:val="center"/>
              <w:rPr>
                <w:rFonts w:hAnsi="宋体"/>
              </w:rPr>
            </w:pPr>
            <w:r>
              <w:rPr>
                <w:rFonts w:hAnsi="宋体" w:hint="eastAsia"/>
              </w:rPr>
              <w:t>1.02</w:t>
            </w:r>
          </w:p>
        </w:tc>
        <w:tc>
          <w:tcPr>
            <w:tcW w:w="1418" w:type="dxa"/>
            <w:vAlign w:val="center"/>
          </w:tcPr>
          <w:p w:rsidR="00937677" w:rsidRDefault="00937677" w:rsidP="006D709E">
            <w:pPr>
              <w:pStyle w:val="afa"/>
              <w:jc w:val="center"/>
              <w:rPr>
                <w:rFonts w:hAnsi="宋体"/>
              </w:rPr>
            </w:pPr>
            <w:r>
              <w:rPr>
                <w:rFonts w:hAnsi="宋体" w:hint="eastAsia"/>
              </w:rPr>
              <w:t>2015-8-11</w:t>
            </w:r>
          </w:p>
        </w:tc>
        <w:tc>
          <w:tcPr>
            <w:tcW w:w="1418" w:type="dxa"/>
            <w:vAlign w:val="center"/>
          </w:tcPr>
          <w:p w:rsidR="00937677" w:rsidRDefault="00937677" w:rsidP="006D709E">
            <w:pPr>
              <w:pStyle w:val="afa"/>
              <w:jc w:val="center"/>
              <w:rPr>
                <w:rFonts w:hAnsi="宋体"/>
              </w:rPr>
            </w:pPr>
            <w:r>
              <w:rPr>
                <w:rFonts w:hAnsi="宋体" w:hint="eastAsia"/>
              </w:rPr>
              <w:t>工作组</w:t>
            </w:r>
          </w:p>
        </w:tc>
        <w:tc>
          <w:tcPr>
            <w:tcW w:w="1446" w:type="dxa"/>
            <w:vAlign w:val="center"/>
          </w:tcPr>
          <w:p w:rsidR="00937677" w:rsidRDefault="00937677" w:rsidP="006D709E">
            <w:pPr>
              <w:pStyle w:val="afa"/>
              <w:jc w:val="center"/>
              <w:rPr>
                <w:rFonts w:hAnsi="宋体"/>
              </w:rPr>
            </w:pPr>
          </w:p>
        </w:tc>
        <w:tc>
          <w:tcPr>
            <w:tcW w:w="2641" w:type="dxa"/>
            <w:vAlign w:val="center"/>
          </w:tcPr>
          <w:p w:rsidR="00937677" w:rsidRDefault="00937677" w:rsidP="00906046">
            <w:pPr>
              <w:pStyle w:val="afa"/>
              <w:rPr>
                <w:rFonts w:hAnsi="宋体"/>
              </w:rPr>
            </w:pPr>
            <w:r>
              <w:rPr>
                <w:rFonts w:hAnsi="宋体" w:hint="eastAsia"/>
              </w:rPr>
              <w:t>根据二级系统开发商反馈，更新参数推送</w:t>
            </w:r>
            <w:r w:rsidR="00095851">
              <w:rPr>
                <w:rFonts w:hAnsi="宋体" w:hint="eastAsia"/>
              </w:rPr>
              <w:t>、二级系统功能升级指引</w:t>
            </w:r>
            <w:r>
              <w:rPr>
                <w:rFonts w:hAnsi="宋体" w:hint="eastAsia"/>
              </w:rPr>
              <w:t>章节</w:t>
            </w:r>
            <w:r w:rsidR="00095851">
              <w:rPr>
                <w:rFonts w:hAnsi="宋体" w:hint="eastAsia"/>
              </w:rPr>
              <w:t>。</w:t>
            </w:r>
          </w:p>
        </w:tc>
      </w:tr>
      <w:tr w:rsidR="00C26B79" w:rsidTr="00A24B5F">
        <w:trPr>
          <w:jc w:val="center"/>
        </w:trPr>
        <w:tc>
          <w:tcPr>
            <w:tcW w:w="1355" w:type="dxa"/>
            <w:vAlign w:val="center"/>
          </w:tcPr>
          <w:p w:rsidR="00C26B79" w:rsidRDefault="00C26B79" w:rsidP="006D709E">
            <w:pPr>
              <w:pStyle w:val="afa"/>
              <w:jc w:val="center"/>
              <w:rPr>
                <w:rFonts w:hAnsi="宋体"/>
              </w:rPr>
            </w:pPr>
            <w:r>
              <w:rPr>
                <w:rFonts w:hAnsi="宋体" w:hint="eastAsia"/>
              </w:rPr>
              <w:t>1.03</w:t>
            </w:r>
          </w:p>
        </w:tc>
        <w:tc>
          <w:tcPr>
            <w:tcW w:w="1418" w:type="dxa"/>
            <w:vAlign w:val="center"/>
          </w:tcPr>
          <w:p w:rsidR="00C26B79" w:rsidRDefault="00C26B79" w:rsidP="00C26B79">
            <w:pPr>
              <w:pStyle w:val="afa"/>
              <w:jc w:val="center"/>
              <w:rPr>
                <w:rFonts w:hAnsi="宋体"/>
              </w:rPr>
            </w:pPr>
            <w:r>
              <w:rPr>
                <w:rFonts w:hAnsi="宋体" w:hint="eastAsia"/>
              </w:rPr>
              <w:t>2015-8-12</w:t>
            </w:r>
          </w:p>
        </w:tc>
        <w:tc>
          <w:tcPr>
            <w:tcW w:w="1418" w:type="dxa"/>
            <w:vAlign w:val="center"/>
          </w:tcPr>
          <w:p w:rsidR="00C26B79" w:rsidRDefault="00C26B79" w:rsidP="006D709E">
            <w:pPr>
              <w:pStyle w:val="afa"/>
              <w:jc w:val="center"/>
              <w:rPr>
                <w:rFonts w:hAnsi="宋体"/>
              </w:rPr>
            </w:pPr>
            <w:r>
              <w:rPr>
                <w:rFonts w:hAnsi="宋体" w:hint="eastAsia"/>
              </w:rPr>
              <w:t>工作组</w:t>
            </w:r>
          </w:p>
        </w:tc>
        <w:tc>
          <w:tcPr>
            <w:tcW w:w="1446" w:type="dxa"/>
            <w:vAlign w:val="center"/>
          </w:tcPr>
          <w:p w:rsidR="00C26B79" w:rsidRDefault="00C26B79" w:rsidP="006D709E">
            <w:pPr>
              <w:pStyle w:val="afa"/>
              <w:jc w:val="center"/>
              <w:rPr>
                <w:rFonts w:hAnsi="宋体"/>
              </w:rPr>
            </w:pPr>
          </w:p>
        </w:tc>
        <w:tc>
          <w:tcPr>
            <w:tcW w:w="2641" w:type="dxa"/>
            <w:vAlign w:val="center"/>
          </w:tcPr>
          <w:p w:rsidR="00C26B79" w:rsidRDefault="00C26B79" w:rsidP="00C26B79">
            <w:pPr>
              <w:pStyle w:val="afa"/>
              <w:rPr>
                <w:rFonts w:hAnsi="宋体"/>
              </w:rPr>
            </w:pPr>
            <w:r>
              <w:rPr>
                <w:rFonts w:hAnsi="宋体" w:hint="eastAsia"/>
              </w:rPr>
              <w:t>根据二级系统开发商反馈，更新交易二部业务影响分析。</w:t>
            </w:r>
          </w:p>
        </w:tc>
      </w:tr>
      <w:tr w:rsidR="0006146F" w:rsidTr="00A24B5F">
        <w:trPr>
          <w:jc w:val="center"/>
        </w:trPr>
        <w:tc>
          <w:tcPr>
            <w:tcW w:w="1355" w:type="dxa"/>
            <w:vAlign w:val="center"/>
          </w:tcPr>
          <w:p w:rsidR="0006146F" w:rsidRDefault="0006146F" w:rsidP="006D709E">
            <w:pPr>
              <w:pStyle w:val="afa"/>
              <w:jc w:val="center"/>
              <w:rPr>
                <w:rFonts w:hAnsi="宋体"/>
              </w:rPr>
            </w:pPr>
            <w:r>
              <w:rPr>
                <w:rFonts w:hAnsi="宋体" w:hint="eastAsia"/>
              </w:rPr>
              <w:t>1.04</w:t>
            </w:r>
          </w:p>
        </w:tc>
        <w:tc>
          <w:tcPr>
            <w:tcW w:w="1418" w:type="dxa"/>
            <w:vAlign w:val="center"/>
          </w:tcPr>
          <w:p w:rsidR="0006146F" w:rsidRDefault="0006146F" w:rsidP="006D709E">
            <w:pPr>
              <w:pStyle w:val="afa"/>
              <w:jc w:val="center"/>
              <w:rPr>
                <w:rFonts w:hAnsi="宋体"/>
              </w:rPr>
            </w:pPr>
            <w:r>
              <w:rPr>
                <w:rFonts w:hAnsi="宋体" w:hint="eastAsia"/>
              </w:rPr>
              <w:t>2015-8-12</w:t>
            </w:r>
          </w:p>
        </w:tc>
        <w:tc>
          <w:tcPr>
            <w:tcW w:w="1418" w:type="dxa"/>
            <w:vAlign w:val="center"/>
          </w:tcPr>
          <w:p w:rsidR="0006146F" w:rsidRDefault="0006146F" w:rsidP="006D709E">
            <w:pPr>
              <w:pStyle w:val="afa"/>
              <w:jc w:val="center"/>
              <w:rPr>
                <w:rFonts w:hAnsi="宋体"/>
              </w:rPr>
            </w:pPr>
            <w:r>
              <w:rPr>
                <w:rFonts w:hAnsi="宋体" w:hint="eastAsia"/>
              </w:rPr>
              <w:t>工作组</w:t>
            </w:r>
          </w:p>
        </w:tc>
        <w:tc>
          <w:tcPr>
            <w:tcW w:w="1446" w:type="dxa"/>
            <w:vAlign w:val="center"/>
          </w:tcPr>
          <w:p w:rsidR="0006146F" w:rsidRDefault="0006146F" w:rsidP="006D709E">
            <w:pPr>
              <w:pStyle w:val="afa"/>
              <w:jc w:val="center"/>
              <w:rPr>
                <w:rFonts w:hAnsi="宋体"/>
              </w:rPr>
            </w:pPr>
          </w:p>
        </w:tc>
        <w:tc>
          <w:tcPr>
            <w:tcW w:w="2641" w:type="dxa"/>
            <w:vAlign w:val="center"/>
          </w:tcPr>
          <w:p w:rsidR="0006146F" w:rsidRDefault="0006146F" w:rsidP="0006146F">
            <w:pPr>
              <w:pStyle w:val="afa"/>
              <w:rPr>
                <w:rFonts w:hAnsi="宋体"/>
              </w:rPr>
            </w:pPr>
            <w:r>
              <w:rPr>
                <w:rFonts w:hAnsi="宋体" w:hint="eastAsia"/>
              </w:rPr>
              <w:t>更新交割储运部业务影响分析。</w:t>
            </w:r>
          </w:p>
        </w:tc>
      </w:tr>
      <w:tr w:rsidR="00494A86" w:rsidTr="00A24B5F">
        <w:trPr>
          <w:jc w:val="center"/>
        </w:trPr>
        <w:tc>
          <w:tcPr>
            <w:tcW w:w="1355" w:type="dxa"/>
            <w:vAlign w:val="center"/>
          </w:tcPr>
          <w:p w:rsidR="00494A86" w:rsidRDefault="00494A86" w:rsidP="006D709E">
            <w:pPr>
              <w:pStyle w:val="afa"/>
              <w:jc w:val="center"/>
              <w:rPr>
                <w:rFonts w:hAnsi="宋体"/>
              </w:rPr>
            </w:pPr>
            <w:r>
              <w:rPr>
                <w:rFonts w:hAnsi="宋体" w:hint="eastAsia"/>
              </w:rPr>
              <w:t>1.05</w:t>
            </w:r>
          </w:p>
        </w:tc>
        <w:tc>
          <w:tcPr>
            <w:tcW w:w="1418" w:type="dxa"/>
            <w:vAlign w:val="center"/>
          </w:tcPr>
          <w:p w:rsidR="00494A86" w:rsidRDefault="00494A86" w:rsidP="006D709E">
            <w:pPr>
              <w:pStyle w:val="afa"/>
              <w:jc w:val="center"/>
              <w:rPr>
                <w:rFonts w:hAnsi="宋体"/>
              </w:rPr>
            </w:pPr>
            <w:r>
              <w:rPr>
                <w:rFonts w:hAnsi="宋体" w:hint="eastAsia"/>
              </w:rPr>
              <w:t>2015-8-21</w:t>
            </w:r>
          </w:p>
        </w:tc>
        <w:tc>
          <w:tcPr>
            <w:tcW w:w="1418" w:type="dxa"/>
            <w:vAlign w:val="center"/>
          </w:tcPr>
          <w:p w:rsidR="00494A86" w:rsidRDefault="00494A86" w:rsidP="006D709E">
            <w:pPr>
              <w:pStyle w:val="afa"/>
              <w:jc w:val="center"/>
              <w:rPr>
                <w:rFonts w:hAnsi="宋体"/>
              </w:rPr>
            </w:pPr>
            <w:r>
              <w:rPr>
                <w:rFonts w:hAnsi="宋体" w:hint="eastAsia"/>
              </w:rPr>
              <w:t>工作组</w:t>
            </w:r>
          </w:p>
        </w:tc>
        <w:tc>
          <w:tcPr>
            <w:tcW w:w="1446" w:type="dxa"/>
            <w:vAlign w:val="center"/>
          </w:tcPr>
          <w:p w:rsidR="00494A86" w:rsidRDefault="00494A86" w:rsidP="006D709E">
            <w:pPr>
              <w:pStyle w:val="afa"/>
              <w:jc w:val="center"/>
              <w:rPr>
                <w:rFonts w:hAnsi="宋体"/>
              </w:rPr>
            </w:pPr>
          </w:p>
        </w:tc>
        <w:tc>
          <w:tcPr>
            <w:tcW w:w="2641" w:type="dxa"/>
            <w:vAlign w:val="center"/>
          </w:tcPr>
          <w:p w:rsidR="00494A86" w:rsidRDefault="00494A86" w:rsidP="0006146F">
            <w:pPr>
              <w:pStyle w:val="afa"/>
              <w:rPr>
                <w:rFonts w:hAnsi="宋体"/>
              </w:rPr>
            </w:pPr>
            <w:r>
              <w:rPr>
                <w:rFonts w:hAnsi="宋体" w:hint="eastAsia"/>
              </w:rPr>
              <w:t>增加各部门联络人。</w:t>
            </w:r>
          </w:p>
        </w:tc>
      </w:tr>
      <w:tr w:rsidR="00B030BC" w:rsidRPr="00B030BC" w:rsidTr="00A24B5F">
        <w:trPr>
          <w:jc w:val="center"/>
        </w:trPr>
        <w:tc>
          <w:tcPr>
            <w:tcW w:w="1355" w:type="dxa"/>
            <w:vAlign w:val="center"/>
          </w:tcPr>
          <w:p w:rsidR="00B030BC" w:rsidRDefault="00B030BC" w:rsidP="006D709E">
            <w:pPr>
              <w:pStyle w:val="afa"/>
              <w:jc w:val="center"/>
              <w:rPr>
                <w:rFonts w:hAnsi="宋体"/>
              </w:rPr>
            </w:pPr>
            <w:r>
              <w:rPr>
                <w:rFonts w:hAnsi="宋体" w:hint="eastAsia"/>
              </w:rPr>
              <w:t>1.06</w:t>
            </w:r>
          </w:p>
        </w:tc>
        <w:tc>
          <w:tcPr>
            <w:tcW w:w="1418" w:type="dxa"/>
            <w:vAlign w:val="center"/>
          </w:tcPr>
          <w:p w:rsidR="00B030BC" w:rsidRDefault="00B030BC" w:rsidP="00B030BC">
            <w:pPr>
              <w:pStyle w:val="afa"/>
              <w:jc w:val="center"/>
              <w:rPr>
                <w:rFonts w:hAnsi="宋体"/>
              </w:rPr>
            </w:pPr>
            <w:r>
              <w:rPr>
                <w:rFonts w:hAnsi="宋体" w:hint="eastAsia"/>
              </w:rPr>
              <w:t>2015-8-24</w:t>
            </w:r>
          </w:p>
        </w:tc>
        <w:tc>
          <w:tcPr>
            <w:tcW w:w="1418" w:type="dxa"/>
            <w:vAlign w:val="center"/>
          </w:tcPr>
          <w:p w:rsidR="00B030BC" w:rsidRDefault="0026441A" w:rsidP="000961C5">
            <w:pPr>
              <w:pStyle w:val="afa"/>
              <w:jc w:val="center"/>
              <w:rPr>
                <w:rFonts w:hAnsi="宋体"/>
              </w:rPr>
            </w:pPr>
            <w:r>
              <w:rPr>
                <w:rFonts w:hAnsi="宋体" w:hint="eastAsia"/>
              </w:rPr>
              <w:t>交易部、交易二部、清算部、交割部、信息公司</w:t>
            </w:r>
          </w:p>
        </w:tc>
        <w:tc>
          <w:tcPr>
            <w:tcW w:w="1446" w:type="dxa"/>
            <w:vAlign w:val="center"/>
          </w:tcPr>
          <w:p w:rsidR="00B030BC" w:rsidRDefault="00B030BC" w:rsidP="000961C5">
            <w:pPr>
              <w:pStyle w:val="afa"/>
              <w:jc w:val="center"/>
              <w:rPr>
                <w:rFonts w:hAnsi="宋体"/>
              </w:rPr>
            </w:pPr>
          </w:p>
        </w:tc>
        <w:tc>
          <w:tcPr>
            <w:tcW w:w="2641" w:type="dxa"/>
            <w:vAlign w:val="center"/>
          </w:tcPr>
          <w:p w:rsidR="00B030BC" w:rsidRDefault="00B030BC" w:rsidP="000961C5">
            <w:pPr>
              <w:pStyle w:val="afa"/>
              <w:rPr>
                <w:rFonts w:hAnsi="宋体"/>
              </w:rPr>
            </w:pPr>
            <w:r>
              <w:rPr>
                <w:rFonts w:hAnsi="宋体" w:hint="eastAsia"/>
              </w:rPr>
              <w:t>各部门按发文稿要求修订文档。</w:t>
            </w:r>
          </w:p>
        </w:tc>
      </w:tr>
      <w:tr w:rsidR="00787DD4" w:rsidRPr="00B030BC" w:rsidTr="00A24B5F">
        <w:trPr>
          <w:jc w:val="center"/>
        </w:trPr>
        <w:tc>
          <w:tcPr>
            <w:tcW w:w="1355" w:type="dxa"/>
            <w:vAlign w:val="center"/>
          </w:tcPr>
          <w:p w:rsidR="00787DD4" w:rsidRDefault="00787DD4" w:rsidP="006D709E">
            <w:pPr>
              <w:pStyle w:val="afa"/>
              <w:jc w:val="center"/>
              <w:rPr>
                <w:rFonts w:hAnsi="宋体"/>
              </w:rPr>
            </w:pPr>
            <w:r>
              <w:rPr>
                <w:rFonts w:hAnsi="宋体" w:hint="eastAsia"/>
              </w:rPr>
              <w:t>1.07</w:t>
            </w:r>
          </w:p>
        </w:tc>
        <w:tc>
          <w:tcPr>
            <w:tcW w:w="1418" w:type="dxa"/>
            <w:vAlign w:val="center"/>
          </w:tcPr>
          <w:p w:rsidR="00787DD4" w:rsidRDefault="00787DD4" w:rsidP="009F026E">
            <w:pPr>
              <w:pStyle w:val="afa"/>
              <w:jc w:val="center"/>
              <w:rPr>
                <w:rFonts w:hAnsi="宋体"/>
              </w:rPr>
            </w:pPr>
            <w:r>
              <w:rPr>
                <w:rFonts w:hAnsi="宋体" w:hint="eastAsia"/>
              </w:rPr>
              <w:t>2015-8-2</w:t>
            </w:r>
            <w:r w:rsidR="009F026E">
              <w:rPr>
                <w:rFonts w:hAnsi="宋体" w:hint="eastAsia"/>
              </w:rPr>
              <w:t>5</w:t>
            </w:r>
          </w:p>
        </w:tc>
        <w:tc>
          <w:tcPr>
            <w:tcW w:w="1418" w:type="dxa"/>
            <w:vAlign w:val="center"/>
          </w:tcPr>
          <w:p w:rsidR="00787DD4" w:rsidRDefault="00787DD4" w:rsidP="000961C5">
            <w:pPr>
              <w:pStyle w:val="afa"/>
              <w:jc w:val="center"/>
              <w:rPr>
                <w:rFonts w:hAnsi="宋体"/>
              </w:rPr>
            </w:pPr>
            <w:r>
              <w:rPr>
                <w:rFonts w:hAnsi="宋体" w:hint="eastAsia"/>
              </w:rPr>
              <w:t>清算部</w:t>
            </w:r>
          </w:p>
        </w:tc>
        <w:tc>
          <w:tcPr>
            <w:tcW w:w="1446" w:type="dxa"/>
            <w:vAlign w:val="center"/>
          </w:tcPr>
          <w:p w:rsidR="00787DD4" w:rsidRDefault="00787DD4" w:rsidP="000961C5">
            <w:pPr>
              <w:pStyle w:val="afa"/>
              <w:jc w:val="center"/>
              <w:rPr>
                <w:rFonts w:hAnsi="宋体"/>
              </w:rPr>
            </w:pPr>
          </w:p>
        </w:tc>
        <w:tc>
          <w:tcPr>
            <w:tcW w:w="2641" w:type="dxa"/>
            <w:vAlign w:val="center"/>
          </w:tcPr>
          <w:p w:rsidR="00787DD4" w:rsidRDefault="00787DD4" w:rsidP="000961C5">
            <w:pPr>
              <w:pStyle w:val="afa"/>
              <w:rPr>
                <w:rFonts w:hAnsi="宋体"/>
              </w:rPr>
            </w:pPr>
            <w:r>
              <w:rPr>
                <w:rFonts w:hAnsi="宋体" w:hint="eastAsia"/>
              </w:rPr>
              <w:t>修订保证金封闭运行措辞。</w:t>
            </w:r>
          </w:p>
        </w:tc>
      </w:tr>
      <w:tr w:rsidR="00B030BC" w:rsidRPr="00B030BC" w:rsidTr="00A24B5F">
        <w:trPr>
          <w:jc w:val="center"/>
        </w:trPr>
        <w:tc>
          <w:tcPr>
            <w:tcW w:w="1355" w:type="dxa"/>
            <w:vAlign w:val="center"/>
          </w:tcPr>
          <w:p w:rsidR="00B030BC" w:rsidRDefault="00B030BC" w:rsidP="006D709E">
            <w:pPr>
              <w:pStyle w:val="afa"/>
              <w:jc w:val="center"/>
              <w:rPr>
                <w:rFonts w:hAnsi="宋体"/>
              </w:rPr>
            </w:pPr>
            <w:r>
              <w:rPr>
                <w:rFonts w:hAnsi="宋体" w:hint="eastAsia"/>
              </w:rPr>
              <w:t>1.1</w:t>
            </w:r>
          </w:p>
        </w:tc>
        <w:tc>
          <w:tcPr>
            <w:tcW w:w="1418" w:type="dxa"/>
            <w:vAlign w:val="center"/>
          </w:tcPr>
          <w:p w:rsidR="00B030BC" w:rsidRDefault="00B030BC" w:rsidP="00B030BC">
            <w:pPr>
              <w:pStyle w:val="afa"/>
              <w:jc w:val="center"/>
              <w:rPr>
                <w:rFonts w:hAnsi="宋体"/>
              </w:rPr>
            </w:pPr>
            <w:r>
              <w:rPr>
                <w:rFonts w:hAnsi="宋体" w:hint="eastAsia"/>
              </w:rPr>
              <w:t>2015-8-25</w:t>
            </w:r>
          </w:p>
        </w:tc>
        <w:tc>
          <w:tcPr>
            <w:tcW w:w="1418" w:type="dxa"/>
            <w:vAlign w:val="center"/>
          </w:tcPr>
          <w:p w:rsidR="00B030BC" w:rsidRDefault="00B030BC" w:rsidP="000961C5">
            <w:pPr>
              <w:pStyle w:val="afa"/>
              <w:jc w:val="center"/>
              <w:rPr>
                <w:rFonts w:hAnsi="宋体"/>
              </w:rPr>
            </w:pPr>
            <w:r>
              <w:rPr>
                <w:rFonts w:hAnsi="宋体" w:hint="eastAsia"/>
              </w:rPr>
              <w:t>工作组</w:t>
            </w:r>
          </w:p>
        </w:tc>
        <w:tc>
          <w:tcPr>
            <w:tcW w:w="1446" w:type="dxa"/>
            <w:vAlign w:val="center"/>
          </w:tcPr>
          <w:p w:rsidR="00B030BC" w:rsidRDefault="00B030BC" w:rsidP="000961C5">
            <w:pPr>
              <w:pStyle w:val="afa"/>
              <w:jc w:val="center"/>
              <w:rPr>
                <w:rFonts w:hAnsi="宋体"/>
              </w:rPr>
            </w:pPr>
            <w:r>
              <w:rPr>
                <w:rFonts w:hAnsi="宋体" w:hint="eastAsia"/>
              </w:rPr>
              <w:t>2015-8-26</w:t>
            </w:r>
          </w:p>
        </w:tc>
        <w:tc>
          <w:tcPr>
            <w:tcW w:w="2641" w:type="dxa"/>
            <w:vAlign w:val="center"/>
          </w:tcPr>
          <w:p w:rsidR="00B030BC" w:rsidRDefault="00B030BC" w:rsidP="000961C5">
            <w:pPr>
              <w:pStyle w:val="afa"/>
              <w:rPr>
                <w:rFonts w:hAnsi="宋体"/>
              </w:rPr>
            </w:pPr>
            <w:r>
              <w:rPr>
                <w:rFonts w:hAnsi="宋体" w:hint="eastAsia"/>
              </w:rPr>
              <w:t>提交外发稿。</w:t>
            </w:r>
          </w:p>
        </w:tc>
      </w:tr>
      <w:tr w:rsidR="00AC6A73" w:rsidRPr="00B030BC" w:rsidTr="00A24B5F">
        <w:trPr>
          <w:jc w:val="center"/>
        </w:trPr>
        <w:tc>
          <w:tcPr>
            <w:tcW w:w="1355" w:type="dxa"/>
            <w:vAlign w:val="center"/>
          </w:tcPr>
          <w:p w:rsidR="00AC6A73" w:rsidRDefault="00AC6A73" w:rsidP="006D709E">
            <w:pPr>
              <w:pStyle w:val="afa"/>
              <w:jc w:val="center"/>
              <w:rPr>
                <w:rFonts w:hAnsi="宋体"/>
              </w:rPr>
            </w:pPr>
            <w:r>
              <w:rPr>
                <w:rFonts w:hAnsi="宋体" w:hint="eastAsia"/>
              </w:rPr>
              <w:t>1.2</w:t>
            </w:r>
          </w:p>
        </w:tc>
        <w:tc>
          <w:tcPr>
            <w:tcW w:w="1418" w:type="dxa"/>
            <w:vAlign w:val="center"/>
          </w:tcPr>
          <w:p w:rsidR="00AC6A73" w:rsidRDefault="00AC6A73" w:rsidP="00AC6A73">
            <w:pPr>
              <w:pStyle w:val="afa"/>
              <w:jc w:val="center"/>
              <w:rPr>
                <w:rFonts w:hAnsi="宋体"/>
              </w:rPr>
            </w:pPr>
            <w:r>
              <w:rPr>
                <w:rFonts w:hAnsi="宋体" w:hint="eastAsia"/>
              </w:rPr>
              <w:t>2015-11-25</w:t>
            </w:r>
          </w:p>
        </w:tc>
        <w:tc>
          <w:tcPr>
            <w:tcW w:w="1418" w:type="dxa"/>
            <w:vAlign w:val="center"/>
          </w:tcPr>
          <w:p w:rsidR="00AC6A73" w:rsidRDefault="00AC6A73" w:rsidP="000961C5">
            <w:pPr>
              <w:pStyle w:val="afa"/>
              <w:jc w:val="center"/>
              <w:rPr>
                <w:rFonts w:hAnsi="宋体"/>
              </w:rPr>
            </w:pPr>
            <w:r>
              <w:rPr>
                <w:rFonts w:hAnsi="宋体" w:hint="eastAsia"/>
              </w:rPr>
              <w:t>运维部</w:t>
            </w:r>
            <w:r w:rsidR="00AA5ABA">
              <w:rPr>
                <w:rFonts w:hAnsi="宋体" w:hint="eastAsia"/>
              </w:rPr>
              <w:t>、交易部</w:t>
            </w:r>
            <w:r w:rsidR="00CB10EE">
              <w:rPr>
                <w:rFonts w:hAnsi="宋体" w:hint="eastAsia"/>
              </w:rPr>
              <w:t>、交割部</w:t>
            </w:r>
            <w:r w:rsidR="000A7AA7">
              <w:rPr>
                <w:rFonts w:hAnsi="宋体" w:hint="eastAsia"/>
              </w:rPr>
              <w:t>、交易二部</w:t>
            </w:r>
          </w:p>
        </w:tc>
        <w:tc>
          <w:tcPr>
            <w:tcW w:w="1446" w:type="dxa"/>
            <w:vAlign w:val="center"/>
          </w:tcPr>
          <w:p w:rsidR="00AC6A73" w:rsidRDefault="00AC6A73" w:rsidP="00AC6A73">
            <w:pPr>
              <w:pStyle w:val="afa"/>
              <w:jc w:val="center"/>
              <w:rPr>
                <w:rFonts w:hAnsi="宋体"/>
              </w:rPr>
            </w:pPr>
          </w:p>
        </w:tc>
        <w:tc>
          <w:tcPr>
            <w:tcW w:w="2641" w:type="dxa"/>
            <w:vAlign w:val="center"/>
          </w:tcPr>
          <w:p w:rsidR="00AC6A73" w:rsidRDefault="00AC6A73" w:rsidP="000961C5">
            <w:pPr>
              <w:pStyle w:val="afa"/>
              <w:rPr>
                <w:rFonts w:hAnsi="宋体"/>
              </w:rPr>
            </w:pPr>
            <w:r>
              <w:rPr>
                <w:rFonts w:hAnsi="宋体" w:hint="eastAsia"/>
              </w:rPr>
              <w:t>各部门根据GEMS2需求分析成果修订。</w:t>
            </w:r>
          </w:p>
        </w:tc>
      </w:tr>
      <w:tr w:rsidR="00027D90" w:rsidRPr="00B030BC" w:rsidTr="00A24B5F">
        <w:trPr>
          <w:jc w:val="center"/>
          <w:ins w:id="25" w:author="sunxj" w:date="2016-02-03T09:47:00Z"/>
        </w:trPr>
        <w:tc>
          <w:tcPr>
            <w:tcW w:w="1355" w:type="dxa"/>
            <w:vAlign w:val="center"/>
          </w:tcPr>
          <w:p w:rsidR="00027D90" w:rsidRDefault="00027D90" w:rsidP="006D709E">
            <w:pPr>
              <w:pStyle w:val="afa"/>
              <w:jc w:val="center"/>
              <w:rPr>
                <w:ins w:id="26" w:author="sunxj" w:date="2016-02-03T09:47:00Z"/>
                <w:rFonts w:hAnsi="宋体"/>
              </w:rPr>
            </w:pPr>
            <w:ins w:id="27" w:author="sunxj" w:date="2016-02-03T09:47:00Z">
              <w:r>
                <w:rPr>
                  <w:rFonts w:hAnsi="宋体" w:hint="eastAsia"/>
                </w:rPr>
                <w:t>1.3</w:t>
              </w:r>
            </w:ins>
          </w:p>
        </w:tc>
        <w:tc>
          <w:tcPr>
            <w:tcW w:w="1418" w:type="dxa"/>
            <w:vAlign w:val="center"/>
          </w:tcPr>
          <w:p w:rsidR="00027D90" w:rsidRDefault="00027D90" w:rsidP="00027D90">
            <w:pPr>
              <w:pStyle w:val="afa"/>
              <w:jc w:val="center"/>
              <w:rPr>
                <w:ins w:id="28" w:author="sunxj" w:date="2016-02-03T09:47:00Z"/>
                <w:rFonts w:hAnsi="宋体"/>
              </w:rPr>
            </w:pPr>
            <w:ins w:id="29" w:author="sunxj" w:date="2016-02-03T09:47:00Z">
              <w:r>
                <w:rPr>
                  <w:rFonts w:hAnsi="宋体" w:hint="eastAsia"/>
                </w:rPr>
                <w:t>2015-</w:t>
              </w:r>
              <w:r>
                <w:rPr>
                  <w:rFonts w:hAnsi="宋体"/>
                </w:rPr>
                <w:t>2</w:t>
              </w:r>
              <w:r>
                <w:rPr>
                  <w:rFonts w:hAnsi="宋体" w:hint="eastAsia"/>
                </w:rPr>
                <w:t>-</w:t>
              </w:r>
              <w:r>
                <w:rPr>
                  <w:rFonts w:hAnsi="宋体"/>
                </w:rPr>
                <w:t>3</w:t>
              </w:r>
            </w:ins>
          </w:p>
        </w:tc>
        <w:tc>
          <w:tcPr>
            <w:tcW w:w="1418" w:type="dxa"/>
            <w:vAlign w:val="center"/>
          </w:tcPr>
          <w:p w:rsidR="00027D90" w:rsidRDefault="00027D90" w:rsidP="00027D90">
            <w:pPr>
              <w:pStyle w:val="afa"/>
              <w:jc w:val="both"/>
              <w:rPr>
                <w:ins w:id="30" w:author="sunxj" w:date="2016-02-03T09:47:00Z"/>
                <w:rFonts w:hAnsi="宋体"/>
              </w:rPr>
            </w:pPr>
            <w:ins w:id="31" w:author="sunxj" w:date="2016-02-03T09:47:00Z">
              <w:r>
                <w:rPr>
                  <w:rFonts w:hAnsi="宋体" w:hint="eastAsia"/>
                </w:rPr>
                <w:t>交易部</w:t>
              </w:r>
            </w:ins>
          </w:p>
        </w:tc>
        <w:tc>
          <w:tcPr>
            <w:tcW w:w="1446" w:type="dxa"/>
            <w:vAlign w:val="center"/>
          </w:tcPr>
          <w:p w:rsidR="00027D90" w:rsidRDefault="00027D90" w:rsidP="00AC6A73">
            <w:pPr>
              <w:pStyle w:val="afa"/>
              <w:jc w:val="center"/>
              <w:rPr>
                <w:ins w:id="32" w:author="sunxj" w:date="2016-02-03T09:47:00Z"/>
                <w:rFonts w:hAnsi="宋体"/>
              </w:rPr>
            </w:pPr>
          </w:p>
        </w:tc>
        <w:tc>
          <w:tcPr>
            <w:tcW w:w="2641" w:type="dxa"/>
            <w:vAlign w:val="center"/>
          </w:tcPr>
          <w:p w:rsidR="00027D90" w:rsidRDefault="00027D90" w:rsidP="000961C5">
            <w:pPr>
              <w:pStyle w:val="afa"/>
              <w:rPr>
                <w:ins w:id="33" w:author="sunxj" w:date="2016-02-03T09:47:00Z"/>
                <w:rFonts w:hAnsi="宋体"/>
              </w:rPr>
            </w:pPr>
            <w:ins w:id="34" w:author="sunxj" w:date="2016-02-03T09:48:00Z">
              <w:r>
                <w:rPr>
                  <w:rFonts w:hAnsi="宋体" w:hint="eastAsia"/>
                </w:rPr>
                <w:t>修订</w:t>
              </w:r>
              <w:r>
                <w:rPr>
                  <w:rFonts w:hAnsi="宋体"/>
                </w:rPr>
                <w:t>参数推送</w:t>
              </w:r>
            </w:ins>
          </w:p>
        </w:tc>
      </w:tr>
      <w:tr w:rsidR="007731BB" w:rsidRPr="00B030BC" w:rsidTr="00A24B5F">
        <w:trPr>
          <w:jc w:val="center"/>
          <w:ins w:id="35" w:author="sunxj" w:date="2016-02-19T08:58:00Z"/>
        </w:trPr>
        <w:tc>
          <w:tcPr>
            <w:tcW w:w="1355" w:type="dxa"/>
            <w:vAlign w:val="center"/>
          </w:tcPr>
          <w:p w:rsidR="007731BB" w:rsidRDefault="007731BB" w:rsidP="006D709E">
            <w:pPr>
              <w:pStyle w:val="afa"/>
              <w:jc w:val="center"/>
              <w:rPr>
                <w:ins w:id="36" w:author="sunxj" w:date="2016-02-19T08:58:00Z"/>
                <w:rFonts w:hAnsi="宋体"/>
              </w:rPr>
            </w:pPr>
            <w:ins w:id="37" w:author="sunxj" w:date="2016-02-19T08:58:00Z">
              <w:r>
                <w:rPr>
                  <w:rFonts w:hAnsi="宋体" w:hint="eastAsia"/>
                </w:rPr>
                <w:t>1.4</w:t>
              </w:r>
            </w:ins>
          </w:p>
        </w:tc>
        <w:tc>
          <w:tcPr>
            <w:tcW w:w="1418" w:type="dxa"/>
            <w:vAlign w:val="center"/>
          </w:tcPr>
          <w:p w:rsidR="007731BB" w:rsidRDefault="007731BB" w:rsidP="00027D90">
            <w:pPr>
              <w:pStyle w:val="afa"/>
              <w:jc w:val="center"/>
              <w:rPr>
                <w:ins w:id="38" w:author="sunxj" w:date="2016-02-19T08:58:00Z"/>
                <w:rFonts w:hAnsi="宋体"/>
              </w:rPr>
            </w:pPr>
            <w:ins w:id="39" w:author="sunxj" w:date="2016-02-19T08:58:00Z">
              <w:r>
                <w:rPr>
                  <w:rFonts w:hAnsi="宋体" w:hint="eastAsia"/>
                </w:rPr>
                <w:t>2015-</w:t>
              </w:r>
              <w:r>
                <w:rPr>
                  <w:rFonts w:hAnsi="宋体"/>
                </w:rPr>
                <w:t>2</w:t>
              </w:r>
              <w:r>
                <w:rPr>
                  <w:rFonts w:hAnsi="宋体" w:hint="eastAsia"/>
                </w:rPr>
                <w:t>-</w:t>
              </w:r>
              <w:r>
                <w:rPr>
                  <w:rFonts w:hAnsi="宋体"/>
                </w:rPr>
                <w:t>19</w:t>
              </w:r>
            </w:ins>
          </w:p>
        </w:tc>
        <w:tc>
          <w:tcPr>
            <w:tcW w:w="1418" w:type="dxa"/>
            <w:vAlign w:val="center"/>
          </w:tcPr>
          <w:p w:rsidR="007731BB" w:rsidRDefault="007731BB" w:rsidP="00027D90">
            <w:pPr>
              <w:pStyle w:val="afa"/>
              <w:jc w:val="both"/>
              <w:rPr>
                <w:ins w:id="40" w:author="sunxj" w:date="2016-02-19T08:58:00Z"/>
                <w:rFonts w:hAnsi="宋体"/>
              </w:rPr>
            </w:pPr>
            <w:ins w:id="41" w:author="sunxj" w:date="2016-02-19T08:58:00Z">
              <w:r>
                <w:rPr>
                  <w:rFonts w:hAnsi="宋体" w:hint="eastAsia"/>
                </w:rPr>
                <w:t>交易部</w:t>
              </w:r>
            </w:ins>
          </w:p>
        </w:tc>
        <w:tc>
          <w:tcPr>
            <w:tcW w:w="1446" w:type="dxa"/>
            <w:vAlign w:val="center"/>
          </w:tcPr>
          <w:p w:rsidR="007731BB" w:rsidRDefault="007731BB" w:rsidP="00AC6A73">
            <w:pPr>
              <w:pStyle w:val="afa"/>
              <w:jc w:val="center"/>
              <w:rPr>
                <w:ins w:id="42" w:author="sunxj" w:date="2016-02-19T08:58:00Z"/>
                <w:rFonts w:hAnsi="宋体"/>
              </w:rPr>
            </w:pPr>
          </w:p>
        </w:tc>
        <w:tc>
          <w:tcPr>
            <w:tcW w:w="2641" w:type="dxa"/>
            <w:vAlign w:val="center"/>
          </w:tcPr>
          <w:p w:rsidR="007731BB" w:rsidRDefault="007731BB" w:rsidP="000961C5">
            <w:pPr>
              <w:pStyle w:val="afa"/>
              <w:rPr>
                <w:ins w:id="43" w:author="sunxj" w:date="2016-02-19T08:58:00Z"/>
                <w:rFonts w:hAnsi="宋体"/>
              </w:rPr>
            </w:pPr>
            <w:ins w:id="44" w:author="sunxj" w:date="2016-02-19T08:58:00Z">
              <w:r>
                <w:rPr>
                  <w:rFonts w:hAnsi="宋体" w:hint="eastAsia"/>
                </w:rPr>
                <w:t>修订</w:t>
              </w:r>
              <w:r>
                <w:rPr>
                  <w:rFonts w:hAnsi="宋体"/>
                </w:rPr>
                <w:t>参数推送</w:t>
              </w:r>
            </w:ins>
          </w:p>
        </w:tc>
      </w:tr>
      <w:tr w:rsidR="00EE7F62" w:rsidRPr="004C262B" w:rsidTr="00A24B5F">
        <w:trPr>
          <w:jc w:val="center"/>
          <w:ins w:id="45" w:author="李田" w:date="2016-03-24T14:22:00Z"/>
        </w:trPr>
        <w:tc>
          <w:tcPr>
            <w:tcW w:w="1355" w:type="dxa"/>
            <w:vAlign w:val="center"/>
          </w:tcPr>
          <w:p w:rsidR="00EE7F62" w:rsidRDefault="00EE7F62" w:rsidP="006D709E">
            <w:pPr>
              <w:pStyle w:val="afa"/>
              <w:jc w:val="center"/>
              <w:rPr>
                <w:ins w:id="46" w:author="李田" w:date="2016-03-24T14:22:00Z"/>
                <w:rFonts w:hAnsi="宋体"/>
              </w:rPr>
            </w:pPr>
            <w:ins w:id="47" w:author="李田" w:date="2016-03-24T14:22:00Z">
              <w:r>
                <w:rPr>
                  <w:rFonts w:hAnsi="宋体" w:hint="eastAsia"/>
                </w:rPr>
                <w:t>1.5</w:t>
              </w:r>
            </w:ins>
          </w:p>
        </w:tc>
        <w:tc>
          <w:tcPr>
            <w:tcW w:w="1418" w:type="dxa"/>
            <w:vAlign w:val="center"/>
          </w:tcPr>
          <w:p w:rsidR="00EE7F62" w:rsidRDefault="00EE7F62" w:rsidP="00EE7F62">
            <w:pPr>
              <w:pStyle w:val="afa"/>
              <w:jc w:val="center"/>
              <w:rPr>
                <w:ins w:id="48" w:author="李田" w:date="2016-03-24T14:22:00Z"/>
                <w:rFonts w:hAnsi="宋体"/>
              </w:rPr>
            </w:pPr>
            <w:ins w:id="49" w:author="李田" w:date="2016-03-24T14:22:00Z">
              <w:r>
                <w:rPr>
                  <w:rFonts w:hAnsi="宋体" w:hint="eastAsia"/>
                </w:rPr>
                <w:t>2016-</w:t>
              </w:r>
            </w:ins>
            <w:ins w:id="50" w:author="李田" w:date="2016-03-24T14:23:00Z">
              <w:r>
                <w:rPr>
                  <w:rFonts w:hAnsi="宋体" w:hint="eastAsia"/>
                </w:rPr>
                <w:t>3</w:t>
              </w:r>
            </w:ins>
            <w:ins w:id="51" w:author="李田" w:date="2016-03-24T14:22:00Z">
              <w:r>
                <w:rPr>
                  <w:rFonts w:hAnsi="宋体" w:hint="eastAsia"/>
                </w:rPr>
                <w:t>-</w:t>
              </w:r>
            </w:ins>
            <w:ins w:id="52" w:author="李田" w:date="2016-03-24T14:23:00Z">
              <w:r>
                <w:rPr>
                  <w:rFonts w:hAnsi="宋体" w:hint="eastAsia"/>
                </w:rPr>
                <w:t>22</w:t>
              </w:r>
            </w:ins>
          </w:p>
        </w:tc>
        <w:tc>
          <w:tcPr>
            <w:tcW w:w="1418" w:type="dxa"/>
            <w:vAlign w:val="center"/>
          </w:tcPr>
          <w:p w:rsidR="00EE7F62" w:rsidRDefault="00EE7F62" w:rsidP="00EE7F62">
            <w:pPr>
              <w:pStyle w:val="afa"/>
              <w:jc w:val="both"/>
              <w:rPr>
                <w:ins w:id="53" w:author="李田" w:date="2016-03-24T14:22:00Z"/>
                <w:rFonts w:hAnsi="宋体"/>
              </w:rPr>
            </w:pPr>
            <w:ins w:id="54" w:author="李田" w:date="2016-03-24T14:22:00Z">
              <w:r>
                <w:rPr>
                  <w:rFonts w:hAnsi="宋体" w:hint="eastAsia"/>
                </w:rPr>
                <w:t>交易部</w:t>
              </w:r>
            </w:ins>
            <w:ins w:id="55" w:author="李田" w:date="2016-03-24T14:23:00Z">
              <w:r>
                <w:rPr>
                  <w:rFonts w:hAnsi="宋体" w:hint="eastAsia"/>
                </w:rPr>
                <w:t>、</w:t>
              </w:r>
            </w:ins>
            <w:ins w:id="56" w:author="李田" w:date="2016-04-01T15:32:00Z">
              <w:r w:rsidR="0093562A">
                <w:rPr>
                  <w:rFonts w:hAnsi="宋体" w:hint="eastAsia"/>
                </w:rPr>
                <w:t>交易二部、</w:t>
              </w:r>
            </w:ins>
            <w:ins w:id="57" w:author="李田" w:date="2016-03-24T14:23:00Z">
              <w:r>
                <w:rPr>
                  <w:rFonts w:hAnsi="宋体" w:hint="eastAsia"/>
                </w:rPr>
                <w:t>交割部</w:t>
              </w:r>
            </w:ins>
            <w:ins w:id="58" w:author="李田" w:date="2016-03-24T15:06:00Z">
              <w:r w:rsidR="00C94320">
                <w:rPr>
                  <w:rFonts w:hAnsi="宋体" w:hint="eastAsia"/>
                </w:rPr>
                <w:t>、信息公司</w:t>
              </w:r>
            </w:ins>
            <w:ins w:id="59" w:author="李田" w:date="2016-03-24T15:07:00Z">
              <w:r w:rsidR="00C94320">
                <w:rPr>
                  <w:rFonts w:hAnsi="宋体" w:hint="eastAsia"/>
                </w:rPr>
                <w:t>、开发部</w:t>
              </w:r>
            </w:ins>
          </w:p>
        </w:tc>
        <w:tc>
          <w:tcPr>
            <w:tcW w:w="1446" w:type="dxa"/>
            <w:vAlign w:val="center"/>
          </w:tcPr>
          <w:p w:rsidR="00EE7F62" w:rsidRDefault="00DE6144" w:rsidP="00DE6144">
            <w:pPr>
              <w:pStyle w:val="afa"/>
              <w:jc w:val="center"/>
              <w:rPr>
                <w:ins w:id="60" w:author="李田" w:date="2016-03-24T14:22:00Z"/>
                <w:rFonts w:hAnsi="宋体"/>
              </w:rPr>
            </w:pPr>
            <w:ins w:id="61" w:author="李田" w:date="2016-04-01T15:32:00Z">
              <w:r>
                <w:rPr>
                  <w:rFonts w:hAnsi="宋体" w:hint="eastAsia"/>
                </w:rPr>
                <w:t>2016-4-</w:t>
              </w:r>
            </w:ins>
            <w:ins w:id="62" w:author="李田" w:date="2016-04-01T15:33:00Z">
              <w:r>
                <w:rPr>
                  <w:rFonts w:hAnsi="宋体" w:hint="eastAsia"/>
                </w:rPr>
                <w:t>5</w:t>
              </w:r>
            </w:ins>
          </w:p>
        </w:tc>
        <w:tc>
          <w:tcPr>
            <w:tcW w:w="2641" w:type="dxa"/>
            <w:vAlign w:val="center"/>
          </w:tcPr>
          <w:p w:rsidR="00EE7F62" w:rsidRDefault="009A6E3C" w:rsidP="000961C5">
            <w:pPr>
              <w:pStyle w:val="afa"/>
              <w:rPr>
                <w:ins w:id="63" w:author="李田" w:date="2016-04-01T15:32:00Z"/>
                <w:rFonts w:hAnsi="宋体"/>
              </w:rPr>
            </w:pPr>
            <w:ins w:id="64" w:author="李田" w:date="2016-03-24T14:30:00Z">
              <w:r>
                <w:rPr>
                  <w:rFonts w:hAnsi="宋体" w:hint="eastAsia"/>
                </w:rPr>
                <w:t>交易部</w:t>
              </w:r>
            </w:ins>
            <w:ins w:id="65" w:author="李田" w:date="2016-03-24T14:23:00Z">
              <w:r w:rsidR="00EE7F62">
                <w:rPr>
                  <w:rFonts w:hAnsi="宋体" w:hint="eastAsia"/>
                </w:rPr>
                <w:t>修订交易指令、交收申报、大边保证金</w:t>
              </w:r>
            </w:ins>
            <w:ins w:id="66" w:author="李田" w:date="2016-03-24T14:26:00Z">
              <w:r w:rsidR="00EE7F62">
                <w:rPr>
                  <w:rFonts w:hAnsi="宋体" w:hint="eastAsia"/>
                </w:rPr>
                <w:t>和手续费管理；</w:t>
              </w:r>
            </w:ins>
          </w:p>
          <w:p w:rsidR="0093562A" w:rsidRDefault="0093562A" w:rsidP="000961C5">
            <w:pPr>
              <w:pStyle w:val="afa"/>
              <w:rPr>
                <w:ins w:id="67" w:author="李田" w:date="2016-03-24T14:26:00Z"/>
                <w:rFonts w:hAnsi="宋体"/>
              </w:rPr>
            </w:pPr>
            <w:ins w:id="68" w:author="李田" w:date="2016-04-01T15:32:00Z">
              <w:r>
                <w:rPr>
                  <w:rFonts w:hAnsi="宋体" w:hint="eastAsia"/>
                </w:rPr>
                <w:t>交易二部修订术语规范；</w:t>
              </w:r>
            </w:ins>
          </w:p>
          <w:p w:rsidR="00EE7F62" w:rsidRDefault="009A6E3C" w:rsidP="000961C5">
            <w:pPr>
              <w:pStyle w:val="afa"/>
              <w:rPr>
                <w:ins w:id="69" w:author="李田" w:date="2016-03-24T15:07:00Z"/>
                <w:rFonts w:hAnsi="宋体"/>
              </w:rPr>
            </w:pPr>
            <w:ins w:id="70" w:author="李田" w:date="2016-03-24T14:30:00Z">
              <w:r>
                <w:rPr>
                  <w:rFonts w:hAnsi="宋体" w:hint="eastAsia"/>
                </w:rPr>
                <w:t>交割部</w:t>
              </w:r>
            </w:ins>
            <w:ins w:id="71" w:author="李田" w:date="2016-03-24T14:26:00Z">
              <w:r w:rsidR="00EE7F62">
                <w:rPr>
                  <w:rFonts w:hAnsi="宋体" w:hint="eastAsia"/>
                </w:rPr>
                <w:t>修订</w:t>
              </w:r>
            </w:ins>
            <w:ins w:id="72" w:author="李田" w:date="2016-03-24T14:30:00Z">
              <w:r>
                <w:rPr>
                  <w:rFonts w:hAnsi="宋体" w:hint="eastAsia"/>
                </w:rPr>
                <w:t>实物账户、</w:t>
              </w:r>
            </w:ins>
            <w:ins w:id="73" w:author="李田" w:date="2016-03-24T14:34:00Z">
              <w:r>
                <w:rPr>
                  <w:rFonts w:hAnsi="宋体" w:hint="eastAsia"/>
                </w:rPr>
                <w:t>库存额度、各市场</w:t>
              </w:r>
            </w:ins>
            <w:ins w:id="74" w:author="李田" w:date="2016-03-24T14:35:00Z">
              <w:r>
                <w:rPr>
                  <w:rFonts w:hAnsi="宋体" w:hint="eastAsia"/>
                </w:rPr>
                <w:t>实物清算</w:t>
              </w:r>
            </w:ins>
            <w:ins w:id="75" w:author="李田" w:date="2016-03-24T14:46:00Z">
              <w:r w:rsidR="00ED3AA4">
                <w:rPr>
                  <w:rFonts w:hAnsi="宋体" w:hint="eastAsia"/>
                </w:rPr>
                <w:t>、优化和新增的仓储业务、新增的客户库存变化、黄金ETF；</w:t>
              </w:r>
            </w:ins>
          </w:p>
          <w:p w:rsidR="00C94320" w:rsidRDefault="00C94320" w:rsidP="000961C5">
            <w:pPr>
              <w:pStyle w:val="afa"/>
              <w:rPr>
                <w:ins w:id="76" w:author="李田" w:date="2016-03-24T15:07:00Z"/>
                <w:rFonts w:hAnsi="宋体"/>
              </w:rPr>
            </w:pPr>
            <w:ins w:id="77" w:author="李田" w:date="2016-03-24T15:07:00Z">
              <w:r>
                <w:rPr>
                  <w:rFonts w:hAnsi="宋体" w:hint="eastAsia"/>
                </w:rPr>
                <w:lastRenderedPageBreak/>
                <w:t>信息公司修订账户卡系统取消、实时生效功能、盘后生效功能；</w:t>
              </w:r>
            </w:ins>
          </w:p>
          <w:p w:rsidR="00C94320" w:rsidRPr="00EE7F62" w:rsidRDefault="00C94320" w:rsidP="000961C5">
            <w:pPr>
              <w:pStyle w:val="afa"/>
              <w:rPr>
                <w:ins w:id="78" w:author="李田" w:date="2016-03-24T14:22:00Z"/>
                <w:rFonts w:hAnsi="宋体"/>
              </w:rPr>
            </w:pPr>
            <w:ins w:id="79" w:author="李田" w:date="2016-03-24T15:07:00Z">
              <w:r>
                <w:rPr>
                  <w:rFonts w:hAnsi="宋体" w:hint="eastAsia"/>
                </w:rPr>
                <w:t>开发部修订二级系统升级指引、项目计划；</w:t>
              </w:r>
            </w:ins>
          </w:p>
        </w:tc>
      </w:tr>
      <w:tr w:rsidR="004C262B" w:rsidRPr="004C262B" w:rsidTr="00A24B5F">
        <w:trPr>
          <w:jc w:val="center"/>
          <w:ins w:id="80" w:author="sunxj" w:date="2016-05-18T09:24:00Z"/>
        </w:trPr>
        <w:tc>
          <w:tcPr>
            <w:tcW w:w="1355" w:type="dxa"/>
            <w:vAlign w:val="center"/>
          </w:tcPr>
          <w:p w:rsidR="004C262B" w:rsidRDefault="004C262B" w:rsidP="006D709E">
            <w:pPr>
              <w:pStyle w:val="afa"/>
              <w:jc w:val="center"/>
              <w:rPr>
                <w:ins w:id="81" w:author="sunxj" w:date="2016-05-18T09:24:00Z"/>
                <w:rFonts w:hAnsi="宋体"/>
              </w:rPr>
            </w:pPr>
            <w:ins w:id="82" w:author="sunxj" w:date="2016-05-18T09:24:00Z">
              <w:r>
                <w:rPr>
                  <w:rFonts w:hAnsi="宋体" w:hint="eastAsia"/>
                </w:rPr>
                <w:lastRenderedPageBreak/>
                <w:t>1.6</w:t>
              </w:r>
            </w:ins>
          </w:p>
        </w:tc>
        <w:tc>
          <w:tcPr>
            <w:tcW w:w="1418" w:type="dxa"/>
            <w:vAlign w:val="center"/>
          </w:tcPr>
          <w:p w:rsidR="004C262B" w:rsidRDefault="004C262B" w:rsidP="00EE7F62">
            <w:pPr>
              <w:pStyle w:val="afa"/>
              <w:jc w:val="center"/>
              <w:rPr>
                <w:ins w:id="83" w:author="sunxj" w:date="2016-05-18T09:24:00Z"/>
                <w:rFonts w:hAnsi="宋体"/>
              </w:rPr>
            </w:pPr>
            <w:ins w:id="84" w:author="sunxj" w:date="2016-05-18T09:24:00Z">
              <w:r>
                <w:rPr>
                  <w:rFonts w:hAnsi="宋体" w:hint="eastAsia"/>
                </w:rPr>
                <w:t>2016-5-18</w:t>
              </w:r>
            </w:ins>
          </w:p>
        </w:tc>
        <w:tc>
          <w:tcPr>
            <w:tcW w:w="1418" w:type="dxa"/>
            <w:vAlign w:val="center"/>
          </w:tcPr>
          <w:p w:rsidR="004C262B" w:rsidRDefault="004C262B" w:rsidP="00EE7F62">
            <w:pPr>
              <w:pStyle w:val="afa"/>
              <w:jc w:val="both"/>
              <w:rPr>
                <w:ins w:id="85" w:author="sunxj" w:date="2016-05-18T09:24:00Z"/>
                <w:rFonts w:hAnsi="宋体"/>
              </w:rPr>
            </w:pPr>
            <w:ins w:id="86" w:author="sunxj" w:date="2016-05-18T09:25:00Z">
              <w:r>
                <w:rPr>
                  <w:rFonts w:hAnsi="宋体" w:hint="eastAsia"/>
                </w:rPr>
                <w:t>交易部</w:t>
              </w:r>
            </w:ins>
          </w:p>
        </w:tc>
        <w:tc>
          <w:tcPr>
            <w:tcW w:w="1446" w:type="dxa"/>
            <w:vAlign w:val="center"/>
          </w:tcPr>
          <w:p w:rsidR="004C262B" w:rsidRDefault="004C262B" w:rsidP="00DE6144">
            <w:pPr>
              <w:pStyle w:val="afa"/>
              <w:jc w:val="center"/>
              <w:rPr>
                <w:ins w:id="87" w:author="sunxj" w:date="2016-05-18T09:24:00Z"/>
                <w:rFonts w:hAnsi="宋体"/>
              </w:rPr>
            </w:pPr>
          </w:p>
        </w:tc>
        <w:tc>
          <w:tcPr>
            <w:tcW w:w="2641" w:type="dxa"/>
            <w:vAlign w:val="center"/>
          </w:tcPr>
          <w:p w:rsidR="004C262B" w:rsidRDefault="004C262B" w:rsidP="000961C5">
            <w:pPr>
              <w:pStyle w:val="afa"/>
              <w:rPr>
                <w:ins w:id="88" w:author="sunxj" w:date="2016-05-18T09:24:00Z"/>
                <w:rFonts w:hAnsi="宋体"/>
              </w:rPr>
            </w:pPr>
            <w:ins w:id="89" w:author="sunxj" w:date="2016-05-18T09:25:00Z">
              <w:r>
                <w:rPr>
                  <w:rFonts w:hAnsi="宋体" w:hint="eastAsia"/>
                </w:rPr>
                <w:t>交易部</w:t>
              </w:r>
              <w:r>
                <w:rPr>
                  <w:rFonts w:hAnsi="宋体"/>
                </w:rPr>
                <w:t>取消</w:t>
              </w:r>
              <w:r>
                <w:rPr>
                  <w:rFonts w:hAnsi="宋体" w:hint="eastAsia"/>
                </w:rPr>
                <w:t>同一</w:t>
              </w:r>
              <w:r>
                <w:rPr>
                  <w:rFonts w:hAnsi="宋体"/>
                </w:rPr>
                <w:t>席位下交易员的交叉撤单</w:t>
              </w:r>
              <w:r>
                <w:rPr>
                  <w:rFonts w:hAnsi="宋体" w:hint="eastAsia"/>
                </w:rPr>
                <w:t>功能</w:t>
              </w:r>
              <w:r>
                <w:rPr>
                  <w:rFonts w:hAnsi="宋体"/>
                </w:rPr>
                <w:t>。</w:t>
              </w:r>
            </w:ins>
          </w:p>
        </w:tc>
      </w:tr>
      <w:tr w:rsidR="000D54C5" w:rsidRPr="004C262B" w:rsidTr="00A24B5F">
        <w:trPr>
          <w:jc w:val="center"/>
          <w:ins w:id="90" w:author="余新泰" w:date="2016-09-30T14:45:00Z"/>
        </w:trPr>
        <w:tc>
          <w:tcPr>
            <w:tcW w:w="1355" w:type="dxa"/>
            <w:vAlign w:val="center"/>
          </w:tcPr>
          <w:p w:rsidR="000D54C5" w:rsidRDefault="000D54C5" w:rsidP="006D709E">
            <w:pPr>
              <w:pStyle w:val="afa"/>
              <w:jc w:val="center"/>
              <w:rPr>
                <w:ins w:id="91" w:author="余新泰" w:date="2016-09-30T14:45:00Z"/>
                <w:rFonts w:hAnsi="宋体" w:hint="eastAsia"/>
              </w:rPr>
            </w:pPr>
            <w:bookmarkStart w:id="92" w:name="_GoBack"/>
            <w:bookmarkEnd w:id="92"/>
            <w:ins w:id="93" w:author="余新泰" w:date="2016-09-30T14:45:00Z">
              <w:r>
                <w:rPr>
                  <w:rFonts w:hAnsi="宋体" w:hint="eastAsia"/>
                </w:rPr>
                <w:t>1.7</w:t>
              </w:r>
            </w:ins>
          </w:p>
        </w:tc>
        <w:tc>
          <w:tcPr>
            <w:tcW w:w="1418" w:type="dxa"/>
            <w:vAlign w:val="center"/>
          </w:tcPr>
          <w:p w:rsidR="000D54C5" w:rsidRDefault="000D54C5" w:rsidP="00EE7F62">
            <w:pPr>
              <w:pStyle w:val="afa"/>
              <w:jc w:val="center"/>
              <w:rPr>
                <w:ins w:id="94" w:author="余新泰" w:date="2016-09-30T14:45:00Z"/>
                <w:rFonts w:hAnsi="宋体" w:hint="eastAsia"/>
              </w:rPr>
            </w:pPr>
            <w:ins w:id="95" w:author="余新泰" w:date="2016-09-30T14:45:00Z">
              <w:r>
                <w:rPr>
                  <w:rFonts w:hAnsi="宋体" w:hint="eastAsia"/>
                </w:rPr>
                <w:t>2016-9-20</w:t>
              </w:r>
            </w:ins>
          </w:p>
        </w:tc>
        <w:tc>
          <w:tcPr>
            <w:tcW w:w="1418" w:type="dxa"/>
            <w:vAlign w:val="center"/>
          </w:tcPr>
          <w:p w:rsidR="000D54C5" w:rsidRDefault="000D54C5" w:rsidP="00EE7F62">
            <w:pPr>
              <w:pStyle w:val="afa"/>
              <w:jc w:val="both"/>
              <w:rPr>
                <w:ins w:id="96" w:author="余新泰" w:date="2016-09-30T14:45:00Z"/>
                <w:rFonts w:hAnsi="宋体" w:hint="eastAsia"/>
              </w:rPr>
            </w:pPr>
            <w:ins w:id="97" w:author="余新泰" w:date="2016-09-30T14:45:00Z">
              <w:r>
                <w:rPr>
                  <w:rFonts w:hAnsi="宋体" w:hint="eastAsia"/>
                </w:rPr>
                <w:t>交易部</w:t>
              </w:r>
            </w:ins>
          </w:p>
        </w:tc>
        <w:tc>
          <w:tcPr>
            <w:tcW w:w="1446" w:type="dxa"/>
            <w:vAlign w:val="center"/>
          </w:tcPr>
          <w:p w:rsidR="000D54C5" w:rsidRDefault="000D54C5" w:rsidP="00DE6144">
            <w:pPr>
              <w:pStyle w:val="afa"/>
              <w:jc w:val="center"/>
              <w:rPr>
                <w:ins w:id="98" w:author="余新泰" w:date="2016-09-30T14:45:00Z"/>
                <w:rFonts w:hAnsi="宋体"/>
              </w:rPr>
            </w:pPr>
          </w:p>
        </w:tc>
        <w:tc>
          <w:tcPr>
            <w:tcW w:w="2641" w:type="dxa"/>
            <w:vAlign w:val="center"/>
          </w:tcPr>
          <w:p w:rsidR="000D54C5" w:rsidRDefault="000D54C5" w:rsidP="000961C5">
            <w:pPr>
              <w:pStyle w:val="afa"/>
              <w:rPr>
                <w:ins w:id="99" w:author="余新泰" w:date="2016-09-30T14:45:00Z"/>
                <w:rFonts w:hAnsi="宋体" w:hint="eastAsia"/>
              </w:rPr>
            </w:pPr>
            <w:ins w:id="100" w:author="余新泰" w:date="2016-09-30T14:45:00Z">
              <w:r>
                <w:rPr>
                  <w:rFonts w:hAnsi="宋体" w:hint="eastAsia"/>
                </w:rPr>
                <w:t>更新指定交易相关描述</w:t>
              </w:r>
            </w:ins>
          </w:p>
        </w:tc>
      </w:tr>
    </w:tbl>
    <w:p w:rsidR="00D638ED" w:rsidRDefault="00D638ED"/>
    <w:p w:rsidR="00D638ED" w:rsidRPr="0006146F" w:rsidRDefault="00D638ED"/>
    <w:p w:rsidR="00D638ED" w:rsidRDefault="00D638ED"/>
    <w:p w:rsidR="00D638ED" w:rsidRDefault="00D638ED"/>
    <w:p w:rsidR="00D638ED" w:rsidRDefault="00D638ED"/>
    <w:p w:rsidR="00D638ED" w:rsidRDefault="00D638ED"/>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551"/>
      </w:tblGrid>
      <w:tr w:rsidR="00D638ED">
        <w:trPr>
          <w:cantSplit/>
          <w:jc w:val="center"/>
        </w:trPr>
        <w:tc>
          <w:tcPr>
            <w:tcW w:w="8551" w:type="dxa"/>
            <w:vAlign w:val="center"/>
          </w:tcPr>
          <w:p w:rsidR="00D638ED" w:rsidRDefault="00D638ED" w:rsidP="003A3E56">
            <w:pPr>
              <w:spacing w:beforeLines="10" w:before="31" w:afterLines="10" w:after="31"/>
              <w:jc w:val="both"/>
              <w:rPr>
                <w:rFonts w:eastAsia="黑体"/>
                <w:b/>
                <w:bCs/>
              </w:rPr>
            </w:pPr>
            <w:r>
              <w:rPr>
                <w:rFonts w:eastAsia="黑体" w:hint="eastAsia"/>
              </w:rPr>
              <w:t>本文档中的所有内容为上海黄金</w:t>
            </w:r>
            <w:r>
              <w:rPr>
                <w:rFonts w:eastAsia="黑体"/>
              </w:rPr>
              <w:t>交易所</w:t>
            </w:r>
            <w:r>
              <w:rPr>
                <w:rFonts w:eastAsia="黑体" w:hint="eastAsia"/>
              </w:rPr>
              <w:t>的机密和专属所有。</w:t>
            </w:r>
            <w:r>
              <w:rPr>
                <w:rFonts w:eastAsia="黑体"/>
              </w:rPr>
              <w:t>未经</w:t>
            </w:r>
            <w:r>
              <w:rPr>
                <w:rFonts w:eastAsia="黑体" w:hint="eastAsia"/>
              </w:rPr>
              <w:t>上海黄金</w:t>
            </w:r>
            <w:r>
              <w:rPr>
                <w:rFonts w:eastAsia="黑体"/>
              </w:rPr>
              <w:t>交易所的明确书面许可，任何</w:t>
            </w:r>
            <w:r>
              <w:rPr>
                <w:rFonts w:eastAsia="黑体" w:hint="eastAsia"/>
              </w:rPr>
              <w:t>组织或个</w:t>
            </w:r>
            <w:r>
              <w:rPr>
                <w:rFonts w:eastAsia="黑体"/>
              </w:rPr>
              <w:t>人不得</w:t>
            </w:r>
            <w:r>
              <w:rPr>
                <w:rFonts w:eastAsia="黑体" w:hint="eastAsia"/>
              </w:rPr>
              <w:t>以任何目的、任何形式及任何手段复制或传播本文档部分或全部内容</w:t>
            </w:r>
            <w:r>
              <w:rPr>
                <w:rFonts w:eastAsia="黑体"/>
              </w:rPr>
              <w:t>。</w:t>
            </w:r>
          </w:p>
        </w:tc>
      </w:tr>
    </w:tbl>
    <w:p w:rsidR="00A24B5F" w:rsidRDefault="00A24B5F">
      <w:pPr>
        <w:jc w:val="center"/>
        <w:sectPr w:rsidR="00A24B5F" w:rsidSect="00B01EB1">
          <w:headerReference w:type="default" r:id="rId12"/>
          <w:type w:val="continuous"/>
          <w:pgSz w:w="11906" w:h="16838"/>
          <w:pgMar w:top="1440" w:right="1800" w:bottom="1440" w:left="1800" w:header="851" w:footer="992" w:gutter="0"/>
          <w:cols w:space="720"/>
          <w:docGrid w:type="lines" w:linePitch="312"/>
        </w:sectPr>
      </w:pPr>
    </w:p>
    <w:p w:rsidR="00A24B5F" w:rsidRDefault="00A24B5F">
      <w:pPr>
        <w:jc w:val="center"/>
        <w:rPr>
          <w:b/>
          <w:color w:val="000000"/>
          <w:sz w:val="44"/>
        </w:rPr>
        <w:sectPr w:rsidR="00A24B5F" w:rsidSect="005D648B">
          <w:type w:val="continuous"/>
          <w:pgSz w:w="11906" w:h="16838"/>
          <w:pgMar w:top="1440" w:right="1800" w:bottom="1440" w:left="1800" w:header="851" w:footer="992" w:gutter="0"/>
          <w:cols w:space="720"/>
          <w:docGrid w:type="lines" w:linePitch="312"/>
        </w:sectPr>
      </w:pPr>
    </w:p>
    <w:p w:rsidR="00D638ED" w:rsidRDefault="004B5593" w:rsidP="00334A8D">
      <w:pPr>
        <w:widowControl/>
        <w:jc w:val="center"/>
        <w:rPr>
          <w:b/>
          <w:color w:val="000000"/>
          <w:sz w:val="44"/>
        </w:rPr>
      </w:pPr>
      <w:r>
        <w:rPr>
          <w:b/>
          <w:color w:val="000000"/>
          <w:sz w:val="44"/>
        </w:rPr>
        <w:lastRenderedPageBreak/>
        <w:br w:type="page"/>
      </w:r>
      <w:r w:rsidR="00D638ED">
        <w:rPr>
          <w:rFonts w:hint="eastAsia"/>
          <w:b/>
          <w:color w:val="000000"/>
          <w:sz w:val="44"/>
        </w:rPr>
        <w:lastRenderedPageBreak/>
        <w:t>目 录</w:t>
      </w:r>
    </w:p>
    <w:p w:rsidR="000A7AA7" w:rsidRDefault="00D66CB9">
      <w:pPr>
        <w:pStyle w:val="23"/>
        <w:tabs>
          <w:tab w:val="right" w:leader="dot" w:pos="8296"/>
        </w:tabs>
        <w:rPr>
          <w:rFonts w:asciiTheme="minorHAnsi" w:eastAsiaTheme="minorEastAsia" w:hAnsiTheme="minorHAnsi" w:cstheme="minorBidi"/>
          <w:smallCaps w:val="0"/>
          <w:noProof/>
          <w:szCs w:val="22"/>
        </w:rPr>
      </w:pPr>
      <w:r>
        <w:fldChar w:fldCharType="begin"/>
      </w:r>
      <w:r w:rsidR="00D638ED">
        <w:instrText xml:space="preserve"> TOC \o "1-3" \h \z </w:instrText>
      </w:r>
      <w:r>
        <w:fldChar w:fldCharType="separate"/>
      </w:r>
      <w:hyperlink w:anchor="_Toc436408888" w:history="1">
        <w:r w:rsidR="000A7AA7" w:rsidRPr="00A62EEE">
          <w:rPr>
            <w:rStyle w:val="aa"/>
            <w:rFonts w:ascii="黑体" w:hint="eastAsia"/>
            <w:noProof/>
          </w:rPr>
          <w:t>上海黄金交易所</w:t>
        </w:r>
        <w:r w:rsidR="000A7AA7">
          <w:rPr>
            <w:noProof/>
            <w:webHidden/>
          </w:rPr>
          <w:tab/>
        </w:r>
        <w:r>
          <w:rPr>
            <w:noProof/>
            <w:webHidden/>
          </w:rPr>
          <w:fldChar w:fldCharType="begin"/>
        </w:r>
        <w:r w:rsidR="000A7AA7">
          <w:rPr>
            <w:noProof/>
            <w:webHidden/>
          </w:rPr>
          <w:instrText xml:space="preserve"> PAGEREF _Toc436408888 \h </w:instrText>
        </w:r>
        <w:r>
          <w:rPr>
            <w:noProof/>
            <w:webHidden/>
          </w:rPr>
        </w:r>
        <w:r>
          <w:rPr>
            <w:noProof/>
            <w:webHidden/>
          </w:rPr>
          <w:fldChar w:fldCharType="separate"/>
        </w:r>
        <w:r w:rsidR="000A7AA7">
          <w:rPr>
            <w:noProof/>
            <w:webHidden/>
          </w:rPr>
          <w:t>1</w:t>
        </w:r>
        <w:r>
          <w:rPr>
            <w:noProof/>
            <w:webHidden/>
          </w:rPr>
          <w:fldChar w:fldCharType="end"/>
        </w:r>
      </w:hyperlink>
    </w:p>
    <w:p w:rsidR="000A7AA7" w:rsidRDefault="00D6065C">
      <w:pPr>
        <w:pStyle w:val="23"/>
        <w:tabs>
          <w:tab w:val="right" w:leader="dot" w:pos="8296"/>
        </w:tabs>
        <w:rPr>
          <w:rFonts w:asciiTheme="minorHAnsi" w:eastAsiaTheme="minorEastAsia" w:hAnsiTheme="minorHAnsi" w:cstheme="minorBidi"/>
          <w:smallCaps w:val="0"/>
          <w:noProof/>
          <w:szCs w:val="22"/>
        </w:rPr>
      </w:pPr>
      <w:hyperlink w:anchor="_Toc436408889" w:history="1">
        <w:r w:rsidR="000A7AA7" w:rsidRPr="00A62EEE">
          <w:rPr>
            <w:rStyle w:val="aa"/>
            <w:rFonts w:ascii="黑体"/>
            <w:noProof/>
          </w:rPr>
          <w:t>GEMS-2</w:t>
        </w:r>
        <w:r w:rsidR="000A7AA7" w:rsidRPr="00A62EEE">
          <w:rPr>
            <w:rStyle w:val="aa"/>
            <w:rFonts w:ascii="黑体" w:hint="eastAsia"/>
            <w:noProof/>
          </w:rPr>
          <w:t>业务和技术会员影响说明</w:t>
        </w:r>
        <w:r w:rsidR="000A7AA7">
          <w:rPr>
            <w:noProof/>
            <w:webHidden/>
          </w:rPr>
          <w:tab/>
        </w:r>
        <w:r w:rsidR="00D66CB9">
          <w:rPr>
            <w:noProof/>
            <w:webHidden/>
          </w:rPr>
          <w:fldChar w:fldCharType="begin"/>
        </w:r>
        <w:r w:rsidR="000A7AA7">
          <w:rPr>
            <w:noProof/>
            <w:webHidden/>
          </w:rPr>
          <w:instrText xml:space="preserve"> PAGEREF _Toc436408889 \h </w:instrText>
        </w:r>
        <w:r w:rsidR="00D66CB9">
          <w:rPr>
            <w:noProof/>
            <w:webHidden/>
          </w:rPr>
        </w:r>
        <w:r w:rsidR="00D66CB9">
          <w:rPr>
            <w:noProof/>
            <w:webHidden/>
          </w:rPr>
          <w:fldChar w:fldCharType="separate"/>
        </w:r>
        <w:r w:rsidR="000A7AA7">
          <w:rPr>
            <w:noProof/>
            <w:webHidden/>
          </w:rPr>
          <w:t>1</w:t>
        </w:r>
        <w:r w:rsidR="00D66CB9">
          <w:rPr>
            <w:noProof/>
            <w:webHidden/>
          </w:rPr>
          <w:fldChar w:fldCharType="end"/>
        </w:r>
      </w:hyperlink>
    </w:p>
    <w:p w:rsidR="000A7AA7" w:rsidRDefault="00D6065C">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6408890" w:history="1">
        <w:r w:rsidR="000A7AA7" w:rsidRPr="00A62EEE">
          <w:rPr>
            <w:rStyle w:val="aa"/>
            <w:rFonts w:ascii="黑体" w:hAnsi="黑体" w:cs="Arial"/>
            <w:smallCaps/>
            <w:noProof/>
            <w:kern w:val="0"/>
          </w:rPr>
          <w:t>1</w:t>
        </w:r>
        <w:r w:rsidR="000A7AA7">
          <w:rPr>
            <w:rFonts w:asciiTheme="minorHAnsi" w:eastAsiaTheme="minorEastAsia" w:hAnsiTheme="minorHAnsi" w:cstheme="minorBidi"/>
            <w:b w:val="0"/>
            <w:bCs w:val="0"/>
            <w:caps w:val="0"/>
            <w:noProof/>
            <w:szCs w:val="22"/>
          </w:rPr>
          <w:tab/>
        </w:r>
        <w:r w:rsidR="000A7AA7" w:rsidRPr="00A62EEE">
          <w:rPr>
            <w:rStyle w:val="aa"/>
            <w:rFonts w:ascii="黑体" w:hAnsi="黑体" w:cs="Arial" w:hint="eastAsia"/>
            <w:smallCaps/>
            <w:noProof/>
            <w:kern w:val="0"/>
          </w:rPr>
          <w:t>概述</w:t>
        </w:r>
        <w:r w:rsidR="000A7AA7">
          <w:rPr>
            <w:noProof/>
            <w:webHidden/>
          </w:rPr>
          <w:tab/>
        </w:r>
        <w:r w:rsidR="00D66CB9">
          <w:rPr>
            <w:noProof/>
            <w:webHidden/>
          </w:rPr>
          <w:fldChar w:fldCharType="begin"/>
        </w:r>
        <w:r w:rsidR="000A7AA7">
          <w:rPr>
            <w:noProof/>
            <w:webHidden/>
          </w:rPr>
          <w:instrText xml:space="preserve"> PAGEREF _Toc436408890 \h </w:instrText>
        </w:r>
        <w:r w:rsidR="00D66CB9">
          <w:rPr>
            <w:noProof/>
            <w:webHidden/>
          </w:rPr>
        </w:r>
        <w:r w:rsidR="00D66CB9">
          <w:rPr>
            <w:noProof/>
            <w:webHidden/>
          </w:rPr>
          <w:fldChar w:fldCharType="separate"/>
        </w:r>
        <w:r w:rsidR="000A7AA7">
          <w:rPr>
            <w:noProof/>
            <w:webHidden/>
          </w:rPr>
          <w:t>1</w:t>
        </w:r>
        <w:r w:rsidR="00D66CB9">
          <w:rPr>
            <w:noProof/>
            <w:webHidden/>
          </w:rPr>
          <w:fldChar w:fldCharType="end"/>
        </w:r>
      </w:hyperlink>
    </w:p>
    <w:p w:rsidR="000A7AA7" w:rsidRDefault="00D6065C">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6408891" w:history="1">
        <w:r w:rsidR="000A7AA7" w:rsidRPr="00A62EEE">
          <w:rPr>
            <w:rStyle w:val="aa"/>
            <w:rFonts w:ascii="黑体" w:hAnsi="黑体" w:cs="Arial"/>
            <w:smallCaps/>
            <w:noProof/>
            <w:kern w:val="0"/>
          </w:rPr>
          <w:t>2</w:t>
        </w:r>
        <w:r w:rsidR="000A7AA7">
          <w:rPr>
            <w:rFonts w:asciiTheme="minorHAnsi" w:eastAsiaTheme="minorEastAsia" w:hAnsiTheme="minorHAnsi" w:cstheme="minorBidi"/>
            <w:b w:val="0"/>
            <w:bCs w:val="0"/>
            <w:caps w:val="0"/>
            <w:noProof/>
            <w:szCs w:val="22"/>
          </w:rPr>
          <w:tab/>
        </w:r>
        <w:r w:rsidR="000A7AA7" w:rsidRPr="00A62EEE">
          <w:rPr>
            <w:rStyle w:val="aa"/>
            <w:rFonts w:ascii="黑体" w:hAnsi="黑体" w:cs="Arial" w:hint="eastAsia"/>
            <w:smallCaps/>
            <w:noProof/>
            <w:kern w:val="0"/>
          </w:rPr>
          <w:t>交易部业务影响分析</w:t>
        </w:r>
        <w:r w:rsidR="000A7AA7">
          <w:rPr>
            <w:noProof/>
            <w:webHidden/>
          </w:rPr>
          <w:tab/>
        </w:r>
        <w:r w:rsidR="00D66CB9">
          <w:rPr>
            <w:noProof/>
            <w:webHidden/>
          </w:rPr>
          <w:fldChar w:fldCharType="begin"/>
        </w:r>
        <w:r w:rsidR="000A7AA7">
          <w:rPr>
            <w:noProof/>
            <w:webHidden/>
          </w:rPr>
          <w:instrText xml:space="preserve"> PAGEREF _Toc436408891 \h </w:instrText>
        </w:r>
        <w:r w:rsidR="00D66CB9">
          <w:rPr>
            <w:noProof/>
            <w:webHidden/>
          </w:rPr>
        </w:r>
        <w:r w:rsidR="00D66CB9">
          <w:rPr>
            <w:noProof/>
            <w:webHidden/>
          </w:rPr>
          <w:fldChar w:fldCharType="separate"/>
        </w:r>
        <w:r w:rsidR="000A7AA7">
          <w:rPr>
            <w:noProof/>
            <w:webHidden/>
          </w:rPr>
          <w:t>1</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892" w:history="1">
        <w:r w:rsidR="000A7AA7" w:rsidRPr="00A62EEE">
          <w:rPr>
            <w:rStyle w:val="aa"/>
            <w:rFonts w:hAnsi="黑体"/>
            <w:noProof/>
            <w:kern w:val="0"/>
          </w:rPr>
          <w:t>2.1</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会员与席位</w:t>
        </w:r>
        <w:r w:rsidR="000A7AA7">
          <w:rPr>
            <w:noProof/>
            <w:webHidden/>
          </w:rPr>
          <w:tab/>
        </w:r>
        <w:r w:rsidR="00D66CB9">
          <w:rPr>
            <w:noProof/>
            <w:webHidden/>
          </w:rPr>
          <w:fldChar w:fldCharType="begin"/>
        </w:r>
        <w:r w:rsidR="000A7AA7">
          <w:rPr>
            <w:noProof/>
            <w:webHidden/>
          </w:rPr>
          <w:instrText xml:space="preserve"> PAGEREF _Toc436408892 \h </w:instrText>
        </w:r>
        <w:r w:rsidR="00D66CB9">
          <w:rPr>
            <w:noProof/>
            <w:webHidden/>
          </w:rPr>
        </w:r>
        <w:r w:rsidR="00D66CB9">
          <w:rPr>
            <w:noProof/>
            <w:webHidden/>
          </w:rPr>
          <w:fldChar w:fldCharType="separate"/>
        </w:r>
        <w:r w:rsidR="000A7AA7">
          <w:rPr>
            <w:noProof/>
            <w:webHidden/>
          </w:rPr>
          <w:t>1</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893" w:history="1">
        <w:r w:rsidR="000A7AA7" w:rsidRPr="00A62EEE">
          <w:rPr>
            <w:rStyle w:val="aa"/>
            <w:noProof/>
          </w:rPr>
          <w:t>2.2</w:t>
        </w:r>
        <w:r w:rsidR="000A7AA7">
          <w:rPr>
            <w:rFonts w:asciiTheme="minorHAnsi" w:eastAsiaTheme="minorEastAsia" w:hAnsiTheme="minorHAnsi" w:cstheme="minorBidi"/>
            <w:smallCaps w:val="0"/>
            <w:noProof/>
            <w:szCs w:val="22"/>
          </w:rPr>
          <w:tab/>
        </w:r>
        <w:r w:rsidR="000A7AA7" w:rsidRPr="00A62EEE">
          <w:rPr>
            <w:rStyle w:val="aa"/>
            <w:rFonts w:hint="eastAsia"/>
            <w:noProof/>
          </w:rPr>
          <w:t>交易员与席位用户</w:t>
        </w:r>
        <w:r w:rsidR="000A7AA7">
          <w:rPr>
            <w:noProof/>
            <w:webHidden/>
          </w:rPr>
          <w:tab/>
        </w:r>
        <w:r w:rsidR="00D66CB9">
          <w:rPr>
            <w:noProof/>
            <w:webHidden/>
          </w:rPr>
          <w:fldChar w:fldCharType="begin"/>
        </w:r>
        <w:r w:rsidR="000A7AA7">
          <w:rPr>
            <w:noProof/>
            <w:webHidden/>
          </w:rPr>
          <w:instrText xml:space="preserve"> PAGEREF _Toc436408893 \h </w:instrText>
        </w:r>
        <w:r w:rsidR="00D66CB9">
          <w:rPr>
            <w:noProof/>
            <w:webHidden/>
          </w:rPr>
        </w:r>
        <w:r w:rsidR="00D66CB9">
          <w:rPr>
            <w:noProof/>
            <w:webHidden/>
          </w:rPr>
          <w:fldChar w:fldCharType="separate"/>
        </w:r>
        <w:r w:rsidR="000A7AA7">
          <w:rPr>
            <w:noProof/>
            <w:webHidden/>
          </w:rPr>
          <w:t>1</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894" w:history="1">
        <w:r w:rsidR="000A7AA7" w:rsidRPr="00A62EEE">
          <w:rPr>
            <w:rStyle w:val="aa"/>
            <w:noProof/>
          </w:rPr>
          <w:t>2.3</w:t>
        </w:r>
        <w:r w:rsidR="000A7AA7">
          <w:rPr>
            <w:rFonts w:asciiTheme="minorHAnsi" w:eastAsiaTheme="minorEastAsia" w:hAnsiTheme="minorHAnsi" w:cstheme="minorBidi"/>
            <w:smallCaps w:val="0"/>
            <w:noProof/>
            <w:szCs w:val="22"/>
          </w:rPr>
          <w:tab/>
        </w:r>
        <w:r w:rsidR="000A7AA7" w:rsidRPr="00A62EEE">
          <w:rPr>
            <w:rStyle w:val="aa"/>
            <w:rFonts w:hint="eastAsia"/>
            <w:noProof/>
          </w:rPr>
          <w:t>非指定</w:t>
        </w:r>
        <w:r w:rsidR="000A7AA7" w:rsidRPr="00A62EEE">
          <w:rPr>
            <w:rStyle w:val="aa"/>
            <w:rFonts w:hAnsi="黑体" w:hint="eastAsia"/>
            <w:noProof/>
            <w:kern w:val="0"/>
          </w:rPr>
          <w:t>交易</w:t>
        </w:r>
        <w:r w:rsidR="000A7AA7">
          <w:rPr>
            <w:noProof/>
            <w:webHidden/>
          </w:rPr>
          <w:tab/>
        </w:r>
        <w:r w:rsidR="00D66CB9">
          <w:rPr>
            <w:noProof/>
            <w:webHidden/>
          </w:rPr>
          <w:fldChar w:fldCharType="begin"/>
        </w:r>
        <w:r w:rsidR="000A7AA7">
          <w:rPr>
            <w:noProof/>
            <w:webHidden/>
          </w:rPr>
          <w:instrText xml:space="preserve"> PAGEREF _Toc436408894 \h </w:instrText>
        </w:r>
        <w:r w:rsidR="00D66CB9">
          <w:rPr>
            <w:noProof/>
            <w:webHidden/>
          </w:rPr>
        </w:r>
        <w:r w:rsidR="00D66CB9">
          <w:rPr>
            <w:noProof/>
            <w:webHidden/>
          </w:rPr>
          <w:fldChar w:fldCharType="separate"/>
        </w:r>
        <w:r w:rsidR="000A7AA7">
          <w:rPr>
            <w:noProof/>
            <w:webHidden/>
          </w:rPr>
          <w:t>2</w:t>
        </w:r>
        <w:r w:rsidR="00D66CB9">
          <w:rPr>
            <w:noProof/>
            <w:webHidden/>
          </w:rPr>
          <w:fldChar w:fldCharType="end"/>
        </w:r>
      </w:hyperlink>
    </w:p>
    <w:p w:rsidR="000A7AA7" w:rsidRDefault="00D6065C">
      <w:pPr>
        <w:pStyle w:val="30"/>
        <w:tabs>
          <w:tab w:val="left" w:pos="1260"/>
          <w:tab w:val="right" w:leader="dot" w:pos="8296"/>
        </w:tabs>
        <w:rPr>
          <w:rFonts w:asciiTheme="minorHAnsi" w:eastAsiaTheme="minorEastAsia" w:hAnsiTheme="minorHAnsi" w:cstheme="minorBidi"/>
          <w:iCs w:val="0"/>
          <w:noProof/>
          <w:szCs w:val="22"/>
        </w:rPr>
      </w:pPr>
      <w:hyperlink w:anchor="_Toc436408895" w:history="1">
        <w:r w:rsidR="000A7AA7" w:rsidRPr="00A62EEE">
          <w:rPr>
            <w:rStyle w:val="aa"/>
            <w:noProof/>
          </w:rPr>
          <w:t>2.3.1</w:t>
        </w:r>
        <w:r w:rsidR="000A7AA7">
          <w:rPr>
            <w:rFonts w:asciiTheme="minorHAnsi" w:eastAsiaTheme="minorEastAsia" w:hAnsiTheme="minorHAnsi" w:cstheme="minorBidi"/>
            <w:iCs w:val="0"/>
            <w:noProof/>
            <w:szCs w:val="22"/>
          </w:rPr>
          <w:tab/>
        </w:r>
        <w:r w:rsidR="000A7AA7" w:rsidRPr="00A62EEE">
          <w:rPr>
            <w:rStyle w:val="aa"/>
            <w:rFonts w:hint="eastAsia"/>
            <w:noProof/>
          </w:rPr>
          <w:t>编码规则</w:t>
        </w:r>
        <w:r w:rsidR="000A7AA7">
          <w:rPr>
            <w:noProof/>
            <w:webHidden/>
          </w:rPr>
          <w:tab/>
        </w:r>
        <w:r w:rsidR="00D66CB9">
          <w:rPr>
            <w:noProof/>
            <w:webHidden/>
          </w:rPr>
          <w:fldChar w:fldCharType="begin"/>
        </w:r>
        <w:r w:rsidR="000A7AA7">
          <w:rPr>
            <w:noProof/>
            <w:webHidden/>
          </w:rPr>
          <w:instrText xml:space="preserve"> PAGEREF _Toc436408895 \h </w:instrText>
        </w:r>
        <w:r w:rsidR="00D66CB9">
          <w:rPr>
            <w:noProof/>
            <w:webHidden/>
          </w:rPr>
        </w:r>
        <w:r w:rsidR="00D66CB9">
          <w:rPr>
            <w:noProof/>
            <w:webHidden/>
          </w:rPr>
          <w:fldChar w:fldCharType="separate"/>
        </w:r>
        <w:r w:rsidR="000A7AA7">
          <w:rPr>
            <w:noProof/>
            <w:webHidden/>
          </w:rPr>
          <w:t>2</w:t>
        </w:r>
        <w:r w:rsidR="00D66CB9">
          <w:rPr>
            <w:noProof/>
            <w:webHidden/>
          </w:rPr>
          <w:fldChar w:fldCharType="end"/>
        </w:r>
      </w:hyperlink>
    </w:p>
    <w:p w:rsidR="000A7AA7" w:rsidRDefault="00D6065C">
      <w:pPr>
        <w:pStyle w:val="30"/>
        <w:tabs>
          <w:tab w:val="left" w:pos="1260"/>
          <w:tab w:val="right" w:leader="dot" w:pos="8296"/>
        </w:tabs>
        <w:rPr>
          <w:rFonts w:asciiTheme="minorHAnsi" w:eastAsiaTheme="minorEastAsia" w:hAnsiTheme="minorHAnsi" w:cstheme="minorBidi"/>
          <w:iCs w:val="0"/>
          <w:noProof/>
          <w:szCs w:val="22"/>
        </w:rPr>
      </w:pPr>
      <w:hyperlink w:anchor="_Toc436408896" w:history="1">
        <w:r w:rsidR="000A7AA7" w:rsidRPr="00A62EEE">
          <w:rPr>
            <w:rStyle w:val="aa"/>
            <w:noProof/>
          </w:rPr>
          <w:t>2.3.2</w:t>
        </w:r>
        <w:r w:rsidR="000A7AA7">
          <w:rPr>
            <w:rFonts w:asciiTheme="minorHAnsi" w:eastAsiaTheme="minorEastAsia" w:hAnsiTheme="minorHAnsi" w:cstheme="minorBidi"/>
            <w:iCs w:val="0"/>
            <w:noProof/>
            <w:szCs w:val="22"/>
          </w:rPr>
          <w:tab/>
        </w:r>
        <w:r w:rsidR="000A7AA7" w:rsidRPr="00A62EEE">
          <w:rPr>
            <w:rStyle w:val="aa"/>
            <w:rFonts w:hint="eastAsia"/>
            <w:noProof/>
          </w:rPr>
          <w:t>客户开户</w:t>
        </w:r>
        <w:r w:rsidR="000A7AA7">
          <w:rPr>
            <w:noProof/>
            <w:webHidden/>
          </w:rPr>
          <w:tab/>
        </w:r>
        <w:r w:rsidR="00D66CB9">
          <w:rPr>
            <w:noProof/>
            <w:webHidden/>
          </w:rPr>
          <w:fldChar w:fldCharType="begin"/>
        </w:r>
        <w:r w:rsidR="000A7AA7">
          <w:rPr>
            <w:noProof/>
            <w:webHidden/>
          </w:rPr>
          <w:instrText xml:space="preserve"> PAGEREF _Toc436408896 \h </w:instrText>
        </w:r>
        <w:r w:rsidR="00D66CB9">
          <w:rPr>
            <w:noProof/>
            <w:webHidden/>
          </w:rPr>
        </w:r>
        <w:r w:rsidR="00D66CB9">
          <w:rPr>
            <w:noProof/>
            <w:webHidden/>
          </w:rPr>
          <w:fldChar w:fldCharType="separate"/>
        </w:r>
        <w:r w:rsidR="000A7AA7">
          <w:rPr>
            <w:noProof/>
            <w:webHidden/>
          </w:rPr>
          <w:t>2</w:t>
        </w:r>
        <w:r w:rsidR="00D66CB9">
          <w:rPr>
            <w:noProof/>
            <w:webHidden/>
          </w:rPr>
          <w:fldChar w:fldCharType="end"/>
        </w:r>
      </w:hyperlink>
    </w:p>
    <w:p w:rsidR="000A7AA7" w:rsidRDefault="00D6065C">
      <w:pPr>
        <w:pStyle w:val="30"/>
        <w:tabs>
          <w:tab w:val="left" w:pos="1260"/>
          <w:tab w:val="right" w:leader="dot" w:pos="8296"/>
        </w:tabs>
        <w:rPr>
          <w:rFonts w:asciiTheme="minorHAnsi" w:eastAsiaTheme="minorEastAsia" w:hAnsiTheme="minorHAnsi" w:cstheme="minorBidi"/>
          <w:iCs w:val="0"/>
          <w:noProof/>
          <w:szCs w:val="22"/>
        </w:rPr>
      </w:pPr>
      <w:hyperlink w:anchor="_Toc436408897" w:history="1">
        <w:r w:rsidR="000A7AA7" w:rsidRPr="00A62EEE">
          <w:rPr>
            <w:rStyle w:val="aa"/>
            <w:noProof/>
          </w:rPr>
          <w:t>2.3.3</w:t>
        </w:r>
        <w:r w:rsidR="000A7AA7">
          <w:rPr>
            <w:rFonts w:asciiTheme="minorHAnsi" w:eastAsiaTheme="minorEastAsia" w:hAnsiTheme="minorHAnsi" w:cstheme="minorBidi"/>
            <w:iCs w:val="0"/>
            <w:noProof/>
            <w:szCs w:val="22"/>
          </w:rPr>
          <w:tab/>
        </w:r>
        <w:r w:rsidR="000A7AA7" w:rsidRPr="00A62EEE">
          <w:rPr>
            <w:rStyle w:val="aa"/>
            <w:rFonts w:hint="eastAsia"/>
            <w:noProof/>
          </w:rPr>
          <w:t>业务管理</w:t>
        </w:r>
        <w:r w:rsidR="000A7AA7">
          <w:rPr>
            <w:noProof/>
            <w:webHidden/>
          </w:rPr>
          <w:tab/>
        </w:r>
        <w:r w:rsidR="00D66CB9">
          <w:rPr>
            <w:noProof/>
            <w:webHidden/>
          </w:rPr>
          <w:fldChar w:fldCharType="begin"/>
        </w:r>
        <w:r w:rsidR="000A7AA7">
          <w:rPr>
            <w:noProof/>
            <w:webHidden/>
          </w:rPr>
          <w:instrText xml:space="preserve"> PAGEREF _Toc436408897 \h </w:instrText>
        </w:r>
        <w:r w:rsidR="00D66CB9">
          <w:rPr>
            <w:noProof/>
            <w:webHidden/>
          </w:rPr>
        </w:r>
        <w:r w:rsidR="00D66CB9">
          <w:rPr>
            <w:noProof/>
            <w:webHidden/>
          </w:rPr>
          <w:fldChar w:fldCharType="separate"/>
        </w:r>
        <w:r w:rsidR="000A7AA7">
          <w:rPr>
            <w:noProof/>
            <w:webHidden/>
          </w:rPr>
          <w:t>3</w:t>
        </w:r>
        <w:r w:rsidR="00D66CB9">
          <w:rPr>
            <w:noProof/>
            <w:webHidden/>
          </w:rPr>
          <w:fldChar w:fldCharType="end"/>
        </w:r>
      </w:hyperlink>
    </w:p>
    <w:p w:rsidR="000A7AA7" w:rsidRDefault="00D6065C">
      <w:pPr>
        <w:pStyle w:val="30"/>
        <w:tabs>
          <w:tab w:val="left" w:pos="1260"/>
          <w:tab w:val="right" w:leader="dot" w:pos="8296"/>
        </w:tabs>
        <w:rPr>
          <w:rFonts w:asciiTheme="minorHAnsi" w:eastAsiaTheme="minorEastAsia" w:hAnsiTheme="minorHAnsi" w:cstheme="minorBidi"/>
          <w:iCs w:val="0"/>
          <w:noProof/>
          <w:szCs w:val="22"/>
        </w:rPr>
      </w:pPr>
      <w:hyperlink w:anchor="_Toc436408898" w:history="1">
        <w:r w:rsidR="000A7AA7" w:rsidRPr="00A62EEE">
          <w:rPr>
            <w:rStyle w:val="aa"/>
            <w:noProof/>
          </w:rPr>
          <w:t>2.3.4</w:t>
        </w:r>
        <w:r w:rsidR="000A7AA7">
          <w:rPr>
            <w:rFonts w:asciiTheme="minorHAnsi" w:eastAsiaTheme="minorEastAsia" w:hAnsiTheme="minorHAnsi" w:cstheme="minorBidi"/>
            <w:iCs w:val="0"/>
            <w:noProof/>
            <w:szCs w:val="22"/>
          </w:rPr>
          <w:tab/>
        </w:r>
        <w:r w:rsidR="000A7AA7" w:rsidRPr="00A62EEE">
          <w:rPr>
            <w:rStyle w:val="aa"/>
            <w:rFonts w:hint="eastAsia"/>
            <w:noProof/>
          </w:rPr>
          <w:t>风险管理</w:t>
        </w:r>
        <w:r w:rsidR="000A7AA7">
          <w:rPr>
            <w:noProof/>
            <w:webHidden/>
          </w:rPr>
          <w:tab/>
        </w:r>
        <w:r w:rsidR="00D66CB9">
          <w:rPr>
            <w:noProof/>
            <w:webHidden/>
          </w:rPr>
          <w:fldChar w:fldCharType="begin"/>
        </w:r>
        <w:r w:rsidR="000A7AA7">
          <w:rPr>
            <w:noProof/>
            <w:webHidden/>
          </w:rPr>
          <w:instrText xml:space="preserve"> PAGEREF _Toc436408898 \h </w:instrText>
        </w:r>
        <w:r w:rsidR="00D66CB9">
          <w:rPr>
            <w:noProof/>
            <w:webHidden/>
          </w:rPr>
        </w:r>
        <w:r w:rsidR="00D66CB9">
          <w:rPr>
            <w:noProof/>
            <w:webHidden/>
          </w:rPr>
          <w:fldChar w:fldCharType="separate"/>
        </w:r>
        <w:r w:rsidR="000A7AA7">
          <w:rPr>
            <w:noProof/>
            <w:webHidden/>
          </w:rPr>
          <w:t>3</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899" w:history="1">
        <w:r w:rsidR="000A7AA7" w:rsidRPr="00A62EEE">
          <w:rPr>
            <w:rStyle w:val="aa"/>
            <w:noProof/>
          </w:rPr>
          <w:t>2.4</w:t>
        </w:r>
        <w:r w:rsidR="000A7AA7">
          <w:rPr>
            <w:rFonts w:asciiTheme="minorHAnsi" w:eastAsiaTheme="minorEastAsia" w:hAnsiTheme="minorHAnsi" w:cstheme="minorBidi"/>
            <w:smallCaps w:val="0"/>
            <w:noProof/>
            <w:szCs w:val="22"/>
          </w:rPr>
          <w:tab/>
        </w:r>
        <w:r w:rsidR="000A7AA7" w:rsidRPr="00A62EEE">
          <w:rPr>
            <w:rStyle w:val="aa"/>
            <w:rFonts w:hint="eastAsia"/>
            <w:noProof/>
          </w:rPr>
          <w:t>交易</w:t>
        </w:r>
        <w:r w:rsidR="000A7AA7" w:rsidRPr="00A62EEE">
          <w:rPr>
            <w:rStyle w:val="aa"/>
            <w:rFonts w:hAnsi="黑体" w:hint="eastAsia"/>
            <w:noProof/>
            <w:kern w:val="0"/>
          </w:rPr>
          <w:t>指令</w:t>
        </w:r>
        <w:r w:rsidR="000A7AA7">
          <w:rPr>
            <w:noProof/>
            <w:webHidden/>
          </w:rPr>
          <w:tab/>
        </w:r>
        <w:r w:rsidR="00D66CB9">
          <w:rPr>
            <w:noProof/>
            <w:webHidden/>
          </w:rPr>
          <w:fldChar w:fldCharType="begin"/>
        </w:r>
        <w:r w:rsidR="000A7AA7">
          <w:rPr>
            <w:noProof/>
            <w:webHidden/>
          </w:rPr>
          <w:instrText xml:space="preserve"> PAGEREF _Toc436408899 \h </w:instrText>
        </w:r>
        <w:r w:rsidR="00D66CB9">
          <w:rPr>
            <w:noProof/>
            <w:webHidden/>
          </w:rPr>
        </w:r>
        <w:r w:rsidR="00D66CB9">
          <w:rPr>
            <w:noProof/>
            <w:webHidden/>
          </w:rPr>
          <w:fldChar w:fldCharType="separate"/>
        </w:r>
        <w:r w:rsidR="000A7AA7">
          <w:rPr>
            <w:noProof/>
            <w:webHidden/>
          </w:rPr>
          <w:t>3</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00" w:history="1">
        <w:r w:rsidR="000A7AA7" w:rsidRPr="00A62EEE">
          <w:rPr>
            <w:rStyle w:val="aa"/>
            <w:noProof/>
          </w:rPr>
          <w:t>2.5</w:t>
        </w:r>
        <w:r w:rsidR="000A7AA7">
          <w:rPr>
            <w:rFonts w:asciiTheme="minorHAnsi" w:eastAsiaTheme="minorEastAsia" w:hAnsiTheme="minorHAnsi" w:cstheme="minorBidi"/>
            <w:smallCaps w:val="0"/>
            <w:noProof/>
            <w:szCs w:val="22"/>
          </w:rPr>
          <w:tab/>
        </w:r>
        <w:r w:rsidR="000A7AA7" w:rsidRPr="00A62EEE">
          <w:rPr>
            <w:rStyle w:val="aa"/>
            <w:rFonts w:hint="eastAsia"/>
            <w:noProof/>
          </w:rPr>
          <w:t>交收申报</w:t>
        </w:r>
        <w:r w:rsidR="000A7AA7">
          <w:rPr>
            <w:noProof/>
            <w:webHidden/>
          </w:rPr>
          <w:tab/>
        </w:r>
        <w:r w:rsidR="00D66CB9">
          <w:rPr>
            <w:noProof/>
            <w:webHidden/>
          </w:rPr>
          <w:fldChar w:fldCharType="begin"/>
        </w:r>
        <w:r w:rsidR="000A7AA7">
          <w:rPr>
            <w:noProof/>
            <w:webHidden/>
          </w:rPr>
          <w:instrText xml:space="preserve"> PAGEREF _Toc436408900 \h </w:instrText>
        </w:r>
        <w:r w:rsidR="00D66CB9">
          <w:rPr>
            <w:noProof/>
            <w:webHidden/>
          </w:rPr>
        </w:r>
        <w:r w:rsidR="00D66CB9">
          <w:rPr>
            <w:noProof/>
            <w:webHidden/>
          </w:rPr>
          <w:fldChar w:fldCharType="separate"/>
        </w:r>
        <w:r w:rsidR="000A7AA7">
          <w:rPr>
            <w:noProof/>
            <w:webHidden/>
          </w:rPr>
          <w:t>4</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01" w:history="1">
        <w:r w:rsidR="000A7AA7" w:rsidRPr="00A62EEE">
          <w:rPr>
            <w:rStyle w:val="aa"/>
            <w:noProof/>
          </w:rPr>
          <w:t>2.6</w:t>
        </w:r>
        <w:r w:rsidR="000A7AA7">
          <w:rPr>
            <w:rFonts w:asciiTheme="minorHAnsi" w:eastAsiaTheme="minorEastAsia" w:hAnsiTheme="minorHAnsi" w:cstheme="minorBidi"/>
            <w:smallCaps w:val="0"/>
            <w:noProof/>
            <w:szCs w:val="22"/>
          </w:rPr>
          <w:tab/>
        </w:r>
        <w:r w:rsidR="000A7AA7" w:rsidRPr="00A62EEE">
          <w:rPr>
            <w:rStyle w:val="aa"/>
            <w:rFonts w:hint="eastAsia"/>
            <w:noProof/>
          </w:rPr>
          <w:t>大宗交易</w:t>
        </w:r>
        <w:r w:rsidR="000A7AA7">
          <w:rPr>
            <w:noProof/>
            <w:webHidden/>
          </w:rPr>
          <w:tab/>
        </w:r>
        <w:r w:rsidR="00D66CB9">
          <w:rPr>
            <w:noProof/>
            <w:webHidden/>
          </w:rPr>
          <w:fldChar w:fldCharType="begin"/>
        </w:r>
        <w:r w:rsidR="000A7AA7">
          <w:rPr>
            <w:noProof/>
            <w:webHidden/>
          </w:rPr>
          <w:instrText xml:space="preserve"> PAGEREF _Toc436408901 \h </w:instrText>
        </w:r>
        <w:r w:rsidR="00D66CB9">
          <w:rPr>
            <w:noProof/>
            <w:webHidden/>
          </w:rPr>
        </w:r>
        <w:r w:rsidR="00D66CB9">
          <w:rPr>
            <w:noProof/>
            <w:webHidden/>
          </w:rPr>
          <w:fldChar w:fldCharType="separate"/>
        </w:r>
        <w:r w:rsidR="000A7AA7">
          <w:rPr>
            <w:noProof/>
            <w:webHidden/>
          </w:rPr>
          <w:t>4</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02" w:history="1">
        <w:r w:rsidR="000A7AA7" w:rsidRPr="00A62EEE">
          <w:rPr>
            <w:rStyle w:val="aa"/>
            <w:noProof/>
          </w:rPr>
          <w:t>2.7</w:t>
        </w:r>
        <w:r w:rsidR="000A7AA7">
          <w:rPr>
            <w:rFonts w:asciiTheme="minorHAnsi" w:eastAsiaTheme="minorEastAsia" w:hAnsiTheme="minorHAnsi" w:cstheme="minorBidi"/>
            <w:smallCaps w:val="0"/>
            <w:noProof/>
            <w:szCs w:val="22"/>
          </w:rPr>
          <w:tab/>
        </w:r>
        <w:r w:rsidR="000A7AA7" w:rsidRPr="00A62EEE">
          <w:rPr>
            <w:rStyle w:val="aa"/>
            <w:rFonts w:hint="eastAsia"/>
            <w:noProof/>
          </w:rPr>
          <w:t>持仓限额调整</w:t>
        </w:r>
        <w:r w:rsidR="000A7AA7">
          <w:rPr>
            <w:noProof/>
            <w:webHidden/>
          </w:rPr>
          <w:tab/>
        </w:r>
        <w:r w:rsidR="00D66CB9">
          <w:rPr>
            <w:noProof/>
            <w:webHidden/>
          </w:rPr>
          <w:fldChar w:fldCharType="begin"/>
        </w:r>
        <w:r w:rsidR="000A7AA7">
          <w:rPr>
            <w:noProof/>
            <w:webHidden/>
          </w:rPr>
          <w:instrText xml:space="preserve"> PAGEREF _Toc436408902 \h </w:instrText>
        </w:r>
        <w:r w:rsidR="00D66CB9">
          <w:rPr>
            <w:noProof/>
            <w:webHidden/>
          </w:rPr>
        </w:r>
        <w:r w:rsidR="00D66CB9">
          <w:rPr>
            <w:noProof/>
            <w:webHidden/>
          </w:rPr>
          <w:fldChar w:fldCharType="separate"/>
        </w:r>
        <w:r w:rsidR="000A7AA7">
          <w:rPr>
            <w:noProof/>
            <w:webHidden/>
          </w:rPr>
          <w:t>4</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03" w:history="1">
        <w:r w:rsidR="000A7AA7" w:rsidRPr="00A62EEE">
          <w:rPr>
            <w:rStyle w:val="aa"/>
            <w:noProof/>
          </w:rPr>
          <w:t>2.8</w:t>
        </w:r>
        <w:r w:rsidR="000A7AA7">
          <w:rPr>
            <w:rFonts w:asciiTheme="minorHAnsi" w:eastAsiaTheme="minorEastAsia" w:hAnsiTheme="minorHAnsi" w:cstheme="minorBidi"/>
            <w:smallCaps w:val="0"/>
            <w:noProof/>
            <w:szCs w:val="22"/>
          </w:rPr>
          <w:tab/>
        </w:r>
        <w:r w:rsidR="000A7AA7" w:rsidRPr="00A62EEE">
          <w:rPr>
            <w:rStyle w:val="aa"/>
            <w:rFonts w:hint="eastAsia"/>
            <w:noProof/>
          </w:rPr>
          <w:t>大户报告和强行平仓报告</w:t>
        </w:r>
        <w:r w:rsidR="000A7AA7">
          <w:rPr>
            <w:noProof/>
            <w:webHidden/>
          </w:rPr>
          <w:tab/>
        </w:r>
        <w:r w:rsidR="00D66CB9">
          <w:rPr>
            <w:noProof/>
            <w:webHidden/>
          </w:rPr>
          <w:fldChar w:fldCharType="begin"/>
        </w:r>
        <w:r w:rsidR="000A7AA7">
          <w:rPr>
            <w:noProof/>
            <w:webHidden/>
          </w:rPr>
          <w:instrText xml:space="preserve"> PAGEREF _Toc436408903 \h </w:instrText>
        </w:r>
        <w:r w:rsidR="00D66CB9">
          <w:rPr>
            <w:noProof/>
            <w:webHidden/>
          </w:rPr>
        </w:r>
        <w:r w:rsidR="00D66CB9">
          <w:rPr>
            <w:noProof/>
            <w:webHidden/>
          </w:rPr>
          <w:fldChar w:fldCharType="separate"/>
        </w:r>
        <w:r w:rsidR="000A7AA7">
          <w:rPr>
            <w:noProof/>
            <w:webHidden/>
          </w:rPr>
          <w:t>4</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04" w:history="1">
        <w:r w:rsidR="000A7AA7" w:rsidRPr="00A62EEE">
          <w:rPr>
            <w:rStyle w:val="aa"/>
            <w:noProof/>
          </w:rPr>
          <w:t>2.9</w:t>
        </w:r>
        <w:r w:rsidR="000A7AA7">
          <w:rPr>
            <w:rFonts w:asciiTheme="minorHAnsi" w:eastAsiaTheme="minorEastAsia" w:hAnsiTheme="minorHAnsi" w:cstheme="minorBidi"/>
            <w:smallCaps w:val="0"/>
            <w:noProof/>
            <w:szCs w:val="22"/>
          </w:rPr>
          <w:tab/>
        </w:r>
        <w:r w:rsidR="000A7AA7" w:rsidRPr="00A62EEE">
          <w:rPr>
            <w:rStyle w:val="aa"/>
            <w:rFonts w:hint="eastAsia"/>
            <w:noProof/>
          </w:rPr>
          <w:t>大边保证金</w:t>
        </w:r>
        <w:r w:rsidR="000A7AA7">
          <w:rPr>
            <w:noProof/>
            <w:webHidden/>
          </w:rPr>
          <w:tab/>
        </w:r>
        <w:r w:rsidR="00D66CB9">
          <w:rPr>
            <w:noProof/>
            <w:webHidden/>
          </w:rPr>
          <w:fldChar w:fldCharType="begin"/>
        </w:r>
        <w:r w:rsidR="000A7AA7">
          <w:rPr>
            <w:noProof/>
            <w:webHidden/>
          </w:rPr>
          <w:instrText xml:space="preserve"> PAGEREF _Toc436408904 \h </w:instrText>
        </w:r>
        <w:r w:rsidR="00D66CB9">
          <w:rPr>
            <w:noProof/>
            <w:webHidden/>
          </w:rPr>
        </w:r>
        <w:r w:rsidR="00D66CB9">
          <w:rPr>
            <w:noProof/>
            <w:webHidden/>
          </w:rPr>
          <w:fldChar w:fldCharType="separate"/>
        </w:r>
        <w:r w:rsidR="000A7AA7">
          <w:rPr>
            <w:noProof/>
            <w:webHidden/>
          </w:rPr>
          <w:t>5</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05" w:history="1">
        <w:r w:rsidR="000A7AA7" w:rsidRPr="00A62EEE">
          <w:rPr>
            <w:rStyle w:val="aa"/>
            <w:noProof/>
          </w:rPr>
          <w:t>2.10</w:t>
        </w:r>
        <w:r w:rsidR="000A7AA7">
          <w:rPr>
            <w:rFonts w:asciiTheme="minorHAnsi" w:eastAsiaTheme="minorEastAsia" w:hAnsiTheme="minorHAnsi" w:cstheme="minorBidi"/>
            <w:smallCaps w:val="0"/>
            <w:noProof/>
            <w:szCs w:val="22"/>
          </w:rPr>
          <w:tab/>
        </w:r>
        <w:r w:rsidR="000A7AA7" w:rsidRPr="00A62EEE">
          <w:rPr>
            <w:rStyle w:val="aa"/>
            <w:rFonts w:hint="eastAsia"/>
            <w:noProof/>
          </w:rPr>
          <w:t>限仓管理</w:t>
        </w:r>
        <w:r w:rsidR="000A7AA7">
          <w:rPr>
            <w:noProof/>
            <w:webHidden/>
          </w:rPr>
          <w:tab/>
        </w:r>
        <w:r w:rsidR="00D66CB9">
          <w:rPr>
            <w:noProof/>
            <w:webHidden/>
          </w:rPr>
          <w:fldChar w:fldCharType="begin"/>
        </w:r>
        <w:r w:rsidR="000A7AA7">
          <w:rPr>
            <w:noProof/>
            <w:webHidden/>
          </w:rPr>
          <w:instrText xml:space="preserve"> PAGEREF _Toc436408905 \h </w:instrText>
        </w:r>
        <w:r w:rsidR="00D66CB9">
          <w:rPr>
            <w:noProof/>
            <w:webHidden/>
          </w:rPr>
        </w:r>
        <w:r w:rsidR="00D66CB9">
          <w:rPr>
            <w:noProof/>
            <w:webHidden/>
          </w:rPr>
          <w:fldChar w:fldCharType="separate"/>
        </w:r>
        <w:r w:rsidR="000A7AA7">
          <w:rPr>
            <w:noProof/>
            <w:webHidden/>
          </w:rPr>
          <w:t>5</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06" w:history="1">
        <w:r w:rsidR="000A7AA7" w:rsidRPr="00A62EEE">
          <w:rPr>
            <w:rStyle w:val="aa"/>
            <w:noProof/>
          </w:rPr>
          <w:t>2.11</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手续费</w:t>
        </w:r>
        <w:r w:rsidR="000A7AA7" w:rsidRPr="00A62EEE">
          <w:rPr>
            <w:rStyle w:val="aa"/>
            <w:rFonts w:hint="eastAsia"/>
            <w:noProof/>
          </w:rPr>
          <w:t>管理</w:t>
        </w:r>
        <w:r w:rsidR="000A7AA7">
          <w:rPr>
            <w:noProof/>
            <w:webHidden/>
          </w:rPr>
          <w:tab/>
        </w:r>
        <w:r w:rsidR="00D66CB9">
          <w:rPr>
            <w:noProof/>
            <w:webHidden/>
          </w:rPr>
          <w:fldChar w:fldCharType="begin"/>
        </w:r>
        <w:r w:rsidR="000A7AA7">
          <w:rPr>
            <w:noProof/>
            <w:webHidden/>
          </w:rPr>
          <w:instrText xml:space="preserve"> PAGEREF _Toc436408906 \h </w:instrText>
        </w:r>
        <w:r w:rsidR="00D66CB9">
          <w:rPr>
            <w:noProof/>
            <w:webHidden/>
          </w:rPr>
        </w:r>
        <w:r w:rsidR="00D66CB9">
          <w:rPr>
            <w:noProof/>
            <w:webHidden/>
          </w:rPr>
          <w:fldChar w:fldCharType="separate"/>
        </w:r>
        <w:r w:rsidR="000A7AA7">
          <w:rPr>
            <w:noProof/>
            <w:webHidden/>
          </w:rPr>
          <w:t>5</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07" w:history="1">
        <w:r w:rsidR="000A7AA7" w:rsidRPr="00A62EEE">
          <w:rPr>
            <w:rStyle w:val="aa"/>
            <w:noProof/>
          </w:rPr>
          <w:t>2.12</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参数推送</w:t>
        </w:r>
        <w:r w:rsidR="000A7AA7">
          <w:rPr>
            <w:noProof/>
            <w:webHidden/>
          </w:rPr>
          <w:tab/>
        </w:r>
        <w:r w:rsidR="00D66CB9">
          <w:rPr>
            <w:noProof/>
            <w:webHidden/>
          </w:rPr>
          <w:fldChar w:fldCharType="begin"/>
        </w:r>
        <w:r w:rsidR="000A7AA7">
          <w:rPr>
            <w:noProof/>
            <w:webHidden/>
          </w:rPr>
          <w:instrText xml:space="preserve"> PAGEREF _Toc436408907 \h </w:instrText>
        </w:r>
        <w:r w:rsidR="00D66CB9">
          <w:rPr>
            <w:noProof/>
            <w:webHidden/>
          </w:rPr>
        </w:r>
        <w:r w:rsidR="00D66CB9">
          <w:rPr>
            <w:noProof/>
            <w:webHidden/>
          </w:rPr>
          <w:fldChar w:fldCharType="separate"/>
        </w:r>
        <w:r w:rsidR="000A7AA7">
          <w:rPr>
            <w:noProof/>
            <w:webHidden/>
          </w:rPr>
          <w:t>6</w:t>
        </w:r>
        <w:r w:rsidR="00D66CB9">
          <w:rPr>
            <w:noProof/>
            <w:webHidden/>
          </w:rPr>
          <w:fldChar w:fldCharType="end"/>
        </w:r>
      </w:hyperlink>
    </w:p>
    <w:p w:rsidR="000A7AA7" w:rsidRDefault="00D6065C">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6408908" w:history="1">
        <w:r w:rsidR="000A7AA7" w:rsidRPr="00A62EEE">
          <w:rPr>
            <w:rStyle w:val="aa"/>
            <w:rFonts w:ascii="黑体" w:hAnsi="黑体" w:cs="Arial"/>
            <w:smallCaps/>
            <w:noProof/>
            <w:kern w:val="0"/>
          </w:rPr>
          <w:t>3</w:t>
        </w:r>
        <w:r w:rsidR="000A7AA7">
          <w:rPr>
            <w:rFonts w:asciiTheme="minorHAnsi" w:eastAsiaTheme="minorEastAsia" w:hAnsiTheme="minorHAnsi" w:cstheme="minorBidi"/>
            <w:b w:val="0"/>
            <w:bCs w:val="0"/>
            <w:caps w:val="0"/>
            <w:noProof/>
            <w:szCs w:val="22"/>
          </w:rPr>
          <w:tab/>
        </w:r>
        <w:r w:rsidR="000A7AA7" w:rsidRPr="00A62EEE">
          <w:rPr>
            <w:rStyle w:val="aa"/>
            <w:rFonts w:ascii="黑体" w:hAnsi="黑体" w:cs="Arial" w:hint="eastAsia"/>
            <w:smallCaps/>
            <w:noProof/>
            <w:kern w:val="0"/>
          </w:rPr>
          <w:t>交易二部业务部影响分析</w:t>
        </w:r>
        <w:r w:rsidR="000A7AA7">
          <w:rPr>
            <w:noProof/>
            <w:webHidden/>
          </w:rPr>
          <w:tab/>
        </w:r>
        <w:r w:rsidR="00D66CB9">
          <w:rPr>
            <w:noProof/>
            <w:webHidden/>
          </w:rPr>
          <w:fldChar w:fldCharType="begin"/>
        </w:r>
        <w:r w:rsidR="000A7AA7">
          <w:rPr>
            <w:noProof/>
            <w:webHidden/>
          </w:rPr>
          <w:instrText xml:space="preserve"> PAGEREF _Toc436408908 \h </w:instrText>
        </w:r>
        <w:r w:rsidR="00D66CB9">
          <w:rPr>
            <w:noProof/>
            <w:webHidden/>
          </w:rPr>
        </w:r>
        <w:r w:rsidR="00D66CB9">
          <w:rPr>
            <w:noProof/>
            <w:webHidden/>
          </w:rPr>
          <w:fldChar w:fldCharType="separate"/>
        </w:r>
        <w:r w:rsidR="000A7AA7">
          <w:rPr>
            <w:noProof/>
            <w:webHidden/>
          </w:rPr>
          <w:t>6</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09" w:history="1">
        <w:r w:rsidR="000A7AA7" w:rsidRPr="00A62EEE">
          <w:rPr>
            <w:rStyle w:val="aa"/>
            <w:noProof/>
          </w:rPr>
          <w:t>3.1</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产品</w:t>
        </w:r>
        <w:r w:rsidR="000A7AA7" w:rsidRPr="00A62EEE">
          <w:rPr>
            <w:rStyle w:val="aa"/>
            <w:rFonts w:hint="eastAsia"/>
            <w:noProof/>
          </w:rPr>
          <w:t>及业务创新</w:t>
        </w:r>
        <w:r w:rsidR="000A7AA7">
          <w:rPr>
            <w:noProof/>
            <w:webHidden/>
          </w:rPr>
          <w:tab/>
        </w:r>
        <w:r w:rsidR="00D66CB9">
          <w:rPr>
            <w:noProof/>
            <w:webHidden/>
          </w:rPr>
          <w:fldChar w:fldCharType="begin"/>
        </w:r>
        <w:r w:rsidR="000A7AA7">
          <w:rPr>
            <w:noProof/>
            <w:webHidden/>
          </w:rPr>
          <w:instrText xml:space="preserve"> PAGEREF _Toc436408909 \h </w:instrText>
        </w:r>
        <w:r w:rsidR="00D66CB9">
          <w:rPr>
            <w:noProof/>
            <w:webHidden/>
          </w:rPr>
        </w:r>
        <w:r w:rsidR="00D66CB9">
          <w:rPr>
            <w:noProof/>
            <w:webHidden/>
          </w:rPr>
          <w:fldChar w:fldCharType="separate"/>
        </w:r>
        <w:r w:rsidR="000A7AA7">
          <w:rPr>
            <w:noProof/>
            <w:webHidden/>
          </w:rPr>
          <w:t>6</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10" w:history="1">
        <w:r w:rsidR="000A7AA7" w:rsidRPr="00A62EEE">
          <w:rPr>
            <w:rStyle w:val="aa"/>
            <w:noProof/>
          </w:rPr>
          <w:t>3.2</w:t>
        </w:r>
        <w:r w:rsidR="000A7AA7">
          <w:rPr>
            <w:rFonts w:asciiTheme="minorHAnsi" w:eastAsiaTheme="minorEastAsia" w:hAnsiTheme="minorHAnsi" w:cstheme="minorBidi"/>
            <w:smallCaps w:val="0"/>
            <w:noProof/>
            <w:szCs w:val="22"/>
          </w:rPr>
          <w:tab/>
        </w:r>
        <w:r w:rsidR="000A7AA7" w:rsidRPr="00A62EEE">
          <w:rPr>
            <w:rStyle w:val="aa"/>
            <w:rFonts w:hint="eastAsia"/>
            <w:noProof/>
          </w:rPr>
          <w:t>询价交易支持</w:t>
        </w:r>
        <w:r w:rsidR="000A7AA7">
          <w:rPr>
            <w:noProof/>
            <w:webHidden/>
          </w:rPr>
          <w:tab/>
        </w:r>
        <w:r w:rsidR="00D66CB9">
          <w:rPr>
            <w:noProof/>
            <w:webHidden/>
          </w:rPr>
          <w:fldChar w:fldCharType="begin"/>
        </w:r>
        <w:r w:rsidR="000A7AA7">
          <w:rPr>
            <w:noProof/>
            <w:webHidden/>
          </w:rPr>
          <w:instrText xml:space="preserve"> PAGEREF _Toc436408910 \h </w:instrText>
        </w:r>
        <w:r w:rsidR="00D66CB9">
          <w:rPr>
            <w:noProof/>
            <w:webHidden/>
          </w:rPr>
        </w:r>
        <w:r w:rsidR="00D66CB9">
          <w:rPr>
            <w:noProof/>
            <w:webHidden/>
          </w:rPr>
          <w:fldChar w:fldCharType="separate"/>
        </w:r>
        <w:r w:rsidR="000A7AA7">
          <w:rPr>
            <w:noProof/>
            <w:webHidden/>
          </w:rPr>
          <w:t>7</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11" w:history="1">
        <w:r w:rsidR="000A7AA7" w:rsidRPr="00A62EEE">
          <w:rPr>
            <w:rStyle w:val="aa"/>
            <w:noProof/>
          </w:rPr>
          <w:t>3.3</w:t>
        </w:r>
        <w:r w:rsidR="000A7AA7">
          <w:rPr>
            <w:rFonts w:asciiTheme="minorHAnsi" w:eastAsiaTheme="minorEastAsia" w:hAnsiTheme="minorHAnsi" w:cstheme="minorBidi"/>
            <w:smallCaps w:val="0"/>
            <w:noProof/>
            <w:szCs w:val="22"/>
          </w:rPr>
          <w:tab/>
        </w:r>
        <w:r w:rsidR="000A7AA7" w:rsidRPr="00A62EEE">
          <w:rPr>
            <w:rStyle w:val="aa"/>
            <w:rFonts w:hint="eastAsia"/>
            <w:noProof/>
          </w:rPr>
          <w:t>询价登记提交</w:t>
        </w:r>
        <w:r w:rsidR="000A7AA7">
          <w:rPr>
            <w:noProof/>
            <w:webHidden/>
          </w:rPr>
          <w:tab/>
        </w:r>
        <w:r w:rsidR="00D66CB9">
          <w:rPr>
            <w:noProof/>
            <w:webHidden/>
          </w:rPr>
          <w:fldChar w:fldCharType="begin"/>
        </w:r>
        <w:r w:rsidR="000A7AA7">
          <w:rPr>
            <w:noProof/>
            <w:webHidden/>
          </w:rPr>
          <w:instrText xml:space="preserve"> PAGEREF _Toc436408911 \h </w:instrText>
        </w:r>
        <w:r w:rsidR="00D66CB9">
          <w:rPr>
            <w:noProof/>
            <w:webHidden/>
          </w:rPr>
        </w:r>
        <w:r w:rsidR="00D66CB9">
          <w:rPr>
            <w:noProof/>
            <w:webHidden/>
          </w:rPr>
          <w:fldChar w:fldCharType="separate"/>
        </w:r>
        <w:r w:rsidR="000A7AA7">
          <w:rPr>
            <w:noProof/>
            <w:webHidden/>
          </w:rPr>
          <w:t>7</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12" w:history="1">
        <w:r w:rsidR="000A7AA7" w:rsidRPr="00A62EEE">
          <w:rPr>
            <w:rStyle w:val="aa"/>
            <w:noProof/>
          </w:rPr>
          <w:t>3.4</w:t>
        </w:r>
        <w:r w:rsidR="000A7AA7">
          <w:rPr>
            <w:rFonts w:asciiTheme="minorHAnsi" w:eastAsiaTheme="minorEastAsia" w:hAnsiTheme="minorHAnsi" w:cstheme="minorBidi"/>
            <w:smallCaps w:val="0"/>
            <w:noProof/>
            <w:szCs w:val="22"/>
          </w:rPr>
          <w:tab/>
        </w:r>
        <w:r w:rsidR="000A7AA7" w:rsidRPr="00A62EEE">
          <w:rPr>
            <w:rStyle w:val="aa"/>
            <w:rFonts w:hint="eastAsia"/>
            <w:noProof/>
          </w:rPr>
          <w:t>交易确认环节</w:t>
        </w:r>
        <w:r w:rsidR="000A7AA7">
          <w:rPr>
            <w:noProof/>
            <w:webHidden/>
          </w:rPr>
          <w:tab/>
        </w:r>
        <w:r w:rsidR="00D66CB9">
          <w:rPr>
            <w:noProof/>
            <w:webHidden/>
          </w:rPr>
          <w:fldChar w:fldCharType="begin"/>
        </w:r>
        <w:r w:rsidR="000A7AA7">
          <w:rPr>
            <w:noProof/>
            <w:webHidden/>
          </w:rPr>
          <w:instrText xml:space="preserve"> PAGEREF _Toc436408912 \h </w:instrText>
        </w:r>
        <w:r w:rsidR="00D66CB9">
          <w:rPr>
            <w:noProof/>
            <w:webHidden/>
          </w:rPr>
        </w:r>
        <w:r w:rsidR="00D66CB9">
          <w:rPr>
            <w:noProof/>
            <w:webHidden/>
          </w:rPr>
          <w:fldChar w:fldCharType="separate"/>
        </w:r>
        <w:r w:rsidR="000A7AA7">
          <w:rPr>
            <w:noProof/>
            <w:webHidden/>
          </w:rPr>
          <w:t>8</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13" w:history="1">
        <w:r w:rsidR="000A7AA7" w:rsidRPr="00A62EEE">
          <w:rPr>
            <w:rStyle w:val="aa"/>
            <w:noProof/>
          </w:rPr>
          <w:t>3.5</w:t>
        </w:r>
        <w:r w:rsidR="000A7AA7">
          <w:rPr>
            <w:rFonts w:asciiTheme="minorHAnsi" w:eastAsiaTheme="minorEastAsia" w:hAnsiTheme="minorHAnsi" w:cstheme="minorBidi"/>
            <w:smallCaps w:val="0"/>
            <w:noProof/>
            <w:szCs w:val="22"/>
          </w:rPr>
          <w:tab/>
        </w:r>
        <w:r w:rsidR="000A7AA7" w:rsidRPr="00A62EEE">
          <w:rPr>
            <w:rStyle w:val="aa"/>
            <w:rFonts w:hint="eastAsia"/>
            <w:noProof/>
          </w:rPr>
          <w:t>存续期管理功能</w:t>
        </w:r>
        <w:r w:rsidR="000A7AA7">
          <w:rPr>
            <w:noProof/>
            <w:webHidden/>
          </w:rPr>
          <w:tab/>
        </w:r>
        <w:r w:rsidR="00D66CB9">
          <w:rPr>
            <w:noProof/>
            <w:webHidden/>
          </w:rPr>
          <w:fldChar w:fldCharType="begin"/>
        </w:r>
        <w:r w:rsidR="000A7AA7">
          <w:rPr>
            <w:noProof/>
            <w:webHidden/>
          </w:rPr>
          <w:instrText xml:space="preserve"> PAGEREF _Toc436408913 \h </w:instrText>
        </w:r>
        <w:r w:rsidR="00D66CB9">
          <w:rPr>
            <w:noProof/>
            <w:webHidden/>
          </w:rPr>
        </w:r>
        <w:r w:rsidR="00D66CB9">
          <w:rPr>
            <w:noProof/>
            <w:webHidden/>
          </w:rPr>
          <w:fldChar w:fldCharType="separate"/>
        </w:r>
        <w:r w:rsidR="000A7AA7">
          <w:rPr>
            <w:noProof/>
            <w:webHidden/>
          </w:rPr>
          <w:t>9</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14" w:history="1">
        <w:r w:rsidR="000A7AA7" w:rsidRPr="00A62EEE">
          <w:rPr>
            <w:rStyle w:val="aa"/>
            <w:noProof/>
          </w:rPr>
          <w:t>3.6</w:t>
        </w:r>
        <w:r w:rsidR="000A7AA7">
          <w:rPr>
            <w:rFonts w:asciiTheme="minorHAnsi" w:eastAsiaTheme="minorEastAsia" w:hAnsiTheme="minorHAnsi" w:cstheme="minorBidi"/>
            <w:smallCaps w:val="0"/>
            <w:noProof/>
            <w:szCs w:val="22"/>
          </w:rPr>
          <w:tab/>
        </w:r>
        <w:r w:rsidR="000A7AA7" w:rsidRPr="00A62EEE">
          <w:rPr>
            <w:rStyle w:val="aa"/>
            <w:rFonts w:hint="eastAsia"/>
            <w:noProof/>
          </w:rPr>
          <w:t>清算交割功能优化</w:t>
        </w:r>
        <w:r w:rsidR="000A7AA7">
          <w:rPr>
            <w:noProof/>
            <w:webHidden/>
          </w:rPr>
          <w:tab/>
        </w:r>
        <w:r w:rsidR="00D66CB9">
          <w:rPr>
            <w:noProof/>
            <w:webHidden/>
          </w:rPr>
          <w:fldChar w:fldCharType="begin"/>
        </w:r>
        <w:r w:rsidR="000A7AA7">
          <w:rPr>
            <w:noProof/>
            <w:webHidden/>
          </w:rPr>
          <w:instrText xml:space="preserve"> PAGEREF _Toc436408914 \h </w:instrText>
        </w:r>
        <w:r w:rsidR="00D66CB9">
          <w:rPr>
            <w:noProof/>
            <w:webHidden/>
          </w:rPr>
        </w:r>
        <w:r w:rsidR="00D66CB9">
          <w:rPr>
            <w:noProof/>
            <w:webHidden/>
          </w:rPr>
          <w:fldChar w:fldCharType="separate"/>
        </w:r>
        <w:r w:rsidR="000A7AA7">
          <w:rPr>
            <w:noProof/>
            <w:webHidden/>
          </w:rPr>
          <w:t>10</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15" w:history="1">
        <w:r w:rsidR="000A7AA7" w:rsidRPr="00A62EEE">
          <w:rPr>
            <w:rStyle w:val="aa"/>
            <w:noProof/>
          </w:rPr>
          <w:t>3.7</w:t>
        </w:r>
        <w:r w:rsidR="000A7AA7">
          <w:rPr>
            <w:rFonts w:asciiTheme="minorHAnsi" w:eastAsiaTheme="minorEastAsia" w:hAnsiTheme="minorHAnsi" w:cstheme="minorBidi"/>
            <w:smallCaps w:val="0"/>
            <w:noProof/>
            <w:szCs w:val="22"/>
          </w:rPr>
          <w:tab/>
        </w:r>
        <w:r w:rsidR="000A7AA7" w:rsidRPr="00A62EEE">
          <w:rPr>
            <w:rStyle w:val="aa"/>
            <w:rFonts w:hint="eastAsia"/>
            <w:noProof/>
          </w:rPr>
          <w:t>询价数据迁移相关功能</w:t>
        </w:r>
        <w:r w:rsidR="000A7AA7">
          <w:rPr>
            <w:noProof/>
            <w:webHidden/>
          </w:rPr>
          <w:tab/>
        </w:r>
        <w:r w:rsidR="00D66CB9">
          <w:rPr>
            <w:noProof/>
            <w:webHidden/>
          </w:rPr>
          <w:fldChar w:fldCharType="begin"/>
        </w:r>
        <w:r w:rsidR="000A7AA7">
          <w:rPr>
            <w:noProof/>
            <w:webHidden/>
          </w:rPr>
          <w:instrText xml:space="preserve"> PAGEREF _Toc436408915 \h </w:instrText>
        </w:r>
        <w:r w:rsidR="00D66CB9">
          <w:rPr>
            <w:noProof/>
            <w:webHidden/>
          </w:rPr>
        </w:r>
        <w:r w:rsidR="00D66CB9">
          <w:rPr>
            <w:noProof/>
            <w:webHidden/>
          </w:rPr>
          <w:fldChar w:fldCharType="separate"/>
        </w:r>
        <w:r w:rsidR="000A7AA7">
          <w:rPr>
            <w:noProof/>
            <w:webHidden/>
          </w:rPr>
          <w:t>11</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16" w:history="1">
        <w:r w:rsidR="000A7AA7" w:rsidRPr="00A62EEE">
          <w:rPr>
            <w:rStyle w:val="aa"/>
            <w:noProof/>
          </w:rPr>
          <w:t>3.8</w:t>
        </w:r>
        <w:r w:rsidR="000A7AA7">
          <w:rPr>
            <w:rFonts w:asciiTheme="minorHAnsi" w:eastAsiaTheme="minorEastAsia" w:hAnsiTheme="minorHAnsi" w:cstheme="minorBidi"/>
            <w:smallCaps w:val="0"/>
            <w:noProof/>
            <w:szCs w:val="22"/>
          </w:rPr>
          <w:tab/>
        </w:r>
        <w:r w:rsidR="000A7AA7" w:rsidRPr="00A62EEE">
          <w:rPr>
            <w:rStyle w:val="aa"/>
            <w:rFonts w:hint="eastAsia"/>
            <w:noProof/>
          </w:rPr>
          <w:t>二级系统询价主要相关系统功能</w:t>
        </w:r>
        <w:r w:rsidR="000A7AA7">
          <w:rPr>
            <w:noProof/>
            <w:webHidden/>
          </w:rPr>
          <w:tab/>
        </w:r>
        <w:r w:rsidR="00D66CB9">
          <w:rPr>
            <w:noProof/>
            <w:webHidden/>
          </w:rPr>
          <w:fldChar w:fldCharType="begin"/>
        </w:r>
        <w:r w:rsidR="000A7AA7">
          <w:rPr>
            <w:noProof/>
            <w:webHidden/>
          </w:rPr>
          <w:instrText xml:space="preserve"> PAGEREF _Toc436408916 \h </w:instrText>
        </w:r>
        <w:r w:rsidR="00D66CB9">
          <w:rPr>
            <w:noProof/>
            <w:webHidden/>
          </w:rPr>
        </w:r>
        <w:r w:rsidR="00D66CB9">
          <w:rPr>
            <w:noProof/>
            <w:webHidden/>
          </w:rPr>
          <w:fldChar w:fldCharType="separate"/>
        </w:r>
        <w:r w:rsidR="000A7AA7">
          <w:rPr>
            <w:noProof/>
            <w:webHidden/>
          </w:rPr>
          <w:t>11</w:t>
        </w:r>
        <w:r w:rsidR="00D66CB9">
          <w:rPr>
            <w:noProof/>
            <w:webHidden/>
          </w:rPr>
          <w:fldChar w:fldCharType="end"/>
        </w:r>
      </w:hyperlink>
    </w:p>
    <w:p w:rsidR="000A7AA7" w:rsidRDefault="00D6065C">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6408917" w:history="1">
        <w:r w:rsidR="000A7AA7" w:rsidRPr="00A62EEE">
          <w:rPr>
            <w:rStyle w:val="aa"/>
            <w:rFonts w:ascii="黑体" w:hAnsi="黑体" w:cs="Arial"/>
            <w:smallCaps/>
            <w:noProof/>
            <w:kern w:val="0"/>
          </w:rPr>
          <w:t>4</w:t>
        </w:r>
        <w:r w:rsidR="000A7AA7">
          <w:rPr>
            <w:rFonts w:asciiTheme="minorHAnsi" w:eastAsiaTheme="minorEastAsia" w:hAnsiTheme="minorHAnsi" w:cstheme="minorBidi"/>
            <w:b w:val="0"/>
            <w:bCs w:val="0"/>
            <w:caps w:val="0"/>
            <w:noProof/>
            <w:szCs w:val="22"/>
          </w:rPr>
          <w:tab/>
        </w:r>
        <w:r w:rsidR="000A7AA7" w:rsidRPr="00A62EEE">
          <w:rPr>
            <w:rStyle w:val="aa"/>
            <w:rFonts w:ascii="黑体" w:hAnsi="黑体" w:cs="Arial" w:hint="eastAsia"/>
            <w:smallCaps/>
            <w:noProof/>
            <w:kern w:val="0"/>
          </w:rPr>
          <w:t>清算部业务影响分析</w:t>
        </w:r>
        <w:r w:rsidR="000A7AA7">
          <w:rPr>
            <w:noProof/>
            <w:webHidden/>
          </w:rPr>
          <w:tab/>
        </w:r>
        <w:r w:rsidR="00D66CB9">
          <w:rPr>
            <w:noProof/>
            <w:webHidden/>
          </w:rPr>
          <w:fldChar w:fldCharType="begin"/>
        </w:r>
        <w:r w:rsidR="000A7AA7">
          <w:rPr>
            <w:noProof/>
            <w:webHidden/>
          </w:rPr>
          <w:instrText xml:space="preserve"> PAGEREF _Toc436408917 \h </w:instrText>
        </w:r>
        <w:r w:rsidR="00D66CB9">
          <w:rPr>
            <w:noProof/>
            <w:webHidden/>
          </w:rPr>
        </w:r>
        <w:r w:rsidR="00D66CB9">
          <w:rPr>
            <w:noProof/>
            <w:webHidden/>
          </w:rPr>
          <w:fldChar w:fldCharType="separate"/>
        </w:r>
        <w:r w:rsidR="000A7AA7">
          <w:rPr>
            <w:noProof/>
            <w:webHidden/>
          </w:rPr>
          <w:t>11</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18" w:history="1">
        <w:r w:rsidR="000A7AA7" w:rsidRPr="00A62EEE">
          <w:rPr>
            <w:rStyle w:val="aa"/>
            <w:noProof/>
          </w:rPr>
          <w:t>4.1</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席位相关影响</w:t>
        </w:r>
        <w:r w:rsidR="000A7AA7">
          <w:rPr>
            <w:noProof/>
            <w:webHidden/>
          </w:rPr>
          <w:tab/>
        </w:r>
        <w:r w:rsidR="00D66CB9">
          <w:rPr>
            <w:noProof/>
            <w:webHidden/>
          </w:rPr>
          <w:fldChar w:fldCharType="begin"/>
        </w:r>
        <w:r w:rsidR="000A7AA7">
          <w:rPr>
            <w:noProof/>
            <w:webHidden/>
          </w:rPr>
          <w:instrText xml:space="preserve"> PAGEREF _Toc436408918 \h </w:instrText>
        </w:r>
        <w:r w:rsidR="00D66CB9">
          <w:rPr>
            <w:noProof/>
            <w:webHidden/>
          </w:rPr>
        </w:r>
        <w:r w:rsidR="00D66CB9">
          <w:rPr>
            <w:noProof/>
            <w:webHidden/>
          </w:rPr>
          <w:fldChar w:fldCharType="separate"/>
        </w:r>
        <w:r w:rsidR="000A7AA7">
          <w:rPr>
            <w:noProof/>
            <w:webHidden/>
          </w:rPr>
          <w:t>12</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19" w:history="1">
        <w:r w:rsidR="000A7AA7" w:rsidRPr="00A62EEE">
          <w:rPr>
            <w:rStyle w:val="aa"/>
            <w:noProof/>
          </w:rPr>
          <w:t>4.2</w:t>
        </w:r>
        <w:r w:rsidR="000A7AA7">
          <w:rPr>
            <w:rFonts w:asciiTheme="minorHAnsi" w:eastAsiaTheme="minorEastAsia" w:hAnsiTheme="minorHAnsi" w:cstheme="minorBidi"/>
            <w:smallCaps w:val="0"/>
            <w:noProof/>
            <w:szCs w:val="22"/>
          </w:rPr>
          <w:tab/>
        </w:r>
        <w:r w:rsidR="000A7AA7" w:rsidRPr="00A62EEE">
          <w:rPr>
            <w:rStyle w:val="aa"/>
            <w:rFonts w:hint="eastAsia"/>
            <w:noProof/>
          </w:rPr>
          <w:t>多结算银行</w:t>
        </w:r>
        <w:r w:rsidR="000A7AA7">
          <w:rPr>
            <w:noProof/>
            <w:webHidden/>
          </w:rPr>
          <w:tab/>
        </w:r>
        <w:r w:rsidR="00D66CB9">
          <w:rPr>
            <w:noProof/>
            <w:webHidden/>
          </w:rPr>
          <w:fldChar w:fldCharType="begin"/>
        </w:r>
        <w:r w:rsidR="000A7AA7">
          <w:rPr>
            <w:noProof/>
            <w:webHidden/>
          </w:rPr>
          <w:instrText xml:space="preserve"> PAGEREF _Toc436408919 \h </w:instrText>
        </w:r>
        <w:r w:rsidR="00D66CB9">
          <w:rPr>
            <w:noProof/>
            <w:webHidden/>
          </w:rPr>
        </w:r>
        <w:r w:rsidR="00D66CB9">
          <w:rPr>
            <w:noProof/>
            <w:webHidden/>
          </w:rPr>
          <w:fldChar w:fldCharType="separate"/>
        </w:r>
        <w:r w:rsidR="000A7AA7">
          <w:rPr>
            <w:noProof/>
            <w:webHidden/>
          </w:rPr>
          <w:t>12</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20" w:history="1">
        <w:r w:rsidR="000A7AA7" w:rsidRPr="00A62EEE">
          <w:rPr>
            <w:rStyle w:val="aa"/>
            <w:noProof/>
          </w:rPr>
          <w:t>4.3</w:t>
        </w:r>
        <w:r w:rsidR="000A7AA7">
          <w:rPr>
            <w:rFonts w:asciiTheme="minorHAnsi" w:eastAsiaTheme="minorEastAsia" w:hAnsiTheme="minorHAnsi" w:cstheme="minorBidi"/>
            <w:smallCaps w:val="0"/>
            <w:noProof/>
            <w:szCs w:val="22"/>
          </w:rPr>
          <w:tab/>
        </w:r>
        <w:r w:rsidR="000A7AA7" w:rsidRPr="00A62EEE">
          <w:rPr>
            <w:rStyle w:val="aa"/>
            <w:rFonts w:hint="eastAsia"/>
            <w:noProof/>
          </w:rPr>
          <w:t>清算顺序</w:t>
        </w:r>
        <w:r w:rsidR="000A7AA7">
          <w:rPr>
            <w:noProof/>
            <w:webHidden/>
          </w:rPr>
          <w:tab/>
        </w:r>
        <w:r w:rsidR="00D66CB9">
          <w:rPr>
            <w:noProof/>
            <w:webHidden/>
          </w:rPr>
          <w:fldChar w:fldCharType="begin"/>
        </w:r>
        <w:r w:rsidR="000A7AA7">
          <w:rPr>
            <w:noProof/>
            <w:webHidden/>
          </w:rPr>
          <w:instrText xml:space="preserve"> PAGEREF _Toc436408920 \h </w:instrText>
        </w:r>
        <w:r w:rsidR="00D66CB9">
          <w:rPr>
            <w:noProof/>
            <w:webHidden/>
          </w:rPr>
        </w:r>
        <w:r w:rsidR="00D66CB9">
          <w:rPr>
            <w:noProof/>
            <w:webHidden/>
          </w:rPr>
          <w:fldChar w:fldCharType="separate"/>
        </w:r>
        <w:r w:rsidR="000A7AA7">
          <w:rPr>
            <w:noProof/>
            <w:webHidden/>
          </w:rPr>
          <w:t>13</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21" w:history="1">
        <w:r w:rsidR="000A7AA7" w:rsidRPr="00A62EEE">
          <w:rPr>
            <w:rStyle w:val="aa"/>
            <w:noProof/>
          </w:rPr>
          <w:t>4.4</w:t>
        </w:r>
        <w:r w:rsidR="000A7AA7">
          <w:rPr>
            <w:rFonts w:asciiTheme="minorHAnsi" w:eastAsiaTheme="minorEastAsia" w:hAnsiTheme="minorHAnsi" w:cstheme="minorBidi"/>
            <w:smallCaps w:val="0"/>
            <w:noProof/>
            <w:szCs w:val="22"/>
          </w:rPr>
          <w:tab/>
        </w:r>
        <w:r w:rsidR="000A7AA7" w:rsidRPr="00A62EEE">
          <w:rPr>
            <w:rStyle w:val="aa"/>
            <w:rFonts w:hint="eastAsia"/>
            <w:noProof/>
          </w:rPr>
          <w:t>客户资金划转密码管理</w:t>
        </w:r>
        <w:r w:rsidR="000A7AA7">
          <w:rPr>
            <w:noProof/>
            <w:webHidden/>
          </w:rPr>
          <w:tab/>
        </w:r>
        <w:r w:rsidR="00D66CB9">
          <w:rPr>
            <w:noProof/>
            <w:webHidden/>
          </w:rPr>
          <w:fldChar w:fldCharType="begin"/>
        </w:r>
        <w:r w:rsidR="000A7AA7">
          <w:rPr>
            <w:noProof/>
            <w:webHidden/>
          </w:rPr>
          <w:instrText xml:space="preserve"> PAGEREF _Toc436408921 \h </w:instrText>
        </w:r>
        <w:r w:rsidR="00D66CB9">
          <w:rPr>
            <w:noProof/>
            <w:webHidden/>
          </w:rPr>
        </w:r>
        <w:r w:rsidR="00D66CB9">
          <w:rPr>
            <w:noProof/>
            <w:webHidden/>
          </w:rPr>
          <w:fldChar w:fldCharType="separate"/>
        </w:r>
        <w:r w:rsidR="000A7AA7">
          <w:rPr>
            <w:noProof/>
            <w:webHidden/>
          </w:rPr>
          <w:t>13</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22" w:history="1">
        <w:r w:rsidR="000A7AA7" w:rsidRPr="00A62EEE">
          <w:rPr>
            <w:rStyle w:val="aa"/>
            <w:noProof/>
          </w:rPr>
          <w:t>4.5</w:t>
        </w:r>
        <w:r w:rsidR="000A7AA7">
          <w:rPr>
            <w:rFonts w:asciiTheme="minorHAnsi" w:eastAsiaTheme="minorEastAsia" w:hAnsiTheme="minorHAnsi" w:cstheme="minorBidi"/>
            <w:smallCaps w:val="0"/>
            <w:noProof/>
            <w:szCs w:val="22"/>
          </w:rPr>
          <w:tab/>
        </w:r>
        <w:r w:rsidR="000A7AA7" w:rsidRPr="00A62EEE">
          <w:rPr>
            <w:rStyle w:val="aa"/>
            <w:rFonts w:hint="eastAsia"/>
            <w:noProof/>
          </w:rPr>
          <w:t>充抵保证金业务</w:t>
        </w:r>
        <w:r w:rsidR="000A7AA7">
          <w:rPr>
            <w:noProof/>
            <w:webHidden/>
          </w:rPr>
          <w:tab/>
        </w:r>
        <w:r w:rsidR="00D66CB9">
          <w:rPr>
            <w:noProof/>
            <w:webHidden/>
          </w:rPr>
          <w:fldChar w:fldCharType="begin"/>
        </w:r>
        <w:r w:rsidR="000A7AA7">
          <w:rPr>
            <w:noProof/>
            <w:webHidden/>
          </w:rPr>
          <w:instrText xml:space="preserve"> PAGEREF _Toc436408922 \h </w:instrText>
        </w:r>
        <w:r w:rsidR="00D66CB9">
          <w:rPr>
            <w:noProof/>
            <w:webHidden/>
          </w:rPr>
        </w:r>
        <w:r w:rsidR="00D66CB9">
          <w:rPr>
            <w:noProof/>
            <w:webHidden/>
          </w:rPr>
          <w:fldChar w:fldCharType="separate"/>
        </w:r>
        <w:r w:rsidR="000A7AA7">
          <w:rPr>
            <w:noProof/>
            <w:webHidden/>
          </w:rPr>
          <w:t>13</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23" w:history="1">
        <w:r w:rsidR="000A7AA7" w:rsidRPr="00A62EEE">
          <w:rPr>
            <w:rStyle w:val="aa"/>
            <w:noProof/>
          </w:rPr>
          <w:t>4.6</w:t>
        </w:r>
        <w:r w:rsidR="000A7AA7">
          <w:rPr>
            <w:rFonts w:asciiTheme="minorHAnsi" w:eastAsiaTheme="minorEastAsia" w:hAnsiTheme="minorHAnsi" w:cstheme="minorBidi"/>
            <w:smallCaps w:val="0"/>
            <w:noProof/>
            <w:szCs w:val="22"/>
          </w:rPr>
          <w:tab/>
        </w:r>
        <w:r w:rsidR="000A7AA7" w:rsidRPr="00A62EEE">
          <w:rPr>
            <w:rStyle w:val="aa"/>
            <w:rFonts w:hint="eastAsia"/>
            <w:noProof/>
          </w:rPr>
          <w:t>支持保证金封闭</w:t>
        </w:r>
        <w:r w:rsidR="000A7AA7">
          <w:rPr>
            <w:noProof/>
            <w:webHidden/>
          </w:rPr>
          <w:tab/>
        </w:r>
        <w:r w:rsidR="00D66CB9">
          <w:rPr>
            <w:noProof/>
            <w:webHidden/>
          </w:rPr>
          <w:fldChar w:fldCharType="begin"/>
        </w:r>
        <w:r w:rsidR="000A7AA7">
          <w:rPr>
            <w:noProof/>
            <w:webHidden/>
          </w:rPr>
          <w:instrText xml:space="preserve"> PAGEREF _Toc436408923 \h </w:instrText>
        </w:r>
        <w:r w:rsidR="00D66CB9">
          <w:rPr>
            <w:noProof/>
            <w:webHidden/>
          </w:rPr>
        </w:r>
        <w:r w:rsidR="00D66CB9">
          <w:rPr>
            <w:noProof/>
            <w:webHidden/>
          </w:rPr>
          <w:fldChar w:fldCharType="separate"/>
        </w:r>
        <w:r w:rsidR="000A7AA7">
          <w:rPr>
            <w:noProof/>
            <w:webHidden/>
          </w:rPr>
          <w:t>13</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24" w:history="1">
        <w:r w:rsidR="000A7AA7" w:rsidRPr="00A62EEE">
          <w:rPr>
            <w:rStyle w:val="aa"/>
            <w:noProof/>
          </w:rPr>
          <w:t>4.7</w:t>
        </w:r>
        <w:r w:rsidR="000A7AA7">
          <w:rPr>
            <w:rFonts w:asciiTheme="minorHAnsi" w:eastAsiaTheme="minorEastAsia" w:hAnsiTheme="minorHAnsi" w:cstheme="minorBidi"/>
            <w:smallCaps w:val="0"/>
            <w:noProof/>
            <w:szCs w:val="22"/>
          </w:rPr>
          <w:tab/>
        </w:r>
        <w:r w:rsidR="000A7AA7" w:rsidRPr="00A62EEE">
          <w:rPr>
            <w:rStyle w:val="aa"/>
            <w:rFonts w:hint="eastAsia"/>
            <w:noProof/>
          </w:rPr>
          <w:t>席位资金额度</w:t>
        </w:r>
        <w:r w:rsidR="000A7AA7">
          <w:rPr>
            <w:noProof/>
            <w:webHidden/>
          </w:rPr>
          <w:tab/>
        </w:r>
        <w:r w:rsidR="00D66CB9">
          <w:rPr>
            <w:noProof/>
            <w:webHidden/>
          </w:rPr>
          <w:fldChar w:fldCharType="begin"/>
        </w:r>
        <w:r w:rsidR="000A7AA7">
          <w:rPr>
            <w:noProof/>
            <w:webHidden/>
          </w:rPr>
          <w:instrText xml:space="preserve"> PAGEREF _Toc436408924 \h </w:instrText>
        </w:r>
        <w:r w:rsidR="00D66CB9">
          <w:rPr>
            <w:noProof/>
            <w:webHidden/>
          </w:rPr>
        </w:r>
        <w:r w:rsidR="00D66CB9">
          <w:rPr>
            <w:noProof/>
            <w:webHidden/>
          </w:rPr>
          <w:fldChar w:fldCharType="separate"/>
        </w:r>
        <w:r w:rsidR="000A7AA7">
          <w:rPr>
            <w:noProof/>
            <w:webHidden/>
          </w:rPr>
          <w:t>13</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25" w:history="1">
        <w:r w:rsidR="000A7AA7" w:rsidRPr="00A62EEE">
          <w:rPr>
            <w:rStyle w:val="aa"/>
            <w:noProof/>
          </w:rPr>
          <w:t>4.8</w:t>
        </w:r>
        <w:r w:rsidR="000A7AA7">
          <w:rPr>
            <w:rFonts w:asciiTheme="minorHAnsi" w:eastAsiaTheme="minorEastAsia" w:hAnsiTheme="minorHAnsi" w:cstheme="minorBidi"/>
            <w:smallCaps w:val="0"/>
            <w:noProof/>
            <w:szCs w:val="22"/>
          </w:rPr>
          <w:tab/>
        </w:r>
        <w:r w:rsidR="000A7AA7" w:rsidRPr="00A62EEE">
          <w:rPr>
            <w:rStyle w:val="aa"/>
            <w:rFonts w:hint="eastAsia"/>
            <w:noProof/>
          </w:rPr>
          <w:t>资金结构影响及介绍</w:t>
        </w:r>
        <w:r w:rsidR="000A7AA7">
          <w:rPr>
            <w:noProof/>
            <w:webHidden/>
          </w:rPr>
          <w:tab/>
        </w:r>
        <w:r w:rsidR="00D66CB9">
          <w:rPr>
            <w:noProof/>
            <w:webHidden/>
          </w:rPr>
          <w:fldChar w:fldCharType="begin"/>
        </w:r>
        <w:r w:rsidR="000A7AA7">
          <w:rPr>
            <w:noProof/>
            <w:webHidden/>
          </w:rPr>
          <w:instrText xml:space="preserve"> PAGEREF _Toc436408925 \h </w:instrText>
        </w:r>
        <w:r w:rsidR="00D66CB9">
          <w:rPr>
            <w:noProof/>
            <w:webHidden/>
          </w:rPr>
        </w:r>
        <w:r w:rsidR="00D66CB9">
          <w:rPr>
            <w:noProof/>
            <w:webHidden/>
          </w:rPr>
          <w:fldChar w:fldCharType="separate"/>
        </w:r>
        <w:r w:rsidR="000A7AA7">
          <w:rPr>
            <w:noProof/>
            <w:webHidden/>
          </w:rPr>
          <w:t>14</w:t>
        </w:r>
        <w:r w:rsidR="00D66CB9">
          <w:rPr>
            <w:noProof/>
            <w:webHidden/>
          </w:rPr>
          <w:fldChar w:fldCharType="end"/>
        </w:r>
      </w:hyperlink>
    </w:p>
    <w:p w:rsidR="000A7AA7" w:rsidRDefault="00D6065C">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6408926" w:history="1">
        <w:r w:rsidR="000A7AA7" w:rsidRPr="00A62EEE">
          <w:rPr>
            <w:rStyle w:val="aa"/>
            <w:rFonts w:ascii="黑体" w:hAnsi="黑体" w:cs="Arial"/>
            <w:smallCaps/>
            <w:noProof/>
            <w:kern w:val="0"/>
          </w:rPr>
          <w:t>5</w:t>
        </w:r>
        <w:r w:rsidR="000A7AA7">
          <w:rPr>
            <w:rFonts w:asciiTheme="minorHAnsi" w:eastAsiaTheme="minorEastAsia" w:hAnsiTheme="minorHAnsi" w:cstheme="minorBidi"/>
            <w:b w:val="0"/>
            <w:bCs w:val="0"/>
            <w:caps w:val="0"/>
            <w:noProof/>
            <w:szCs w:val="22"/>
          </w:rPr>
          <w:tab/>
        </w:r>
        <w:r w:rsidR="000A7AA7" w:rsidRPr="00A62EEE">
          <w:rPr>
            <w:rStyle w:val="aa"/>
            <w:rFonts w:ascii="黑体" w:hAnsi="黑体" w:cs="Arial" w:hint="eastAsia"/>
            <w:smallCaps/>
            <w:noProof/>
            <w:kern w:val="0"/>
          </w:rPr>
          <w:t>交割储运部业务影响分析</w:t>
        </w:r>
        <w:r w:rsidR="000A7AA7">
          <w:rPr>
            <w:noProof/>
            <w:webHidden/>
          </w:rPr>
          <w:tab/>
        </w:r>
        <w:r w:rsidR="00D66CB9">
          <w:rPr>
            <w:noProof/>
            <w:webHidden/>
          </w:rPr>
          <w:fldChar w:fldCharType="begin"/>
        </w:r>
        <w:r w:rsidR="000A7AA7">
          <w:rPr>
            <w:noProof/>
            <w:webHidden/>
          </w:rPr>
          <w:instrText xml:space="preserve"> PAGEREF _Toc436408926 \h </w:instrText>
        </w:r>
        <w:r w:rsidR="00D66CB9">
          <w:rPr>
            <w:noProof/>
            <w:webHidden/>
          </w:rPr>
        </w:r>
        <w:r w:rsidR="00D66CB9">
          <w:rPr>
            <w:noProof/>
            <w:webHidden/>
          </w:rPr>
          <w:fldChar w:fldCharType="separate"/>
        </w:r>
        <w:r w:rsidR="000A7AA7">
          <w:rPr>
            <w:noProof/>
            <w:webHidden/>
          </w:rPr>
          <w:t>14</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27" w:history="1">
        <w:r w:rsidR="000A7AA7" w:rsidRPr="00A62EEE">
          <w:rPr>
            <w:rStyle w:val="aa"/>
            <w:rFonts w:hAnsi="黑体"/>
            <w:noProof/>
            <w:kern w:val="0"/>
          </w:rPr>
          <w:t>5.1</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实物账户</w:t>
        </w:r>
        <w:r w:rsidR="000A7AA7">
          <w:rPr>
            <w:noProof/>
            <w:webHidden/>
          </w:rPr>
          <w:tab/>
        </w:r>
        <w:r w:rsidR="00D66CB9">
          <w:rPr>
            <w:noProof/>
            <w:webHidden/>
          </w:rPr>
          <w:fldChar w:fldCharType="begin"/>
        </w:r>
        <w:r w:rsidR="000A7AA7">
          <w:rPr>
            <w:noProof/>
            <w:webHidden/>
          </w:rPr>
          <w:instrText xml:space="preserve"> PAGEREF _Toc436408927 \h </w:instrText>
        </w:r>
        <w:r w:rsidR="00D66CB9">
          <w:rPr>
            <w:noProof/>
            <w:webHidden/>
          </w:rPr>
        </w:r>
        <w:r w:rsidR="00D66CB9">
          <w:rPr>
            <w:noProof/>
            <w:webHidden/>
          </w:rPr>
          <w:fldChar w:fldCharType="separate"/>
        </w:r>
        <w:r w:rsidR="000A7AA7">
          <w:rPr>
            <w:noProof/>
            <w:webHidden/>
          </w:rPr>
          <w:t>14</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28" w:history="1">
        <w:r w:rsidR="000A7AA7" w:rsidRPr="00A62EEE">
          <w:rPr>
            <w:rStyle w:val="aa"/>
            <w:rFonts w:hAnsi="黑体"/>
            <w:noProof/>
            <w:kern w:val="0"/>
          </w:rPr>
          <w:t>5.2</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库存额度</w:t>
        </w:r>
        <w:r w:rsidR="000A7AA7">
          <w:rPr>
            <w:noProof/>
            <w:webHidden/>
          </w:rPr>
          <w:tab/>
        </w:r>
        <w:r w:rsidR="00D66CB9">
          <w:rPr>
            <w:noProof/>
            <w:webHidden/>
          </w:rPr>
          <w:fldChar w:fldCharType="begin"/>
        </w:r>
        <w:r w:rsidR="000A7AA7">
          <w:rPr>
            <w:noProof/>
            <w:webHidden/>
          </w:rPr>
          <w:instrText xml:space="preserve"> PAGEREF _Toc436408928 \h </w:instrText>
        </w:r>
        <w:r w:rsidR="00D66CB9">
          <w:rPr>
            <w:noProof/>
            <w:webHidden/>
          </w:rPr>
        </w:r>
        <w:r w:rsidR="00D66CB9">
          <w:rPr>
            <w:noProof/>
            <w:webHidden/>
          </w:rPr>
          <w:fldChar w:fldCharType="separate"/>
        </w:r>
        <w:r w:rsidR="000A7AA7">
          <w:rPr>
            <w:noProof/>
            <w:webHidden/>
          </w:rPr>
          <w:t>16</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29" w:history="1">
        <w:r w:rsidR="000A7AA7" w:rsidRPr="00A62EEE">
          <w:rPr>
            <w:rStyle w:val="aa"/>
            <w:rFonts w:hAnsi="黑体"/>
            <w:noProof/>
            <w:kern w:val="0"/>
          </w:rPr>
          <w:t>5.3</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各市场实物清算</w:t>
        </w:r>
        <w:r w:rsidR="000A7AA7">
          <w:rPr>
            <w:noProof/>
            <w:webHidden/>
          </w:rPr>
          <w:tab/>
        </w:r>
        <w:r w:rsidR="00D66CB9">
          <w:rPr>
            <w:noProof/>
            <w:webHidden/>
          </w:rPr>
          <w:fldChar w:fldCharType="begin"/>
        </w:r>
        <w:r w:rsidR="000A7AA7">
          <w:rPr>
            <w:noProof/>
            <w:webHidden/>
          </w:rPr>
          <w:instrText xml:space="preserve"> PAGEREF _Toc436408929 \h </w:instrText>
        </w:r>
        <w:r w:rsidR="00D66CB9">
          <w:rPr>
            <w:noProof/>
            <w:webHidden/>
          </w:rPr>
        </w:r>
        <w:r w:rsidR="00D66CB9">
          <w:rPr>
            <w:noProof/>
            <w:webHidden/>
          </w:rPr>
          <w:fldChar w:fldCharType="separate"/>
        </w:r>
        <w:r w:rsidR="000A7AA7">
          <w:rPr>
            <w:noProof/>
            <w:webHidden/>
          </w:rPr>
          <w:t>18</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30" w:history="1">
        <w:r w:rsidR="000A7AA7" w:rsidRPr="00A62EEE">
          <w:rPr>
            <w:rStyle w:val="aa"/>
            <w:rFonts w:hAnsi="黑体"/>
            <w:noProof/>
            <w:kern w:val="0"/>
          </w:rPr>
          <w:t>5.4</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优化和新增的仓储业务</w:t>
        </w:r>
        <w:r w:rsidR="000A7AA7">
          <w:rPr>
            <w:noProof/>
            <w:webHidden/>
          </w:rPr>
          <w:tab/>
        </w:r>
        <w:r w:rsidR="00D66CB9">
          <w:rPr>
            <w:noProof/>
            <w:webHidden/>
          </w:rPr>
          <w:fldChar w:fldCharType="begin"/>
        </w:r>
        <w:r w:rsidR="000A7AA7">
          <w:rPr>
            <w:noProof/>
            <w:webHidden/>
          </w:rPr>
          <w:instrText xml:space="preserve"> PAGEREF _Toc436408930 \h </w:instrText>
        </w:r>
        <w:r w:rsidR="00D66CB9">
          <w:rPr>
            <w:noProof/>
            <w:webHidden/>
          </w:rPr>
        </w:r>
        <w:r w:rsidR="00D66CB9">
          <w:rPr>
            <w:noProof/>
            <w:webHidden/>
          </w:rPr>
          <w:fldChar w:fldCharType="separate"/>
        </w:r>
        <w:r w:rsidR="000A7AA7">
          <w:rPr>
            <w:noProof/>
            <w:webHidden/>
          </w:rPr>
          <w:t>19</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31" w:history="1">
        <w:r w:rsidR="000A7AA7" w:rsidRPr="00A62EEE">
          <w:rPr>
            <w:rStyle w:val="aa"/>
            <w:rFonts w:hAnsi="黑体"/>
            <w:noProof/>
            <w:kern w:val="0"/>
          </w:rPr>
          <w:t>5.5</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新增的客户库存变化流水</w:t>
        </w:r>
        <w:r w:rsidR="000A7AA7">
          <w:rPr>
            <w:noProof/>
            <w:webHidden/>
          </w:rPr>
          <w:tab/>
        </w:r>
        <w:r w:rsidR="00D66CB9">
          <w:rPr>
            <w:noProof/>
            <w:webHidden/>
          </w:rPr>
          <w:fldChar w:fldCharType="begin"/>
        </w:r>
        <w:r w:rsidR="000A7AA7">
          <w:rPr>
            <w:noProof/>
            <w:webHidden/>
          </w:rPr>
          <w:instrText xml:space="preserve"> PAGEREF _Toc436408931 \h </w:instrText>
        </w:r>
        <w:r w:rsidR="00D66CB9">
          <w:rPr>
            <w:noProof/>
            <w:webHidden/>
          </w:rPr>
        </w:r>
        <w:r w:rsidR="00D66CB9">
          <w:rPr>
            <w:noProof/>
            <w:webHidden/>
          </w:rPr>
          <w:fldChar w:fldCharType="separate"/>
        </w:r>
        <w:r w:rsidR="000A7AA7">
          <w:rPr>
            <w:noProof/>
            <w:webHidden/>
          </w:rPr>
          <w:t>24</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32" w:history="1">
        <w:r w:rsidR="000A7AA7" w:rsidRPr="00A62EEE">
          <w:rPr>
            <w:rStyle w:val="aa"/>
            <w:rFonts w:hAnsi="黑体"/>
            <w:noProof/>
            <w:kern w:val="0"/>
          </w:rPr>
          <w:t>5.6</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新增的费用</w:t>
        </w:r>
        <w:r w:rsidR="000A7AA7">
          <w:rPr>
            <w:noProof/>
            <w:webHidden/>
          </w:rPr>
          <w:tab/>
        </w:r>
        <w:r w:rsidR="00D66CB9">
          <w:rPr>
            <w:noProof/>
            <w:webHidden/>
          </w:rPr>
          <w:fldChar w:fldCharType="begin"/>
        </w:r>
        <w:r w:rsidR="000A7AA7">
          <w:rPr>
            <w:noProof/>
            <w:webHidden/>
          </w:rPr>
          <w:instrText xml:space="preserve"> PAGEREF _Toc436408932 \h </w:instrText>
        </w:r>
        <w:r w:rsidR="00D66CB9">
          <w:rPr>
            <w:noProof/>
            <w:webHidden/>
          </w:rPr>
        </w:r>
        <w:r w:rsidR="00D66CB9">
          <w:rPr>
            <w:noProof/>
            <w:webHidden/>
          </w:rPr>
          <w:fldChar w:fldCharType="separate"/>
        </w:r>
        <w:r w:rsidR="000A7AA7">
          <w:rPr>
            <w:noProof/>
            <w:webHidden/>
          </w:rPr>
          <w:t>28</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33" w:history="1">
        <w:r w:rsidR="000A7AA7" w:rsidRPr="00A62EEE">
          <w:rPr>
            <w:rStyle w:val="aa"/>
            <w:rFonts w:hAnsi="黑体"/>
            <w:noProof/>
            <w:kern w:val="0"/>
          </w:rPr>
          <w:t>5.7</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接口使用要求</w:t>
        </w:r>
        <w:r w:rsidR="000A7AA7">
          <w:rPr>
            <w:noProof/>
            <w:webHidden/>
          </w:rPr>
          <w:tab/>
        </w:r>
        <w:r w:rsidR="00D66CB9">
          <w:rPr>
            <w:noProof/>
            <w:webHidden/>
          </w:rPr>
          <w:fldChar w:fldCharType="begin"/>
        </w:r>
        <w:r w:rsidR="000A7AA7">
          <w:rPr>
            <w:noProof/>
            <w:webHidden/>
          </w:rPr>
          <w:instrText xml:space="preserve"> PAGEREF _Toc436408933 \h </w:instrText>
        </w:r>
        <w:r w:rsidR="00D66CB9">
          <w:rPr>
            <w:noProof/>
            <w:webHidden/>
          </w:rPr>
        </w:r>
        <w:r w:rsidR="00D66CB9">
          <w:rPr>
            <w:noProof/>
            <w:webHidden/>
          </w:rPr>
          <w:fldChar w:fldCharType="separate"/>
        </w:r>
        <w:r w:rsidR="000A7AA7">
          <w:rPr>
            <w:noProof/>
            <w:webHidden/>
          </w:rPr>
          <w:t>28</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34" w:history="1">
        <w:r w:rsidR="000A7AA7" w:rsidRPr="00A62EEE">
          <w:rPr>
            <w:rStyle w:val="aa"/>
            <w:rFonts w:hAnsi="黑体"/>
            <w:noProof/>
            <w:kern w:val="0"/>
          </w:rPr>
          <w:t>5.8</w:t>
        </w:r>
        <w:r w:rsidR="000A7AA7">
          <w:rPr>
            <w:rFonts w:asciiTheme="minorHAnsi" w:eastAsiaTheme="minorEastAsia" w:hAnsiTheme="minorHAnsi" w:cstheme="minorBidi"/>
            <w:smallCaps w:val="0"/>
            <w:noProof/>
            <w:szCs w:val="22"/>
          </w:rPr>
          <w:tab/>
        </w:r>
        <w:r w:rsidR="000A7AA7" w:rsidRPr="00A62EEE">
          <w:rPr>
            <w:rStyle w:val="aa"/>
            <w:rFonts w:hAnsi="黑体" w:hint="eastAsia"/>
            <w:noProof/>
            <w:kern w:val="0"/>
          </w:rPr>
          <w:t>黄金</w:t>
        </w:r>
        <w:r w:rsidR="000A7AA7" w:rsidRPr="00A62EEE">
          <w:rPr>
            <w:rStyle w:val="aa"/>
            <w:rFonts w:hAnsi="黑体"/>
            <w:noProof/>
            <w:kern w:val="0"/>
          </w:rPr>
          <w:t>ETF</w:t>
        </w:r>
        <w:r w:rsidR="000A7AA7">
          <w:rPr>
            <w:noProof/>
            <w:webHidden/>
          </w:rPr>
          <w:tab/>
        </w:r>
        <w:r w:rsidR="00D66CB9">
          <w:rPr>
            <w:noProof/>
            <w:webHidden/>
          </w:rPr>
          <w:fldChar w:fldCharType="begin"/>
        </w:r>
        <w:r w:rsidR="000A7AA7">
          <w:rPr>
            <w:noProof/>
            <w:webHidden/>
          </w:rPr>
          <w:instrText xml:space="preserve"> PAGEREF _Toc436408934 \h </w:instrText>
        </w:r>
        <w:r w:rsidR="00D66CB9">
          <w:rPr>
            <w:noProof/>
            <w:webHidden/>
          </w:rPr>
        </w:r>
        <w:r w:rsidR="00D66CB9">
          <w:rPr>
            <w:noProof/>
            <w:webHidden/>
          </w:rPr>
          <w:fldChar w:fldCharType="separate"/>
        </w:r>
        <w:r w:rsidR="000A7AA7">
          <w:rPr>
            <w:noProof/>
            <w:webHidden/>
          </w:rPr>
          <w:t>28</w:t>
        </w:r>
        <w:r w:rsidR="00D66CB9">
          <w:rPr>
            <w:noProof/>
            <w:webHidden/>
          </w:rPr>
          <w:fldChar w:fldCharType="end"/>
        </w:r>
      </w:hyperlink>
    </w:p>
    <w:p w:rsidR="000A7AA7" w:rsidRDefault="00D6065C">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6408935" w:history="1">
        <w:r w:rsidR="000A7AA7" w:rsidRPr="00A62EEE">
          <w:rPr>
            <w:rStyle w:val="aa"/>
            <w:rFonts w:ascii="黑体" w:hAnsi="黑体" w:cs="Arial"/>
            <w:smallCaps/>
            <w:noProof/>
            <w:kern w:val="0"/>
          </w:rPr>
          <w:t>6</w:t>
        </w:r>
        <w:r w:rsidR="000A7AA7">
          <w:rPr>
            <w:rFonts w:asciiTheme="minorHAnsi" w:eastAsiaTheme="minorEastAsia" w:hAnsiTheme="minorHAnsi" w:cstheme="minorBidi"/>
            <w:b w:val="0"/>
            <w:bCs w:val="0"/>
            <w:caps w:val="0"/>
            <w:noProof/>
            <w:szCs w:val="22"/>
          </w:rPr>
          <w:tab/>
        </w:r>
        <w:r w:rsidR="000A7AA7" w:rsidRPr="00A62EEE">
          <w:rPr>
            <w:rStyle w:val="aa"/>
            <w:rFonts w:ascii="黑体" w:hAnsi="黑体" w:cs="Arial" w:hint="eastAsia"/>
            <w:smallCaps/>
            <w:noProof/>
            <w:kern w:val="0"/>
          </w:rPr>
          <w:t>会员部业务影响分析</w:t>
        </w:r>
        <w:r w:rsidR="000A7AA7">
          <w:rPr>
            <w:noProof/>
            <w:webHidden/>
          </w:rPr>
          <w:tab/>
        </w:r>
        <w:r w:rsidR="00D66CB9">
          <w:rPr>
            <w:noProof/>
            <w:webHidden/>
          </w:rPr>
          <w:fldChar w:fldCharType="begin"/>
        </w:r>
        <w:r w:rsidR="000A7AA7">
          <w:rPr>
            <w:noProof/>
            <w:webHidden/>
          </w:rPr>
          <w:instrText xml:space="preserve"> PAGEREF _Toc436408935 \h </w:instrText>
        </w:r>
        <w:r w:rsidR="00D66CB9">
          <w:rPr>
            <w:noProof/>
            <w:webHidden/>
          </w:rPr>
        </w:r>
        <w:r w:rsidR="00D66CB9">
          <w:rPr>
            <w:noProof/>
            <w:webHidden/>
          </w:rPr>
          <w:fldChar w:fldCharType="separate"/>
        </w:r>
        <w:r w:rsidR="000A7AA7">
          <w:rPr>
            <w:noProof/>
            <w:webHidden/>
          </w:rPr>
          <w:t>29</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36" w:history="1">
        <w:r w:rsidR="000A7AA7" w:rsidRPr="00A62EEE">
          <w:rPr>
            <w:rStyle w:val="aa"/>
            <w:noProof/>
          </w:rPr>
          <w:t>6.1</w:t>
        </w:r>
        <w:r w:rsidR="000A7AA7">
          <w:rPr>
            <w:rFonts w:asciiTheme="minorHAnsi" w:eastAsiaTheme="minorEastAsia" w:hAnsiTheme="minorHAnsi" w:cstheme="minorBidi"/>
            <w:smallCaps w:val="0"/>
            <w:noProof/>
            <w:szCs w:val="22"/>
          </w:rPr>
          <w:tab/>
        </w:r>
        <w:r w:rsidR="000A7AA7" w:rsidRPr="00A62EEE">
          <w:rPr>
            <w:rStyle w:val="aa"/>
            <w:rFonts w:hint="eastAsia"/>
            <w:noProof/>
          </w:rPr>
          <w:t>法人非指定交易业务</w:t>
        </w:r>
        <w:r w:rsidR="000A7AA7">
          <w:rPr>
            <w:noProof/>
            <w:webHidden/>
          </w:rPr>
          <w:tab/>
        </w:r>
        <w:r w:rsidR="00D66CB9">
          <w:rPr>
            <w:noProof/>
            <w:webHidden/>
          </w:rPr>
          <w:fldChar w:fldCharType="begin"/>
        </w:r>
        <w:r w:rsidR="000A7AA7">
          <w:rPr>
            <w:noProof/>
            <w:webHidden/>
          </w:rPr>
          <w:instrText xml:space="preserve"> PAGEREF _Toc436408936 \h </w:instrText>
        </w:r>
        <w:r w:rsidR="00D66CB9">
          <w:rPr>
            <w:noProof/>
            <w:webHidden/>
          </w:rPr>
        </w:r>
        <w:r w:rsidR="00D66CB9">
          <w:rPr>
            <w:noProof/>
            <w:webHidden/>
          </w:rPr>
          <w:fldChar w:fldCharType="separate"/>
        </w:r>
        <w:r w:rsidR="000A7AA7">
          <w:rPr>
            <w:noProof/>
            <w:webHidden/>
          </w:rPr>
          <w:t>29</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37" w:history="1">
        <w:r w:rsidR="000A7AA7" w:rsidRPr="00A62EEE">
          <w:rPr>
            <w:rStyle w:val="aa"/>
            <w:noProof/>
          </w:rPr>
          <w:t>6.2</w:t>
        </w:r>
        <w:r w:rsidR="000A7AA7">
          <w:rPr>
            <w:rFonts w:asciiTheme="minorHAnsi" w:eastAsiaTheme="minorEastAsia" w:hAnsiTheme="minorHAnsi" w:cstheme="minorBidi"/>
            <w:smallCaps w:val="0"/>
            <w:noProof/>
            <w:szCs w:val="22"/>
          </w:rPr>
          <w:tab/>
        </w:r>
        <w:r w:rsidR="000A7AA7" w:rsidRPr="00A62EEE">
          <w:rPr>
            <w:rStyle w:val="aa"/>
            <w:rFonts w:hint="eastAsia"/>
            <w:noProof/>
          </w:rPr>
          <w:t>二级系统新增机构开户接口</w:t>
        </w:r>
        <w:r w:rsidR="000A7AA7">
          <w:rPr>
            <w:noProof/>
            <w:webHidden/>
          </w:rPr>
          <w:tab/>
        </w:r>
        <w:r w:rsidR="00D66CB9">
          <w:rPr>
            <w:noProof/>
            <w:webHidden/>
          </w:rPr>
          <w:fldChar w:fldCharType="begin"/>
        </w:r>
        <w:r w:rsidR="000A7AA7">
          <w:rPr>
            <w:noProof/>
            <w:webHidden/>
          </w:rPr>
          <w:instrText xml:space="preserve"> PAGEREF _Toc436408937 \h </w:instrText>
        </w:r>
        <w:r w:rsidR="00D66CB9">
          <w:rPr>
            <w:noProof/>
            <w:webHidden/>
          </w:rPr>
        </w:r>
        <w:r w:rsidR="00D66CB9">
          <w:rPr>
            <w:noProof/>
            <w:webHidden/>
          </w:rPr>
          <w:fldChar w:fldCharType="separate"/>
        </w:r>
        <w:r w:rsidR="000A7AA7">
          <w:rPr>
            <w:noProof/>
            <w:webHidden/>
          </w:rPr>
          <w:t>30</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38" w:history="1">
        <w:r w:rsidR="000A7AA7" w:rsidRPr="00A62EEE">
          <w:rPr>
            <w:rStyle w:val="aa"/>
            <w:noProof/>
          </w:rPr>
          <w:t>6.3</w:t>
        </w:r>
        <w:r w:rsidR="000A7AA7">
          <w:rPr>
            <w:rFonts w:asciiTheme="minorHAnsi" w:eastAsiaTheme="minorEastAsia" w:hAnsiTheme="minorHAnsi" w:cstheme="minorBidi"/>
            <w:smallCaps w:val="0"/>
            <w:noProof/>
            <w:szCs w:val="22"/>
          </w:rPr>
          <w:tab/>
        </w:r>
        <w:r w:rsidR="000A7AA7" w:rsidRPr="00A62EEE">
          <w:rPr>
            <w:rStyle w:val="aa"/>
            <w:rFonts w:hint="eastAsia"/>
            <w:noProof/>
          </w:rPr>
          <w:t>会服</w:t>
        </w:r>
        <w:r w:rsidR="000A7AA7" w:rsidRPr="00A62EEE">
          <w:rPr>
            <w:rStyle w:val="aa"/>
            <w:noProof/>
          </w:rPr>
          <w:t>/</w:t>
        </w:r>
        <w:r w:rsidR="000A7AA7" w:rsidRPr="00A62EEE">
          <w:rPr>
            <w:rStyle w:val="aa"/>
            <w:rFonts w:hint="eastAsia"/>
            <w:noProof/>
          </w:rPr>
          <w:t>二级系统接口新增信息上传和下发功能</w:t>
        </w:r>
        <w:r w:rsidR="000A7AA7">
          <w:rPr>
            <w:noProof/>
            <w:webHidden/>
          </w:rPr>
          <w:tab/>
        </w:r>
        <w:r w:rsidR="00D66CB9">
          <w:rPr>
            <w:noProof/>
            <w:webHidden/>
          </w:rPr>
          <w:fldChar w:fldCharType="begin"/>
        </w:r>
        <w:r w:rsidR="000A7AA7">
          <w:rPr>
            <w:noProof/>
            <w:webHidden/>
          </w:rPr>
          <w:instrText xml:space="preserve"> PAGEREF _Toc436408938 \h </w:instrText>
        </w:r>
        <w:r w:rsidR="00D66CB9">
          <w:rPr>
            <w:noProof/>
            <w:webHidden/>
          </w:rPr>
        </w:r>
        <w:r w:rsidR="00D66CB9">
          <w:rPr>
            <w:noProof/>
            <w:webHidden/>
          </w:rPr>
          <w:fldChar w:fldCharType="separate"/>
        </w:r>
        <w:r w:rsidR="000A7AA7">
          <w:rPr>
            <w:noProof/>
            <w:webHidden/>
          </w:rPr>
          <w:t>30</w:t>
        </w:r>
        <w:r w:rsidR="00D66CB9">
          <w:rPr>
            <w:noProof/>
            <w:webHidden/>
          </w:rPr>
          <w:fldChar w:fldCharType="end"/>
        </w:r>
      </w:hyperlink>
    </w:p>
    <w:p w:rsidR="000A7AA7" w:rsidRDefault="00D6065C">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6408939" w:history="1">
        <w:r w:rsidR="000A7AA7" w:rsidRPr="00A62EEE">
          <w:rPr>
            <w:rStyle w:val="aa"/>
            <w:rFonts w:ascii="黑体" w:hAnsi="黑体" w:cs="Arial"/>
            <w:smallCaps/>
            <w:noProof/>
            <w:kern w:val="0"/>
          </w:rPr>
          <w:t>7</w:t>
        </w:r>
        <w:r w:rsidR="000A7AA7">
          <w:rPr>
            <w:rFonts w:asciiTheme="minorHAnsi" w:eastAsiaTheme="minorEastAsia" w:hAnsiTheme="minorHAnsi" w:cstheme="minorBidi"/>
            <w:b w:val="0"/>
            <w:bCs w:val="0"/>
            <w:caps w:val="0"/>
            <w:noProof/>
            <w:szCs w:val="22"/>
          </w:rPr>
          <w:tab/>
        </w:r>
        <w:r w:rsidR="000A7AA7" w:rsidRPr="00A62EEE">
          <w:rPr>
            <w:rStyle w:val="aa"/>
            <w:rFonts w:ascii="黑体" w:hAnsi="黑体" w:cs="Arial" w:hint="eastAsia"/>
            <w:smallCaps/>
            <w:noProof/>
            <w:kern w:val="0"/>
          </w:rPr>
          <w:t>信息公司业务影响分析</w:t>
        </w:r>
        <w:r w:rsidR="000A7AA7">
          <w:rPr>
            <w:noProof/>
            <w:webHidden/>
          </w:rPr>
          <w:tab/>
        </w:r>
        <w:r w:rsidR="00D66CB9">
          <w:rPr>
            <w:noProof/>
            <w:webHidden/>
          </w:rPr>
          <w:fldChar w:fldCharType="begin"/>
        </w:r>
        <w:r w:rsidR="000A7AA7">
          <w:rPr>
            <w:noProof/>
            <w:webHidden/>
          </w:rPr>
          <w:instrText xml:space="preserve"> PAGEREF _Toc436408939 \h </w:instrText>
        </w:r>
        <w:r w:rsidR="00D66CB9">
          <w:rPr>
            <w:noProof/>
            <w:webHidden/>
          </w:rPr>
        </w:r>
        <w:r w:rsidR="00D66CB9">
          <w:rPr>
            <w:noProof/>
            <w:webHidden/>
          </w:rPr>
          <w:fldChar w:fldCharType="separate"/>
        </w:r>
        <w:r w:rsidR="000A7AA7">
          <w:rPr>
            <w:noProof/>
            <w:webHidden/>
          </w:rPr>
          <w:t>30</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40" w:history="1">
        <w:r w:rsidR="000A7AA7" w:rsidRPr="00A62EEE">
          <w:rPr>
            <w:rStyle w:val="aa"/>
            <w:noProof/>
          </w:rPr>
          <w:t>7.1</w:t>
        </w:r>
        <w:r w:rsidR="000A7AA7">
          <w:rPr>
            <w:rFonts w:asciiTheme="minorHAnsi" w:eastAsiaTheme="minorEastAsia" w:hAnsiTheme="minorHAnsi" w:cstheme="minorBidi"/>
            <w:smallCaps w:val="0"/>
            <w:noProof/>
            <w:szCs w:val="22"/>
          </w:rPr>
          <w:tab/>
        </w:r>
        <w:r w:rsidR="000A7AA7" w:rsidRPr="00A62EEE">
          <w:rPr>
            <w:rStyle w:val="aa"/>
            <w:rFonts w:hint="eastAsia"/>
            <w:noProof/>
          </w:rPr>
          <w:t>自然人非指定交易业务</w:t>
        </w:r>
        <w:r w:rsidR="000A7AA7">
          <w:rPr>
            <w:noProof/>
            <w:webHidden/>
          </w:rPr>
          <w:tab/>
        </w:r>
        <w:r w:rsidR="00D66CB9">
          <w:rPr>
            <w:noProof/>
            <w:webHidden/>
          </w:rPr>
          <w:fldChar w:fldCharType="begin"/>
        </w:r>
        <w:r w:rsidR="000A7AA7">
          <w:rPr>
            <w:noProof/>
            <w:webHidden/>
          </w:rPr>
          <w:instrText xml:space="preserve"> PAGEREF _Toc436408940 \h </w:instrText>
        </w:r>
        <w:r w:rsidR="00D66CB9">
          <w:rPr>
            <w:noProof/>
            <w:webHidden/>
          </w:rPr>
        </w:r>
        <w:r w:rsidR="00D66CB9">
          <w:rPr>
            <w:noProof/>
            <w:webHidden/>
          </w:rPr>
          <w:fldChar w:fldCharType="separate"/>
        </w:r>
        <w:r w:rsidR="000A7AA7">
          <w:rPr>
            <w:noProof/>
            <w:webHidden/>
          </w:rPr>
          <w:t>30</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41" w:history="1">
        <w:r w:rsidR="000A7AA7" w:rsidRPr="00A62EEE">
          <w:rPr>
            <w:rStyle w:val="aa"/>
            <w:noProof/>
          </w:rPr>
          <w:t>7.2</w:t>
        </w:r>
        <w:r w:rsidR="000A7AA7">
          <w:rPr>
            <w:rFonts w:asciiTheme="minorHAnsi" w:eastAsiaTheme="minorEastAsia" w:hAnsiTheme="minorHAnsi" w:cstheme="minorBidi"/>
            <w:smallCaps w:val="0"/>
            <w:noProof/>
            <w:szCs w:val="22"/>
          </w:rPr>
          <w:tab/>
        </w:r>
        <w:r w:rsidR="000A7AA7" w:rsidRPr="00A62EEE">
          <w:rPr>
            <w:rStyle w:val="aa"/>
            <w:rFonts w:hint="eastAsia"/>
            <w:noProof/>
          </w:rPr>
          <w:t>账户卡系统取消</w:t>
        </w:r>
        <w:r w:rsidR="000A7AA7">
          <w:rPr>
            <w:noProof/>
            <w:webHidden/>
          </w:rPr>
          <w:tab/>
        </w:r>
        <w:r w:rsidR="00D66CB9">
          <w:rPr>
            <w:noProof/>
            <w:webHidden/>
          </w:rPr>
          <w:fldChar w:fldCharType="begin"/>
        </w:r>
        <w:r w:rsidR="000A7AA7">
          <w:rPr>
            <w:noProof/>
            <w:webHidden/>
          </w:rPr>
          <w:instrText xml:space="preserve"> PAGEREF _Toc436408941 \h </w:instrText>
        </w:r>
        <w:r w:rsidR="00D66CB9">
          <w:rPr>
            <w:noProof/>
            <w:webHidden/>
          </w:rPr>
        </w:r>
        <w:r w:rsidR="00D66CB9">
          <w:rPr>
            <w:noProof/>
            <w:webHidden/>
          </w:rPr>
          <w:fldChar w:fldCharType="separate"/>
        </w:r>
        <w:r w:rsidR="000A7AA7">
          <w:rPr>
            <w:noProof/>
            <w:webHidden/>
          </w:rPr>
          <w:t>30</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42" w:history="1">
        <w:r w:rsidR="000A7AA7" w:rsidRPr="00A62EEE">
          <w:rPr>
            <w:rStyle w:val="aa"/>
            <w:noProof/>
          </w:rPr>
          <w:t>7.3</w:t>
        </w:r>
        <w:r w:rsidR="000A7AA7">
          <w:rPr>
            <w:rFonts w:asciiTheme="minorHAnsi" w:eastAsiaTheme="minorEastAsia" w:hAnsiTheme="minorHAnsi" w:cstheme="minorBidi"/>
            <w:smallCaps w:val="0"/>
            <w:noProof/>
            <w:szCs w:val="22"/>
          </w:rPr>
          <w:tab/>
        </w:r>
        <w:r w:rsidR="000A7AA7" w:rsidRPr="00A62EEE">
          <w:rPr>
            <w:rStyle w:val="aa"/>
            <w:rFonts w:hint="eastAsia"/>
            <w:noProof/>
          </w:rPr>
          <w:t>开户实时生效</w:t>
        </w:r>
        <w:r w:rsidR="000A7AA7">
          <w:rPr>
            <w:noProof/>
            <w:webHidden/>
          </w:rPr>
          <w:tab/>
        </w:r>
        <w:r w:rsidR="00D66CB9">
          <w:rPr>
            <w:noProof/>
            <w:webHidden/>
          </w:rPr>
          <w:fldChar w:fldCharType="begin"/>
        </w:r>
        <w:r w:rsidR="000A7AA7">
          <w:rPr>
            <w:noProof/>
            <w:webHidden/>
          </w:rPr>
          <w:instrText xml:space="preserve"> PAGEREF _Toc436408942 \h </w:instrText>
        </w:r>
        <w:r w:rsidR="00D66CB9">
          <w:rPr>
            <w:noProof/>
            <w:webHidden/>
          </w:rPr>
        </w:r>
        <w:r w:rsidR="00D66CB9">
          <w:rPr>
            <w:noProof/>
            <w:webHidden/>
          </w:rPr>
          <w:fldChar w:fldCharType="separate"/>
        </w:r>
        <w:r w:rsidR="000A7AA7">
          <w:rPr>
            <w:noProof/>
            <w:webHidden/>
          </w:rPr>
          <w:t>31</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43" w:history="1">
        <w:r w:rsidR="000A7AA7" w:rsidRPr="00A62EEE">
          <w:rPr>
            <w:rStyle w:val="aa"/>
            <w:noProof/>
          </w:rPr>
          <w:t>7.4</w:t>
        </w:r>
        <w:r w:rsidR="000A7AA7">
          <w:rPr>
            <w:rFonts w:asciiTheme="minorHAnsi" w:eastAsiaTheme="minorEastAsia" w:hAnsiTheme="minorHAnsi" w:cstheme="minorBidi"/>
            <w:smallCaps w:val="0"/>
            <w:noProof/>
            <w:szCs w:val="22"/>
          </w:rPr>
          <w:tab/>
        </w:r>
        <w:r w:rsidR="000A7AA7" w:rsidRPr="00A62EEE">
          <w:rPr>
            <w:rStyle w:val="aa"/>
            <w:rFonts w:hint="eastAsia"/>
            <w:noProof/>
          </w:rPr>
          <w:t>开户接口技术改变</w:t>
        </w:r>
        <w:r w:rsidR="000A7AA7">
          <w:rPr>
            <w:noProof/>
            <w:webHidden/>
          </w:rPr>
          <w:tab/>
        </w:r>
        <w:r w:rsidR="00D66CB9">
          <w:rPr>
            <w:noProof/>
            <w:webHidden/>
          </w:rPr>
          <w:fldChar w:fldCharType="begin"/>
        </w:r>
        <w:r w:rsidR="000A7AA7">
          <w:rPr>
            <w:noProof/>
            <w:webHidden/>
          </w:rPr>
          <w:instrText xml:space="preserve"> PAGEREF _Toc436408943 \h </w:instrText>
        </w:r>
        <w:r w:rsidR="00D66CB9">
          <w:rPr>
            <w:noProof/>
            <w:webHidden/>
          </w:rPr>
        </w:r>
        <w:r w:rsidR="00D66CB9">
          <w:rPr>
            <w:noProof/>
            <w:webHidden/>
          </w:rPr>
          <w:fldChar w:fldCharType="separate"/>
        </w:r>
        <w:r w:rsidR="000A7AA7">
          <w:rPr>
            <w:noProof/>
            <w:webHidden/>
          </w:rPr>
          <w:t>31</w:t>
        </w:r>
        <w:r w:rsidR="00D66CB9">
          <w:rPr>
            <w:noProof/>
            <w:webHidden/>
          </w:rPr>
          <w:fldChar w:fldCharType="end"/>
        </w:r>
      </w:hyperlink>
    </w:p>
    <w:p w:rsidR="000A7AA7" w:rsidRDefault="00D6065C">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6408944" w:history="1">
        <w:r w:rsidR="000A7AA7" w:rsidRPr="00A62EEE">
          <w:rPr>
            <w:rStyle w:val="aa"/>
            <w:rFonts w:ascii="黑体" w:hAnsi="黑体" w:cs="Arial"/>
            <w:smallCaps/>
            <w:noProof/>
            <w:kern w:val="0"/>
          </w:rPr>
          <w:t>8</w:t>
        </w:r>
        <w:r w:rsidR="000A7AA7">
          <w:rPr>
            <w:rFonts w:asciiTheme="minorHAnsi" w:eastAsiaTheme="minorEastAsia" w:hAnsiTheme="minorHAnsi" w:cstheme="minorBidi"/>
            <w:b w:val="0"/>
            <w:bCs w:val="0"/>
            <w:caps w:val="0"/>
            <w:noProof/>
            <w:szCs w:val="22"/>
          </w:rPr>
          <w:tab/>
        </w:r>
        <w:r w:rsidR="000A7AA7" w:rsidRPr="00A62EEE">
          <w:rPr>
            <w:rStyle w:val="aa"/>
            <w:rFonts w:ascii="黑体" w:hAnsi="黑体" w:cs="Arial" w:hint="eastAsia"/>
            <w:smallCaps/>
            <w:noProof/>
            <w:kern w:val="0"/>
          </w:rPr>
          <w:t>技术运维保障部业务影响分析</w:t>
        </w:r>
        <w:r w:rsidR="000A7AA7">
          <w:rPr>
            <w:noProof/>
            <w:webHidden/>
          </w:rPr>
          <w:tab/>
        </w:r>
        <w:r w:rsidR="00D66CB9">
          <w:rPr>
            <w:noProof/>
            <w:webHidden/>
          </w:rPr>
          <w:fldChar w:fldCharType="begin"/>
        </w:r>
        <w:r w:rsidR="000A7AA7">
          <w:rPr>
            <w:noProof/>
            <w:webHidden/>
          </w:rPr>
          <w:instrText xml:space="preserve"> PAGEREF _Toc436408944 \h </w:instrText>
        </w:r>
        <w:r w:rsidR="00D66CB9">
          <w:rPr>
            <w:noProof/>
            <w:webHidden/>
          </w:rPr>
        </w:r>
        <w:r w:rsidR="00D66CB9">
          <w:rPr>
            <w:noProof/>
            <w:webHidden/>
          </w:rPr>
          <w:fldChar w:fldCharType="separate"/>
        </w:r>
        <w:r w:rsidR="000A7AA7">
          <w:rPr>
            <w:noProof/>
            <w:webHidden/>
          </w:rPr>
          <w:t>31</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45" w:history="1">
        <w:r w:rsidR="000A7AA7" w:rsidRPr="00A62EEE">
          <w:rPr>
            <w:rStyle w:val="aa"/>
            <w:noProof/>
          </w:rPr>
          <w:t>8.2</w:t>
        </w:r>
        <w:r w:rsidR="000A7AA7">
          <w:rPr>
            <w:rFonts w:asciiTheme="minorHAnsi" w:eastAsiaTheme="minorEastAsia" w:hAnsiTheme="minorHAnsi" w:cstheme="minorBidi"/>
            <w:smallCaps w:val="0"/>
            <w:noProof/>
            <w:szCs w:val="22"/>
          </w:rPr>
          <w:tab/>
        </w:r>
        <w:r w:rsidR="000A7AA7" w:rsidRPr="00A62EEE">
          <w:rPr>
            <w:rStyle w:val="aa"/>
            <w:rFonts w:hint="eastAsia"/>
            <w:noProof/>
          </w:rPr>
          <w:t>下载清算数据文件</w:t>
        </w:r>
        <w:r w:rsidR="000A7AA7">
          <w:rPr>
            <w:noProof/>
            <w:webHidden/>
          </w:rPr>
          <w:tab/>
        </w:r>
        <w:r w:rsidR="00D66CB9">
          <w:rPr>
            <w:noProof/>
            <w:webHidden/>
          </w:rPr>
          <w:fldChar w:fldCharType="begin"/>
        </w:r>
        <w:r w:rsidR="000A7AA7">
          <w:rPr>
            <w:noProof/>
            <w:webHidden/>
          </w:rPr>
          <w:instrText xml:space="preserve"> PAGEREF _Toc436408945 \h </w:instrText>
        </w:r>
        <w:r w:rsidR="00D66CB9">
          <w:rPr>
            <w:noProof/>
            <w:webHidden/>
          </w:rPr>
        </w:r>
        <w:r w:rsidR="00D66CB9">
          <w:rPr>
            <w:noProof/>
            <w:webHidden/>
          </w:rPr>
          <w:fldChar w:fldCharType="separate"/>
        </w:r>
        <w:r w:rsidR="000A7AA7">
          <w:rPr>
            <w:noProof/>
            <w:webHidden/>
          </w:rPr>
          <w:t>31</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46" w:history="1">
        <w:r w:rsidR="000A7AA7" w:rsidRPr="00A62EEE">
          <w:rPr>
            <w:rStyle w:val="aa"/>
            <w:noProof/>
          </w:rPr>
          <w:t>8.3</w:t>
        </w:r>
        <w:r w:rsidR="000A7AA7">
          <w:rPr>
            <w:rFonts w:asciiTheme="minorHAnsi" w:eastAsiaTheme="minorEastAsia" w:hAnsiTheme="minorHAnsi" w:cstheme="minorBidi"/>
            <w:smallCaps w:val="0"/>
            <w:noProof/>
            <w:szCs w:val="22"/>
          </w:rPr>
          <w:tab/>
        </w:r>
        <w:r w:rsidR="000A7AA7" w:rsidRPr="00A62EEE">
          <w:rPr>
            <w:rStyle w:val="aa"/>
            <w:rFonts w:hint="eastAsia"/>
            <w:noProof/>
          </w:rPr>
          <w:t>数字证书更换和权限重新分配</w:t>
        </w:r>
        <w:r w:rsidR="000A7AA7">
          <w:rPr>
            <w:noProof/>
            <w:webHidden/>
          </w:rPr>
          <w:tab/>
        </w:r>
        <w:r w:rsidR="00D66CB9">
          <w:rPr>
            <w:noProof/>
            <w:webHidden/>
          </w:rPr>
          <w:fldChar w:fldCharType="begin"/>
        </w:r>
        <w:r w:rsidR="000A7AA7">
          <w:rPr>
            <w:noProof/>
            <w:webHidden/>
          </w:rPr>
          <w:instrText xml:space="preserve"> PAGEREF _Toc436408946 \h </w:instrText>
        </w:r>
        <w:r w:rsidR="00D66CB9">
          <w:rPr>
            <w:noProof/>
            <w:webHidden/>
          </w:rPr>
        </w:r>
        <w:r w:rsidR="00D66CB9">
          <w:rPr>
            <w:noProof/>
            <w:webHidden/>
          </w:rPr>
          <w:fldChar w:fldCharType="separate"/>
        </w:r>
        <w:r w:rsidR="000A7AA7">
          <w:rPr>
            <w:noProof/>
            <w:webHidden/>
          </w:rPr>
          <w:t>31</w:t>
        </w:r>
        <w:r w:rsidR="00D66CB9">
          <w:rPr>
            <w:noProof/>
            <w:webHidden/>
          </w:rPr>
          <w:fldChar w:fldCharType="end"/>
        </w:r>
      </w:hyperlink>
    </w:p>
    <w:p w:rsidR="000A7AA7" w:rsidRDefault="00D6065C">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6408947" w:history="1">
        <w:r w:rsidR="000A7AA7" w:rsidRPr="00A62EEE">
          <w:rPr>
            <w:rStyle w:val="aa"/>
            <w:rFonts w:ascii="黑体" w:hAnsi="黑体" w:cs="Arial"/>
            <w:smallCaps/>
            <w:noProof/>
            <w:kern w:val="0"/>
          </w:rPr>
          <w:t>9</w:t>
        </w:r>
        <w:r w:rsidR="000A7AA7">
          <w:rPr>
            <w:rFonts w:asciiTheme="minorHAnsi" w:eastAsiaTheme="minorEastAsia" w:hAnsiTheme="minorHAnsi" w:cstheme="minorBidi"/>
            <w:b w:val="0"/>
            <w:bCs w:val="0"/>
            <w:caps w:val="0"/>
            <w:noProof/>
            <w:szCs w:val="22"/>
          </w:rPr>
          <w:tab/>
        </w:r>
        <w:r w:rsidR="000A7AA7" w:rsidRPr="00A62EEE">
          <w:rPr>
            <w:rStyle w:val="aa"/>
            <w:rFonts w:ascii="黑体" w:hAnsi="黑体" w:cs="Arial" w:hint="eastAsia"/>
            <w:smallCaps/>
            <w:noProof/>
            <w:kern w:val="0"/>
          </w:rPr>
          <w:t>技术接口改造点</w:t>
        </w:r>
        <w:r w:rsidR="000A7AA7">
          <w:rPr>
            <w:noProof/>
            <w:webHidden/>
          </w:rPr>
          <w:tab/>
        </w:r>
        <w:r w:rsidR="00D66CB9">
          <w:rPr>
            <w:noProof/>
            <w:webHidden/>
          </w:rPr>
          <w:fldChar w:fldCharType="begin"/>
        </w:r>
        <w:r w:rsidR="000A7AA7">
          <w:rPr>
            <w:noProof/>
            <w:webHidden/>
          </w:rPr>
          <w:instrText xml:space="preserve"> PAGEREF _Toc436408947 \h </w:instrText>
        </w:r>
        <w:r w:rsidR="00D66CB9">
          <w:rPr>
            <w:noProof/>
            <w:webHidden/>
          </w:rPr>
        </w:r>
        <w:r w:rsidR="00D66CB9">
          <w:rPr>
            <w:noProof/>
            <w:webHidden/>
          </w:rPr>
          <w:fldChar w:fldCharType="separate"/>
        </w:r>
        <w:r w:rsidR="000A7AA7">
          <w:rPr>
            <w:noProof/>
            <w:webHidden/>
          </w:rPr>
          <w:t>32</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48" w:history="1">
        <w:r w:rsidR="000A7AA7" w:rsidRPr="00A62EEE">
          <w:rPr>
            <w:rStyle w:val="aa"/>
            <w:noProof/>
          </w:rPr>
          <w:t>9.1</w:t>
        </w:r>
        <w:r w:rsidR="000A7AA7">
          <w:rPr>
            <w:rFonts w:asciiTheme="minorHAnsi" w:eastAsiaTheme="minorEastAsia" w:hAnsiTheme="minorHAnsi" w:cstheme="minorBidi"/>
            <w:smallCaps w:val="0"/>
            <w:noProof/>
            <w:szCs w:val="22"/>
          </w:rPr>
          <w:tab/>
        </w:r>
        <w:r w:rsidR="000A7AA7" w:rsidRPr="00A62EEE">
          <w:rPr>
            <w:rStyle w:val="aa"/>
            <w:rFonts w:hint="eastAsia"/>
            <w:noProof/>
          </w:rPr>
          <w:t>第三代系统交易接口协议（</w:t>
        </w:r>
        <w:r w:rsidR="000A7AA7" w:rsidRPr="00A62EEE">
          <w:rPr>
            <w:rStyle w:val="aa"/>
            <w:noProof/>
          </w:rPr>
          <w:t>GTP</w:t>
        </w:r>
        <w:r w:rsidR="000A7AA7" w:rsidRPr="00A62EEE">
          <w:rPr>
            <w:rStyle w:val="aa"/>
            <w:rFonts w:hint="eastAsia"/>
            <w:noProof/>
          </w:rPr>
          <w:t>协议）</w:t>
        </w:r>
        <w:r w:rsidR="000A7AA7">
          <w:rPr>
            <w:noProof/>
            <w:webHidden/>
          </w:rPr>
          <w:tab/>
        </w:r>
        <w:r w:rsidR="00D66CB9">
          <w:rPr>
            <w:noProof/>
            <w:webHidden/>
          </w:rPr>
          <w:fldChar w:fldCharType="begin"/>
        </w:r>
        <w:r w:rsidR="000A7AA7">
          <w:rPr>
            <w:noProof/>
            <w:webHidden/>
          </w:rPr>
          <w:instrText xml:space="preserve"> PAGEREF _Toc436408948 \h </w:instrText>
        </w:r>
        <w:r w:rsidR="00D66CB9">
          <w:rPr>
            <w:noProof/>
            <w:webHidden/>
          </w:rPr>
        </w:r>
        <w:r w:rsidR="00D66CB9">
          <w:rPr>
            <w:noProof/>
            <w:webHidden/>
          </w:rPr>
          <w:fldChar w:fldCharType="separate"/>
        </w:r>
        <w:r w:rsidR="000A7AA7">
          <w:rPr>
            <w:noProof/>
            <w:webHidden/>
          </w:rPr>
          <w:t>32</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49" w:history="1">
        <w:r w:rsidR="000A7AA7" w:rsidRPr="00A62EEE">
          <w:rPr>
            <w:rStyle w:val="aa"/>
            <w:noProof/>
          </w:rPr>
          <w:t>9.2</w:t>
        </w:r>
        <w:r w:rsidR="000A7AA7">
          <w:rPr>
            <w:rFonts w:asciiTheme="minorHAnsi" w:eastAsiaTheme="minorEastAsia" w:hAnsiTheme="minorHAnsi" w:cstheme="minorBidi"/>
            <w:smallCaps w:val="0"/>
            <w:noProof/>
            <w:szCs w:val="22"/>
          </w:rPr>
          <w:tab/>
        </w:r>
        <w:r w:rsidR="000A7AA7" w:rsidRPr="00A62EEE">
          <w:rPr>
            <w:rStyle w:val="aa"/>
            <w:rFonts w:hint="eastAsia"/>
            <w:noProof/>
          </w:rPr>
          <w:t>第三代系统数据传输接口协议（</w:t>
        </w:r>
        <w:r w:rsidR="000A7AA7" w:rsidRPr="00A62EEE">
          <w:rPr>
            <w:rStyle w:val="aa"/>
            <w:noProof/>
          </w:rPr>
          <w:t>GDS</w:t>
        </w:r>
        <w:r w:rsidR="000A7AA7" w:rsidRPr="00A62EEE">
          <w:rPr>
            <w:rStyle w:val="aa"/>
            <w:rFonts w:hint="eastAsia"/>
            <w:noProof/>
          </w:rPr>
          <w:t>协议）</w:t>
        </w:r>
        <w:r w:rsidR="000A7AA7">
          <w:rPr>
            <w:noProof/>
            <w:webHidden/>
          </w:rPr>
          <w:tab/>
        </w:r>
        <w:r w:rsidR="00D66CB9">
          <w:rPr>
            <w:noProof/>
            <w:webHidden/>
          </w:rPr>
          <w:fldChar w:fldCharType="begin"/>
        </w:r>
        <w:r w:rsidR="000A7AA7">
          <w:rPr>
            <w:noProof/>
            <w:webHidden/>
          </w:rPr>
          <w:instrText xml:space="preserve"> PAGEREF _Toc436408949 \h </w:instrText>
        </w:r>
        <w:r w:rsidR="00D66CB9">
          <w:rPr>
            <w:noProof/>
            <w:webHidden/>
          </w:rPr>
        </w:r>
        <w:r w:rsidR="00D66CB9">
          <w:rPr>
            <w:noProof/>
            <w:webHidden/>
          </w:rPr>
          <w:fldChar w:fldCharType="separate"/>
        </w:r>
        <w:r w:rsidR="000A7AA7">
          <w:rPr>
            <w:noProof/>
            <w:webHidden/>
          </w:rPr>
          <w:t>32</w:t>
        </w:r>
        <w:r w:rsidR="00D66CB9">
          <w:rPr>
            <w:noProof/>
            <w:webHidden/>
          </w:rPr>
          <w:fldChar w:fldCharType="end"/>
        </w:r>
      </w:hyperlink>
    </w:p>
    <w:p w:rsidR="000A7AA7" w:rsidRDefault="00D6065C">
      <w:pPr>
        <w:pStyle w:val="12"/>
        <w:tabs>
          <w:tab w:val="left" w:pos="1260"/>
          <w:tab w:val="right" w:leader="dot" w:pos="8296"/>
        </w:tabs>
        <w:rPr>
          <w:rFonts w:asciiTheme="minorHAnsi" w:eastAsiaTheme="minorEastAsia" w:hAnsiTheme="minorHAnsi" w:cstheme="minorBidi"/>
          <w:b w:val="0"/>
          <w:bCs w:val="0"/>
          <w:caps w:val="0"/>
          <w:noProof/>
          <w:szCs w:val="22"/>
        </w:rPr>
      </w:pPr>
      <w:hyperlink w:anchor="_Toc436408950" w:history="1">
        <w:r w:rsidR="000A7AA7" w:rsidRPr="00A62EEE">
          <w:rPr>
            <w:rStyle w:val="aa"/>
            <w:rFonts w:ascii="黑体" w:hAnsi="黑体" w:cs="Arial"/>
            <w:smallCaps/>
            <w:noProof/>
            <w:kern w:val="0"/>
          </w:rPr>
          <w:t>10</w:t>
        </w:r>
        <w:r w:rsidR="000A7AA7">
          <w:rPr>
            <w:rFonts w:asciiTheme="minorHAnsi" w:eastAsiaTheme="minorEastAsia" w:hAnsiTheme="minorHAnsi" w:cstheme="minorBidi"/>
            <w:b w:val="0"/>
            <w:bCs w:val="0"/>
            <w:caps w:val="0"/>
            <w:noProof/>
            <w:szCs w:val="22"/>
          </w:rPr>
          <w:tab/>
        </w:r>
        <w:r w:rsidR="000A7AA7" w:rsidRPr="00A62EEE">
          <w:rPr>
            <w:rStyle w:val="aa"/>
            <w:rFonts w:ascii="黑体" w:hAnsi="黑体" w:cs="Arial" w:hint="eastAsia"/>
            <w:smallCaps/>
            <w:noProof/>
            <w:kern w:val="0"/>
          </w:rPr>
          <w:t>二级系统功能升级指引</w:t>
        </w:r>
        <w:r w:rsidR="000A7AA7">
          <w:rPr>
            <w:noProof/>
            <w:webHidden/>
          </w:rPr>
          <w:tab/>
        </w:r>
        <w:r w:rsidR="00D66CB9">
          <w:rPr>
            <w:noProof/>
            <w:webHidden/>
          </w:rPr>
          <w:fldChar w:fldCharType="begin"/>
        </w:r>
        <w:r w:rsidR="000A7AA7">
          <w:rPr>
            <w:noProof/>
            <w:webHidden/>
          </w:rPr>
          <w:instrText xml:space="preserve"> PAGEREF _Toc436408950 \h </w:instrText>
        </w:r>
        <w:r w:rsidR="00D66CB9">
          <w:rPr>
            <w:noProof/>
            <w:webHidden/>
          </w:rPr>
        </w:r>
        <w:r w:rsidR="00D66CB9">
          <w:rPr>
            <w:noProof/>
            <w:webHidden/>
          </w:rPr>
          <w:fldChar w:fldCharType="separate"/>
        </w:r>
        <w:r w:rsidR="000A7AA7">
          <w:rPr>
            <w:noProof/>
            <w:webHidden/>
          </w:rPr>
          <w:t>32</w:t>
        </w:r>
        <w:r w:rsidR="00D66CB9">
          <w:rPr>
            <w:noProof/>
            <w:webHidden/>
          </w:rPr>
          <w:fldChar w:fldCharType="end"/>
        </w:r>
      </w:hyperlink>
    </w:p>
    <w:p w:rsidR="000A7AA7" w:rsidRDefault="00D6065C">
      <w:pPr>
        <w:pStyle w:val="12"/>
        <w:tabs>
          <w:tab w:val="left" w:pos="1260"/>
          <w:tab w:val="right" w:leader="dot" w:pos="8296"/>
        </w:tabs>
        <w:rPr>
          <w:rFonts w:asciiTheme="minorHAnsi" w:eastAsiaTheme="minorEastAsia" w:hAnsiTheme="minorHAnsi" w:cstheme="minorBidi"/>
          <w:b w:val="0"/>
          <w:bCs w:val="0"/>
          <w:caps w:val="0"/>
          <w:noProof/>
          <w:szCs w:val="22"/>
        </w:rPr>
      </w:pPr>
      <w:hyperlink w:anchor="_Toc436408951" w:history="1">
        <w:r w:rsidR="000A7AA7" w:rsidRPr="00A62EEE">
          <w:rPr>
            <w:rStyle w:val="aa"/>
            <w:rFonts w:ascii="黑体" w:hAnsi="黑体" w:cs="Arial"/>
            <w:smallCaps/>
            <w:noProof/>
            <w:kern w:val="0"/>
          </w:rPr>
          <w:t>11</w:t>
        </w:r>
        <w:r w:rsidR="000A7AA7">
          <w:rPr>
            <w:rFonts w:asciiTheme="minorHAnsi" w:eastAsiaTheme="minorEastAsia" w:hAnsiTheme="minorHAnsi" w:cstheme="minorBidi"/>
            <w:b w:val="0"/>
            <w:bCs w:val="0"/>
            <w:caps w:val="0"/>
            <w:noProof/>
            <w:szCs w:val="22"/>
          </w:rPr>
          <w:tab/>
        </w:r>
        <w:r w:rsidR="000A7AA7" w:rsidRPr="00A62EEE">
          <w:rPr>
            <w:rStyle w:val="aa"/>
            <w:rFonts w:ascii="黑体" w:hAnsi="黑体" w:cs="Arial"/>
            <w:smallCaps/>
            <w:noProof/>
            <w:kern w:val="0"/>
          </w:rPr>
          <w:t>GEMS2</w:t>
        </w:r>
        <w:r w:rsidR="000A7AA7" w:rsidRPr="00A62EEE">
          <w:rPr>
            <w:rStyle w:val="aa"/>
            <w:rFonts w:ascii="黑体" w:hAnsi="黑体" w:cs="Arial" w:hint="eastAsia"/>
            <w:smallCaps/>
            <w:noProof/>
            <w:kern w:val="0"/>
          </w:rPr>
          <w:t>项目计划和联络人</w:t>
        </w:r>
        <w:r w:rsidR="000A7AA7">
          <w:rPr>
            <w:noProof/>
            <w:webHidden/>
          </w:rPr>
          <w:tab/>
        </w:r>
        <w:r w:rsidR="00D66CB9">
          <w:rPr>
            <w:noProof/>
            <w:webHidden/>
          </w:rPr>
          <w:fldChar w:fldCharType="begin"/>
        </w:r>
        <w:r w:rsidR="000A7AA7">
          <w:rPr>
            <w:noProof/>
            <w:webHidden/>
          </w:rPr>
          <w:instrText xml:space="preserve"> PAGEREF _Toc436408951 \h </w:instrText>
        </w:r>
        <w:r w:rsidR="00D66CB9">
          <w:rPr>
            <w:noProof/>
            <w:webHidden/>
          </w:rPr>
        </w:r>
        <w:r w:rsidR="00D66CB9">
          <w:rPr>
            <w:noProof/>
            <w:webHidden/>
          </w:rPr>
          <w:fldChar w:fldCharType="separate"/>
        </w:r>
        <w:r w:rsidR="000A7AA7">
          <w:rPr>
            <w:noProof/>
            <w:webHidden/>
          </w:rPr>
          <w:t>35</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52" w:history="1">
        <w:r w:rsidR="000A7AA7" w:rsidRPr="00A62EEE">
          <w:rPr>
            <w:rStyle w:val="aa"/>
            <w:noProof/>
          </w:rPr>
          <w:t>11.2</w:t>
        </w:r>
        <w:r w:rsidR="000A7AA7">
          <w:rPr>
            <w:rFonts w:asciiTheme="minorHAnsi" w:eastAsiaTheme="minorEastAsia" w:hAnsiTheme="minorHAnsi" w:cstheme="minorBidi"/>
            <w:smallCaps w:val="0"/>
            <w:noProof/>
            <w:szCs w:val="22"/>
          </w:rPr>
          <w:tab/>
        </w:r>
        <w:r w:rsidR="000A7AA7" w:rsidRPr="00A62EEE">
          <w:rPr>
            <w:rStyle w:val="aa"/>
            <w:rFonts w:hint="eastAsia"/>
            <w:noProof/>
          </w:rPr>
          <w:t>项目计划</w:t>
        </w:r>
        <w:r w:rsidR="000A7AA7">
          <w:rPr>
            <w:noProof/>
            <w:webHidden/>
          </w:rPr>
          <w:tab/>
        </w:r>
        <w:r w:rsidR="00D66CB9">
          <w:rPr>
            <w:noProof/>
            <w:webHidden/>
          </w:rPr>
          <w:fldChar w:fldCharType="begin"/>
        </w:r>
        <w:r w:rsidR="000A7AA7">
          <w:rPr>
            <w:noProof/>
            <w:webHidden/>
          </w:rPr>
          <w:instrText xml:space="preserve"> PAGEREF _Toc436408952 \h </w:instrText>
        </w:r>
        <w:r w:rsidR="00D66CB9">
          <w:rPr>
            <w:noProof/>
            <w:webHidden/>
          </w:rPr>
        </w:r>
        <w:r w:rsidR="00D66CB9">
          <w:rPr>
            <w:noProof/>
            <w:webHidden/>
          </w:rPr>
          <w:fldChar w:fldCharType="separate"/>
        </w:r>
        <w:r w:rsidR="000A7AA7">
          <w:rPr>
            <w:noProof/>
            <w:webHidden/>
          </w:rPr>
          <w:t>35</w:t>
        </w:r>
        <w:r w:rsidR="00D66CB9">
          <w:rPr>
            <w:noProof/>
            <w:webHidden/>
          </w:rPr>
          <w:fldChar w:fldCharType="end"/>
        </w:r>
      </w:hyperlink>
    </w:p>
    <w:p w:rsidR="000A7AA7" w:rsidRDefault="00D6065C">
      <w:pPr>
        <w:pStyle w:val="23"/>
        <w:tabs>
          <w:tab w:val="left" w:pos="1260"/>
          <w:tab w:val="right" w:leader="dot" w:pos="8296"/>
        </w:tabs>
        <w:rPr>
          <w:rFonts w:asciiTheme="minorHAnsi" w:eastAsiaTheme="minorEastAsia" w:hAnsiTheme="minorHAnsi" w:cstheme="minorBidi"/>
          <w:smallCaps w:val="0"/>
          <w:noProof/>
          <w:szCs w:val="22"/>
        </w:rPr>
      </w:pPr>
      <w:hyperlink w:anchor="_Toc436408953" w:history="1">
        <w:r w:rsidR="000A7AA7" w:rsidRPr="00A62EEE">
          <w:rPr>
            <w:rStyle w:val="aa"/>
            <w:noProof/>
          </w:rPr>
          <w:t>11.2</w:t>
        </w:r>
        <w:r w:rsidR="000A7AA7">
          <w:rPr>
            <w:rFonts w:asciiTheme="minorHAnsi" w:eastAsiaTheme="minorEastAsia" w:hAnsiTheme="minorHAnsi" w:cstheme="minorBidi"/>
            <w:smallCaps w:val="0"/>
            <w:noProof/>
            <w:szCs w:val="22"/>
          </w:rPr>
          <w:tab/>
        </w:r>
        <w:r w:rsidR="000A7AA7" w:rsidRPr="00A62EEE">
          <w:rPr>
            <w:rStyle w:val="aa"/>
            <w:rFonts w:hint="eastAsia"/>
            <w:noProof/>
          </w:rPr>
          <w:t>各部门联络人</w:t>
        </w:r>
        <w:r w:rsidR="000A7AA7">
          <w:rPr>
            <w:noProof/>
            <w:webHidden/>
          </w:rPr>
          <w:tab/>
        </w:r>
        <w:r w:rsidR="00D66CB9">
          <w:rPr>
            <w:noProof/>
            <w:webHidden/>
          </w:rPr>
          <w:fldChar w:fldCharType="begin"/>
        </w:r>
        <w:r w:rsidR="000A7AA7">
          <w:rPr>
            <w:noProof/>
            <w:webHidden/>
          </w:rPr>
          <w:instrText xml:space="preserve"> PAGEREF _Toc436408953 \h </w:instrText>
        </w:r>
        <w:r w:rsidR="00D66CB9">
          <w:rPr>
            <w:noProof/>
            <w:webHidden/>
          </w:rPr>
        </w:r>
        <w:r w:rsidR="00D66CB9">
          <w:rPr>
            <w:noProof/>
            <w:webHidden/>
          </w:rPr>
          <w:fldChar w:fldCharType="separate"/>
        </w:r>
        <w:r w:rsidR="000A7AA7">
          <w:rPr>
            <w:noProof/>
            <w:webHidden/>
          </w:rPr>
          <w:t>36</w:t>
        </w:r>
        <w:r w:rsidR="00D66CB9">
          <w:rPr>
            <w:noProof/>
            <w:webHidden/>
          </w:rPr>
          <w:fldChar w:fldCharType="end"/>
        </w:r>
      </w:hyperlink>
    </w:p>
    <w:p w:rsidR="00F66466" w:rsidRDefault="00D66CB9">
      <w:pPr>
        <w:ind w:firstLineChars="1100" w:firstLine="2310"/>
        <w:sectPr w:rsidR="00F66466" w:rsidSect="005D648B">
          <w:headerReference w:type="default" r:id="rId13"/>
          <w:footerReference w:type="default" r:id="rId14"/>
          <w:type w:val="continuous"/>
          <w:pgSz w:w="11906" w:h="16838"/>
          <w:pgMar w:top="1440" w:right="1800" w:bottom="1440" w:left="1800" w:header="851" w:footer="992" w:gutter="0"/>
          <w:pgNumType w:start="1"/>
          <w:cols w:space="720"/>
          <w:docGrid w:type="lines" w:linePitch="312"/>
        </w:sectPr>
      </w:pPr>
      <w:r>
        <w:fldChar w:fldCharType="end"/>
      </w:r>
    </w:p>
    <w:p w:rsidR="00F66466" w:rsidRDefault="00F66466">
      <w:pPr>
        <w:ind w:firstLineChars="1100" w:firstLine="2310"/>
        <w:sectPr w:rsidR="00F66466" w:rsidSect="005D648B">
          <w:type w:val="continuous"/>
          <w:pgSz w:w="11906" w:h="16838"/>
          <w:pgMar w:top="1440" w:right="1800" w:bottom="1440" w:left="1800" w:header="851" w:footer="992" w:gutter="0"/>
          <w:pgNumType w:start="1"/>
          <w:cols w:space="720"/>
          <w:docGrid w:type="lines" w:linePitch="312"/>
        </w:sectPr>
      </w:pPr>
    </w:p>
    <w:p w:rsidR="00D638ED" w:rsidRPr="00694544" w:rsidRDefault="00D638ED" w:rsidP="00334A8D">
      <w:pPr>
        <w:pStyle w:val="10"/>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101" w:name="_Toc111466934"/>
      <w:bookmarkStart w:id="102" w:name="_Toc111557303"/>
      <w:bookmarkStart w:id="103" w:name="_Toc436408890"/>
      <w:r w:rsidRPr="00694544">
        <w:rPr>
          <w:rFonts w:ascii="黑体" w:hAnsi="黑体" w:cs="Arial" w:hint="eastAsia"/>
          <w:smallCaps/>
          <w:kern w:val="0"/>
          <w:sz w:val="32"/>
          <w:szCs w:val="30"/>
        </w:rPr>
        <w:lastRenderedPageBreak/>
        <w:t>概述</w:t>
      </w:r>
      <w:bookmarkEnd w:id="101"/>
      <w:bookmarkEnd w:id="102"/>
      <w:bookmarkEnd w:id="103"/>
    </w:p>
    <w:p w:rsidR="00334A8D" w:rsidRDefault="00FE2F0B" w:rsidP="00334A8D">
      <w:pPr>
        <w:pStyle w:val="22"/>
        <w:spacing w:before="156" w:line="360" w:lineRule="auto"/>
        <w:ind w:left="0"/>
      </w:pPr>
      <w:bookmarkStart w:id="104" w:name="_Toc111466939"/>
      <w:bookmarkStart w:id="105" w:name="_Toc111557308"/>
      <w:r>
        <w:rPr>
          <w:rFonts w:hint="eastAsia"/>
        </w:rPr>
        <w:t>本文档内容主要描述</w:t>
      </w:r>
      <w:r w:rsidR="00CF2160">
        <w:rPr>
          <w:rFonts w:hint="eastAsia"/>
        </w:rPr>
        <w:t>上海黄金交易所第</w:t>
      </w:r>
      <w:r>
        <w:rPr>
          <w:rFonts w:hint="eastAsia"/>
        </w:rPr>
        <w:t>三代系统</w:t>
      </w:r>
      <w:r w:rsidR="00CF2160">
        <w:rPr>
          <w:rFonts w:hint="eastAsia"/>
        </w:rPr>
        <w:t>GEMS2阶段</w:t>
      </w:r>
      <w:r>
        <w:rPr>
          <w:rFonts w:hint="eastAsia"/>
        </w:rPr>
        <w:t>上线</w:t>
      </w:r>
      <w:r w:rsidR="00CF2160">
        <w:rPr>
          <w:rFonts w:hint="eastAsia"/>
        </w:rPr>
        <w:t>的对会员业务或系统可能产生影响的业务需求，需各会员单位按照有关业务规则调整会员内部业务流程并改造会员二级系统</w:t>
      </w:r>
      <w:r>
        <w:rPr>
          <w:rFonts w:hint="eastAsia"/>
        </w:rPr>
        <w:t>。</w:t>
      </w:r>
      <w:bookmarkStart w:id="106" w:name="_Toc418176742"/>
      <w:bookmarkStart w:id="107" w:name="_Toc419723684"/>
    </w:p>
    <w:p w:rsidR="00D84BA7" w:rsidRPr="00A27F29" w:rsidRDefault="00322D0C" w:rsidP="00334A8D">
      <w:pPr>
        <w:pStyle w:val="10"/>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108" w:name="_Toc436408891"/>
      <w:r w:rsidRPr="00A27F29">
        <w:rPr>
          <w:rFonts w:ascii="黑体" w:hAnsi="黑体" w:cs="Arial" w:hint="eastAsia"/>
          <w:smallCaps/>
          <w:kern w:val="0"/>
          <w:sz w:val="32"/>
          <w:szCs w:val="30"/>
        </w:rPr>
        <w:t>交易部业务</w:t>
      </w:r>
      <w:r w:rsidR="003A1898">
        <w:rPr>
          <w:rFonts w:ascii="黑体" w:hAnsi="黑体" w:cs="Arial"/>
          <w:smallCaps/>
          <w:kern w:val="0"/>
          <w:sz w:val="32"/>
          <w:szCs w:val="30"/>
        </w:rPr>
        <w:t>影响</w:t>
      </w:r>
      <w:r w:rsidRPr="00A27F29">
        <w:rPr>
          <w:rFonts w:ascii="黑体" w:hAnsi="黑体" w:cs="Arial"/>
          <w:smallCaps/>
          <w:kern w:val="0"/>
          <w:sz w:val="32"/>
          <w:szCs w:val="30"/>
        </w:rPr>
        <w:t>分析</w:t>
      </w:r>
      <w:bookmarkEnd w:id="106"/>
      <w:bookmarkEnd w:id="107"/>
      <w:bookmarkEnd w:id="108"/>
    </w:p>
    <w:p w:rsidR="004635E0" w:rsidRPr="003E684A" w:rsidRDefault="004635E0" w:rsidP="00455B1F">
      <w:pPr>
        <w:pStyle w:val="21"/>
        <w:widowControl/>
        <w:numPr>
          <w:ilvl w:val="1"/>
          <w:numId w:val="20"/>
        </w:numPr>
        <w:adjustRightInd/>
        <w:snapToGrid/>
        <w:spacing w:before="260" w:after="270" w:line="416" w:lineRule="atLeast"/>
        <w:ind w:left="567"/>
        <w:rPr>
          <w:rFonts w:hAnsi="黑体"/>
          <w:bCs w:val="0"/>
          <w:kern w:val="0"/>
          <w:szCs w:val="20"/>
        </w:rPr>
      </w:pPr>
      <w:bookmarkStart w:id="109" w:name="_Toc436408892"/>
      <w:r w:rsidRPr="003E684A">
        <w:rPr>
          <w:rFonts w:hAnsi="黑体" w:hint="eastAsia"/>
          <w:bCs w:val="0"/>
          <w:kern w:val="0"/>
          <w:szCs w:val="20"/>
        </w:rPr>
        <w:t>会员</w:t>
      </w:r>
      <w:r w:rsidRPr="003E684A">
        <w:rPr>
          <w:rFonts w:hAnsi="黑体"/>
          <w:bCs w:val="0"/>
          <w:kern w:val="0"/>
          <w:szCs w:val="20"/>
        </w:rPr>
        <w:t>与席位</w:t>
      </w:r>
      <w:bookmarkEnd w:id="109"/>
    </w:p>
    <w:p w:rsidR="004635E0" w:rsidRPr="00592B97" w:rsidRDefault="004635E0" w:rsidP="00455B1F">
      <w:pPr>
        <w:pStyle w:val="a6"/>
        <w:numPr>
          <w:ilvl w:val="0"/>
          <w:numId w:val="9"/>
        </w:numPr>
        <w:spacing w:line="360" w:lineRule="auto"/>
        <w:jc w:val="both"/>
        <w:rPr>
          <w:rFonts w:hAnsi="宋体"/>
          <w:sz w:val="24"/>
        </w:rPr>
      </w:pPr>
      <w:r w:rsidRPr="00592B97">
        <w:rPr>
          <w:rFonts w:hAnsi="宋体" w:hint="eastAsia"/>
          <w:sz w:val="24"/>
        </w:rPr>
        <w:t>会员</w:t>
      </w:r>
      <w:r w:rsidRPr="00592B97">
        <w:rPr>
          <w:rFonts w:hAnsi="宋体"/>
          <w:sz w:val="24"/>
        </w:rPr>
        <w:t>：</w:t>
      </w:r>
      <w:r w:rsidRPr="00592B97">
        <w:rPr>
          <w:rFonts w:hAnsi="宋体" w:hint="eastAsia"/>
          <w:sz w:val="24"/>
        </w:rPr>
        <w:t>取消会员级别（做市商</w:t>
      </w:r>
      <w:r w:rsidRPr="00592B97">
        <w:rPr>
          <w:rFonts w:hAnsi="宋体"/>
          <w:sz w:val="24"/>
        </w:rPr>
        <w:t>，额度会员等）</w:t>
      </w:r>
      <w:r w:rsidRPr="00592B97">
        <w:rPr>
          <w:rFonts w:hAnsi="宋体" w:hint="eastAsia"/>
          <w:sz w:val="24"/>
        </w:rPr>
        <w:t>，通过席位资金额度和</w:t>
      </w:r>
      <w:r w:rsidR="00AA5ABA">
        <w:rPr>
          <w:rFonts w:hAnsi="宋体" w:hint="eastAsia"/>
          <w:sz w:val="24"/>
        </w:rPr>
        <w:t>客户</w:t>
      </w:r>
      <w:r w:rsidRPr="00592B97">
        <w:rPr>
          <w:rFonts w:hAnsi="宋体" w:hint="eastAsia"/>
          <w:sz w:val="24"/>
        </w:rPr>
        <w:t>库存额度控制会员下的席位透支。</w:t>
      </w:r>
      <w:r w:rsidR="00536D43">
        <w:rPr>
          <w:rFonts w:hAnsi="宋体" w:hint="eastAsia"/>
          <w:sz w:val="24"/>
        </w:rPr>
        <w:t>席位</w:t>
      </w:r>
      <w:r w:rsidR="00536D43">
        <w:rPr>
          <w:rFonts w:hAnsi="宋体"/>
          <w:sz w:val="24"/>
        </w:rPr>
        <w:t>资金额度</w:t>
      </w:r>
      <w:r w:rsidR="008F3AF9">
        <w:rPr>
          <w:rFonts w:hAnsi="宋体" w:hint="eastAsia"/>
          <w:sz w:val="24"/>
        </w:rPr>
        <w:t>只</w:t>
      </w:r>
      <w:r w:rsidR="008F3AF9">
        <w:rPr>
          <w:rFonts w:hAnsi="宋体"/>
          <w:sz w:val="24"/>
        </w:rPr>
        <w:t>分配到</w:t>
      </w:r>
      <w:r w:rsidR="008F3AF9">
        <w:rPr>
          <w:rFonts w:hAnsi="宋体" w:hint="eastAsia"/>
          <w:sz w:val="24"/>
        </w:rPr>
        <w:t>席位</w:t>
      </w:r>
      <w:r w:rsidR="008F3AF9">
        <w:rPr>
          <w:rFonts w:hAnsi="宋体"/>
          <w:sz w:val="24"/>
        </w:rPr>
        <w:t>，如果该席位有多个</w:t>
      </w:r>
      <w:r w:rsidR="008F3AF9">
        <w:rPr>
          <w:rFonts w:hAnsi="宋体" w:hint="eastAsia"/>
          <w:sz w:val="24"/>
        </w:rPr>
        <w:t>客户</w:t>
      </w:r>
      <w:r w:rsidR="008F3AF9">
        <w:rPr>
          <w:rFonts w:hAnsi="宋体"/>
          <w:sz w:val="24"/>
        </w:rPr>
        <w:t>，每个客户的额度由会员</w:t>
      </w:r>
      <w:r w:rsidR="008F3AF9">
        <w:rPr>
          <w:rFonts w:hAnsi="宋体" w:hint="eastAsia"/>
          <w:sz w:val="24"/>
        </w:rPr>
        <w:t>控制</w:t>
      </w:r>
      <w:r w:rsidR="008F3AF9">
        <w:rPr>
          <w:rFonts w:hAnsi="宋体"/>
          <w:sz w:val="24"/>
        </w:rPr>
        <w:t>；</w:t>
      </w:r>
      <w:r w:rsidR="00AA5ABA">
        <w:rPr>
          <w:rFonts w:hAnsi="宋体" w:hint="eastAsia"/>
          <w:sz w:val="24"/>
        </w:rPr>
        <w:t>客户</w:t>
      </w:r>
      <w:r w:rsidR="008F3AF9">
        <w:rPr>
          <w:rFonts w:hAnsi="宋体"/>
          <w:sz w:val="24"/>
        </w:rPr>
        <w:t>库存额度</w:t>
      </w:r>
      <w:r w:rsidR="00AA5ABA">
        <w:rPr>
          <w:rFonts w:hAnsi="宋体" w:hint="eastAsia"/>
          <w:sz w:val="24"/>
        </w:rPr>
        <w:t>控制到客户，包括自营客户和代理客户</w:t>
      </w:r>
      <w:r w:rsidR="008F3AF9">
        <w:rPr>
          <w:rFonts w:hAnsi="宋体"/>
          <w:sz w:val="24"/>
        </w:rPr>
        <w:t>。</w:t>
      </w:r>
      <w:r w:rsidRPr="00592B97">
        <w:rPr>
          <w:rFonts w:hAnsi="宋体" w:hint="eastAsia"/>
          <w:sz w:val="24"/>
        </w:rPr>
        <w:t>增加会员的板块属性，用以区分主板和国际板会员。会员通过席位进行交易，一个会员下可以设置多个席位。</w:t>
      </w:r>
    </w:p>
    <w:p w:rsidR="004635E0" w:rsidRPr="00592B97" w:rsidRDefault="004635E0" w:rsidP="00455B1F">
      <w:pPr>
        <w:pStyle w:val="a6"/>
        <w:numPr>
          <w:ilvl w:val="0"/>
          <w:numId w:val="9"/>
        </w:numPr>
        <w:spacing w:line="360" w:lineRule="auto"/>
        <w:jc w:val="both"/>
        <w:rPr>
          <w:rFonts w:hAnsi="宋体"/>
          <w:sz w:val="24"/>
        </w:rPr>
      </w:pPr>
      <w:r w:rsidRPr="00592B97">
        <w:rPr>
          <w:rFonts w:hAnsi="宋体" w:hint="eastAsia"/>
          <w:sz w:val="24"/>
        </w:rPr>
        <w:t>席位</w:t>
      </w:r>
      <w:r w:rsidRPr="00592B97">
        <w:rPr>
          <w:rFonts w:hAnsi="宋体"/>
          <w:sz w:val="24"/>
        </w:rPr>
        <w:t>：</w:t>
      </w:r>
      <w:r w:rsidRPr="00592B97">
        <w:rPr>
          <w:rFonts w:hAnsi="宋体" w:hint="eastAsia"/>
          <w:sz w:val="24"/>
        </w:rPr>
        <w:t>作为交易单元，每个</w:t>
      </w:r>
      <w:r w:rsidRPr="00592B97">
        <w:rPr>
          <w:rFonts w:hAnsi="宋体"/>
          <w:sz w:val="24"/>
        </w:rPr>
        <w:t>席位对应</w:t>
      </w:r>
      <w:r w:rsidRPr="00592B97">
        <w:rPr>
          <w:rFonts w:hAnsi="宋体" w:hint="eastAsia"/>
          <w:sz w:val="24"/>
        </w:rPr>
        <w:t>一个</w:t>
      </w:r>
      <w:r w:rsidRPr="00592B97">
        <w:rPr>
          <w:rFonts w:hAnsi="宋体"/>
          <w:sz w:val="24"/>
        </w:rPr>
        <w:t>资金账户，</w:t>
      </w:r>
      <w:r w:rsidRPr="00592B97">
        <w:rPr>
          <w:rFonts w:hAnsi="宋体" w:hint="eastAsia"/>
          <w:sz w:val="24"/>
        </w:rPr>
        <w:t>可以对席位进行权限、额度等控制。席位属性包括：席位类型（自营、代理法人、代理个人）、席位性质（主板、国际板）、是否程序化等。</w:t>
      </w:r>
    </w:p>
    <w:p w:rsidR="004635E0" w:rsidRPr="00F4556A" w:rsidRDefault="004635E0" w:rsidP="004635E0">
      <w:pPr>
        <w:pStyle w:val="a6"/>
        <w:numPr>
          <w:ilvl w:val="0"/>
          <w:numId w:val="9"/>
        </w:numPr>
        <w:spacing w:line="360" w:lineRule="auto"/>
        <w:jc w:val="both"/>
      </w:pPr>
      <w:r w:rsidRPr="00070596">
        <w:rPr>
          <w:rFonts w:hAnsi="宋体" w:hint="eastAsia"/>
          <w:sz w:val="24"/>
        </w:rPr>
        <w:t>创建</w:t>
      </w:r>
      <w:r w:rsidR="00AA5ABA">
        <w:rPr>
          <w:rFonts w:hAnsi="宋体" w:hint="eastAsia"/>
          <w:sz w:val="24"/>
        </w:rPr>
        <w:t>会员</w:t>
      </w:r>
      <w:r w:rsidRPr="00070596">
        <w:rPr>
          <w:rFonts w:hAnsi="宋体" w:hint="eastAsia"/>
          <w:sz w:val="24"/>
        </w:rPr>
        <w:t>时</w:t>
      </w:r>
      <w:r w:rsidRPr="00070596">
        <w:rPr>
          <w:rFonts w:hAnsi="宋体"/>
          <w:sz w:val="24"/>
        </w:rPr>
        <w:t>，系统自动为</w:t>
      </w:r>
      <w:r w:rsidR="00AA5ABA">
        <w:rPr>
          <w:rFonts w:hAnsi="宋体" w:hint="eastAsia"/>
          <w:sz w:val="24"/>
        </w:rPr>
        <w:t>会员</w:t>
      </w:r>
      <w:r w:rsidRPr="00070596">
        <w:rPr>
          <w:rFonts w:hAnsi="宋体"/>
          <w:sz w:val="24"/>
        </w:rPr>
        <w:t>创建两个超级用户，用来维护</w:t>
      </w:r>
      <w:r w:rsidR="00AA5ABA">
        <w:rPr>
          <w:rFonts w:hAnsi="宋体" w:hint="eastAsia"/>
          <w:sz w:val="24"/>
        </w:rPr>
        <w:t>会员</w:t>
      </w:r>
      <w:r w:rsidRPr="00070596">
        <w:rPr>
          <w:rFonts w:hAnsi="宋体"/>
          <w:sz w:val="24"/>
        </w:rPr>
        <w:t>下</w:t>
      </w:r>
      <w:r w:rsidR="00AA5ABA">
        <w:rPr>
          <w:rFonts w:hAnsi="宋体" w:hint="eastAsia"/>
          <w:sz w:val="24"/>
        </w:rPr>
        <w:t>各席位</w:t>
      </w:r>
      <w:r w:rsidRPr="00070596">
        <w:rPr>
          <w:rFonts w:hAnsi="宋体"/>
          <w:sz w:val="24"/>
        </w:rPr>
        <w:t>的交易员</w:t>
      </w:r>
      <w:r w:rsidRPr="00070596">
        <w:rPr>
          <w:rFonts w:hAnsi="宋体" w:hint="eastAsia"/>
          <w:sz w:val="24"/>
        </w:rPr>
        <w:t>与用户</w:t>
      </w:r>
      <w:r w:rsidRPr="00070596">
        <w:rPr>
          <w:rFonts w:hAnsi="宋体"/>
          <w:sz w:val="24"/>
        </w:rPr>
        <w:t>。两个超级用户互相复核。</w:t>
      </w:r>
    </w:p>
    <w:p w:rsidR="004635E0" w:rsidRDefault="004635E0" w:rsidP="00455B1F">
      <w:pPr>
        <w:pStyle w:val="21"/>
        <w:widowControl/>
        <w:numPr>
          <w:ilvl w:val="1"/>
          <w:numId w:val="20"/>
        </w:numPr>
        <w:adjustRightInd/>
        <w:snapToGrid/>
        <w:spacing w:before="260" w:after="270" w:line="416" w:lineRule="atLeast"/>
      </w:pPr>
      <w:bookmarkStart w:id="110" w:name="_Toc436408893"/>
      <w:r>
        <w:rPr>
          <w:rFonts w:hint="eastAsia"/>
        </w:rPr>
        <w:t>交易员</w:t>
      </w:r>
      <w:r>
        <w:t>与</w:t>
      </w:r>
      <w:r>
        <w:rPr>
          <w:rFonts w:hint="eastAsia"/>
        </w:rPr>
        <w:t>席位</w:t>
      </w:r>
      <w:r>
        <w:t>用户</w:t>
      </w:r>
      <w:bookmarkEnd w:id="110"/>
    </w:p>
    <w:p w:rsidR="004635E0" w:rsidRPr="00592B97" w:rsidRDefault="004635E0" w:rsidP="00455B1F">
      <w:pPr>
        <w:pStyle w:val="a6"/>
        <w:numPr>
          <w:ilvl w:val="0"/>
          <w:numId w:val="10"/>
        </w:numPr>
        <w:spacing w:line="360" w:lineRule="auto"/>
        <w:ind w:firstLineChars="0"/>
        <w:jc w:val="both"/>
        <w:rPr>
          <w:rFonts w:hAnsi="宋体"/>
          <w:sz w:val="24"/>
        </w:rPr>
      </w:pPr>
      <w:r w:rsidRPr="00592B97">
        <w:rPr>
          <w:rFonts w:hAnsi="宋体" w:hint="eastAsia"/>
          <w:sz w:val="24"/>
        </w:rPr>
        <w:t>交易员：</w:t>
      </w:r>
      <w:r w:rsidRPr="00592B97">
        <w:rPr>
          <w:rFonts w:hAnsi="宋体"/>
          <w:sz w:val="24"/>
        </w:rPr>
        <w:t>交易员</w:t>
      </w:r>
      <w:r w:rsidRPr="00592B97">
        <w:rPr>
          <w:rFonts w:hAnsi="宋体" w:hint="eastAsia"/>
          <w:sz w:val="24"/>
        </w:rPr>
        <w:t>从属于</w:t>
      </w:r>
      <w:r w:rsidRPr="00592B97">
        <w:rPr>
          <w:rFonts w:hAnsi="宋体"/>
          <w:sz w:val="24"/>
        </w:rPr>
        <w:t>席位，</w:t>
      </w:r>
      <w:r w:rsidRPr="00592B97">
        <w:rPr>
          <w:rFonts w:hAnsi="宋体" w:hint="eastAsia"/>
          <w:sz w:val="24"/>
        </w:rPr>
        <w:t>作为交易</w:t>
      </w:r>
      <w:r w:rsidRPr="00592B97">
        <w:rPr>
          <w:rFonts w:hAnsi="宋体"/>
          <w:sz w:val="24"/>
        </w:rPr>
        <w:t>通道登录</w:t>
      </w:r>
      <w:r w:rsidRPr="00592B97">
        <w:rPr>
          <w:rFonts w:hAnsi="宋体" w:hint="eastAsia"/>
          <w:sz w:val="24"/>
        </w:rPr>
        <w:t>系统</w:t>
      </w:r>
      <w:r w:rsidRPr="00592B97">
        <w:rPr>
          <w:rFonts w:hAnsi="宋体"/>
          <w:sz w:val="24"/>
        </w:rPr>
        <w:t>，</w:t>
      </w:r>
      <w:r w:rsidRPr="00592B97">
        <w:rPr>
          <w:rFonts w:hAnsi="宋体" w:hint="eastAsia"/>
          <w:sz w:val="24"/>
        </w:rPr>
        <w:t>具有</w:t>
      </w:r>
      <w:r w:rsidRPr="00592B97">
        <w:rPr>
          <w:rFonts w:hAnsi="宋体"/>
          <w:sz w:val="24"/>
        </w:rPr>
        <w:t>交易的权限。</w:t>
      </w:r>
    </w:p>
    <w:p w:rsidR="004635E0" w:rsidRPr="00592B97" w:rsidRDefault="004635E0" w:rsidP="00455B1F">
      <w:pPr>
        <w:pStyle w:val="a6"/>
        <w:numPr>
          <w:ilvl w:val="0"/>
          <w:numId w:val="10"/>
        </w:numPr>
        <w:spacing w:line="360" w:lineRule="auto"/>
        <w:ind w:firstLineChars="0"/>
        <w:jc w:val="both"/>
        <w:rPr>
          <w:rFonts w:hAnsi="宋体"/>
          <w:sz w:val="24"/>
        </w:rPr>
      </w:pPr>
      <w:r w:rsidRPr="00592B97">
        <w:rPr>
          <w:rFonts w:hAnsi="宋体" w:hint="eastAsia"/>
          <w:sz w:val="24"/>
        </w:rPr>
        <w:t>交易员的</w:t>
      </w:r>
      <w:r w:rsidRPr="00592B97">
        <w:rPr>
          <w:rFonts w:hAnsi="宋体"/>
          <w:sz w:val="24"/>
        </w:rPr>
        <w:t>创建：交易员由超级用户登录</w:t>
      </w:r>
      <w:r w:rsidRPr="00592B97">
        <w:rPr>
          <w:rFonts w:hAnsi="宋体" w:hint="eastAsia"/>
          <w:sz w:val="24"/>
        </w:rPr>
        <w:t>会服</w:t>
      </w:r>
      <w:r w:rsidRPr="00592B97">
        <w:rPr>
          <w:rFonts w:hAnsi="宋体"/>
          <w:sz w:val="24"/>
        </w:rPr>
        <w:t>系统，自行创建并维护</w:t>
      </w:r>
      <w:r w:rsidRPr="00592B97">
        <w:rPr>
          <w:rFonts w:hAnsi="宋体" w:hint="eastAsia"/>
          <w:sz w:val="24"/>
        </w:rPr>
        <w:t>，</w:t>
      </w:r>
      <w:r w:rsidRPr="00592B97">
        <w:rPr>
          <w:rFonts w:hAnsi="宋体"/>
          <w:sz w:val="24"/>
        </w:rPr>
        <w:t>交易员</w:t>
      </w:r>
      <w:r w:rsidRPr="00592B97">
        <w:rPr>
          <w:rFonts w:hAnsi="宋体" w:hint="eastAsia"/>
          <w:sz w:val="24"/>
        </w:rPr>
        <w:t>创建</w:t>
      </w:r>
      <w:r w:rsidRPr="00592B97">
        <w:rPr>
          <w:rFonts w:hAnsi="宋体"/>
          <w:sz w:val="24"/>
        </w:rPr>
        <w:t>之后即具有交易的权限，无需重新分配交易权限。创建</w:t>
      </w:r>
      <w:r w:rsidRPr="00592B97">
        <w:rPr>
          <w:rFonts w:hAnsi="宋体" w:hint="eastAsia"/>
          <w:sz w:val="24"/>
        </w:rPr>
        <w:t>的</w:t>
      </w:r>
      <w:r w:rsidRPr="00592B97">
        <w:rPr>
          <w:rFonts w:hAnsi="宋体"/>
          <w:sz w:val="24"/>
        </w:rPr>
        <w:t>交易员信息需要交易所审核通过后才可以进行交易。</w:t>
      </w:r>
      <w:del w:id="111" w:author="sunxj" w:date="2016-05-18T09:22:00Z">
        <w:r w:rsidR="000F609B" w:rsidDel="00522452">
          <w:rPr>
            <w:rFonts w:hAnsi="宋体" w:hint="eastAsia"/>
            <w:sz w:val="24"/>
          </w:rPr>
          <w:delText>同一</w:delText>
        </w:r>
        <w:r w:rsidR="000F609B" w:rsidDel="00522452">
          <w:rPr>
            <w:rFonts w:hAnsi="宋体"/>
            <w:sz w:val="24"/>
          </w:rPr>
          <w:delText>席位下的交易员可交叉撤单。</w:delText>
        </w:r>
      </w:del>
    </w:p>
    <w:p w:rsidR="004635E0" w:rsidRPr="00592B97" w:rsidRDefault="004635E0" w:rsidP="00455B1F">
      <w:pPr>
        <w:pStyle w:val="a6"/>
        <w:numPr>
          <w:ilvl w:val="0"/>
          <w:numId w:val="10"/>
        </w:numPr>
        <w:spacing w:line="360" w:lineRule="auto"/>
        <w:ind w:firstLineChars="0"/>
        <w:jc w:val="both"/>
        <w:rPr>
          <w:rFonts w:hAnsi="宋体"/>
          <w:sz w:val="24"/>
        </w:rPr>
      </w:pPr>
      <w:r w:rsidRPr="00592B97">
        <w:rPr>
          <w:rFonts w:hAnsi="宋体" w:hint="eastAsia"/>
          <w:sz w:val="24"/>
        </w:rPr>
        <w:t>席位用户</w:t>
      </w:r>
      <w:r w:rsidRPr="00592B97">
        <w:rPr>
          <w:rFonts w:hAnsi="宋体"/>
          <w:sz w:val="24"/>
        </w:rPr>
        <w:t>：</w:t>
      </w:r>
      <w:r w:rsidRPr="00592B97">
        <w:rPr>
          <w:rFonts w:hAnsi="宋体" w:hint="eastAsia"/>
          <w:sz w:val="24"/>
        </w:rPr>
        <w:t>席位</w:t>
      </w:r>
      <w:r w:rsidRPr="00592B97">
        <w:rPr>
          <w:rFonts w:hAnsi="宋体"/>
          <w:sz w:val="24"/>
        </w:rPr>
        <w:t>用户隶属于席位，</w:t>
      </w:r>
      <w:r w:rsidRPr="00592B97">
        <w:rPr>
          <w:rFonts w:hAnsi="宋体" w:hint="eastAsia"/>
          <w:sz w:val="24"/>
        </w:rPr>
        <w:t>可以</w:t>
      </w:r>
      <w:r w:rsidRPr="00592B97">
        <w:rPr>
          <w:rFonts w:hAnsi="宋体"/>
          <w:sz w:val="24"/>
        </w:rPr>
        <w:t>分配除交易</w:t>
      </w:r>
      <w:r w:rsidRPr="00592B97">
        <w:rPr>
          <w:rFonts w:hAnsi="宋体" w:hint="eastAsia"/>
          <w:sz w:val="24"/>
        </w:rPr>
        <w:t>以外</w:t>
      </w:r>
      <w:r w:rsidRPr="00592B97">
        <w:rPr>
          <w:rFonts w:hAnsi="宋体"/>
          <w:sz w:val="24"/>
        </w:rPr>
        <w:t>的其他操作权限，如资金划转等。</w:t>
      </w:r>
    </w:p>
    <w:p w:rsidR="004635E0" w:rsidRPr="00CB1F28" w:rsidRDefault="004635E0" w:rsidP="00455B1F">
      <w:pPr>
        <w:pStyle w:val="a6"/>
        <w:numPr>
          <w:ilvl w:val="0"/>
          <w:numId w:val="10"/>
        </w:numPr>
        <w:spacing w:line="360" w:lineRule="auto"/>
        <w:ind w:firstLineChars="0"/>
        <w:jc w:val="both"/>
        <w:rPr>
          <w:rFonts w:ascii="仿宋" w:eastAsia="仿宋" w:hAnsi="仿宋"/>
          <w:sz w:val="24"/>
        </w:rPr>
      </w:pPr>
      <w:r w:rsidRPr="00592B97">
        <w:rPr>
          <w:rFonts w:hAnsi="宋体" w:hint="eastAsia"/>
          <w:sz w:val="24"/>
        </w:rPr>
        <w:t>席位</w:t>
      </w:r>
      <w:r w:rsidRPr="00592B97">
        <w:rPr>
          <w:rFonts w:hAnsi="宋体"/>
          <w:sz w:val="24"/>
        </w:rPr>
        <w:t>用户由超级用户创建</w:t>
      </w:r>
      <w:r w:rsidRPr="00592B97">
        <w:rPr>
          <w:rFonts w:hAnsi="宋体" w:hint="eastAsia"/>
          <w:sz w:val="24"/>
        </w:rPr>
        <w:t>、</w:t>
      </w:r>
      <w:r w:rsidRPr="00592B97">
        <w:rPr>
          <w:rFonts w:hAnsi="宋体"/>
          <w:sz w:val="24"/>
        </w:rPr>
        <w:t>维护并分配权限。</w:t>
      </w:r>
      <w:r w:rsidRPr="00592B97">
        <w:rPr>
          <w:rFonts w:hAnsi="宋体" w:hint="eastAsia"/>
          <w:sz w:val="24"/>
        </w:rPr>
        <w:t>无需</w:t>
      </w:r>
      <w:r w:rsidRPr="00592B97">
        <w:rPr>
          <w:rFonts w:hAnsi="宋体"/>
          <w:sz w:val="24"/>
        </w:rPr>
        <w:t>交易所审核</w:t>
      </w:r>
      <w:r>
        <w:rPr>
          <w:rFonts w:ascii="仿宋" w:eastAsia="仿宋" w:hAnsi="仿宋"/>
          <w:sz w:val="24"/>
        </w:rPr>
        <w:t>。</w:t>
      </w:r>
    </w:p>
    <w:p w:rsidR="004635E0" w:rsidRDefault="004635E0" w:rsidP="00455B1F">
      <w:pPr>
        <w:pStyle w:val="21"/>
        <w:widowControl/>
        <w:numPr>
          <w:ilvl w:val="1"/>
          <w:numId w:val="20"/>
        </w:numPr>
        <w:adjustRightInd/>
        <w:snapToGrid/>
        <w:spacing w:before="260" w:after="270" w:line="416" w:lineRule="atLeast"/>
      </w:pPr>
      <w:bookmarkStart w:id="112" w:name="_Toc436408894"/>
      <w:r>
        <w:rPr>
          <w:rFonts w:hint="eastAsia"/>
        </w:rPr>
        <w:lastRenderedPageBreak/>
        <w:t>非指定</w:t>
      </w:r>
      <w:r w:rsidRPr="00E612FD">
        <w:rPr>
          <w:rFonts w:hAnsi="黑体"/>
          <w:bCs w:val="0"/>
          <w:kern w:val="0"/>
          <w:szCs w:val="20"/>
        </w:rPr>
        <w:t>交易</w:t>
      </w:r>
      <w:bookmarkEnd w:id="112"/>
    </w:p>
    <w:p w:rsidR="004635E0" w:rsidRPr="00BA0BD7" w:rsidRDefault="004635E0" w:rsidP="00455B1F">
      <w:pPr>
        <w:pStyle w:val="3"/>
        <w:numPr>
          <w:ilvl w:val="2"/>
          <w:numId w:val="20"/>
        </w:numPr>
        <w:adjustRightInd/>
        <w:snapToGrid/>
        <w:spacing w:before="260" w:after="260" w:line="416" w:lineRule="auto"/>
        <w:jc w:val="both"/>
        <w:rPr>
          <w:szCs w:val="24"/>
        </w:rPr>
      </w:pPr>
      <w:bookmarkStart w:id="113" w:name="_Toc436408895"/>
      <w:r w:rsidRPr="00BA0BD7">
        <w:rPr>
          <w:rFonts w:hint="eastAsia"/>
          <w:szCs w:val="24"/>
        </w:rPr>
        <w:t>编码规则</w:t>
      </w:r>
      <w:bookmarkEnd w:id="113"/>
    </w:p>
    <w:p w:rsidR="004635E0" w:rsidRPr="00592B97" w:rsidRDefault="004635E0" w:rsidP="00455B1F">
      <w:pPr>
        <w:pStyle w:val="a6"/>
        <w:numPr>
          <w:ilvl w:val="0"/>
          <w:numId w:val="15"/>
        </w:numPr>
        <w:spacing w:line="360" w:lineRule="auto"/>
        <w:ind w:firstLineChars="0"/>
        <w:jc w:val="both"/>
        <w:rPr>
          <w:rFonts w:hAnsi="宋体"/>
          <w:sz w:val="24"/>
        </w:rPr>
      </w:pPr>
      <w:r w:rsidRPr="00592B97">
        <w:rPr>
          <w:rFonts w:hAnsi="宋体" w:hint="eastAsia"/>
          <w:sz w:val="24"/>
        </w:rPr>
        <w:t>非指定交易</w:t>
      </w:r>
      <w:r w:rsidRPr="00592B97">
        <w:rPr>
          <w:rFonts w:hAnsi="宋体"/>
          <w:sz w:val="24"/>
        </w:rPr>
        <w:t>：</w:t>
      </w:r>
      <w:r w:rsidRPr="00592B97">
        <w:rPr>
          <w:rFonts w:hAnsi="宋体" w:cs="仿宋" w:hint="eastAsia"/>
          <w:sz w:val="24"/>
        </w:rPr>
        <w:t>允许客户同时在交易所多家会员开户，通过多家会员的代理开展交易业务。</w:t>
      </w:r>
    </w:p>
    <w:p w:rsidR="004635E0" w:rsidRPr="00592B97" w:rsidRDefault="004635E0" w:rsidP="00455B1F">
      <w:pPr>
        <w:pStyle w:val="a6"/>
        <w:numPr>
          <w:ilvl w:val="0"/>
          <w:numId w:val="15"/>
        </w:numPr>
        <w:spacing w:line="360" w:lineRule="auto"/>
        <w:ind w:firstLineChars="0"/>
        <w:jc w:val="both"/>
        <w:rPr>
          <w:rFonts w:hAnsi="宋体"/>
          <w:sz w:val="24"/>
        </w:rPr>
      </w:pPr>
      <w:r w:rsidRPr="00592B97">
        <w:rPr>
          <w:rFonts w:hAnsi="宋体" w:hint="eastAsia"/>
          <w:sz w:val="24"/>
        </w:rPr>
        <w:t>现有客户</w:t>
      </w:r>
      <w:r w:rsidRPr="00592B97">
        <w:rPr>
          <w:rFonts w:hAnsi="宋体" w:cs="仿宋" w:hint="eastAsia"/>
          <w:bCs/>
          <w:sz w:val="24"/>
        </w:rPr>
        <w:t>编码为10位，分为三部分，首两位附带了客户的一些分类信息，末位为校验码，至少可支持5千万级以上的个人客户。</w:t>
      </w:r>
    </w:p>
    <w:p w:rsidR="004635E0" w:rsidRPr="00592B97" w:rsidRDefault="004635E0" w:rsidP="00455B1F">
      <w:pPr>
        <w:pStyle w:val="a6"/>
        <w:numPr>
          <w:ilvl w:val="0"/>
          <w:numId w:val="15"/>
        </w:numPr>
        <w:spacing w:line="360" w:lineRule="auto"/>
        <w:ind w:firstLineChars="0"/>
        <w:jc w:val="both"/>
        <w:rPr>
          <w:rFonts w:hAnsi="宋体"/>
          <w:sz w:val="24"/>
        </w:rPr>
      </w:pPr>
      <w:r w:rsidRPr="00592B97">
        <w:rPr>
          <w:rFonts w:hAnsi="宋体" w:hint="eastAsia"/>
          <w:sz w:val="24"/>
        </w:rPr>
        <w:t>实行</w:t>
      </w:r>
      <w:r w:rsidRPr="00592B97">
        <w:rPr>
          <w:rFonts w:hAnsi="宋体" w:cs="仿宋" w:hint="eastAsia"/>
          <w:bCs/>
          <w:sz w:val="24"/>
        </w:rPr>
        <w:t>非指定交易，拟将客户号扩展至16位，即在原10位客户号之前，加上六位席位号。【目前会员号为4位、席位号在会员号之后加两位，如0003会员，其自营席位号为000301、代理席位号为000302，原0100000113客户的客户号在0003会员下的交易编码就扩展为0003020100000113，如果该客户同时到0006会员出开户，其法人代理专用席位为000603，则客户交易编码为0006030100000113。】</w:t>
      </w:r>
    </w:p>
    <w:p w:rsidR="004635E0" w:rsidRPr="00BA0BD7" w:rsidRDefault="004635E0" w:rsidP="00455B1F">
      <w:pPr>
        <w:pStyle w:val="3"/>
        <w:numPr>
          <w:ilvl w:val="2"/>
          <w:numId w:val="20"/>
        </w:numPr>
        <w:adjustRightInd/>
        <w:snapToGrid/>
        <w:spacing w:before="260" w:after="260" w:line="416" w:lineRule="auto"/>
        <w:jc w:val="both"/>
        <w:rPr>
          <w:szCs w:val="24"/>
        </w:rPr>
      </w:pPr>
      <w:bookmarkStart w:id="114" w:name="_Toc436408896"/>
      <w:r>
        <w:rPr>
          <w:rFonts w:hint="eastAsia"/>
          <w:szCs w:val="24"/>
        </w:rPr>
        <w:t>客户</w:t>
      </w:r>
      <w:r>
        <w:rPr>
          <w:szCs w:val="24"/>
        </w:rPr>
        <w:t>开户</w:t>
      </w:r>
      <w:bookmarkEnd w:id="114"/>
    </w:p>
    <w:p w:rsidR="004635E0" w:rsidRPr="00592B97" w:rsidRDefault="004635E0" w:rsidP="00455B1F">
      <w:pPr>
        <w:pStyle w:val="a6"/>
        <w:numPr>
          <w:ilvl w:val="0"/>
          <w:numId w:val="17"/>
        </w:numPr>
        <w:spacing w:line="360" w:lineRule="auto"/>
        <w:ind w:firstLineChars="0"/>
        <w:jc w:val="both"/>
        <w:rPr>
          <w:rFonts w:hAnsi="宋体"/>
          <w:sz w:val="24"/>
        </w:rPr>
      </w:pPr>
      <w:r w:rsidRPr="00592B97">
        <w:rPr>
          <w:rFonts w:hAnsi="宋体" w:cs="仿宋" w:hint="eastAsia"/>
          <w:bCs/>
          <w:sz w:val="24"/>
        </w:rPr>
        <w:t>会</w:t>
      </w:r>
      <w:r w:rsidRPr="00592B97">
        <w:rPr>
          <w:rFonts w:hAnsi="宋体" w:cs="仿宋" w:hint="eastAsia"/>
          <w:sz w:val="24"/>
        </w:rPr>
        <w:t>员为客户开户时，可以通过身份证号或组织机构代码查询该客户是否存在交易所的交易编码。</w:t>
      </w:r>
    </w:p>
    <w:p w:rsidR="004635E0" w:rsidRPr="00592B97" w:rsidRDefault="004635E0" w:rsidP="00455B1F">
      <w:pPr>
        <w:pStyle w:val="a6"/>
        <w:numPr>
          <w:ilvl w:val="0"/>
          <w:numId w:val="17"/>
        </w:numPr>
        <w:spacing w:line="360" w:lineRule="auto"/>
        <w:ind w:firstLineChars="0"/>
        <w:jc w:val="both"/>
        <w:rPr>
          <w:rFonts w:hAnsi="宋体"/>
          <w:sz w:val="24"/>
        </w:rPr>
      </w:pPr>
      <w:r w:rsidRPr="00592B97">
        <w:rPr>
          <w:rFonts w:hAnsi="宋体" w:cs="仿宋" w:hint="eastAsia"/>
          <w:sz w:val="24"/>
        </w:rPr>
        <w:t>初次在交易所开户的客户，在通过会员向交易所报送开户信息，并成功通过交易所审核后，由交易所系统分配一个唯一的客户交易编码。</w:t>
      </w:r>
    </w:p>
    <w:p w:rsidR="004635E0" w:rsidRPr="00592B97" w:rsidRDefault="004635E0" w:rsidP="00455B1F">
      <w:pPr>
        <w:pStyle w:val="a6"/>
        <w:numPr>
          <w:ilvl w:val="0"/>
          <w:numId w:val="17"/>
        </w:numPr>
        <w:spacing w:line="360" w:lineRule="auto"/>
        <w:ind w:firstLineChars="0"/>
        <w:jc w:val="both"/>
        <w:rPr>
          <w:rFonts w:hAnsi="宋体"/>
          <w:sz w:val="24"/>
        </w:rPr>
      </w:pPr>
      <w:r w:rsidRPr="00592B97">
        <w:rPr>
          <w:rFonts w:hAnsi="宋体" w:cs="仿宋" w:hint="eastAsia"/>
          <w:sz w:val="24"/>
        </w:rPr>
        <w:t>已在交易所开过户的客户，选择通过其他会员再次开户时，在会员向交易所报送客户开户信息后，交易所系统将自动识别该客户已开过户，并将原已分配给客户的交易编码反馈给会员，并告知开户成功。</w:t>
      </w:r>
    </w:p>
    <w:p w:rsidR="004635E0" w:rsidRPr="00592B97" w:rsidRDefault="004635E0" w:rsidP="00455B1F">
      <w:pPr>
        <w:pStyle w:val="a6"/>
        <w:numPr>
          <w:ilvl w:val="0"/>
          <w:numId w:val="17"/>
        </w:numPr>
        <w:spacing w:line="360" w:lineRule="auto"/>
        <w:ind w:firstLineChars="0"/>
        <w:jc w:val="both"/>
        <w:rPr>
          <w:rFonts w:hAnsi="宋体"/>
          <w:sz w:val="24"/>
        </w:rPr>
      </w:pPr>
      <w:r w:rsidRPr="00592B97">
        <w:rPr>
          <w:rFonts w:hAnsi="宋体" w:cs="仿宋" w:hint="eastAsia"/>
          <w:sz w:val="24"/>
        </w:rPr>
        <w:t>同一个客户在多个会员处开户的，交易所系统中应按会员的不同分别保存该客户的开户资料。也就是说，同一个客户若在多个会员处开户，交易所系统应保存多份客户资料，除该客户的姓名、身份信息和交易编码一致以外，联系方式等其他材料可以不同。</w:t>
      </w:r>
    </w:p>
    <w:p w:rsidR="004635E0" w:rsidRDefault="004635E0" w:rsidP="00455B1F">
      <w:pPr>
        <w:pStyle w:val="a6"/>
        <w:numPr>
          <w:ilvl w:val="0"/>
          <w:numId w:val="17"/>
        </w:numPr>
        <w:spacing w:line="360" w:lineRule="auto"/>
        <w:ind w:firstLineChars="0"/>
        <w:jc w:val="both"/>
        <w:rPr>
          <w:rFonts w:ascii="仿宋" w:eastAsia="仿宋" w:hAnsi="仿宋"/>
          <w:sz w:val="24"/>
        </w:rPr>
      </w:pPr>
      <w:r w:rsidRPr="00592B97">
        <w:rPr>
          <w:rFonts w:hAnsi="宋体" w:hint="eastAsia"/>
          <w:sz w:val="24"/>
        </w:rPr>
        <w:t>客户可以同时在多家会员处开户进行交易，也可以</w:t>
      </w:r>
      <w:del w:id="115" w:author="李田" w:date="2016-04-01T15:31:00Z">
        <w:r w:rsidRPr="00592B97" w:rsidDel="002332C1">
          <w:rPr>
            <w:rFonts w:hAnsi="宋体" w:hint="eastAsia"/>
            <w:sz w:val="24"/>
          </w:rPr>
          <w:delText>在</w:delText>
        </w:r>
      </w:del>
      <w:r w:rsidRPr="00592B97">
        <w:rPr>
          <w:rFonts w:hAnsi="宋体" w:hint="eastAsia"/>
          <w:sz w:val="24"/>
        </w:rPr>
        <w:t>同时</w:t>
      </w:r>
      <w:ins w:id="116" w:author="李田" w:date="2016-04-01T15:31:00Z">
        <w:r w:rsidR="002332C1">
          <w:rPr>
            <w:rFonts w:hAnsi="宋体" w:hint="eastAsia"/>
            <w:sz w:val="24"/>
          </w:rPr>
          <w:t>在</w:t>
        </w:r>
      </w:ins>
      <w:r w:rsidRPr="00592B97">
        <w:rPr>
          <w:rFonts w:hAnsi="宋体" w:hint="eastAsia"/>
          <w:sz w:val="24"/>
        </w:rPr>
        <w:t>一家会员的不同席位下进行交易。为防止会员随意将</w:t>
      </w:r>
      <w:del w:id="117" w:author="李田" w:date="2016-04-01T15:31:00Z">
        <w:r w:rsidRPr="00592B97" w:rsidDel="002332C1">
          <w:rPr>
            <w:rFonts w:hAnsi="宋体" w:hint="eastAsia"/>
            <w:sz w:val="24"/>
          </w:rPr>
          <w:delText>所有</w:delText>
        </w:r>
      </w:del>
      <w:r w:rsidRPr="00592B97">
        <w:rPr>
          <w:rFonts w:hAnsi="宋体" w:hint="eastAsia"/>
          <w:sz w:val="24"/>
        </w:rPr>
        <w:t>客户在多个代理席位上绑定的行为，限定客户</w:t>
      </w:r>
      <w:ins w:id="118" w:author="sunxj" w:date="2016-09-20T10:01:00Z">
        <w:r w:rsidR="009F134A">
          <w:rPr>
            <w:rFonts w:hAnsi="宋体" w:hint="eastAsia"/>
            <w:sz w:val="24"/>
          </w:rPr>
          <w:t>最大</w:t>
        </w:r>
        <w:r w:rsidR="009F134A">
          <w:rPr>
            <w:rFonts w:hAnsi="宋体"/>
            <w:sz w:val="24"/>
          </w:rPr>
          <w:t>可绑定席位数不超过</w:t>
        </w:r>
        <w:r w:rsidR="009F134A">
          <w:rPr>
            <w:rFonts w:hAnsi="宋体" w:hint="eastAsia"/>
            <w:sz w:val="24"/>
          </w:rPr>
          <w:t>10个</w:t>
        </w:r>
        <w:r w:rsidR="009F134A">
          <w:rPr>
            <w:rFonts w:hAnsi="宋体"/>
            <w:sz w:val="24"/>
          </w:rPr>
          <w:t>，</w:t>
        </w:r>
      </w:ins>
      <w:r w:rsidRPr="00592B97">
        <w:rPr>
          <w:rFonts w:hAnsi="宋体" w:hint="eastAsia"/>
          <w:sz w:val="24"/>
        </w:rPr>
        <w:t>在同一会员下绑定的席位数</w:t>
      </w:r>
      <w:del w:id="119" w:author="sunxj" w:date="2016-09-20T10:02:00Z">
        <w:r w:rsidRPr="00592B97" w:rsidDel="00BA6390">
          <w:rPr>
            <w:rFonts w:hAnsi="宋体" w:hint="eastAsia"/>
            <w:sz w:val="24"/>
          </w:rPr>
          <w:delText>量</w:delText>
        </w:r>
      </w:del>
      <w:r w:rsidRPr="00592B97">
        <w:rPr>
          <w:rFonts w:hAnsi="宋体" w:hint="eastAsia"/>
          <w:sz w:val="24"/>
        </w:rPr>
        <w:t>不得超过</w:t>
      </w:r>
      <w:del w:id="120" w:author="sunxj" w:date="2016-09-20T10:01:00Z">
        <w:r w:rsidRPr="00592B97" w:rsidDel="009F134A">
          <w:rPr>
            <w:rFonts w:hAnsi="宋体" w:hint="eastAsia"/>
            <w:sz w:val="24"/>
          </w:rPr>
          <w:delText>3</w:delText>
        </w:r>
      </w:del>
      <w:ins w:id="121" w:author="sunxj" w:date="2016-09-20T10:01:00Z">
        <w:r w:rsidR="009F134A">
          <w:rPr>
            <w:rFonts w:hAnsi="宋体"/>
            <w:sz w:val="24"/>
          </w:rPr>
          <w:t>2</w:t>
        </w:r>
      </w:ins>
      <w:r w:rsidRPr="00592B97">
        <w:rPr>
          <w:rFonts w:hAnsi="宋体" w:hint="eastAsia"/>
          <w:sz w:val="24"/>
        </w:rPr>
        <w:t>个。</w:t>
      </w:r>
    </w:p>
    <w:p w:rsidR="004635E0" w:rsidRDefault="004635E0" w:rsidP="00455B1F">
      <w:pPr>
        <w:pStyle w:val="3"/>
        <w:numPr>
          <w:ilvl w:val="2"/>
          <w:numId w:val="20"/>
        </w:numPr>
        <w:adjustRightInd/>
        <w:snapToGrid/>
        <w:spacing w:before="260" w:after="260" w:line="416" w:lineRule="auto"/>
        <w:jc w:val="both"/>
        <w:rPr>
          <w:szCs w:val="24"/>
        </w:rPr>
      </w:pPr>
      <w:bookmarkStart w:id="122" w:name="_Toc436408897"/>
      <w:r>
        <w:rPr>
          <w:rFonts w:hint="eastAsia"/>
          <w:szCs w:val="24"/>
        </w:rPr>
        <w:lastRenderedPageBreak/>
        <w:t>业务</w:t>
      </w:r>
      <w:r>
        <w:rPr>
          <w:szCs w:val="24"/>
        </w:rPr>
        <w:t>管理</w:t>
      </w:r>
      <w:bookmarkEnd w:id="122"/>
    </w:p>
    <w:p w:rsidR="004635E0" w:rsidRPr="00592B97" w:rsidRDefault="004635E0" w:rsidP="00455B1F">
      <w:pPr>
        <w:pStyle w:val="a6"/>
        <w:numPr>
          <w:ilvl w:val="0"/>
          <w:numId w:val="18"/>
        </w:numPr>
        <w:spacing w:line="360" w:lineRule="auto"/>
        <w:ind w:firstLineChars="0"/>
        <w:jc w:val="both"/>
        <w:rPr>
          <w:rFonts w:hAnsi="宋体"/>
          <w:sz w:val="24"/>
        </w:rPr>
      </w:pPr>
      <w:r w:rsidRPr="00592B97">
        <w:rPr>
          <w:rFonts w:hAnsi="宋体" w:cs="仿宋" w:hint="eastAsia"/>
          <w:sz w:val="24"/>
        </w:rPr>
        <w:t>同一个客户在多个会员处开户的，交易所在交易、交割、清算业务上视同多个客户处理；同时，系统同时需要支持同一客户在同一会员的不同席位的交易绑定，管理上与在不同会员处开户类似。</w:t>
      </w:r>
    </w:p>
    <w:p w:rsidR="004635E0" w:rsidRPr="001E49DE" w:rsidRDefault="004635E0" w:rsidP="00455B1F">
      <w:pPr>
        <w:pStyle w:val="a6"/>
        <w:numPr>
          <w:ilvl w:val="0"/>
          <w:numId w:val="18"/>
        </w:numPr>
        <w:spacing w:line="360" w:lineRule="auto"/>
        <w:ind w:firstLineChars="0"/>
        <w:jc w:val="both"/>
        <w:rPr>
          <w:rFonts w:ascii="仿宋" w:eastAsia="仿宋" w:hAnsi="仿宋"/>
          <w:sz w:val="24"/>
        </w:rPr>
      </w:pPr>
      <w:r w:rsidRPr="00592B97">
        <w:rPr>
          <w:rFonts w:hAnsi="宋体" w:hint="eastAsia"/>
          <w:sz w:val="24"/>
        </w:rPr>
        <w:t>同</w:t>
      </w:r>
      <w:r w:rsidRPr="00592B97">
        <w:rPr>
          <w:rFonts w:hAnsi="宋体"/>
          <w:sz w:val="24"/>
        </w:rPr>
        <w:t>一客户在不同</w:t>
      </w:r>
      <w:r w:rsidRPr="00592B97">
        <w:rPr>
          <w:rFonts w:hAnsi="宋体" w:hint="eastAsia"/>
          <w:sz w:val="24"/>
        </w:rPr>
        <w:t>席位</w:t>
      </w:r>
      <w:r w:rsidRPr="00592B97">
        <w:rPr>
          <w:rFonts w:hAnsi="宋体"/>
          <w:sz w:val="24"/>
        </w:rPr>
        <w:t>下</w:t>
      </w:r>
      <w:r w:rsidRPr="00592B97">
        <w:rPr>
          <w:rFonts w:hAnsi="宋体" w:hint="eastAsia"/>
          <w:sz w:val="24"/>
        </w:rPr>
        <w:t>的</w:t>
      </w:r>
      <w:r w:rsidRPr="00592B97">
        <w:rPr>
          <w:rFonts w:hAnsi="宋体"/>
          <w:sz w:val="24"/>
        </w:rPr>
        <w:t>持仓、库存</w:t>
      </w:r>
      <w:r w:rsidRPr="00592B97">
        <w:rPr>
          <w:rFonts w:hAnsi="宋体" w:hint="eastAsia"/>
          <w:sz w:val="24"/>
        </w:rPr>
        <w:t>、</w:t>
      </w:r>
      <w:r w:rsidRPr="00592B97">
        <w:rPr>
          <w:rFonts w:hAnsi="宋体"/>
          <w:sz w:val="24"/>
        </w:rPr>
        <w:t>报单、</w:t>
      </w:r>
      <w:r w:rsidRPr="00592B97">
        <w:rPr>
          <w:rFonts w:hAnsi="宋体" w:hint="eastAsia"/>
          <w:sz w:val="24"/>
        </w:rPr>
        <w:t>资金</w:t>
      </w:r>
      <w:r w:rsidRPr="00592B97">
        <w:rPr>
          <w:rFonts w:hAnsi="宋体"/>
          <w:sz w:val="24"/>
        </w:rPr>
        <w:t>等不可通用。</w:t>
      </w:r>
    </w:p>
    <w:p w:rsidR="004635E0" w:rsidRDefault="004635E0" w:rsidP="00455B1F">
      <w:pPr>
        <w:pStyle w:val="3"/>
        <w:numPr>
          <w:ilvl w:val="2"/>
          <w:numId w:val="20"/>
        </w:numPr>
        <w:adjustRightInd/>
        <w:snapToGrid/>
        <w:spacing w:before="260" w:after="260" w:line="416" w:lineRule="auto"/>
        <w:jc w:val="both"/>
        <w:rPr>
          <w:szCs w:val="24"/>
        </w:rPr>
      </w:pPr>
      <w:bookmarkStart w:id="123" w:name="_Toc436408898"/>
      <w:r>
        <w:rPr>
          <w:rFonts w:hint="eastAsia"/>
          <w:szCs w:val="24"/>
        </w:rPr>
        <w:t>风险</w:t>
      </w:r>
      <w:r>
        <w:rPr>
          <w:szCs w:val="24"/>
        </w:rPr>
        <w:t>管理</w:t>
      </w:r>
      <w:bookmarkEnd w:id="123"/>
    </w:p>
    <w:p w:rsidR="004635E0" w:rsidRPr="00592B97" w:rsidRDefault="004635E0" w:rsidP="00455B1F">
      <w:pPr>
        <w:pStyle w:val="a6"/>
        <w:numPr>
          <w:ilvl w:val="0"/>
          <w:numId w:val="19"/>
        </w:numPr>
        <w:spacing w:line="360" w:lineRule="auto"/>
        <w:ind w:firstLineChars="0"/>
        <w:jc w:val="both"/>
        <w:rPr>
          <w:rFonts w:hAnsi="宋体"/>
          <w:sz w:val="24"/>
        </w:rPr>
      </w:pPr>
      <w:r w:rsidRPr="00592B97">
        <w:rPr>
          <w:rFonts w:hAnsi="宋体" w:cs="仿宋" w:hint="eastAsia"/>
          <w:sz w:val="24"/>
        </w:rPr>
        <w:t>在限仓管理中，交易所按</w:t>
      </w:r>
      <w:r w:rsidRPr="00592B97">
        <w:rPr>
          <w:rFonts w:hAnsi="宋体" w:cs="仿宋"/>
          <w:sz w:val="24"/>
        </w:rPr>
        <w:t>席位持仓限额和客户持仓限额分别管理。</w:t>
      </w:r>
      <w:r w:rsidRPr="00592B97">
        <w:rPr>
          <w:rFonts w:hAnsi="宋体" w:cs="仿宋" w:hint="eastAsia"/>
          <w:sz w:val="24"/>
        </w:rPr>
        <w:t>其中对客户的持仓限额，盘中按客户（10位</w:t>
      </w:r>
      <w:r w:rsidRPr="00592B97">
        <w:rPr>
          <w:rFonts w:hAnsi="宋体" w:cs="仿宋"/>
          <w:sz w:val="24"/>
        </w:rPr>
        <w:t>客户号）</w:t>
      </w:r>
      <w:r w:rsidRPr="00592B97">
        <w:rPr>
          <w:rFonts w:hAnsi="宋体" w:cs="仿宋" w:hint="eastAsia"/>
          <w:sz w:val="24"/>
        </w:rPr>
        <w:t>在不同席位下的持仓进行管理，盘后合并客户持仓进行管理。</w:t>
      </w:r>
    </w:p>
    <w:p w:rsidR="004635E0" w:rsidRPr="00592B97" w:rsidRDefault="004635E0" w:rsidP="00455B1F">
      <w:pPr>
        <w:pStyle w:val="a6"/>
        <w:numPr>
          <w:ilvl w:val="0"/>
          <w:numId w:val="19"/>
        </w:numPr>
        <w:spacing w:line="360" w:lineRule="auto"/>
        <w:ind w:firstLineChars="0"/>
        <w:jc w:val="both"/>
        <w:rPr>
          <w:rFonts w:hAnsi="宋体"/>
          <w:sz w:val="24"/>
        </w:rPr>
      </w:pPr>
      <w:r w:rsidRPr="00592B97">
        <w:rPr>
          <w:rFonts w:hAnsi="宋体" w:hint="eastAsia"/>
          <w:sz w:val="24"/>
        </w:rPr>
        <w:t>在</w:t>
      </w:r>
      <w:r w:rsidRPr="00592B97">
        <w:rPr>
          <w:rFonts w:hAnsi="宋体" w:cs="仿宋" w:hint="eastAsia"/>
          <w:sz w:val="24"/>
        </w:rPr>
        <w:t>强行平仓时，如果是资金不足强平，交易所根据会员的代理帐户资金情况按照风控办法选择平仓客户，不考虑客户在不同会员处的持仓情况。如果是客户超仓强平，交易所对客户在不同席位下的持仓量由大到小的次序进行平仓</w:t>
      </w:r>
      <w:r w:rsidR="00456E96">
        <w:rPr>
          <w:rFonts w:hAnsi="宋体" w:cs="仿宋" w:hint="eastAsia"/>
          <w:sz w:val="24"/>
        </w:rPr>
        <w:t>，</w:t>
      </w:r>
      <w:r w:rsidR="00456E96">
        <w:rPr>
          <w:rFonts w:hAnsi="宋体" w:cs="仿宋"/>
          <w:sz w:val="24"/>
        </w:rPr>
        <w:t>同时</w:t>
      </w:r>
      <w:r w:rsidR="00456E96">
        <w:rPr>
          <w:rFonts w:hAnsi="宋体"/>
          <w:sz w:val="24"/>
        </w:rPr>
        <w:t>交易所</w:t>
      </w:r>
      <w:r w:rsidR="00456E96">
        <w:rPr>
          <w:rFonts w:hAnsi="宋体" w:hint="eastAsia"/>
          <w:sz w:val="24"/>
        </w:rPr>
        <w:t>有权</w:t>
      </w:r>
      <w:r w:rsidR="00456E96">
        <w:rPr>
          <w:rFonts w:hAnsi="宋体"/>
          <w:sz w:val="24"/>
        </w:rPr>
        <w:t>选择</w:t>
      </w:r>
      <w:r w:rsidR="00456E96">
        <w:rPr>
          <w:rFonts w:hAnsi="宋体" w:hint="eastAsia"/>
          <w:sz w:val="24"/>
        </w:rPr>
        <w:t>席位</w:t>
      </w:r>
      <w:r w:rsidR="00456E96">
        <w:rPr>
          <w:rFonts w:hAnsi="宋体"/>
          <w:sz w:val="24"/>
        </w:rPr>
        <w:t>下的客户</w:t>
      </w:r>
      <w:r w:rsidR="00456E96">
        <w:rPr>
          <w:rFonts w:hAnsi="宋体" w:hint="eastAsia"/>
          <w:sz w:val="24"/>
        </w:rPr>
        <w:t>进行</w:t>
      </w:r>
      <w:r w:rsidR="00456E96">
        <w:rPr>
          <w:rFonts w:hAnsi="宋体"/>
          <w:sz w:val="24"/>
        </w:rPr>
        <w:t>平仓处理</w:t>
      </w:r>
      <w:r w:rsidRPr="00592B97">
        <w:rPr>
          <w:rFonts w:hAnsi="宋体" w:cs="仿宋" w:hint="eastAsia"/>
          <w:sz w:val="24"/>
        </w:rPr>
        <w:t>。</w:t>
      </w:r>
    </w:p>
    <w:p w:rsidR="004635E0" w:rsidRPr="00592B97" w:rsidRDefault="004635E0" w:rsidP="00455B1F">
      <w:pPr>
        <w:pStyle w:val="a6"/>
        <w:numPr>
          <w:ilvl w:val="0"/>
          <w:numId w:val="19"/>
        </w:numPr>
        <w:spacing w:line="360" w:lineRule="auto"/>
        <w:ind w:firstLineChars="0"/>
        <w:jc w:val="both"/>
        <w:rPr>
          <w:rFonts w:hAnsi="宋体"/>
          <w:sz w:val="24"/>
        </w:rPr>
      </w:pPr>
      <w:r w:rsidRPr="00592B97">
        <w:rPr>
          <w:rFonts w:hAnsi="宋体" w:cs="仿宋" w:hint="eastAsia"/>
          <w:sz w:val="24"/>
        </w:rPr>
        <w:t>当客户在某一会员席位下资金帐户的余额不足时，由会员负责向客户催缴，该会员可对客户采取禁止通过该会员开仓的权限，但该客户在其他会员名下的交易不受影响。</w:t>
      </w:r>
    </w:p>
    <w:p w:rsidR="004635E0" w:rsidRDefault="004635E0" w:rsidP="00455B1F">
      <w:pPr>
        <w:pStyle w:val="21"/>
        <w:widowControl/>
        <w:numPr>
          <w:ilvl w:val="1"/>
          <w:numId w:val="20"/>
        </w:numPr>
        <w:adjustRightInd/>
        <w:snapToGrid/>
        <w:spacing w:before="260" w:after="270" w:line="416" w:lineRule="atLeast"/>
      </w:pPr>
      <w:bookmarkStart w:id="124" w:name="_Toc436408899"/>
      <w:r>
        <w:rPr>
          <w:rFonts w:hint="eastAsia"/>
        </w:rPr>
        <w:t>交易</w:t>
      </w:r>
      <w:r w:rsidRPr="00E612FD">
        <w:rPr>
          <w:rFonts w:hAnsi="黑体"/>
          <w:bCs w:val="0"/>
          <w:kern w:val="0"/>
          <w:szCs w:val="20"/>
        </w:rPr>
        <w:t>指令</w:t>
      </w:r>
      <w:bookmarkEnd w:id="124"/>
    </w:p>
    <w:p w:rsidR="004635E0" w:rsidRPr="00592B97" w:rsidRDefault="004635E0" w:rsidP="00455B1F">
      <w:pPr>
        <w:pStyle w:val="a6"/>
        <w:numPr>
          <w:ilvl w:val="0"/>
          <w:numId w:val="11"/>
        </w:numPr>
        <w:spacing w:line="360" w:lineRule="auto"/>
        <w:ind w:firstLineChars="0"/>
        <w:jc w:val="both"/>
        <w:rPr>
          <w:rFonts w:hAnsi="宋体"/>
          <w:sz w:val="24"/>
        </w:rPr>
      </w:pPr>
      <w:r w:rsidRPr="00592B97">
        <w:rPr>
          <w:rFonts w:hAnsi="宋体" w:hint="eastAsia"/>
          <w:sz w:val="24"/>
        </w:rPr>
        <w:t>除现有</w:t>
      </w:r>
      <w:r w:rsidRPr="00592B97">
        <w:rPr>
          <w:rFonts w:hAnsi="宋体"/>
          <w:sz w:val="24"/>
        </w:rPr>
        <w:t>的</w:t>
      </w:r>
      <w:r w:rsidRPr="00592B97">
        <w:rPr>
          <w:rFonts w:hAnsi="宋体" w:hint="eastAsia"/>
          <w:sz w:val="24"/>
        </w:rPr>
        <w:t>限价</w:t>
      </w:r>
      <w:r w:rsidRPr="00592B97">
        <w:rPr>
          <w:rFonts w:hAnsi="宋体"/>
          <w:sz w:val="24"/>
        </w:rPr>
        <w:t>类指令，交易所新</w:t>
      </w:r>
      <w:r w:rsidRPr="00592B97">
        <w:rPr>
          <w:rFonts w:hAnsi="宋体" w:hint="eastAsia"/>
          <w:sz w:val="24"/>
        </w:rPr>
        <w:t>增</w:t>
      </w:r>
      <w:r w:rsidRPr="00592B97">
        <w:rPr>
          <w:rFonts w:hAnsi="宋体"/>
          <w:sz w:val="24"/>
        </w:rPr>
        <w:t>了三个</w:t>
      </w:r>
      <w:r w:rsidRPr="00592B97">
        <w:rPr>
          <w:rFonts w:hAnsi="宋体" w:hint="eastAsia"/>
          <w:sz w:val="24"/>
        </w:rPr>
        <w:t>市价类</w:t>
      </w:r>
      <w:r w:rsidRPr="00592B97">
        <w:rPr>
          <w:rFonts w:hAnsi="宋体"/>
          <w:sz w:val="24"/>
        </w:rPr>
        <w:t>指令</w:t>
      </w:r>
      <w:r w:rsidRPr="00592B97">
        <w:rPr>
          <w:rFonts w:hAnsi="宋体" w:hint="eastAsia"/>
          <w:sz w:val="24"/>
        </w:rPr>
        <w:t>：市价</w:t>
      </w:r>
      <w:r w:rsidRPr="00592B97">
        <w:rPr>
          <w:rFonts w:hAnsi="宋体"/>
          <w:sz w:val="24"/>
        </w:rPr>
        <w:t>剩余转限价、市价</w:t>
      </w:r>
      <w:r w:rsidRPr="00592B97">
        <w:rPr>
          <w:rFonts w:hAnsi="宋体" w:hint="eastAsia"/>
          <w:sz w:val="24"/>
        </w:rPr>
        <w:t>FOK、</w:t>
      </w:r>
      <w:r w:rsidRPr="00592B97">
        <w:rPr>
          <w:rFonts w:hAnsi="宋体"/>
          <w:sz w:val="24"/>
        </w:rPr>
        <w:t>市价</w:t>
      </w:r>
      <w:r w:rsidRPr="00592B97">
        <w:rPr>
          <w:rFonts w:hAnsi="宋体" w:hint="eastAsia"/>
          <w:sz w:val="24"/>
        </w:rPr>
        <w:t>FAK</w:t>
      </w:r>
      <w:r w:rsidRPr="00592B97">
        <w:rPr>
          <w:rFonts w:hAnsi="宋体"/>
          <w:sz w:val="24"/>
        </w:rPr>
        <w:t>。</w:t>
      </w:r>
      <w:ins w:id="125" w:author="李田" w:date="2016-03-24T14:20:00Z">
        <w:r w:rsidR="00EE7F62">
          <w:rPr>
            <w:rFonts w:hAnsi="宋体" w:hint="eastAsia"/>
            <w:sz w:val="24"/>
          </w:rPr>
          <w:t>市价订单在</w:t>
        </w:r>
      </w:ins>
      <w:ins w:id="126" w:author="李田" w:date="2016-03-24T14:21:00Z">
        <w:r w:rsidR="00EE7F62">
          <w:rPr>
            <w:rFonts w:hAnsi="宋体" w:hint="eastAsia"/>
            <w:sz w:val="24"/>
          </w:rPr>
          <w:t>报入</w:t>
        </w:r>
      </w:ins>
      <w:ins w:id="127" w:author="李田" w:date="2016-03-24T14:20:00Z">
        <w:r w:rsidR="00EE7F62">
          <w:rPr>
            <w:rFonts w:hAnsi="宋体" w:hint="eastAsia"/>
            <w:sz w:val="24"/>
          </w:rPr>
          <w:t>冻结时采用上日</w:t>
        </w:r>
        <w:del w:id="128" w:author="sunxj" w:date="2016-05-18T10:43:00Z">
          <w:r w:rsidR="00EE7F62" w:rsidDel="00360CF2">
            <w:rPr>
              <w:rFonts w:hAnsi="宋体" w:hint="eastAsia"/>
              <w:sz w:val="24"/>
            </w:rPr>
            <w:delText>结算</w:delText>
          </w:r>
        </w:del>
      </w:ins>
      <w:ins w:id="129" w:author="sunxj" w:date="2016-05-18T10:43:00Z">
        <w:r w:rsidR="00360CF2">
          <w:rPr>
            <w:rFonts w:hAnsi="宋体" w:hint="eastAsia"/>
            <w:sz w:val="24"/>
          </w:rPr>
          <w:t>收盘</w:t>
        </w:r>
      </w:ins>
      <w:ins w:id="130" w:author="李田" w:date="2016-03-24T14:20:00Z">
        <w:r w:rsidR="00EE7F62">
          <w:rPr>
            <w:rFonts w:hAnsi="宋体" w:hint="eastAsia"/>
            <w:sz w:val="24"/>
          </w:rPr>
          <w:t>价</w:t>
        </w:r>
      </w:ins>
      <w:ins w:id="131" w:author="李田" w:date="2016-03-24T14:21:00Z">
        <w:r w:rsidR="00EE7F62">
          <w:rPr>
            <w:rFonts w:hAnsi="宋体" w:hint="eastAsia"/>
            <w:sz w:val="24"/>
          </w:rPr>
          <w:t>计算和冻结保证金</w:t>
        </w:r>
      </w:ins>
      <w:ins w:id="132" w:author="李田" w:date="2016-03-24T14:20:00Z">
        <w:r w:rsidR="00EE7F62">
          <w:rPr>
            <w:rFonts w:hAnsi="宋体" w:hint="eastAsia"/>
            <w:sz w:val="24"/>
          </w:rPr>
          <w:t>，成交后</w:t>
        </w:r>
      </w:ins>
      <w:ins w:id="133" w:author="李田" w:date="2016-03-24T14:21:00Z">
        <w:r w:rsidR="00EE7F62">
          <w:rPr>
            <w:rFonts w:hAnsi="宋体" w:hint="eastAsia"/>
            <w:sz w:val="24"/>
          </w:rPr>
          <w:t>采用成交价占用保证金</w:t>
        </w:r>
      </w:ins>
      <w:ins w:id="134" w:author="李田" w:date="2016-03-24T14:20:00Z">
        <w:r w:rsidR="00EE7F62">
          <w:rPr>
            <w:rFonts w:hAnsi="宋体" w:hint="eastAsia"/>
            <w:sz w:val="24"/>
          </w:rPr>
          <w:t>。</w:t>
        </w:r>
      </w:ins>
    </w:p>
    <w:p w:rsidR="004635E0" w:rsidRPr="00592B97" w:rsidRDefault="004635E0" w:rsidP="00455B1F">
      <w:pPr>
        <w:pStyle w:val="a6"/>
        <w:numPr>
          <w:ilvl w:val="0"/>
          <w:numId w:val="11"/>
        </w:numPr>
        <w:spacing w:line="360" w:lineRule="auto"/>
        <w:ind w:firstLineChars="0"/>
        <w:jc w:val="both"/>
        <w:rPr>
          <w:rFonts w:hAnsi="宋体"/>
          <w:sz w:val="24"/>
        </w:rPr>
      </w:pPr>
      <w:r w:rsidRPr="00592B97">
        <w:rPr>
          <w:rFonts w:hAnsi="宋体" w:hint="eastAsia"/>
          <w:sz w:val="24"/>
        </w:rPr>
        <w:t>市价</w:t>
      </w:r>
      <w:r w:rsidRPr="00592B97">
        <w:rPr>
          <w:rFonts w:hAnsi="宋体"/>
          <w:sz w:val="24"/>
        </w:rPr>
        <w:t>剩余转限价指令：</w:t>
      </w:r>
      <w:r w:rsidRPr="00592B97">
        <w:rPr>
          <w:rFonts w:hAnsi="宋体" w:hint="eastAsia"/>
          <w:sz w:val="24"/>
        </w:rPr>
        <w:t>未指定</w:t>
      </w:r>
      <w:r w:rsidRPr="00592B97">
        <w:rPr>
          <w:rFonts w:hAnsi="宋体" w:cs="仿宋" w:hint="eastAsia"/>
          <w:sz w:val="24"/>
        </w:rPr>
        <w:t>价格的订单，与订单簿中当前最优</w:t>
      </w:r>
      <w:ins w:id="135" w:author="余新泰" w:date="2016-04-13T09:41:00Z">
        <w:r w:rsidR="00787452">
          <w:rPr>
            <w:rFonts w:hAnsi="宋体" w:cs="仿宋" w:hint="eastAsia"/>
            <w:sz w:val="24"/>
          </w:rPr>
          <w:t>五档</w:t>
        </w:r>
      </w:ins>
      <w:r w:rsidRPr="00592B97">
        <w:rPr>
          <w:rFonts w:hAnsi="宋体" w:cs="仿宋" w:hint="eastAsia"/>
          <w:sz w:val="24"/>
        </w:rPr>
        <w:t>价格立即成交，若未能全部成交，则剩余按照</w:t>
      </w:r>
      <w:del w:id="136" w:author="余新泰" w:date="2016-04-13T09:42:00Z">
        <w:r w:rsidRPr="00592B97" w:rsidDel="00787452">
          <w:rPr>
            <w:rFonts w:hAnsi="宋体" w:cs="仿宋" w:hint="eastAsia"/>
            <w:sz w:val="24"/>
          </w:rPr>
          <w:delText>该</w:delText>
        </w:r>
      </w:del>
      <w:ins w:id="137" w:author="余新泰" w:date="2016-04-13T09:42:00Z">
        <w:r w:rsidR="00787452">
          <w:rPr>
            <w:rFonts w:hAnsi="宋体" w:cs="仿宋" w:hint="eastAsia"/>
            <w:sz w:val="24"/>
          </w:rPr>
          <w:t>上一笔</w:t>
        </w:r>
      </w:ins>
      <w:r w:rsidRPr="00592B97">
        <w:rPr>
          <w:rFonts w:hAnsi="宋体" w:cs="仿宋" w:hint="eastAsia"/>
          <w:sz w:val="24"/>
        </w:rPr>
        <w:t>成交价转换成标准限价订单。</w:t>
      </w:r>
    </w:p>
    <w:p w:rsidR="004635E0" w:rsidRPr="00592B97" w:rsidRDefault="004635E0" w:rsidP="00455B1F">
      <w:pPr>
        <w:pStyle w:val="a6"/>
        <w:numPr>
          <w:ilvl w:val="0"/>
          <w:numId w:val="11"/>
        </w:numPr>
        <w:spacing w:line="360" w:lineRule="auto"/>
        <w:ind w:firstLineChars="0"/>
        <w:jc w:val="both"/>
        <w:rPr>
          <w:rFonts w:hAnsi="宋体"/>
          <w:sz w:val="24"/>
        </w:rPr>
      </w:pPr>
      <w:r w:rsidRPr="00592B97">
        <w:rPr>
          <w:rFonts w:hAnsi="宋体" w:hint="eastAsia"/>
          <w:sz w:val="24"/>
        </w:rPr>
        <w:t>市价</w:t>
      </w:r>
      <w:r w:rsidR="00735CC3" w:rsidRPr="00592B97">
        <w:rPr>
          <w:rFonts w:hAnsi="宋体" w:hint="eastAsia"/>
          <w:sz w:val="24"/>
        </w:rPr>
        <w:t>F</w:t>
      </w:r>
      <w:r w:rsidR="00735CC3">
        <w:rPr>
          <w:rFonts w:hAnsi="宋体" w:hint="eastAsia"/>
          <w:sz w:val="24"/>
        </w:rPr>
        <w:t>A</w:t>
      </w:r>
      <w:r w:rsidR="00735CC3" w:rsidRPr="00592B97">
        <w:rPr>
          <w:rFonts w:hAnsi="宋体" w:hint="eastAsia"/>
          <w:sz w:val="24"/>
        </w:rPr>
        <w:t>K</w:t>
      </w:r>
      <w:r w:rsidRPr="00592B97">
        <w:rPr>
          <w:rFonts w:hAnsi="宋体" w:hint="eastAsia"/>
          <w:sz w:val="24"/>
        </w:rPr>
        <w:t>指令</w:t>
      </w:r>
      <w:r w:rsidRPr="00592B97">
        <w:rPr>
          <w:rFonts w:hAnsi="宋体"/>
          <w:sz w:val="24"/>
        </w:rPr>
        <w:t>：</w:t>
      </w:r>
      <w:r w:rsidRPr="00592B97">
        <w:rPr>
          <w:rFonts w:hAnsi="宋体" w:hint="eastAsia"/>
          <w:sz w:val="24"/>
        </w:rPr>
        <w:t>未指定</w:t>
      </w:r>
      <w:r w:rsidRPr="00592B97">
        <w:rPr>
          <w:rFonts w:hAnsi="宋体" w:cs="仿宋" w:hint="eastAsia"/>
          <w:sz w:val="24"/>
        </w:rPr>
        <w:t>价格的订单，与订单簿中当前最优</w:t>
      </w:r>
      <w:del w:id="138" w:author="余新泰" w:date="2016-04-13T09:42:00Z">
        <w:r w:rsidRPr="00592B97" w:rsidDel="00787452">
          <w:rPr>
            <w:rFonts w:hAnsi="宋体" w:cs="仿宋" w:hint="eastAsia"/>
            <w:sz w:val="24"/>
          </w:rPr>
          <w:delText>十</w:delText>
        </w:r>
      </w:del>
      <w:ins w:id="139" w:author="余新泰" w:date="2016-04-13T09:42:00Z">
        <w:r w:rsidR="00787452">
          <w:rPr>
            <w:rFonts w:hAnsi="宋体" w:cs="仿宋" w:hint="eastAsia"/>
            <w:sz w:val="24"/>
          </w:rPr>
          <w:t>五</w:t>
        </w:r>
      </w:ins>
      <w:r w:rsidRPr="00592B97">
        <w:rPr>
          <w:rFonts w:hAnsi="宋体" w:cs="仿宋" w:hint="eastAsia"/>
          <w:sz w:val="24"/>
        </w:rPr>
        <w:t>档价格立即成交，若未能全部成交，则剩余自动撤销。</w:t>
      </w:r>
    </w:p>
    <w:p w:rsidR="004635E0" w:rsidRPr="00592B97" w:rsidRDefault="004635E0" w:rsidP="00455B1F">
      <w:pPr>
        <w:pStyle w:val="a6"/>
        <w:numPr>
          <w:ilvl w:val="0"/>
          <w:numId w:val="11"/>
        </w:numPr>
        <w:spacing w:line="360" w:lineRule="auto"/>
        <w:ind w:firstLineChars="0"/>
        <w:jc w:val="both"/>
        <w:rPr>
          <w:rFonts w:hAnsi="宋体"/>
          <w:sz w:val="24"/>
        </w:rPr>
      </w:pPr>
      <w:r w:rsidRPr="00592B97">
        <w:rPr>
          <w:rFonts w:hAnsi="宋体" w:cs="仿宋" w:hint="eastAsia"/>
          <w:sz w:val="24"/>
        </w:rPr>
        <w:t>市价</w:t>
      </w:r>
      <w:r w:rsidR="00735CC3" w:rsidRPr="00592B97">
        <w:rPr>
          <w:rFonts w:hAnsi="宋体" w:cs="仿宋" w:hint="eastAsia"/>
          <w:sz w:val="24"/>
        </w:rPr>
        <w:t>F</w:t>
      </w:r>
      <w:r w:rsidR="00735CC3">
        <w:rPr>
          <w:rFonts w:hAnsi="宋体" w:cs="仿宋" w:hint="eastAsia"/>
          <w:sz w:val="24"/>
        </w:rPr>
        <w:t>O</w:t>
      </w:r>
      <w:r w:rsidR="00735CC3" w:rsidRPr="00592B97">
        <w:rPr>
          <w:rFonts w:hAnsi="宋体" w:cs="仿宋" w:hint="eastAsia"/>
          <w:sz w:val="24"/>
        </w:rPr>
        <w:t>K</w:t>
      </w:r>
      <w:r w:rsidRPr="00592B97">
        <w:rPr>
          <w:rFonts w:hAnsi="宋体" w:cs="仿宋" w:hint="eastAsia"/>
          <w:sz w:val="24"/>
        </w:rPr>
        <w:t>指令</w:t>
      </w:r>
      <w:r w:rsidRPr="00592B97">
        <w:rPr>
          <w:rFonts w:hAnsi="宋体" w:cs="仿宋"/>
          <w:sz w:val="24"/>
        </w:rPr>
        <w:t>：</w:t>
      </w:r>
      <w:r w:rsidRPr="00592B97">
        <w:rPr>
          <w:rFonts w:hAnsi="宋体" w:cs="仿宋" w:hint="eastAsia"/>
          <w:sz w:val="24"/>
        </w:rPr>
        <w:t>未</w:t>
      </w:r>
      <w:r w:rsidRPr="00592B97">
        <w:rPr>
          <w:rFonts w:hAnsi="宋体" w:cs="仿宋"/>
          <w:sz w:val="24"/>
        </w:rPr>
        <w:t>指</w:t>
      </w:r>
      <w:r w:rsidRPr="00592B97">
        <w:rPr>
          <w:rFonts w:hAnsi="宋体" w:cs="仿宋" w:hint="eastAsia"/>
          <w:sz w:val="24"/>
        </w:rPr>
        <w:t>定价格的订单，与订单簿中</w:t>
      </w:r>
      <w:del w:id="140" w:author="余新泰" w:date="2016-04-13T09:42:00Z">
        <w:r w:rsidRPr="00592B97" w:rsidDel="00787452">
          <w:rPr>
            <w:rFonts w:hAnsi="宋体" w:cs="仿宋" w:hint="eastAsia"/>
            <w:sz w:val="24"/>
          </w:rPr>
          <w:delText>当前</w:delText>
        </w:r>
      </w:del>
      <w:ins w:id="141" w:author="余新泰" w:date="2016-04-13T09:42:00Z">
        <w:r w:rsidR="00787452">
          <w:rPr>
            <w:rFonts w:hAnsi="宋体" w:cs="仿宋" w:hint="eastAsia"/>
            <w:sz w:val="24"/>
          </w:rPr>
          <w:t>最优</w:t>
        </w:r>
      </w:ins>
      <w:del w:id="142" w:author="余新泰" w:date="2016-04-13T09:42:00Z">
        <w:r w:rsidRPr="00592B97" w:rsidDel="00787452">
          <w:rPr>
            <w:rFonts w:hAnsi="宋体" w:cs="仿宋" w:hint="eastAsia"/>
            <w:sz w:val="24"/>
          </w:rPr>
          <w:delText>十</w:delText>
        </w:r>
      </w:del>
      <w:ins w:id="143" w:author="余新泰" w:date="2016-04-13T09:42:00Z">
        <w:r w:rsidR="00787452">
          <w:rPr>
            <w:rFonts w:hAnsi="宋体" w:cs="仿宋" w:hint="eastAsia"/>
            <w:sz w:val="24"/>
          </w:rPr>
          <w:t>五</w:t>
        </w:r>
      </w:ins>
      <w:r w:rsidRPr="00592B97">
        <w:rPr>
          <w:rFonts w:hAnsi="宋体" w:cs="仿宋" w:hint="eastAsia"/>
          <w:sz w:val="24"/>
        </w:rPr>
        <w:t>档价格立即成交，如果该订单下所有申报手数不能全部成交，该订单下所有申报手数全部自动被系</w:t>
      </w:r>
      <w:r w:rsidRPr="00592B97">
        <w:rPr>
          <w:rFonts w:hAnsi="宋体" w:cs="仿宋" w:hint="eastAsia"/>
          <w:sz w:val="24"/>
        </w:rPr>
        <w:lastRenderedPageBreak/>
        <w:t>统撤销。</w:t>
      </w:r>
    </w:p>
    <w:p w:rsidR="004635E0" w:rsidRDefault="004635E0" w:rsidP="00455B1F">
      <w:pPr>
        <w:pStyle w:val="21"/>
        <w:widowControl/>
        <w:numPr>
          <w:ilvl w:val="1"/>
          <w:numId w:val="20"/>
        </w:numPr>
        <w:adjustRightInd/>
        <w:snapToGrid/>
        <w:spacing w:before="260" w:after="270" w:line="416" w:lineRule="atLeast"/>
      </w:pPr>
      <w:bookmarkStart w:id="144" w:name="_Toc436408900"/>
      <w:r>
        <w:rPr>
          <w:rFonts w:hint="eastAsia"/>
        </w:rPr>
        <w:t>交收申报</w:t>
      </w:r>
      <w:bookmarkEnd w:id="144"/>
    </w:p>
    <w:p w:rsidR="004635E0" w:rsidRPr="00592B97" w:rsidRDefault="004635E0" w:rsidP="00455B1F">
      <w:pPr>
        <w:pStyle w:val="a6"/>
        <w:numPr>
          <w:ilvl w:val="0"/>
          <w:numId w:val="12"/>
        </w:numPr>
        <w:spacing w:line="360" w:lineRule="auto"/>
        <w:ind w:firstLineChars="0"/>
        <w:jc w:val="both"/>
        <w:rPr>
          <w:rFonts w:hAnsi="宋体"/>
          <w:sz w:val="24"/>
        </w:rPr>
      </w:pPr>
      <w:r w:rsidRPr="00592B97">
        <w:rPr>
          <w:rFonts w:hAnsi="宋体" w:hint="eastAsia"/>
          <w:sz w:val="24"/>
        </w:rPr>
        <w:t>交收申报报单时冻结可替代交割品种明细，成交时</w:t>
      </w:r>
      <w:del w:id="145" w:author="李田" w:date="2016-03-24T14:22:00Z">
        <w:r w:rsidRPr="00592B97" w:rsidDel="00EE7F62">
          <w:rPr>
            <w:rFonts w:hAnsi="宋体" w:hint="eastAsia"/>
            <w:sz w:val="24"/>
          </w:rPr>
          <w:delText>，按冻结明细，释放冻结库存，重新计算应交收库存，库存、资金直接过户</w:delText>
        </w:r>
      </w:del>
      <w:ins w:id="146" w:author="李田" w:date="2016-03-24T14:24:00Z">
        <w:r w:rsidR="00EE7F62">
          <w:rPr>
            <w:rFonts w:hAnsi="宋体" w:hint="eastAsia"/>
            <w:sz w:val="24"/>
          </w:rPr>
          <w:t>保持冻结的资金、库存不变</w:t>
        </w:r>
      </w:ins>
      <w:r w:rsidRPr="00592B97">
        <w:rPr>
          <w:rFonts w:hAnsi="宋体" w:hint="eastAsia"/>
          <w:sz w:val="24"/>
        </w:rPr>
        <w:t>，</w:t>
      </w:r>
      <w:ins w:id="147" w:author="李田" w:date="2016-03-24T14:22:00Z">
        <w:r w:rsidR="00EE7F62">
          <w:rPr>
            <w:rFonts w:hAnsi="宋体" w:hint="eastAsia"/>
            <w:sz w:val="24"/>
          </w:rPr>
          <w:t>交割过户在</w:t>
        </w:r>
      </w:ins>
      <w:r w:rsidRPr="00592B97">
        <w:rPr>
          <w:rFonts w:hAnsi="宋体" w:hint="eastAsia"/>
          <w:sz w:val="24"/>
        </w:rPr>
        <w:t>清算时处理</w:t>
      </w:r>
      <w:del w:id="148" w:author="李田" w:date="2016-03-24T14:22:00Z">
        <w:r w:rsidRPr="00592B97" w:rsidDel="00EE7F62">
          <w:rPr>
            <w:rFonts w:hAnsi="宋体" w:hint="eastAsia"/>
            <w:sz w:val="24"/>
          </w:rPr>
          <w:delText>持仓</w:delText>
        </w:r>
      </w:del>
      <w:r w:rsidRPr="00592B97">
        <w:rPr>
          <w:rFonts w:hAnsi="宋体" w:hint="eastAsia"/>
          <w:sz w:val="24"/>
        </w:rPr>
        <w:t>。</w:t>
      </w:r>
    </w:p>
    <w:p w:rsidR="004635E0" w:rsidRPr="00592B97" w:rsidRDefault="004635E0" w:rsidP="00455B1F">
      <w:pPr>
        <w:pStyle w:val="a6"/>
        <w:numPr>
          <w:ilvl w:val="0"/>
          <w:numId w:val="12"/>
        </w:numPr>
        <w:spacing w:line="360" w:lineRule="auto"/>
        <w:ind w:firstLineChars="0"/>
        <w:jc w:val="both"/>
        <w:rPr>
          <w:rFonts w:hAnsi="宋体"/>
          <w:sz w:val="24"/>
        </w:rPr>
      </w:pPr>
      <w:r w:rsidRPr="00592B97">
        <w:rPr>
          <w:rFonts w:hAnsi="宋体" w:hint="eastAsia"/>
          <w:sz w:val="24"/>
        </w:rPr>
        <w:t>申报时</w:t>
      </w:r>
      <w:r w:rsidRPr="00592B97">
        <w:rPr>
          <w:rFonts w:hAnsi="宋体"/>
          <w:sz w:val="24"/>
        </w:rPr>
        <w:t>：</w:t>
      </w:r>
      <w:r w:rsidRPr="00592B97">
        <w:rPr>
          <w:rFonts w:hAnsi="宋体" w:hint="eastAsia"/>
          <w:sz w:val="24"/>
        </w:rPr>
        <w:t>全额冻结资金、库存、持仓。</w:t>
      </w:r>
    </w:p>
    <w:p w:rsidR="004635E0" w:rsidRPr="00592B97" w:rsidDel="00EE7F62" w:rsidRDefault="004635E0" w:rsidP="000D54C5">
      <w:pPr>
        <w:pStyle w:val="a6"/>
        <w:numPr>
          <w:ilvl w:val="0"/>
          <w:numId w:val="12"/>
        </w:numPr>
        <w:spacing w:line="360" w:lineRule="auto"/>
        <w:jc w:val="both"/>
        <w:rPr>
          <w:del w:id="149" w:author="李田" w:date="2016-03-24T14:21:00Z"/>
          <w:rFonts w:hAnsi="宋体"/>
          <w:sz w:val="24"/>
        </w:rPr>
      </w:pPr>
      <w:del w:id="150" w:author="李田" w:date="2016-03-24T14:21:00Z">
        <w:r w:rsidRPr="00592B97" w:rsidDel="00EE7F62">
          <w:rPr>
            <w:rFonts w:hAnsi="宋体" w:hint="eastAsia"/>
            <w:sz w:val="24"/>
          </w:rPr>
          <w:delText>撮合</w:delText>
        </w:r>
        <w:r w:rsidRPr="00592B97" w:rsidDel="00EE7F62">
          <w:rPr>
            <w:rFonts w:hAnsi="宋体"/>
            <w:sz w:val="24"/>
          </w:rPr>
          <w:delText>时：</w:delText>
        </w:r>
        <w:r w:rsidRPr="00592B97" w:rsidDel="00EE7F62">
          <w:rPr>
            <w:rFonts w:hAnsi="宋体" w:hint="eastAsia"/>
            <w:sz w:val="24"/>
          </w:rPr>
          <w:delText>交易结束后对交割申报撮合成功的记录进行逐笔过户。</w:delText>
        </w:r>
      </w:del>
    </w:p>
    <w:p w:rsidR="004635E0" w:rsidRPr="00592B97" w:rsidDel="00EE7F62" w:rsidRDefault="004635E0" w:rsidP="00455B1F">
      <w:pPr>
        <w:pStyle w:val="a6"/>
        <w:numPr>
          <w:ilvl w:val="0"/>
          <w:numId w:val="12"/>
        </w:numPr>
        <w:spacing w:line="360" w:lineRule="auto"/>
        <w:ind w:firstLineChars="0"/>
        <w:jc w:val="both"/>
        <w:rPr>
          <w:del w:id="151" w:author="李田" w:date="2016-03-24T14:21:00Z"/>
          <w:rFonts w:hAnsi="宋体"/>
          <w:sz w:val="24"/>
        </w:rPr>
      </w:pPr>
      <w:del w:id="152" w:author="李田" w:date="2016-03-24T14:21:00Z">
        <w:r w:rsidRPr="00592B97" w:rsidDel="00EE7F62">
          <w:rPr>
            <w:rFonts w:hAnsi="宋体" w:hint="eastAsia"/>
            <w:sz w:val="24"/>
          </w:rPr>
          <w:delText>过户</w:delText>
        </w:r>
        <w:r w:rsidRPr="00592B97" w:rsidDel="00EE7F62">
          <w:rPr>
            <w:rFonts w:hAnsi="宋体"/>
            <w:sz w:val="24"/>
          </w:rPr>
          <w:delText>：</w:delText>
        </w:r>
        <w:r w:rsidRPr="00592B97" w:rsidDel="00EE7F62">
          <w:rPr>
            <w:rFonts w:hAnsi="宋体" w:hint="eastAsia"/>
            <w:sz w:val="24"/>
          </w:rPr>
          <w:delText>过户前释放冻结资金实物，并以释放后的总库存按照替代交割优先级重新逐笔扣减库存。</w:delText>
        </w:r>
      </w:del>
    </w:p>
    <w:p w:rsidR="004635E0" w:rsidRDefault="004635E0" w:rsidP="00455B1F">
      <w:pPr>
        <w:pStyle w:val="21"/>
        <w:widowControl/>
        <w:numPr>
          <w:ilvl w:val="1"/>
          <w:numId w:val="20"/>
        </w:numPr>
        <w:adjustRightInd/>
        <w:snapToGrid/>
        <w:spacing w:before="260" w:after="270" w:line="416" w:lineRule="atLeast"/>
      </w:pPr>
      <w:bookmarkStart w:id="153" w:name="_Toc436408901"/>
      <w:r>
        <w:rPr>
          <w:rFonts w:hint="eastAsia"/>
        </w:rPr>
        <w:t>大宗</w:t>
      </w:r>
      <w:r>
        <w:t>交易</w:t>
      </w:r>
      <w:bookmarkEnd w:id="153"/>
    </w:p>
    <w:p w:rsidR="004635E0" w:rsidRPr="00592B97" w:rsidRDefault="004635E0" w:rsidP="00455B1F">
      <w:pPr>
        <w:pStyle w:val="a6"/>
        <w:numPr>
          <w:ilvl w:val="0"/>
          <w:numId w:val="13"/>
        </w:numPr>
        <w:spacing w:line="360" w:lineRule="auto"/>
        <w:ind w:firstLineChars="0"/>
        <w:jc w:val="both"/>
        <w:rPr>
          <w:rFonts w:hAnsi="宋体"/>
          <w:sz w:val="24"/>
        </w:rPr>
      </w:pPr>
      <w:r w:rsidRPr="00592B97">
        <w:rPr>
          <w:rFonts w:hAnsi="宋体" w:hint="eastAsia"/>
          <w:sz w:val="24"/>
        </w:rPr>
        <w:t>大宗</w:t>
      </w:r>
      <w:r w:rsidRPr="00592B97">
        <w:rPr>
          <w:rFonts w:hAnsi="宋体"/>
          <w:sz w:val="24"/>
        </w:rPr>
        <w:t>交易由会员</w:t>
      </w:r>
      <w:r w:rsidRPr="00592B97">
        <w:rPr>
          <w:rFonts w:hAnsi="宋体" w:hint="eastAsia"/>
          <w:sz w:val="24"/>
        </w:rPr>
        <w:t>通过</w:t>
      </w:r>
      <w:r w:rsidRPr="00592B97">
        <w:rPr>
          <w:rFonts w:hAnsi="宋体"/>
          <w:sz w:val="24"/>
        </w:rPr>
        <w:t>会服</w:t>
      </w:r>
      <w:r w:rsidRPr="00592B97">
        <w:rPr>
          <w:rFonts w:hAnsi="宋体" w:hint="eastAsia"/>
          <w:sz w:val="24"/>
        </w:rPr>
        <w:t>系统</w:t>
      </w:r>
      <w:r w:rsidRPr="00592B97">
        <w:rPr>
          <w:rFonts w:hAnsi="宋体"/>
          <w:sz w:val="24"/>
        </w:rPr>
        <w:t>自行录入，交易双方录入配对成功后，提交交易所审核。</w:t>
      </w:r>
    </w:p>
    <w:p w:rsidR="004635E0" w:rsidRPr="00592B97" w:rsidRDefault="004635E0" w:rsidP="00455B1F">
      <w:pPr>
        <w:pStyle w:val="a6"/>
        <w:numPr>
          <w:ilvl w:val="0"/>
          <w:numId w:val="13"/>
        </w:numPr>
        <w:spacing w:line="360" w:lineRule="auto"/>
        <w:ind w:firstLineChars="0"/>
        <w:jc w:val="both"/>
        <w:rPr>
          <w:rFonts w:hAnsi="宋体"/>
          <w:sz w:val="24"/>
        </w:rPr>
      </w:pPr>
      <w:r w:rsidRPr="00592B97">
        <w:rPr>
          <w:rFonts w:hAnsi="宋体" w:hint="eastAsia"/>
          <w:sz w:val="24"/>
        </w:rPr>
        <w:t>审核通过</w:t>
      </w:r>
      <w:r w:rsidRPr="00592B97">
        <w:rPr>
          <w:rFonts w:hAnsi="宋体"/>
          <w:sz w:val="24"/>
        </w:rPr>
        <w:t>后即成交</w:t>
      </w:r>
      <w:r w:rsidRPr="00592B97">
        <w:rPr>
          <w:rFonts w:hAnsi="宋体" w:hint="eastAsia"/>
          <w:sz w:val="24"/>
        </w:rPr>
        <w:t>。</w:t>
      </w:r>
    </w:p>
    <w:p w:rsidR="004635E0" w:rsidRPr="003720C1" w:rsidRDefault="004635E0" w:rsidP="00455B1F">
      <w:pPr>
        <w:pStyle w:val="a6"/>
        <w:numPr>
          <w:ilvl w:val="0"/>
          <w:numId w:val="13"/>
        </w:numPr>
        <w:spacing w:line="360" w:lineRule="auto"/>
        <w:ind w:firstLineChars="0"/>
        <w:jc w:val="both"/>
        <w:rPr>
          <w:rFonts w:ascii="仿宋" w:eastAsia="仿宋" w:hAnsi="仿宋"/>
          <w:sz w:val="24"/>
        </w:rPr>
      </w:pPr>
      <w:r w:rsidRPr="00592B97">
        <w:rPr>
          <w:rFonts w:hAnsi="宋体" w:hint="eastAsia"/>
          <w:sz w:val="24"/>
        </w:rPr>
        <w:t>其他</w:t>
      </w:r>
      <w:r w:rsidRPr="00592B97">
        <w:rPr>
          <w:rFonts w:hAnsi="宋体"/>
          <w:sz w:val="24"/>
        </w:rPr>
        <w:t>交易逻辑</w:t>
      </w:r>
      <w:r w:rsidRPr="00592B97">
        <w:rPr>
          <w:rFonts w:hAnsi="宋体" w:hint="eastAsia"/>
          <w:sz w:val="24"/>
        </w:rPr>
        <w:t>与</w:t>
      </w:r>
      <w:r w:rsidRPr="00592B97">
        <w:rPr>
          <w:rFonts w:hAnsi="宋体"/>
          <w:sz w:val="24"/>
        </w:rPr>
        <w:t>原来保持一致。</w:t>
      </w:r>
    </w:p>
    <w:p w:rsidR="003720C1" w:rsidRDefault="003720C1" w:rsidP="00455B1F">
      <w:pPr>
        <w:pStyle w:val="21"/>
        <w:widowControl/>
        <w:numPr>
          <w:ilvl w:val="1"/>
          <w:numId w:val="50"/>
        </w:numPr>
        <w:adjustRightInd/>
        <w:snapToGrid/>
        <w:spacing w:before="260" w:after="270" w:line="416" w:lineRule="atLeast"/>
      </w:pPr>
      <w:bookmarkStart w:id="154" w:name="_Toc436408902"/>
      <w:r>
        <w:rPr>
          <w:rFonts w:hint="eastAsia"/>
        </w:rPr>
        <w:t>持仓</w:t>
      </w:r>
      <w:r>
        <w:t>限额调整</w:t>
      </w:r>
      <w:bookmarkEnd w:id="154"/>
    </w:p>
    <w:p w:rsidR="003720C1" w:rsidRDefault="003720C1" w:rsidP="00455B1F">
      <w:pPr>
        <w:pStyle w:val="a6"/>
        <w:numPr>
          <w:ilvl w:val="0"/>
          <w:numId w:val="51"/>
        </w:numPr>
        <w:spacing w:line="360" w:lineRule="auto"/>
        <w:ind w:firstLineChars="0"/>
        <w:jc w:val="both"/>
        <w:rPr>
          <w:rFonts w:hAnsi="宋体"/>
          <w:sz w:val="24"/>
        </w:rPr>
      </w:pPr>
      <w:r>
        <w:rPr>
          <w:rFonts w:hAnsi="宋体" w:hint="eastAsia"/>
          <w:sz w:val="24"/>
        </w:rPr>
        <w:t>持仓</w:t>
      </w:r>
      <w:r>
        <w:rPr>
          <w:rFonts w:hAnsi="宋体"/>
          <w:sz w:val="24"/>
        </w:rPr>
        <w:t>限额</w:t>
      </w:r>
      <w:r w:rsidRPr="00592B97">
        <w:rPr>
          <w:rFonts w:hAnsi="宋体"/>
          <w:sz w:val="24"/>
        </w:rPr>
        <w:t>由会员</w:t>
      </w:r>
      <w:r w:rsidRPr="00592B97">
        <w:rPr>
          <w:rFonts w:hAnsi="宋体" w:hint="eastAsia"/>
          <w:sz w:val="24"/>
        </w:rPr>
        <w:t>通过</w:t>
      </w:r>
      <w:r w:rsidRPr="00592B97">
        <w:rPr>
          <w:rFonts w:hAnsi="宋体"/>
          <w:sz w:val="24"/>
        </w:rPr>
        <w:t>会服</w:t>
      </w:r>
      <w:r w:rsidRPr="00592B97">
        <w:rPr>
          <w:rFonts w:hAnsi="宋体" w:hint="eastAsia"/>
          <w:sz w:val="24"/>
        </w:rPr>
        <w:t>系统</w:t>
      </w:r>
      <w:r>
        <w:rPr>
          <w:rFonts w:hAnsi="宋体" w:hint="eastAsia"/>
          <w:sz w:val="24"/>
        </w:rPr>
        <w:t>提交席位</w:t>
      </w:r>
      <w:r>
        <w:rPr>
          <w:rFonts w:hAnsi="宋体"/>
          <w:sz w:val="24"/>
        </w:rPr>
        <w:t>或客户</w:t>
      </w:r>
      <w:r>
        <w:rPr>
          <w:rFonts w:hAnsi="宋体" w:hint="eastAsia"/>
          <w:sz w:val="24"/>
        </w:rPr>
        <w:t>的</w:t>
      </w:r>
      <w:r>
        <w:rPr>
          <w:rFonts w:hAnsi="宋体"/>
          <w:sz w:val="24"/>
        </w:rPr>
        <w:t>持仓限额</w:t>
      </w:r>
      <w:r>
        <w:rPr>
          <w:rFonts w:hAnsi="宋体" w:hint="eastAsia"/>
          <w:sz w:val="24"/>
        </w:rPr>
        <w:t>调整</w:t>
      </w:r>
      <w:r>
        <w:rPr>
          <w:rFonts w:hAnsi="宋体"/>
          <w:sz w:val="24"/>
        </w:rPr>
        <w:t>申请</w:t>
      </w:r>
      <w:r w:rsidRPr="00592B97">
        <w:rPr>
          <w:rFonts w:hAnsi="宋体"/>
          <w:sz w:val="24"/>
        </w:rPr>
        <w:t>，</w:t>
      </w:r>
      <w:r>
        <w:rPr>
          <w:rFonts w:hAnsi="宋体" w:hint="eastAsia"/>
          <w:sz w:val="24"/>
        </w:rPr>
        <w:t>同时以</w:t>
      </w:r>
      <w:r>
        <w:rPr>
          <w:rFonts w:hAnsi="宋体"/>
          <w:sz w:val="24"/>
        </w:rPr>
        <w:t>附件</w:t>
      </w:r>
      <w:r>
        <w:rPr>
          <w:rFonts w:hAnsi="宋体" w:hint="eastAsia"/>
          <w:sz w:val="24"/>
        </w:rPr>
        <w:t>形式</w:t>
      </w:r>
      <w:r>
        <w:rPr>
          <w:rFonts w:hAnsi="宋体"/>
          <w:sz w:val="24"/>
        </w:rPr>
        <w:t>提交</w:t>
      </w:r>
      <w:r>
        <w:rPr>
          <w:rFonts w:hAnsi="宋体" w:hint="eastAsia"/>
          <w:sz w:val="24"/>
        </w:rPr>
        <w:t>已经</w:t>
      </w:r>
      <w:r>
        <w:rPr>
          <w:rFonts w:hAnsi="宋体"/>
          <w:sz w:val="24"/>
        </w:rPr>
        <w:t>盖过章</w:t>
      </w:r>
      <w:r>
        <w:rPr>
          <w:rFonts w:hAnsi="宋体" w:hint="eastAsia"/>
          <w:sz w:val="24"/>
        </w:rPr>
        <w:t>的</w:t>
      </w:r>
      <w:r>
        <w:rPr>
          <w:rFonts w:hAnsi="宋体"/>
          <w:sz w:val="24"/>
        </w:rPr>
        <w:t>纸质申请材料</w:t>
      </w:r>
      <w:r>
        <w:rPr>
          <w:rFonts w:hAnsi="宋体" w:hint="eastAsia"/>
          <w:sz w:val="24"/>
        </w:rPr>
        <w:t>，</w:t>
      </w:r>
      <w:r>
        <w:rPr>
          <w:rFonts w:hAnsi="宋体"/>
          <w:sz w:val="24"/>
        </w:rPr>
        <w:t>由交易所</w:t>
      </w:r>
      <w:r>
        <w:rPr>
          <w:rFonts w:hAnsi="宋体" w:hint="eastAsia"/>
          <w:sz w:val="24"/>
        </w:rPr>
        <w:t>审批</w:t>
      </w:r>
      <w:r w:rsidRPr="00592B97">
        <w:rPr>
          <w:rFonts w:hAnsi="宋体"/>
          <w:sz w:val="24"/>
        </w:rPr>
        <w:t>。</w:t>
      </w:r>
    </w:p>
    <w:p w:rsidR="003720C1" w:rsidRDefault="003720C1" w:rsidP="00455B1F">
      <w:pPr>
        <w:pStyle w:val="a6"/>
        <w:numPr>
          <w:ilvl w:val="0"/>
          <w:numId w:val="51"/>
        </w:numPr>
        <w:spacing w:line="360" w:lineRule="auto"/>
        <w:ind w:firstLineChars="0"/>
        <w:jc w:val="both"/>
        <w:rPr>
          <w:rFonts w:hAnsi="宋体"/>
          <w:sz w:val="24"/>
        </w:rPr>
      </w:pPr>
      <w:r>
        <w:rPr>
          <w:rFonts w:hAnsi="宋体" w:hint="eastAsia"/>
          <w:sz w:val="24"/>
        </w:rPr>
        <w:t>交易所审批</w:t>
      </w:r>
      <w:r>
        <w:rPr>
          <w:rFonts w:hAnsi="宋体"/>
          <w:sz w:val="24"/>
        </w:rPr>
        <w:t>通过后生效。</w:t>
      </w:r>
    </w:p>
    <w:p w:rsidR="003720C1" w:rsidRDefault="003720C1" w:rsidP="00455B1F">
      <w:pPr>
        <w:pStyle w:val="21"/>
        <w:widowControl/>
        <w:numPr>
          <w:ilvl w:val="1"/>
          <w:numId w:val="50"/>
        </w:numPr>
        <w:adjustRightInd/>
        <w:snapToGrid/>
        <w:spacing w:before="260" w:after="270" w:line="416" w:lineRule="atLeast"/>
      </w:pPr>
      <w:bookmarkStart w:id="155" w:name="_Toc436408903"/>
      <w:r>
        <w:rPr>
          <w:rFonts w:hint="eastAsia"/>
        </w:rPr>
        <w:t>大户报告和</w:t>
      </w:r>
      <w:r>
        <w:t>强行平仓</w:t>
      </w:r>
      <w:r>
        <w:rPr>
          <w:rFonts w:hint="eastAsia"/>
        </w:rPr>
        <w:t>报告</w:t>
      </w:r>
      <w:bookmarkEnd w:id="155"/>
    </w:p>
    <w:p w:rsidR="003720C1" w:rsidRDefault="003720C1" w:rsidP="00455B1F">
      <w:pPr>
        <w:pStyle w:val="a6"/>
        <w:numPr>
          <w:ilvl w:val="0"/>
          <w:numId w:val="52"/>
        </w:numPr>
        <w:spacing w:line="360" w:lineRule="auto"/>
        <w:ind w:firstLineChars="0"/>
        <w:jc w:val="both"/>
        <w:rPr>
          <w:rFonts w:hAnsi="宋体"/>
          <w:sz w:val="24"/>
        </w:rPr>
      </w:pPr>
      <w:r>
        <w:rPr>
          <w:rFonts w:hAnsi="宋体" w:hint="eastAsia"/>
          <w:sz w:val="24"/>
        </w:rPr>
        <w:t>当席位下的客户持仓量超过</w:t>
      </w:r>
      <w:r>
        <w:rPr>
          <w:rFonts w:hAnsi="宋体"/>
          <w:sz w:val="24"/>
        </w:rPr>
        <w:t>相应限额的</w:t>
      </w:r>
      <w:r>
        <w:rPr>
          <w:rFonts w:hAnsi="宋体" w:hint="eastAsia"/>
          <w:sz w:val="24"/>
        </w:rPr>
        <w:t>80</w:t>
      </w:r>
      <w:r>
        <w:rPr>
          <w:rFonts w:hAnsi="宋体"/>
          <w:sz w:val="24"/>
        </w:rPr>
        <w:t>%时，</w:t>
      </w:r>
      <w:r>
        <w:rPr>
          <w:rFonts w:hAnsi="宋体" w:hint="eastAsia"/>
          <w:sz w:val="24"/>
        </w:rPr>
        <w:t>需通过</w:t>
      </w:r>
      <w:r>
        <w:rPr>
          <w:rFonts w:hAnsi="宋体"/>
          <w:sz w:val="24"/>
        </w:rPr>
        <w:t>会服系统</w:t>
      </w:r>
      <w:r>
        <w:rPr>
          <w:rFonts w:hAnsi="宋体" w:hint="eastAsia"/>
          <w:sz w:val="24"/>
        </w:rPr>
        <w:t>提交</w:t>
      </w:r>
      <w:r>
        <w:rPr>
          <w:rFonts w:hAnsi="宋体"/>
          <w:sz w:val="24"/>
        </w:rPr>
        <w:t>大户</w:t>
      </w:r>
      <w:r>
        <w:rPr>
          <w:rFonts w:hAnsi="宋体" w:hint="eastAsia"/>
          <w:sz w:val="24"/>
        </w:rPr>
        <w:t>报告</w:t>
      </w:r>
      <w:r>
        <w:rPr>
          <w:rFonts w:hAnsi="宋体"/>
          <w:sz w:val="24"/>
        </w:rPr>
        <w:t>。</w:t>
      </w:r>
    </w:p>
    <w:p w:rsidR="003720C1" w:rsidRPr="00592B97" w:rsidRDefault="003720C1" w:rsidP="00455B1F">
      <w:pPr>
        <w:pStyle w:val="a6"/>
        <w:numPr>
          <w:ilvl w:val="0"/>
          <w:numId w:val="52"/>
        </w:numPr>
        <w:spacing w:line="360" w:lineRule="auto"/>
        <w:ind w:firstLineChars="0"/>
        <w:jc w:val="both"/>
        <w:rPr>
          <w:rFonts w:hAnsi="宋体"/>
          <w:sz w:val="24"/>
        </w:rPr>
      </w:pPr>
      <w:r>
        <w:rPr>
          <w:rFonts w:hAnsi="宋体" w:hint="eastAsia"/>
          <w:sz w:val="24"/>
        </w:rPr>
        <w:t>若会员</w:t>
      </w:r>
      <w:r>
        <w:rPr>
          <w:rFonts w:hAnsi="宋体"/>
          <w:sz w:val="24"/>
        </w:rPr>
        <w:t>对其代理</w:t>
      </w:r>
      <w:r>
        <w:rPr>
          <w:rFonts w:hAnsi="宋体" w:hint="eastAsia"/>
          <w:sz w:val="24"/>
        </w:rPr>
        <w:t>席位下的</w:t>
      </w:r>
      <w:r>
        <w:rPr>
          <w:rFonts w:hAnsi="宋体"/>
          <w:sz w:val="24"/>
        </w:rPr>
        <w:t>客户</w:t>
      </w:r>
      <w:r>
        <w:rPr>
          <w:rFonts w:hAnsi="宋体" w:hint="eastAsia"/>
          <w:sz w:val="24"/>
        </w:rPr>
        <w:t>实施强行</w:t>
      </w:r>
      <w:r>
        <w:rPr>
          <w:rFonts w:hAnsi="宋体"/>
          <w:sz w:val="24"/>
        </w:rPr>
        <w:t>平仓</w:t>
      </w:r>
      <w:r>
        <w:rPr>
          <w:rFonts w:hAnsi="宋体" w:hint="eastAsia"/>
          <w:sz w:val="24"/>
        </w:rPr>
        <w:t>，需通过</w:t>
      </w:r>
      <w:r>
        <w:rPr>
          <w:rFonts w:hAnsi="宋体"/>
          <w:sz w:val="24"/>
        </w:rPr>
        <w:t>会服</w:t>
      </w:r>
      <w:r>
        <w:rPr>
          <w:rFonts w:hAnsi="宋体" w:hint="eastAsia"/>
          <w:sz w:val="24"/>
        </w:rPr>
        <w:t>系统</w:t>
      </w:r>
      <w:r>
        <w:rPr>
          <w:rFonts w:hAnsi="宋体"/>
          <w:sz w:val="24"/>
        </w:rPr>
        <w:t>提供</w:t>
      </w:r>
      <w:r>
        <w:rPr>
          <w:rFonts w:hAnsi="宋体" w:hint="eastAsia"/>
          <w:sz w:val="24"/>
        </w:rPr>
        <w:t>强行</w:t>
      </w:r>
      <w:r>
        <w:rPr>
          <w:rFonts w:hAnsi="宋体"/>
          <w:sz w:val="24"/>
        </w:rPr>
        <w:t>平仓报告</w:t>
      </w:r>
      <w:r>
        <w:rPr>
          <w:rFonts w:hAnsi="宋体" w:hint="eastAsia"/>
          <w:sz w:val="24"/>
        </w:rPr>
        <w:t>。</w:t>
      </w:r>
    </w:p>
    <w:p w:rsidR="003720C1" w:rsidRPr="003720C1" w:rsidRDefault="003720C1" w:rsidP="003720C1">
      <w:pPr>
        <w:pStyle w:val="a6"/>
        <w:spacing w:line="360" w:lineRule="auto"/>
        <w:ind w:left="480" w:firstLineChars="0" w:firstLine="0"/>
        <w:jc w:val="both"/>
        <w:rPr>
          <w:rFonts w:ascii="仿宋" w:eastAsia="仿宋" w:hAnsi="仿宋"/>
          <w:sz w:val="24"/>
        </w:rPr>
      </w:pPr>
    </w:p>
    <w:p w:rsidR="004635E0" w:rsidDel="00EE7F62" w:rsidRDefault="004635E0" w:rsidP="00455B1F">
      <w:pPr>
        <w:pStyle w:val="21"/>
        <w:widowControl/>
        <w:numPr>
          <w:ilvl w:val="1"/>
          <w:numId w:val="20"/>
        </w:numPr>
        <w:adjustRightInd/>
        <w:snapToGrid/>
        <w:spacing w:before="260" w:after="270" w:line="416" w:lineRule="atLeast"/>
        <w:rPr>
          <w:del w:id="156" w:author="李田" w:date="2016-03-24T14:24:00Z"/>
        </w:rPr>
      </w:pPr>
      <w:bookmarkStart w:id="157" w:name="_Toc436408904"/>
      <w:del w:id="158" w:author="李田" w:date="2016-03-24T14:24:00Z">
        <w:r w:rsidDel="00EE7F62">
          <w:rPr>
            <w:rFonts w:hint="eastAsia"/>
          </w:rPr>
          <w:delText>大边</w:delText>
        </w:r>
        <w:r w:rsidDel="00EE7F62">
          <w:delText>保证金</w:delText>
        </w:r>
        <w:bookmarkEnd w:id="157"/>
      </w:del>
    </w:p>
    <w:p w:rsidR="004635E0" w:rsidRPr="00592B97" w:rsidDel="00EE7F62" w:rsidRDefault="004635E0" w:rsidP="00455B1F">
      <w:pPr>
        <w:pStyle w:val="a6"/>
        <w:numPr>
          <w:ilvl w:val="0"/>
          <w:numId w:val="14"/>
        </w:numPr>
        <w:spacing w:line="360" w:lineRule="auto"/>
        <w:ind w:firstLineChars="0"/>
        <w:jc w:val="both"/>
        <w:rPr>
          <w:del w:id="159" w:author="李田" w:date="2016-03-24T14:24:00Z"/>
          <w:rFonts w:hAnsi="宋体"/>
          <w:sz w:val="24"/>
        </w:rPr>
      </w:pPr>
      <w:del w:id="160" w:author="李田" w:date="2016-03-24T14:24:00Z">
        <w:r w:rsidRPr="00592B97" w:rsidDel="00EE7F62">
          <w:rPr>
            <w:rFonts w:hAnsi="宋体" w:hint="eastAsia"/>
            <w:sz w:val="24"/>
          </w:rPr>
          <w:delText>延期合约交易时按大边方向持仓金额</w:delText>
        </w:r>
        <w:r w:rsidR="00AA5ABA" w:rsidDel="00EE7F62">
          <w:rPr>
            <w:rFonts w:hAnsi="宋体" w:hint="eastAsia"/>
            <w:sz w:val="24"/>
          </w:rPr>
          <w:delText>(持仓</w:delText>
        </w:r>
        <w:r w:rsidR="00AA5ABA" w:rsidDel="00EE7F62">
          <w:rPr>
            <w:rFonts w:hAnsi="宋体"/>
            <w:sz w:val="24"/>
          </w:rPr>
          <w:delText>+报单</w:delText>
        </w:r>
        <w:r w:rsidR="00AA5ABA" w:rsidDel="00EE7F62">
          <w:rPr>
            <w:rFonts w:hAnsi="宋体" w:hint="eastAsia"/>
            <w:sz w:val="24"/>
          </w:rPr>
          <w:delText>)</w:delText>
        </w:r>
        <w:r w:rsidRPr="00592B97" w:rsidDel="00EE7F62">
          <w:rPr>
            <w:rFonts w:hAnsi="宋体" w:hint="eastAsia"/>
            <w:sz w:val="24"/>
          </w:rPr>
          <w:delText>冻结保证金。</w:delText>
        </w:r>
      </w:del>
    </w:p>
    <w:p w:rsidR="004635E0" w:rsidRPr="00592B97" w:rsidDel="00EE7F62" w:rsidRDefault="004635E0" w:rsidP="000D54C5">
      <w:pPr>
        <w:pStyle w:val="a6"/>
        <w:numPr>
          <w:ilvl w:val="0"/>
          <w:numId w:val="14"/>
        </w:numPr>
        <w:spacing w:line="360" w:lineRule="auto"/>
        <w:jc w:val="both"/>
        <w:rPr>
          <w:del w:id="161" w:author="李田" w:date="2016-03-24T14:24:00Z"/>
          <w:rFonts w:hAnsi="宋体"/>
          <w:sz w:val="24"/>
        </w:rPr>
      </w:pPr>
      <w:del w:id="162" w:author="李田" w:date="2016-03-24T14:24:00Z">
        <w:r w:rsidRPr="00592B97" w:rsidDel="00EE7F62">
          <w:rPr>
            <w:rFonts w:hAnsi="宋体" w:hint="eastAsia"/>
            <w:sz w:val="24"/>
          </w:rPr>
          <w:delText>进行大边保证金交易的合约为一组合约或单个合约，可配置。</w:delText>
        </w:r>
      </w:del>
    </w:p>
    <w:p w:rsidR="004635E0" w:rsidRPr="00592B97" w:rsidDel="00EE7F62" w:rsidRDefault="004635E0" w:rsidP="00455B1F">
      <w:pPr>
        <w:pStyle w:val="a6"/>
        <w:numPr>
          <w:ilvl w:val="0"/>
          <w:numId w:val="14"/>
        </w:numPr>
        <w:spacing w:line="360" w:lineRule="auto"/>
        <w:jc w:val="both"/>
        <w:rPr>
          <w:del w:id="163" w:author="李田" w:date="2016-03-24T14:24:00Z"/>
          <w:rFonts w:hAnsi="宋体"/>
          <w:sz w:val="24"/>
        </w:rPr>
      </w:pPr>
      <w:del w:id="164" w:author="李田" w:date="2016-03-24T14:24:00Z">
        <w:r w:rsidRPr="00592B97" w:rsidDel="00EE7F62">
          <w:rPr>
            <w:rFonts w:hAnsi="宋体" w:hint="eastAsia"/>
            <w:sz w:val="24"/>
          </w:rPr>
          <w:delText>大小边按多空双方的持仓金额</w:delText>
        </w:r>
        <w:r w:rsidR="00AA5ABA" w:rsidDel="00EE7F62">
          <w:rPr>
            <w:rFonts w:hAnsi="宋体" w:hint="eastAsia"/>
            <w:sz w:val="24"/>
          </w:rPr>
          <w:delText>(持仓</w:delText>
        </w:r>
        <w:r w:rsidR="00AA5ABA" w:rsidDel="00EE7F62">
          <w:rPr>
            <w:rFonts w:hAnsi="宋体"/>
            <w:sz w:val="24"/>
          </w:rPr>
          <w:delText>+报单</w:delText>
        </w:r>
        <w:r w:rsidR="00AA5ABA" w:rsidDel="00EE7F62">
          <w:rPr>
            <w:rFonts w:hAnsi="宋体" w:hint="eastAsia"/>
            <w:sz w:val="24"/>
          </w:rPr>
          <w:delText>)</w:delText>
        </w:r>
        <w:r w:rsidRPr="00592B97" w:rsidDel="00EE7F62">
          <w:rPr>
            <w:rFonts w:hAnsi="宋体" w:hint="eastAsia"/>
            <w:sz w:val="24"/>
          </w:rPr>
          <w:delText>判断。</w:delText>
        </w:r>
      </w:del>
    </w:p>
    <w:p w:rsidR="004635E0" w:rsidRPr="00592B97" w:rsidDel="00EE7F62" w:rsidRDefault="004635E0" w:rsidP="00455B1F">
      <w:pPr>
        <w:pStyle w:val="a6"/>
        <w:numPr>
          <w:ilvl w:val="0"/>
          <w:numId w:val="14"/>
        </w:numPr>
        <w:spacing w:line="360" w:lineRule="auto"/>
        <w:jc w:val="both"/>
        <w:rPr>
          <w:del w:id="165" w:author="李田" w:date="2016-03-24T14:24:00Z"/>
          <w:rFonts w:hAnsi="宋体"/>
          <w:sz w:val="24"/>
        </w:rPr>
      </w:pPr>
      <w:del w:id="166" w:author="李田" w:date="2016-03-24T14:24:00Z">
        <w:r w:rsidRPr="00592B97" w:rsidDel="00EE7F62">
          <w:rPr>
            <w:rFonts w:hAnsi="宋体" w:hint="eastAsia"/>
            <w:sz w:val="24"/>
          </w:rPr>
          <w:delText>报单时，若报单方向为大边方向，则全额冻结保证金；若报单方向为小边方向，且不改变大小边方向，则不冻结保证金；若报单方向为小边方向，且改变大小边方向，则冻结差额保证金。</w:delText>
        </w:r>
      </w:del>
    </w:p>
    <w:p w:rsidR="004635E0" w:rsidRPr="00592B97" w:rsidDel="00EE7F62" w:rsidRDefault="004635E0" w:rsidP="00455B1F">
      <w:pPr>
        <w:pStyle w:val="a6"/>
        <w:numPr>
          <w:ilvl w:val="0"/>
          <w:numId w:val="14"/>
        </w:numPr>
        <w:spacing w:line="360" w:lineRule="auto"/>
        <w:jc w:val="both"/>
        <w:rPr>
          <w:del w:id="167" w:author="李田" w:date="2016-03-24T14:24:00Z"/>
          <w:rFonts w:hAnsi="宋体"/>
          <w:sz w:val="24"/>
        </w:rPr>
      </w:pPr>
      <w:del w:id="168" w:author="李田" w:date="2016-03-24T14:24:00Z">
        <w:r w:rsidRPr="00592B97" w:rsidDel="00EE7F62">
          <w:rPr>
            <w:rFonts w:hAnsi="宋体" w:hint="eastAsia"/>
            <w:sz w:val="24"/>
          </w:rPr>
          <w:delText>报单、撤单、成交时均按照大小边金额计算冻结或者释放的保证金。</w:delText>
        </w:r>
      </w:del>
    </w:p>
    <w:p w:rsidR="004635E0" w:rsidRPr="00592B97" w:rsidDel="00EE7F62" w:rsidRDefault="004635E0" w:rsidP="00455B1F">
      <w:pPr>
        <w:pStyle w:val="a6"/>
        <w:numPr>
          <w:ilvl w:val="0"/>
          <w:numId w:val="14"/>
        </w:numPr>
        <w:spacing w:line="360" w:lineRule="auto"/>
        <w:jc w:val="both"/>
        <w:rPr>
          <w:del w:id="169" w:author="李田" w:date="2016-03-24T14:24:00Z"/>
          <w:rFonts w:hAnsi="宋体"/>
          <w:sz w:val="24"/>
        </w:rPr>
      </w:pPr>
      <w:del w:id="170" w:author="李田" w:date="2016-03-24T14:24:00Z">
        <w:r w:rsidRPr="00592B97" w:rsidDel="00EE7F62">
          <w:rPr>
            <w:rFonts w:hAnsi="宋体" w:hint="eastAsia"/>
            <w:sz w:val="24"/>
          </w:rPr>
          <w:delText>处理</w:delText>
        </w:r>
        <w:r w:rsidRPr="00592B97" w:rsidDel="00EE7F62">
          <w:rPr>
            <w:rFonts w:hAnsi="宋体"/>
            <w:sz w:val="24"/>
          </w:rPr>
          <w:delText>流程图：</w:delText>
        </w:r>
      </w:del>
    </w:p>
    <w:p w:rsidR="004635E0" w:rsidRPr="000942AC" w:rsidDel="00EE7F62" w:rsidRDefault="004635E0" w:rsidP="00FC3E97">
      <w:pPr>
        <w:pStyle w:val="a6"/>
        <w:spacing w:line="360" w:lineRule="auto"/>
        <w:ind w:firstLineChars="0" w:firstLine="0"/>
        <w:jc w:val="both"/>
        <w:rPr>
          <w:del w:id="171" w:author="李田" w:date="2016-03-24T14:24:00Z"/>
        </w:rPr>
      </w:pPr>
      <w:del w:id="172" w:author="李田" w:date="2016-03-24T14:24:00Z">
        <w:r w:rsidRPr="00592B97" w:rsidDel="00EE7F62">
          <w:rPr>
            <w:rFonts w:hAnsi="宋体"/>
            <w:sz w:val="24"/>
          </w:rPr>
          <w:object w:dxaOrig="13126"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38pt" o:ole="">
              <v:imagedata r:id="rId15" o:title=""/>
            </v:shape>
            <o:OLEObject Type="Embed" ProgID="Visio.Drawing.11" ShapeID="_x0000_i1025" DrawAspect="Content" ObjectID="_1536753077" r:id="rId16"/>
          </w:object>
        </w:r>
      </w:del>
    </w:p>
    <w:p w:rsidR="004635E0" w:rsidRDefault="004635E0" w:rsidP="00455B1F">
      <w:pPr>
        <w:pStyle w:val="21"/>
        <w:widowControl/>
        <w:numPr>
          <w:ilvl w:val="1"/>
          <w:numId w:val="20"/>
        </w:numPr>
        <w:adjustRightInd/>
        <w:snapToGrid/>
        <w:spacing w:before="260" w:after="270" w:line="416" w:lineRule="atLeast"/>
      </w:pPr>
      <w:bookmarkStart w:id="173" w:name="_Toc436408905"/>
      <w:r>
        <w:rPr>
          <w:rFonts w:hint="eastAsia"/>
        </w:rPr>
        <w:t>限仓</w:t>
      </w:r>
      <w:r>
        <w:t>管理</w:t>
      </w:r>
      <w:bookmarkEnd w:id="173"/>
    </w:p>
    <w:p w:rsidR="004635E0" w:rsidRPr="00694544" w:rsidRDefault="004635E0" w:rsidP="00455B1F">
      <w:pPr>
        <w:pStyle w:val="a6"/>
        <w:numPr>
          <w:ilvl w:val="0"/>
          <w:numId w:val="16"/>
        </w:numPr>
        <w:spacing w:line="360" w:lineRule="auto"/>
        <w:ind w:firstLineChars="0"/>
        <w:jc w:val="both"/>
        <w:rPr>
          <w:rFonts w:hAnsi="宋体"/>
          <w:sz w:val="24"/>
        </w:rPr>
      </w:pPr>
      <w:r w:rsidRPr="00694544">
        <w:rPr>
          <w:rFonts w:hAnsi="宋体" w:hint="eastAsia"/>
          <w:sz w:val="24"/>
        </w:rPr>
        <w:t>三代系统</w:t>
      </w:r>
      <w:r w:rsidRPr="00694544">
        <w:rPr>
          <w:rFonts w:hAnsi="宋体"/>
          <w:sz w:val="24"/>
        </w:rPr>
        <w:t>对</w:t>
      </w:r>
      <w:r w:rsidRPr="00694544">
        <w:rPr>
          <w:rFonts w:hAnsi="宋体" w:hint="eastAsia"/>
          <w:sz w:val="24"/>
        </w:rPr>
        <w:t>持仓</w:t>
      </w:r>
      <w:r w:rsidRPr="00694544">
        <w:rPr>
          <w:rFonts w:hAnsi="宋体"/>
          <w:sz w:val="24"/>
        </w:rPr>
        <w:t>实行两级限仓制度，包括席位持仓限额和客户持仓限额。</w:t>
      </w:r>
    </w:p>
    <w:p w:rsidR="004635E0" w:rsidRPr="00694544" w:rsidRDefault="004635E0" w:rsidP="00455B1F">
      <w:pPr>
        <w:pStyle w:val="a6"/>
        <w:numPr>
          <w:ilvl w:val="0"/>
          <w:numId w:val="16"/>
        </w:numPr>
        <w:spacing w:line="360" w:lineRule="auto"/>
        <w:ind w:firstLineChars="0"/>
        <w:jc w:val="both"/>
        <w:rPr>
          <w:rFonts w:hAnsi="宋体"/>
          <w:sz w:val="24"/>
        </w:rPr>
      </w:pPr>
      <w:r w:rsidRPr="00694544">
        <w:rPr>
          <w:rFonts w:hAnsi="宋体" w:hint="eastAsia"/>
          <w:sz w:val="24"/>
        </w:rPr>
        <w:lastRenderedPageBreak/>
        <w:t>席位</w:t>
      </w:r>
      <w:r w:rsidRPr="00694544">
        <w:rPr>
          <w:rFonts w:hAnsi="宋体"/>
          <w:sz w:val="24"/>
        </w:rPr>
        <w:t>持仓限额：</w:t>
      </w:r>
      <w:r w:rsidRPr="00694544">
        <w:rPr>
          <w:rFonts w:hAnsi="宋体" w:hint="eastAsia"/>
          <w:sz w:val="24"/>
        </w:rPr>
        <w:t>交易所</w:t>
      </w:r>
      <w:r w:rsidRPr="00694544">
        <w:rPr>
          <w:rFonts w:hAnsi="宋体"/>
          <w:sz w:val="24"/>
        </w:rPr>
        <w:t>对席位的多空方向持仓</w:t>
      </w:r>
      <w:r w:rsidRPr="00694544">
        <w:rPr>
          <w:rFonts w:hAnsi="宋体" w:hint="eastAsia"/>
          <w:sz w:val="24"/>
        </w:rPr>
        <w:t>分别</w:t>
      </w:r>
      <w:r w:rsidRPr="00694544">
        <w:rPr>
          <w:rFonts w:hAnsi="宋体"/>
          <w:sz w:val="24"/>
        </w:rPr>
        <w:t>进行限制，</w:t>
      </w:r>
      <w:r w:rsidRPr="00694544">
        <w:rPr>
          <w:rFonts w:hAnsi="宋体" w:hint="eastAsia"/>
          <w:sz w:val="24"/>
        </w:rPr>
        <w:t>即</w:t>
      </w:r>
      <w:r w:rsidRPr="00694544">
        <w:rPr>
          <w:rFonts w:hAnsi="宋体"/>
          <w:sz w:val="24"/>
        </w:rPr>
        <w:t>席位下</w:t>
      </w:r>
      <w:r w:rsidRPr="00694544">
        <w:rPr>
          <w:rFonts w:hAnsi="宋体" w:hint="eastAsia"/>
          <w:sz w:val="24"/>
        </w:rPr>
        <w:t>所有</w:t>
      </w:r>
      <w:r w:rsidRPr="00694544">
        <w:rPr>
          <w:rFonts w:hAnsi="宋体"/>
          <w:sz w:val="24"/>
        </w:rPr>
        <w:t>客户的累计持仓</w:t>
      </w:r>
      <w:r w:rsidRPr="00694544">
        <w:rPr>
          <w:rFonts w:hAnsi="宋体" w:hint="eastAsia"/>
          <w:sz w:val="24"/>
        </w:rPr>
        <w:t>（</w:t>
      </w:r>
      <w:r w:rsidRPr="00694544">
        <w:rPr>
          <w:rFonts w:hAnsi="宋体"/>
          <w:sz w:val="24"/>
        </w:rPr>
        <w:t>多</w:t>
      </w:r>
      <w:r w:rsidRPr="00694544">
        <w:rPr>
          <w:rFonts w:hAnsi="宋体" w:hint="eastAsia"/>
          <w:sz w:val="24"/>
        </w:rPr>
        <w:t>或空</w:t>
      </w:r>
      <w:r w:rsidRPr="00694544">
        <w:rPr>
          <w:rFonts w:hAnsi="宋体"/>
          <w:sz w:val="24"/>
        </w:rPr>
        <w:t>方向持仓</w:t>
      </w:r>
      <w:r w:rsidRPr="00694544">
        <w:rPr>
          <w:rFonts w:hAnsi="宋体" w:hint="eastAsia"/>
          <w:sz w:val="24"/>
        </w:rPr>
        <w:t>）</w:t>
      </w:r>
      <w:r w:rsidRPr="00694544">
        <w:rPr>
          <w:rFonts w:hAnsi="宋体"/>
          <w:sz w:val="24"/>
        </w:rPr>
        <w:t>不能超过</w:t>
      </w:r>
      <w:r w:rsidRPr="00694544">
        <w:rPr>
          <w:rFonts w:hAnsi="宋体" w:hint="eastAsia"/>
          <w:sz w:val="24"/>
        </w:rPr>
        <w:t>对应</w:t>
      </w:r>
      <w:r w:rsidRPr="00694544">
        <w:rPr>
          <w:rFonts w:hAnsi="宋体"/>
          <w:sz w:val="24"/>
        </w:rPr>
        <w:t>方向的持仓限额。</w:t>
      </w:r>
    </w:p>
    <w:p w:rsidR="004635E0" w:rsidRPr="00694544" w:rsidRDefault="004635E0" w:rsidP="00455B1F">
      <w:pPr>
        <w:pStyle w:val="a6"/>
        <w:numPr>
          <w:ilvl w:val="0"/>
          <w:numId w:val="16"/>
        </w:numPr>
        <w:spacing w:line="360" w:lineRule="auto"/>
        <w:ind w:firstLineChars="0"/>
        <w:jc w:val="both"/>
        <w:rPr>
          <w:rFonts w:hAnsi="宋体"/>
          <w:sz w:val="24"/>
        </w:rPr>
      </w:pPr>
      <w:r w:rsidRPr="00694544">
        <w:rPr>
          <w:rFonts w:hAnsi="宋体" w:hint="eastAsia"/>
          <w:sz w:val="24"/>
        </w:rPr>
        <w:t>客户</w:t>
      </w:r>
      <w:r w:rsidRPr="00694544">
        <w:rPr>
          <w:rFonts w:hAnsi="宋体"/>
          <w:sz w:val="24"/>
        </w:rPr>
        <w:t>持仓限额：</w:t>
      </w:r>
      <w:r w:rsidRPr="00694544">
        <w:rPr>
          <w:rFonts w:hAnsi="宋体" w:hint="eastAsia"/>
          <w:sz w:val="24"/>
        </w:rPr>
        <w:t>交易</w:t>
      </w:r>
      <w:r w:rsidRPr="00694544">
        <w:rPr>
          <w:rFonts w:hAnsi="宋体"/>
          <w:sz w:val="24"/>
        </w:rPr>
        <w:t>所对客户（</w:t>
      </w:r>
      <w:r w:rsidRPr="00694544">
        <w:rPr>
          <w:rFonts w:hAnsi="宋体" w:hint="eastAsia"/>
          <w:sz w:val="24"/>
        </w:rPr>
        <w:t>10位</w:t>
      </w:r>
      <w:r w:rsidRPr="00694544">
        <w:rPr>
          <w:rFonts w:hAnsi="宋体"/>
          <w:sz w:val="24"/>
        </w:rPr>
        <w:t>编码的客户</w:t>
      </w:r>
      <w:r w:rsidRPr="00694544">
        <w:rPr>
          <w:rFonts w:hAnsi="宋体" w:hint="eastAsia"/>
          <w:sz w:val="24"/>
        </w:rPr>
        <w:t>主体</w:t>
      </w:r>
      <w:r w:rsidRPr="00694544">
        <w:rPr>
          <w:rFonts w:hAnsi="宋体"/>
          <w:sz w:val="24"/>
        </w:rPr>
        <w:t>）</w:t>
      </w:r>
      <w:r w:rsidRPr="00694544">
        <w:rPr>
          <w:rFonts w:hAnsi="宋体" w:hint="eastAsia"/>
          <w:sz w:val="24"/>
        </w:rPr>
        <w:t>的</w:t>
      </w:r>
      <w:r w:rsidRPr="00694544">
        <w:rPr>
          <w:rFonts w:hAnsi="宋体"/>
          <w:sz w:val="24"/>
        </w:rPr>
        <w:t>持仓进行限制。</w:t>
      </w:r>
      <w:r w:rsidRPr="00694544">
        <w:rPr>
          <w:rFonts w:hAnsi="宋体" w:hint="eastAsia"/>
          <w:sz w:val="24"/>
        </w:rPr>
        <w:t>客户</w:t>
      </w:r>
      <w:r w:rsidRPr="00694544">
        <w:rPr>
          <w:rFonts w:hAnsi="宋体"/>
          <w:sz w:val="24"/>
        </w:rPr>
        <w:t>（</w:t>
      </w:r>
      <w:r w:rsidRPr="00694544">
        <w:rPr>
          <w:rFonts w:hAnsi="宋体" w:hint="eastAsia"/>
          <w:sz w:val="24"/>
        </w:rPr>
        <w:t>10位</w:t>
      </w:r>
      <w:r w:rsidRPr="00694544">
        <w:rPr>
          <w:rFonts w:hAnsi="宋体"/>
          <w:sz w:val="24"/>
        </w:rPr>
        <w:t>编码）</w:t>
      </w:r>
      <w:r w:rsidRPr="00694544">
        <w:rPr>
          <w:rFonts w:hAnsi="宋体" w:hint="eastAsia"/>
          <w:sz w:val="24"/>
        </w:rPr>
        <w:t>在</w:t>
      </w:r>
      <w:r w:rsidRPr="00694544">
        <w:rPr>
          <w:rFonts w:hAnsi="宋体"/>
          <w:sz w:val="24"/>
        </w:rPr>
        <w:t>不同席位下的合计持仓（</w:t>
      </w:r>
      <w:r w:rsidRPr="00694544">
        <w:rPr>
          <w:rFonts w:hAnsi="宋体" w:hint="eastAsia"/>
          <w:sz w:val="24"/>
        </w:rPr>
        <w:t>单一</w:t>
      </w:r>
      <w:r w:rsidRPr="00694544">
        <w:rPr>
          <w:rFonts w:hAnsi="宋体"/>
          <w:sz w:val="24"/>
        </w:rPr>
        <w:t>方向）</w:t>
      </w:r>
      <w:r w:rsidRPr="00694544">
        <w:rPr>
          <w:rFonts w:hAnsi="宋体" w:hint="eastAsia"/>
          <w:sz w:val="24"/>
        </w:rPr>
        <w:t>不</w:t>
      </w:r>
      <w:r w:rsidRPr="00694544">
        <w:rPr>
          <w:rFonts w:hAnsi="宋体"/>
          <w:sz w:val="24"/>
        </w:rPr>
        <w:t>得</w:t>
      </w:r>
      <w:r w:rsidRPr="00694544">
        <w:rPr>
          <w:rFonts w:hAnsi="宋体" w:hint="eastAsia"/>
          <w:sz w:val="24"/>
        </w:rPr>
        <w:t>超过</w:t>
      </w:r>
      <w:r w:rsidRPr="00694544">
        <w:rPr>
          <w:rFonts w:hAnsi="宋体"/>
          <w:sz w:val="24"/>
        </w:rPr>
        <w:t>客户持仓限额。</w:t>
      </w:r>
    </w:p>
    <w:p w:rsidR="004635E0" w:rsidRDefault="004635E0" w:rsidP="00455B1F">
      <w:pPr>
        <w:pStyle w:val="21"/>
        <w:widowControl/>
        <w:numPr>
          <w:ilvl w:val="1"/>
          <w:numId w:val="20"/>
        </w:numPr>
        <w:adjustRightInd/>
        <w:snapToGrid/>
        <w:spacing w:before="260" w:after="270" w:line="416" w:lineRule="atLeast"/>
      </w:pPr>
      <w:bookmarkStart w:id="174" w:name="_Toc436408906"/>
      <w:r w:rsidRPr="00E612FD">
        <w:rPr>
          <w:rFonts w:hAnsi="黑体" w:hint="eastAsia"/>
          <w:kern w:val="0"/>
          <w:szCs w:val="20"/>
        </w:rPr>
        <w:t>手续费</w:t>
      </w:r>
      <w:r>
        <w:t>管理</w:t>
      </w:r>
      <w:bookmarkEnd w:id="174"/>
    </w:p>
    <w:p w:rsidR="004635E0" w:rsidRPr="00592B97" w:rsidRDefault="004635E0" w:rsidP="00455B1F">
      <w:pPr>
        <w:pStyle w:val="a6"/>
        <w:numPr>
          <w:ilvl w:val="0"/>
          <w:numId w:val="26"/>
        </w:numPr>
        <w:spacing w:line="360" w:lineRule="auto"/>
        <w:ind w:firstLineChars="0"/>
        <w:jc w:val="both"/>
        <w:rPr>
          <w:rFonts w:hAnsi="宋体"/>
        </w:rPr>
      </w:pPr>
      <w:r w:rsidRPr="00592B97">
        <w:rPr>
          <w:rFonts w:hAnsi="宋体" w:hint="eastAsia"/>
          <w:sz w:val="24"/>
        </w:rPr>
        <w:t>根据客户（16位</w:t>
      </w:r>
      <w:r w:rsidRPr="00592B97">
        <w:rPr>
          <w:rFonts w:hAnsi="宋体"/>
          <w:sz w:val="24"/>
        </w:rPr>
        <w:t>）</w:t>
      </w:r>
      <w:r w:rsidRPr="00592B97">
        <w:rPr>
          <w:rFonts w:hAnsi="宋体" w:hint="eastAsia"/>
          <w:sz w:val="24"/>
        </w:rPr>
        <w:t>交易量</w:t>
      </w:r>
      <w:r w:rsidRPr="00592B97">
        <w:rPr>
          <w:rFonts w:hAnsi="宋体"/>
          <w:sz w:val="24"/>
        </w:rPr>
        <w:t>制定</w:t>
      </w:r>
      <w:r w:rsidRPr="00592B97">
        <w:rPr>
          <w:rFonts w:hAnsi="宋体" w:hint="eastAsia"/>
          <w:sz w:val="24"/>
        </w:rPr>
        <w:t>手续费</w:t>
      </w:r>
      <w:r w:rsidRPr="00592B97">
        <w:rPr>
          <w:rFonts w:hAnsi="宋体"/>
          <w:sz w:val="24"/>
        </w:rPr>
        <w:t>减免策略</w:t>
      </w:r>
      <w:r w:rsidRPr="00592B97">
        <w:rPr>
          <w:rFonts w:hAnsi="宋体" w:hint="eastAsia"/>
          <w:sz w:val="24"/>
        </w:rPr>
        <w:t>，当</w:t>
      </w:r>
      <w:r w:rsidRPr="00592B97">
        <w:rPr>
          <w:rFonts w:hAnsi="宋体"/>
          <w:sz w:val="24"/>
        </w:rPr>
        <w:t>客户交易量达到一定标准，给予客户一定比例的手续费减免优惠</w:t>
      </w:r>
      <w:r w:rsidRPr="00592B97">
        <w:rPr>
          <w:rFonts w:hAnsi="宋体" w:hint="eastAsia"/>
          <w:sz w:val="24"/>
        </w:rPr>
        <w:t>。</w:t>
      </w:r>
    </w:p>
    <w:p w:rsidR="004635E0" w:rsidRPr="00592B97" w:rsidRDefault="004635E0" w:rsidP="00455B1F">
      <w:pPr>
        <w:pStyle w:val="a6"/>
        <w:numPr>
          <w:ilvl w:val="0"/>
          <w:numId w:val="26"/>
        </w:numPr>
        <w:spacing w:line="360" w:lineRule="auto"/>
        <w:ind w:firstLineChars="0"/>
        <w:jc w:val="both"/>
        <w:rPr>
          <w:rFonts w:hAnsi="宋体"/>
        </w:rPr>
      </w:pPr>
      <w:r w:rsidRPr="00592B97">
        <w:rPr>
          <w:rFonts w:hAnsi="宋体" w:hint="eastAsia"/>
          <w:sz w:val="24"/>
        </w:rPr>
        <w:t>建立</w:t>
      </w:r>
      <w:r w:rsidRPr="00592B97">
        <w:rPr>
          <w:rFonts w:hAnsi="宋体"/>
          <w:sz w:val="24"/>
        </w:rPr>
        <w:t>手续费</w:t>
      </w:r>
      <w:r w:rsidRPr="00592B97">
        <w:rPr>
          <w:rFonts w:hAnsi="宋体" w:hint="eastAsia"/>
          <w:sz w:val="24"/>
        </w:rPr>
        <w:t>积分</w:t>
      </w:r>
      <w:r w:rsidRPr="00592B97">
        <w:rPr>
          <w:rFonts w:hAnsi="宋体"/>
          <w:sz w:val="24"/>
        </w:rPr>
        <w:t>奖励</w:t>
      </w:r>
      <w:r w:rsidRPr="00592B97">
        <w:rPr>
          <w:rFonts w:hAnsi="宋体" w:hint="eastAsia"/>
          <w:sz w:val="24"/>
        </w:rPr>
        <w:t>与</w:t>
      </w:r>
      <w:r w:rsidRPr="00592B97">
        <w:rPr>
          <w:rFonts w:hAnsi="宋体"/>
          <w:sz w:val="24"/>
        </w:rPr>
        <w:t>积分充抵</w:t>
      </w:r>
      <w:r w:rsidRPr="00592B97">
        <w:rPr>
          <w:rFonts w:hAnsi="宋体" w:hint="eastAsia"/>
          <w:sz w:val="24"/>
        </w:rPr>
        <w:t>手续费</w:t>
      </w:r>
      <w:r w:rsidRPr="00592B97">
        <w:rPr>
          <w:rFonts w:hAnsi="宋体"/>
          <w:sz w:val="24"/>
        </w:rPr>
        <w:t>模块。根据</w:t>
      </w:r>
      <w:r w:rsidRPr="00592B97">
        <w:rPr>
          <w:rFonts w:hAnsi="宋体" w:hint="eastAsia"/>
          <w:sz w:val="24"/>
        </w:rPr>
        <w:t>客户</w:t>
      </w:r>
      <w:r w:rsidRPr="00592B97">
        <w:rPr>
          <w:rFonts w:hAnsi="宋体"/>
          <w:sz w:val="24"/>
        </w:rPr>
        <w:t>的</w:t>
      </w:r>
      <w:r w:rsidRPr="00592B97">
        <w:rPr>
          <w:rFonts w:hAnsi="宋体" w:hint="eastAsia"/>
          <w:sz w:val="24"/>
        </w:rPr>
        <w:t>交易量</w:t>
      </w:r>
      <w:r w:rsidRPr="00592B97">
        <w:rPr>
          <w:rFonts w:hAnsi="宋体"/>
          <w:sz w:val="24"/>
        </w:rPr>
        <w:t>计算客户可减免手续费。减免</w:t>
      </w:r>
      <w:r w:rsidRPr="00592B97">
        <w:rPr>
          <w:rFonts w:hAnsi="宋体" w:hint="eastAsia"/>
          <w:sz w:val="24"/>
        </w:rPr>
        <w:t>的</w:t>
      </w:r>
      <w:r w:rsidRPr="00592B97">
        <w:rPr>
          <w:rFonts w:hAnsi="宋体"/>
          <w:sz w:val="24"/>
        </w:rPr>
        <w:t>手续费金额</w:t>
      </w:r>
      <w:ins w:id="175" w:author="李田" w:date="2016-03-24T14:25:00Z">
        <w:r w:rsidR="00EE7F62">
          <w:rPr>
            <w:rFonts w:hAnsi="宋体" w:hint="eastAsia"/>
            <w:sz w:val="24"/>
          </w:rPr>
          <w:t>计算到客户，总减免金额</w:t>
        </w:r>
      </w:ins>
      <w:r w:rsidRPr="00592B97">
        <w:rPr>
          <w:rFonts w:hAnsi="宋体" w:hint="eastAsia"/>
          <w:sz w:val="24"/>
        </w:rPr>
        <w:t>由交易所</w:t>
      </w:r>
      <w:r w:rsidRPr="00592B97">
        <w:rPr>
          <w:rFonts w:hAnsi="宋体"/>
          <w:sz w:val="24"/>
        </w:rPr>
        <w:t>直接返</w:t>
      </w:r>
      <w:r w:rsidRPr="00592B97">
        <w:rPr>
          <w:rFonts w:hAnsi="宋体" w:hint="eastAsia"/>
          <w:sz w:val="24"/>
        </w:rPr>
        <w:t>还</w:t>
      </w:r>
      <w:r w:rsidRPr="00592B97">
        <w:rPr>
          <w:rFonts w:hAnsi="宋体"/>
          <w:sz w:val="24"/>
        </w:rPr>
        <w:t>到席位</w:t>
      </w:r>
      <w:ins w:id="176" w:author="李田" w:date="2016-03-24T14:25:00Z">
        <w:r w:rsidR="00EE7F62">
          <w:rPr>
            <w:rFonts w:hAnsi="宋体" w:hint="eastAsia"/>
            <w:sz w:val="24"/>
          </w:rPr>
          <w:t>保证金账户</w:t>
        </w:r>
      </w:ins>
      <w:r w:rsidRPr="00592B97">
        <w:rPr>
          <w:rFonts w:hAnsi="宋体"/>
          <w:sz w:val="24"/>
        </w:rPr>
        <w:t>。</w:t>
      </w:r>
    </w:p>
    <w:p w:rsidR="004635E0" w:rsidRPr="000F0F4E" w:rsidDel="00EE7F62" w:rsidRDefault="004635E0" w:rsidP="00455B1F">
      <w:pPr>
        <w:pStyle w:val="a6"/>
        <w:numPr>
          <w:ilvl w:val="0"/>
          <w:numId w:val="26"/>
        </w:numPr>
        <w:spacing w:line="360" w:lineRule="auto"/>
        <w:ind w:firstLineChars="0"/>
        <w:jc w:val="both"/>
        <w:rPr>
          <w:del w:id="177" w:author="李田" w:date="2016-03-24T14:26:00Z"/>
        </w:rPr>
      </w:pPr>
      <w:del w:id="178" w:author="李田" w:date="2016-03-24T14:26:00Z">
        <w:r w:rsidRPr="00592B97" w:rsidDel="00EE7F62">
          <w:rPr>
            <w:rFonts w:hAnsi="宋体" w:hint="eastAsia"/>
            <w:sz w:val="24"/>
          </w:rPr>
          <w:delText>原</w:delText>
        </w:r>
        <w:r w:rsidRPr="00592B97" w:rsidDel="00EE7F62">
          <w:rPr>
            <w:rFonts w:hAnsi="宋体"/>
            <w:sz w:val="24"/>
          </w:rPr>
          <w:delText>系统中</w:delText>
        </w:r>
        <w:r w:rsidRPr="00592B97" w:rsidDel="00EE7F62">
          <w:rPr>
            <w:rFonts w:hAnsi="宋体" w:hint="eastAsia"/>
            <w:sz w:val="24"/>
          </w:rPr>
          <w:delText>会员</w:delText>
        </w:r>
        <w:r w:rsidRPr="00592B97" w:rsidDel="00EE7F62">
          <w:rPr>
            <w:rFonts w:hAnsi="宋体"/>
            <w:sz w:val="24"/>
          </w:rPr>
          <w:delText>扶持</w:delText>
        </w:r>
        <w:r w:rsidRPr="00592B97" w:rsidDel="00EE7F62">
          <w:rPr>
            <w:rFonts w:hAnsi="宋体" w:hint="eastAsia"/>
            <w:sz w:val="24"/>
          </w:rPr>
          <w:delText>标准由</w:delText>
        </w:r>
        <w:r w:rsidRPr="00592B97" w:rsidDel="00EE7F62">
          <w:rPr>
            <w:rFonts w:hAnsi="宋体"/>
            <w:sz w:val="24"/>
          </w:rPr>
          <w:delText>直接减免</w:delText>
        </w:r>
        <w:r w:rsidRPr="00592B97" w:rsidDel="00EE7F62">
          <w:rPr>
            <w:rFonts w:hAnsi="宋体" w:hint="eastAsia"/>
            <w:sz w:val="24"/>
          </w:rPr>
          <w:delText>手续费</w:delText>
        </w:r>
        <w:r w:rsidRPr="00592B97" w:rsidDel="00EE7F62">
          <w:rPr>
            <w:rFonts w:hAnsi="宋体"/>
            <w:sz w:val="24"/>
          </w:rPr>
          <w:delText>来替代，由于手续费减免</w:delText>
        </w:r>
        <w:r w:rsidRPr="00592B97" w:rsidDel="00EE7F62">
          <w:rPr>
            <w:rFonts w:hAnsi="宋体" w:hint="eastAsia"/>
            <w:sz w:val="24"/>
          </w:rPr>
          <w:delText>只能</w:delText>
        </w:r>
        <w:r w:rsidRPr="00592B97" w:rsidDel="00EE7F62">
          <w:rPr>
            <w:rFonts w:hAnsi="宋体"/>
            <w:sz w:val="24"/>
          </w:rPr>
          <w:delText>到席位，因此，</w:delText>
        </w:r>
        <w:r w:rsidRPr="00592B97" w:rsidDel="00EE7F62">
          <w:rPr>
            <w:rFonts w:hAnsi="宋体" w:hint="eastAsia"/>
            <w:sz w:val="24"/>
          </w:rPr>
          <w:delText>需要</w:delText>
        </w:r>
        <w:r w:rsidRPr="00592B97" w:rsidDel="00EE7F62">
          <w:rPr>
            <w:rFonts w:hAnsi="宋体"/>
            <w:sz w:val="24"/>
          </w:rPr>
          <w:delText>由会员自行确定手续费</w:delText>
        </w:r>
        <w:r w:rsidRPr="00592B97" w:rsidDel="00EE7F62">
          <w:rPr>
            <w:rFonts w:hAnsi="宋体" w:hint="eastAsia"/>
            <w:sz w:val="24"/>
          </w:rPr>
          <w:delText>减免</w:delText>
        </w:r>
        <w:r w:rsidRPr="00592B97" w:rsidDel="00EE7F62">
          <w:rPr>
            <w:rFonts w:hAnsi="宋体"/>
            <w:sz w:val="24"/>
          </w:rPr>
          <w:delText>到哪个席位，及减免金额。</w:delText>
        </w:r>
      </w:del>
    </w:p>
    <w:p w:rsidR="001C405D" w:rsidRDefault="001C405D" w:rsidP="00455B1F">
      <w:pPr>
        <w:pStyle w:val="21"/>
        <w:widowControl/>
        <w:numPr>
          <w:ilvl w:val="1"/>
          <w:numId w:val="20"/>
        </w:numPr>
        <w:adjustRightInd/>
        <w:snapToGrid/>
        <w:spacing w:before="260" w:after="270" w:line="416" w:lineRule="atLeast"/>
      </w:pPr>
      <w:bookmarkStart w:id="179" w:name="_Toc436408907"/>
      <w:r>
        <w:rPr>
          <w:rFonts w:hAnsi="黑体" w:hint="eastAsia"/>
          <w:kern w:val="0"/>
          <w:szCs w:val="20"/>
        </w:rPr>
        <w:t>参数</w:t>
      </w:r>
      <w:r>
        <w:rPr>
          <w:rFonts w:hAnsi="黑体"/>
          <w:kern w:val="0"/>
          <w:szCs w:val="20"/>
        </w:rPr>
        <w:t>推送</w:t>
      </w:r>
      <w:bookmarkEnd w:id="179"/>
    </w:p>
    <w:p w:rsidR="001C405D" w:rsidRPr="00592B97" w:rsidRDefault="001C405D" w:rsidP="00455B1F">
      <w:pPr>
        <w:pStyle w:val="a6"/>
        <w:numPr>
          <w:ilvl w:val="0"/>
          <w:numId w:val="45"/>
        </w:numPr>
        <w:spacing w:line="360" w:lineRule="auto"/>
        <w:ind w:firstLineChars="0"/>
        <w:jc w:val="both"/>
        <w:rPr>
          <w:rFonts w:hAnsi="宋体"/>
        </w:rPr>
      </w:pPr>
      <w:r>
        <w:rPr>
          <w:rFonts w:hAnsi="宋体" w:hint="eastAsia"/>
          <w:sz w:val="24"/>
        </w:rPr>
        <w:t>交易所</w:t>
      </w:r>
      <w:r w:rsidR="00937677">
        <w:rPr>
          <w:rFonts w:hAnsi="宋体" w:hint="eastAsia"/>
          <w:sz w:val="24"/>
        </w:rPr>
        <w:t>将</w:t>
      </w:r>
      <w:r>
        <w:rPr>
          <w:rFonts w:hAnsi="宋体"/>
          <w:sz w:val="24"/>
        </w:rPr>
        <w:t>推送</w:t>
      </w:r>
      <w:r w:rsidR="00937677">
        <w:rPr>
          <w:rFonts w:hAnsi="宋体" w:hint="eastAsia"/>
          <w:sz w:val="24"/>
        </w:rPr>
        <w:t>交易所状态、</w:t>
      </w:r>
      <w:del w:id="180" w:author="sunxj" w:date="2016-02-03T09:49:00Z">
        <w:r w:rsidR="00937677" w:rsidDel="00027D90">
          <w:rPr>
            <w:rFonts w:hAnsi="宋体" w:hint="eastAsia"/>
            <w:sz w:val="24"/>
          </w:rPr>
          <w:delText>交易</w:delText>
        </w:r>
        <w:r w:rsidDel="00027D90">
          <w:rPr>
            <w:rFonts w:hAnsi="宋体"/>
            <w:sz w:val="24"/>
          </w:rPr>
          <w:delText>手续费</w:delText>
        </w:r>
        <w:r w:rsidR="00F16089" w:rsidDel="00027D90">
          <w:rPr>
            <w:rFonts w:hAnsi="宋体" w:hint="eastAsia"/>
            <w:sz w:val="24"/>
          </w:rPr>
          <w:delText>(竞价)</w:delText>
        </w:r>
        <w:r w:rsidDel="00027D90">
          <w:rPr>
            <w:rFonts w:hAnsi="宋体"/>
            <w:sz w:val="24"/>
          </w:rPr>
          <w:delText>、</w:delText>
        </w:r>
        <w:r w:rsidDel="00027D90">
          <w:rPr>
            <w:rFonts w:hAnsi="宋体" w:hint="eastAsia"/>
            <w:sz w:val="24"/>
          </w:rPr>
          <w:delText>保证金率</w:delText>
        </w:r>
        <w:r w:rsidDel="00027D90">
          <w:rPr>
            <w:rFonts w:hAnsi="宋体"/>
            <w:sz w:val="24"/>
          </w:rPr>
          <w:delText>、</w:delText>
        </w:r>
      </w:del>
      <w:r>
        <w:rPr>
          <w:rFonts w:hAnsi="宋体" w:hint="eastAsia"/>
          <w:sz w:val="24"/>
        </w:rPr>
        <w:t>合约</w:t>
      </w:r>
      <w:r>
        <w:rPr>
          <w:rFonts w:hAnsi="宋体"/>
          <w:sz w:val="24"/>
        </w:rPr>
        <w:t>参数</w:t>
      </w:r>
      <w:r w:rsidR="00937677">
        <w:rPr>
          <w:rFonts w:hAnsi="宋体" w:hint="eastAsia"/>
          <w:sz w:val="24"/>
        </w:rPr>
        <w:t>、</w:t>
      </w:r>
      <w:ins w:id="181" w:author="sunxj" w:date="2016-02-19T09:10:00Z">
        <w:r w:rsidR="00863382">
          <w:rPr>
            <w:rFonts w:hAnsi="宋体" w:hint="eastAsia"/>
            <w:sz w:val="24"/>
          </w:rPr>
          <w:t>保证金率</w:t>
        </w:r>
        <w:r w:rsidR="00863382">
          <w:rPr>
            <w:rFonts w:hAnsi="宋体"/>
            <w:sz w:val="24"/>
          </w:rPr>
          <w:t>、手续费率、</w:t>
        </w:r>
      </w:ins>
      <w:r w:rsidR="00937677">
        <w:rPr>
          <w:rFonts w:hAnsi="宋体" w:hint="eastAsia"/>
          <w:sz w:val="24"/>
        </w:rPr>
        <w:t>延期费收付方向、</w:t>
      </w:r>
      <w:del w:id="182" w:author="sunxj" w:date="2016-02-03T09:49:00Z">
        <w:r w:rsidR="00937677" w:rsidDel="00027D90">
          <w:rPr>
            <w:rFonts w:hAnsi="宋体" w:hint="eastAsia"/>
            <w:sz w:val="24"/>
          </w:rPr>
          <w:delText>延期费收取日期、</w:delText>
        </w:r>
      </w:del>
      <w:del w:id="183" w:author="sunxj" w:date="2016-02-19T08:58:00Z">
        <w:r w:rsidR="00937677" w:rsidDel="00C23EC7">
          <w:rPr>
            <w:rFonts w:hAnsi="宋体" w:hint="eastAsia"/>
            <w:sz w:val="24"/>
          </w:rPr>
          <w:delText>租借登记费、库存互换过户费、</w:delText>
        </w:r>
      </w:del>
      <w:r w:rsidR="00937677">
        <w:rPr>
          <w:rFonts w:hAnsi="宋体" w:hint="eastAsia"/>
          <w:sz w:val="24"/>
        </w:rPr>
        <w:t>交易公告</w:t>
      </w:r>
      <w:del w:id="184" w:author="sunxj" w:date="2016-02-03T09:49:00Z">
        <w:r w:rsidR="00937677" w:rsidDel="00027D90">
          <w:rPr>
            <w:rFonts w:hAnsi="宋体" w:hint="eastAsia"/>
            <w:sz w:val="24"/>
          </w:rPr>
          <w:delText>、成交手续费</w:delText>
        </w:r>
      </w:del>
      <w:r>
        <w:rPr>
          <w:rFonts w:hAnsi="宋体"/>
          <w:sz w:val="24"/>
        </w:rPr>
        <w:t>等</w:t>
      </w:r>
      <w:r w:rsidR="00937677">
        <w:rPr>
          <w:rFonts w:hAnsi="宋体" w:hint="eastAsia"/>
          <w:sz w:val="24"/>
        </w:rPr>
        <w:t>信息</w:t>
      </w:r>
      <w:r>
        <w:rPr>
          <w:rFonts w:hAnsi="宋体" w:hint="eastAsia"/>
          <w:sz w:val="24"/>
        </w:rPr>
        <w:t>到</w:t>
      </w:r>
      <w:r>
        <w:rPr>
          <w:rFonts w:hAnsi="宋体"/>
          <w:sz w:val="24"/>
        </w:rPr>
        <w:t>二级系统</w:t>
      </w:r>
      <w:r w:rsidRPr="00592B97">
        <w:rPr>
          <w:rFonts w:hAnsi="宋体" w:hint="eastAsia"/>
          <w:sz w:val="24"/>
        </w:rPr>
        <w:t>。</w:t>
      </w:r>
      <w:r w:rsidR="00937677">
        <w:rPr>
          <w:rFonts w:hAnsi="宋体" w:hint="eastAsia"/>
          <w:sz w:val="24"/>
        </w:rPr>
        <w:t>不推送的信息包括：</w:t>
      </w:r>
      <w:del w:id="185" w:author="sunxj" w:date="2016-02-19T08:59:00Z">
        <w:r w:rsidR="00937677" w:rsidDel="00C23EC7">
          <w:rPr>
            <w:rFonts w:hAnsi="宋体" w:hint="eastAsia"/>
            <w:sz w:val="24"/>
          </w:rPr>
          <w:delText>交割品种信息、仓储费率、</w:delText>
        </w:r>
      </w:del>
      <w:r w:rsidR="00937677">
        <w:rPr>
          <w:rFonts w:hAnsi="宋体" w:hint="eastAsia"/>
          <w:sz w:val="24"/>
        </w:rPr>
        <w:t>超期费率、</w:t>
      </w:r>
      <w:del w:id="186" w:author="sunxj" w:date="2016-02-19T08:59:00Z">
        <w:r w:rsidR="00F16089" w:rsidDel="00C23EC7">
          <w:rPr>
            <w:rFonts w:hAnsi="宋体" w:hint="eastAsia"/>
            <w:sz w:val="24"/>
          </w:rPr>
          <w:delText>手续费(询价)、</w:delText>
        </w:r>
      </w:del>
      <w:r w:rsidR="00937677">
        <w:rPr>
          <w:rFonts w:hAnsi="宋体" w:hint="eastAsia"/>
          <w:sz w:val="24"/>
        </w:rPr>
        <w:t>节假日、网站公告、</w:t>
      </w:r>
      <w:del w:id="187" w:author="sunxj" w:date="2016-02-19T09:00:00Z">
        <w:r w:rsidR="00937677" w:rsidDel="00C23EC7">
          <w:rPr>
            <w:rFonts w:hAnsi="宋体" w:hint="eastAsia"/>
            <w:sz w:val="24"/>
          </w:rPr>
          <w:delText>仓库信息、</w:delText>
        </w:r>
      </w:del>
      <w:r w:rsidR="00937677">
        <w:rPr>
          <w:rFonts w:hAnsi="宋体" w:hint="eastAsia"/>
          <w:sz w:val="24"/>
        </w:rPr>
        <w:t>会员信息等，需二级系统按交易所公告手工配置。</w:t>
      </w:r>
    </w:p>
    <w:p w:rsidR="00E612FD" w:rsidRPr="00951340" w:rsidRDefault="00322D0C" w:rsidP="00334A8D">
      <w:pPr>
        <w:pStyle w:val="10"/>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188" w:name="_Toc419723692"/>
      <w:bookmarkStart w:id="189" w:name="_Toc436408908"/>
      <w:r w:rsidRPr="00BE2567">
        <w:rPr>
          <w:rFonts w:ascii="黑体" w:hAnsi="黑体" w:cs="Arial" w:hint="eastAsia"/>
          <w:smallCaps/>
          <w:kern w:val="0"/>
          <w:sz w:val="32"/>
          <w:szCs w:val="30"/>
        </w:rPr>
        <w:t>交易二部业务</w:t>
      </w:r>
      <w:r w:rsidRPr="00E612FD">
        <w:rPr>
          <w:rFonts w:ascii="黑体" w:hAnsi="黑体" w:cs="Arial" w:hint="eastAsia"/>
          <w:smallCaps/>
          <w:kern w:val="0"/>
          <w:sz w:val="32"/>
          <w:szCs w:val="30"/>
        </w:rPr>
        <w:t>部</w:t>
      </w:r>
      <w:r w:rsidRPr="00BE2567">
        <w:rPr>
          <w:rFonts w:ascii="黑体" w:hAnsi="黑体" w:cs="Arial" w:hint="eastAsia"/>
          <w:smallCaps/>
          <w:kern w:val="0"/>
          <w:sz w:val="32"/>
          <w:szCs w:val="30"/>
        </w:rPr>
        <w:t>影响分析</w:t>
      </w:r>
      <w:bookmarkEnd w:id="188"/>
      <w:bookmarkEnd w:id="189"/>
    </w:p>
    <w:p w:rsidR="00D93FAA" w:rsidRDefault="00D93FAA" w:rsidP="00455B1F">
      <w:pPr>
        <w:pStyle w:val="21"/>
        <w:widowControl/>
        <w:numPr>
          <w:ilvl w:val="1"/>
          <w:numId w:val="22"/>
        </w:numPr>
        <w:adjustRightInd/>
        <w:snapToGrid/>
        <w:spacing w:before="260" w:after="270" w:line="416" w:lineRule="atLeast"/>
        <w:ind w:left="567"/>
      </w:pPr>
      <w:bookmarkStart w:id="190" w:name="_Toc436408909"/>
      <w:r w:rsidRPr="00E612FD">
        <w:rPr>
          <w:rFonts w:hAnsi="黑体" w:hint="eastAsia"/>
          <w:bCs w:val="0"/>
          <w:kern w:val="0"/>
          <w:szCs w:val="20"/>
        </w:rPr>
        <w:t>产品</w:t>
      </w:r>
      <w:r w:rsidR="00A96FDF">
        <w:rPr>
          <w:rFonts w:hint="eastAsia"/>
        </w:rPr>
        <w:t>及业务创新</w:t>
      </w:r>
      <w:bookmarkEnd w:id="190"/>
    </w:p>
    <w:p w:rsidR="00D93FAA" w:rsidRPr="00BD0E7E" w:rsidRDefault="00D93FAA" w:rsidP="00455B1F">
      <w:pPr>
        <w:pStyle w:val="a6"/>
        <w:numPr>
          <w:ilvl w:val="0"/>
          <w:numId w:val="7"/>
        </w:numPr>
        <w:snapToGrid w:val="0"/>
        <w:spacing w:line="360" w:lineRule="auto"/>
        <w:ind w:firstLineChars="0"/>
        <w:jc w:val="both"/>
        <w:rPr>
          <w:rFonts w:hAnsi="宋体"/>
          <w:sz w:val="24"/>
        </w:rPr>
      </w:pPr>
      <w:r w:rsidRPr="00BD0E7E">
        <w:rPr>
          <w:rFonts w:hAnsi="宋体" w:hint="eastAsia"/>
          <w:sz w:val="24"/>
        </w:rPr>
        <w:t>新增白银询价</w:t>
      </w:r>
      <w:r w:rsidR="00A96FDF">
        <w:rPr>
          <w:rFonts w:hAnsi="宋体" w:hint="eastAsia"/>
          <w:sz w:val="24"/>
        </w:rPr>
        <w:t>业务</w:t>
      </w:r>
      <w:r w:rsidRPr="00BD0E7E">
        <w:rPr>
          <w:rFonts w:hAnsi="宋体" w:hint="eastAsia"/>
          <w:sz w:val="24"/>
        </w:rPr>
        <w:t>，支持即期、远期、掉期、期权等主要规则包括：</w:t>
      </w:r>
    </w:p>
    <w:p w:rsidR="00D93FAA" w:rsidRPr="00BD0E7E" w:rsidRDefault="00360D97" w:rsidP="00455B1F">
      <w:pPr>
        <w:pStyle w:val="a6"/>
        <w:numPr>
          <w:ilvl w:val="1"/>
          <w:numId w:val="7"/>
        </w:numPr>
        <w:snapToGrid w:val="0"/>
        <w:spacing w:line="360" w:lineRule="auto"/>
        <w:ind w:firstLineChars="0"/>
        <w:jc w:val="both"/>
        <w:rPr>
          <w:rFonts w:hAnsi="宋体"/>
          <w:sz w:val="24"/>
        </w:rPr>
      </w:pPr>
      <w:r>
        <w:rPr>
          <w:rFonts w:hAnsi="宋体" w:hint="eastAsia"/>
          <w:sz w:val="24"/>
        </w:rPr>
        <w:t>白银询价(</w:t>
      </w:r>
      <w:r w:rsidR="00D93FAA" w:rsidRPr="00BD0E7E">
        <w:rPr>
          <w:rFonts w:hAnsi="宋体" w:hint="eastAsia"/>
          <w:sz w:val="24"/>
        </w:rPr>
        <w:t>现金结算型</w:t>
      </w:r>
      <w:r>
        <w:rPr>
          <w:rFonts w:hAnsi="宋体" w:hint="eastAsia"/>
          <w:sz w:val="24"/>
        </w:rPr>
        <w:t>)</w:t>
      </w:r>
      <w:r w:rsidR="00D93FAA" w:rsidRPr="00BD0E7E">
        <w:rPr>
          <w:rFonts w:hAnsi="宋体" w:hint="eastAsia"/>
          <w:sz w:val="24"/>
        </w:rPr>
        <w:t>：</w:t>
      </w:r>
      <w:r w:rsidR="00A96FDF">
        <w:rPr>
          <w:rFonts w:hAnsi="宋体" w:hint="eastAsia"/>
          <w:sz w:val="24"/>
        </w:rPr>
        <w:t>与其他</w:t>
      </w:r>
      <w:r w:rsidR="00D93FAA" w:rsidRPr="00BD0E7E">
        <w:rPr>
          <w:rFonts w:hAnsi="宋体" w:hint="eastAsia"/>
          <w:sz w:val="24"/>
        </w:rPr>
        <w:t>询价合约进行</w:t>
      </w:r>
      <w:r>
        <w:rPr>
          <w:rFonts w:hAnsi="宋体" w:hint="eastAsia"/>
          <w:sz w:val="24"/>
        </w:rPr>
        <w:t>统一的</w:t>
      </w:r>
      <w:r w:rsidR="00D93FAA" w:rsidRPr="00BD0E7E">
        <w:rPr>
          <w:rFonts w:hAnsi="宋体" w:hint="eastAsia"/>
          <w:sz w:val="24"/>
        </w:rPr>
        <w:t>净额清算和违约判断。</w:t>
      </w:r>
    </w:p>
    <w:p w:rsidR="00D93FAA" w:rsidRPr="00BD0E7E" w:rsidRDefault="00360D97" w:rsidP="00455B1F">
      <w:pPr>
        <w:pStyle w:val="a6"/>
        <w:numPr>
          <w:ilvl w:val="1"/>
          <w:numId w:val="7"/>
        </w:numPr>
        <w:snapToGrid w:val="0"/>
        <w:spacing w:line="360" w:lineRule="auto"/>
        <w:ind w:firstLineChars="0"/>
        <w:jc w:val="both"/>
        <w:rPr>
          <w:rFonts w:hAnsi="宋体"/>
          <w:sz w:val="24"/>
        </w:rPr>
      </w:pPr>
      <w:r>
        <w:rPr>
          <w:rFonts w:hAnsi="宋体" w:hint="eastAsia"/>
          <w:sz w:val="24"/>
        </w:rPr>
        <w:t>白银询价(</w:t>
      </w:r>
      <w:r w:rsidR="00D93FAA" w:rsidRPr="00BD0E7E">
        <w:rPr>
          <w:rFonts w:hAnsi="宋体" w:hint="eastAsia"/>
          <w:sz w:val="24"/>
        </w:rPr>
        <w:t>实物交割型</w:t>
      </w:r>
      <w:r>
        <w:rPr>
          <w:rFonts w:hAnsi="宋体" w:hint="eastAsia"/>
          <w:sz w:val="24"/>
        </w:rPr>
        <w:t>)</w:t>
      </w:r>
      <w:r w:rsidR="00D93FAA" w:rsidRPr="00BD0E7E">
        <w:rPr>
          <w:rFonts w:hAnsi="宋体" w:hint="eastAsia"/>
          <w:sz w:val="24"/>
        </w:rPr>
        <w:t>：交易时需指定仓库，按交易次序，逐笔清算交割</w:t>
      </w:r>
      <w:r w:rsidR="00A96FDF">
        <w:rPr>
          <w:rFonts w:hAnsi="宋体" w:hint="eastAsia"/>
          <w:sz w:val="24"/>
        </w:rPr>
        <w:t>和违约判断</w:t>
      </w:r>
      <w:r w:rsidR="00D93FAA" w:rsidRPr="00BD0E7E">
        <w:rPr>
          <w:rFonts w:hAnsi="宋体" w:hint="eastAsia"/>
          <w:sz w:val="24"/>
        </w:rPr>
        <w:t>。</w:t>
      </w:r>
    </w:p>
    <w:p w:rsidR="00D93FAA" w:rsidRPr="00BD0E7E" w:rsidRDefault="00360D97" w:rsidP="00455B1F">
      <w:pPr>
        <w:pStyle w:val="a6"/>
        <w:numPr>
          <w:ilvl w:val="1"/>
          <w:numId w:val="7"/>
        </w:numPr>
        <w:snapToGrid w:val="0"/>
        <w:spacing w:line="360" w:lineRule="auto"/>
        <w:ind w:firstLineChars="0"/>
        <w:jc w:val="both"/>
        <w:rPr>
          <w:rFonts w:hAnsi="宋体"/>
          <w:sz w:val="24"/>
        </w:rPr>
      </w:pPr>
      <w:r w:rsidRPr="00BD0E7E">
        <w:rPr>
          <w:rFonts w:hAnsi="宋体" w:hint="eastAsia"/>
          <w:sz w:val="24"/>
        </w:rPr>
        <w:t>询价</w:t>
      </w:r>
      <w:r w:rsidRPr="00BD0E7E">
        <w:rPr>
          <w:rFonts w:hAnsi="宋体"/>
          <w:sz w:val="24"/>
        </w:rPr>
        <w:t>交易为</w:t>
      </w:r>
      <w:r w:rsidRPr="00BD0E7E">
        <w:rPr>
          <w:rFonts w:hAnsi="宋体" w:hint="eastAsia"/>
          <w:sz w:val="24"/>
        </w:rPr>
        <w:t>双边</w:t>
      </w:r>
      <w:r w:rsidRPr="00BD0E7E">
        <w:rPr>
          <w:rFonts w:hAnsi="宋体"/>
          <w:sz w:val="24"/>
        </w:rPr>
        <w:t>信用交易，</w:t>
      </w:r>
      <w:r w:rsidR="00D93FAA" w:rsidRPr="00BD0E7E">
        <w:rPr>
          <w:rFonts w:hAnsi="宋体" w:hint="eastAsia"/>
          <w:sz w:val="24"/>
        </w:rPr>
        <w:t>白银询价</w:t>
      </w:r>
      <w:r>
        <w:rPr>
          <w:rFonts w:hAnsi="宋体" w:hint="eastAsia"/>
          <w:sz w:val="24"/>
        </w:rPr>
        <w:t>交易</w:t>
      </w:r>
      <w:r w:rsidR="00D93FAA" w:rsidRPr="00BD0E7E">
        <w:rPr>
          <w:rFonts w:hAnsi="宋体" w:hint="eastAsia"/>
          <w:sz w:val="24"/>
        </w:rPr>
        <w:t>双方</w:t>
      </w:r>
      <w:r>
        <w:rPr>
          <w:rFonts w:hAnsi="宋体" w:hint="eastAsia"/>
          <w:sz w:val="24"/>
        </w:rPr>
        <w:t>根据约定自行</w:t>
      </w:r>
      <w:r w:rsidR="00D93FAA" w:rsidRPr="00BD0E7E">
        <w:rPr>
          <w:rFonts w:hAnsi="宋体" w:hint="eastAsia"/>
          <w:sz w:val="24"/>
        </w:rPr>
        <w:t>开具发票，交易所不冻结开票保证金</w:t>
      </w:r>
      <w:r>
        <w:rPr>
          <w:rFonts w:hAnsi="宋体" w:hint="eastAsia"/>
          <w:sz w:val="24"/>
        </w:rPr>
        <w:t>，不直接介入白银询价开票程序</w:t>
      </w:r>
      <w:r w:rsidR="00D93FAA" w:rsidRPr="00BD0E7E">
        <w:rPr>
          <w:rFonts w:hAnsi="宋体" w:hint="eastAsia"/>
          <w:sz w:val="24"/>
        </w:rPr>
        <w:t>。</w:t>
      </w:r>
    </w:p>
    <w:p w:rsidR="00D93FAA" w:rsidRDefault="00A96FDF" w:rsidP="00455B1F">
      <w:pPr>
        <w:pStyle w:val="a6"/>
        <w:numPr>
          <w:ilvl w:val="0"/>
          <w:numId w:val="7"/>
        </w:numPr>
        <w:snapToGrid w:val="0"/>
        <w:spacing w:line="360" w:lineRule="auto"/>
        <w:ind w:firstLineChars="0"/>
        <w:jc w:val="both"/>
        <w:rPr>
          <w:rFonts w:hAnsi="宋体"/>
          <w:sz w:val="24"/>
        </w:rPr>
      </w:pPr>
      <w:r>
        <w:rPr>
          <w:rFonts w:hAnsi="宋体" w:hint="eastAsia"/>
          <w:sz w:val="24"/>
        </w:rPr>
        <w:t>优化和完善询价期权业务，</w:t>
      </w:r>
      <w:r w:rsidR="00360D97" w:rsidRPr="00360D97">
        <w:rPr>
          <w:rFonts w:hAnsi="宋体" w:hint="eastAsia"/>
          <w:sz w:val="24"/>
        </w:rPr>
        <w:t>支持标准化</w:t>
      </w:r>
      <w:r w:rsidR="00D93FAA" w:rsidRPr="00360D97">
        <w:rPr>
          <w:rFonts w:hAnsi="宋体" w:hint="eastAsia"/>
          <w:sz w:val="24"/>
        </w:rPr>
        <w:t>询价期权</w:t>
      </w:r>
      <w:r>
        <w:rPr>
          <w:rFonts w:hAnsi="宋体" w:hint="eastAsia"/>
          <w:sz w:val="24"/>
        </w:rPr>
        <w:t>双边</w:t>
      </w:r>
      <w:r w:rsidR="00D93FAA" w:rsidRPr="00360D97">
        <w:rPr>
          <w:rFonts w:hAnsi="宋体" w:hint="eastAsia"/>
          <w:sz w:val="24"/>
        </w:rPr>
        <w:t>公开报价，</w:t>
      </w:r>
      <w:r w:rsidR="00360D97" w:rsidRPr="00360D97">
        <w:rPr>
          <w:rFonts w:hAnsi="宋体" w:hint="eastAsia"/>
          <w:sz w:val="24"/>
        </w:rPr>
        <w:t>线上</w:t>
      </w:r>
      <w:r>
        <w:rPr>
          <w:rFonts w:hAnsi="宋体" w:hint="eastAsia"/>
          <w:sz w:val="24"/>
        </w:rPr>
        <w:t>交</w:t>
      </w:r>
      <w:r>
        <w:rPr>
          <w:rFonts w:hAnsi="宋体" w:hint="eastAsia"/>
          <w:sz w:val="24"/>
        </w:rPr>
        <w:lastRenderedPageBreak/>
        <w:t>易</w:t>
      </w:r>
      <w:r w:rsidR="00360D97" w:rsidRPr="00360D97">
        <w:rPr>
          <w:rFonts w:hAnsi="宋体" w:hint="eastAsia"/>
          <w:sz w:val="24"/>
        </w:rPr>
        <w:t>及成交功能</w:t>
      </w:r>
      <w:r w:rsidR="00D93FAA" w:rsidRPr="00360D97">
        <w:rPr>
          <w:rFonts w:hAnsi="宋体" w:hint="eastAsia"/>
          <w:sz w:val="24"/>
        </w:rPr>
        <w:t>。</w:t>
      </w:r>
    </w:p>
    <w:p w:rsidR="00A96FDF" w:rsidRDefault="00A96FDF" w:rsidP="00A96FDF">
      <w:pPr>
        <w:pStyle w:val="a6"/>
        <w:numPr>
          <w:ilvl w:val="0"/>
          <w:numId w:val="7"/>
        </w:numPr>
        <w:snapToGrid w:val="0"/>
        <w:spacing w:line="360" w:lineRule="auto"/>
        <w:ind w:left="786" w:firstLineChars="0"/>
        <w:jc w:val="both"/>
        <w:rPr>
          <w:rFonts w:hAnsi="宋体"/>
          <w:sz w:val="24"/>
        </w:rPr>
      </w:pPr>
      <w:r w:rsidRPr="0049797E">
        <w:rPr>
          <w:rFonts w:hAnsi="宋体" w:hint="eastAsia"/>
          <w:sz w:val="24"/>
        </w:rPr>
        <w:t>询价业务允许非指定交易（客户在多家机构开户开展业务）。</w:t>
      </w:r>
    </w:p>
    <w:p w:rsidR="00A96FDF" w:rsidRPr="00360D97" w:rsidRDefault="00A96FDF" w:rsidP="00455B1F">
      <w:pPr>
        <w:pStyle w:val="a6"/>
        <w:numPr>
          <w:ilvl w:val="0"/>
          <w:numId w:val="7"/>
        </w:numPr>
        <w:snapToGrid w:val="0"/>
        <w:spacing w:line="360" w:lineRule="auto"/>
        <w:ind w:firstLineChars="0"/>
        <w:jc w:val="both"/>
        <w:rPr>
          <w:rFonts w:hAnsi="宋体"/>
          <w:sz w:val="24"/>
        </w:rPr>
      </w:pPr>
      <w:r>
        <w:rPr>
          <w:rFonts w:hAnsi="宋体" w:hint="eastAsia"/>
          <w:sz w:val="24"/>
        </w:rPr>
        <w:t>向会员开放登记入口，会员线下自行达成的询价交易可经由登记业务提交至交易所询价综合业务系统，</w:t>
      </w:r>
      <w:r w:rsidRPr="001D2E37">
        <w:rPr>
          <w:rFonts w:hAnsi="宋体" w:hint="eastAsia"/>
          <w:sz w:val="24"/>
        </w:rPr>
        <w:t>由交易所提供</w:t>
      </w:r>
      <w:r>
        <w:rPr>
          <w:rFonts w:hAnsi="宋体" w:hint="eastAsia"/>
          <w:sz w:val="24"/>
        </w:rPr>
        <w:t>后续的存续期管理和</w:t>
      </w:r>
      <w:r w:rsidRPr="001D2E37">
        <w:rPr>
          <w:rFonts w:hAnsi="宋体" w:hint="eastAsia"/>
          <w:sz w:val="24"/>
        </w:rPr>
        <w:t>清算交割服务。</w:t>
      </w:r>
    </w:p>
    <w:p w:rsidR="00D93FAA" w:rsidRDefault="00D93FAA" w:rsidP="00455B1F">
      <w:pPr>
        <w:pStyle w:val="21"/>
        <w:widowControl/>
        <w:numPr>
          <w:ilvl w:val="1"/>
          <w:numId w:val="22"/>
        </w:numPr>
        <w:adjustRightInd/>
        <w:snapToGrid/>
        <w:spacing w:before="260" w:after="270" w:line="416" w:lineRule="atLeast"/>
        <w:ind w:left="567"/>
      </w:pPr>
      <w:bookmarkStart w:id="191" w:name="_Toc436408910"/>
      <w:r w:rsidRPr="00D93FAA">
        <w:rPr>
          <w:rFonts w:hint="eastAsia"/>
        </w:rPr>
        <w:t>询价交易</w:t>
      </w:r>
      <w:r w:rsidR="00360D97">
        <w:rPr>
          <w:rFonts w:hint="eastAsia"/>
        </w:rPr>
        <w:t>支持</w:t>
      </w:r>
      <w:bookmarkEnd w:id="191"/>
    </w:p>
    <w:p w:rsidR="00360D97" w:rsidRDefault="00360D97" w:rsidP="00455B1F">
      <w:pPr>
        <w:pStyle w:val="a6"/>
        <w:numPr>
          <w:ilvl w:val="0"/>
          <w:numId w:val="53"/>
        </w:numPr>
        <w:snapToGrid w:val="0"/>
        <w:spacing w:line="360" w:lineRule="auto"/>
        <w:ind w:firstLineChars="0"/>
        <w:jc w:val="both"/>
        <w:rPr>
          <w:rFonts w:hAnsi="宋体"/>
          <w:sz w:val="24"/>
        </w:rPr>
      </w:pPr>
      <w:r w:rsidRPr="00897454">
        <w:rPr>
          <w:rFonts w:hAnsi="宋体" w:hint="eastAsia"/>
          <w:sz w:val="24"/>
        </w:rPr>
        <w:t>询价</w:t>
      </w:r>
      <w:r w:rsidR="00A96FDF">
        <w:rPr>
          <w:rFonts w:hAnsi="宋体" w:hint="eastAsia"/>
          <w:sz w:val="24"/>
        </w:rPr>
        <w:t>综合</w:t>
      </w:r>
      <w:r w:rsidRPr="00897454">
        <w:rPr>
          <w:rFonts w:hAnsi="宋体" w:hint="eastAsia"/>
          <w:sz w:val="24"/>
        </w:rPr>
        <w:t>业务</w:t>
      </w:r>
      <w:r w:rsidR="00A96FDF">
        <w:rPr>
          <w:rFonts w:hAnsi="宋体" w:hint="eastAsia"/>
          <w:sz w:val="24"/>
        </w:rPr>
        <w:t>终</w:t>
      </w:r>
      <w:r w:rsidRPr="00897454">
        <w:rPr>
          <w:rFonts w:hAnsi="宋体" w:hint="eastAsia"/>
          <w:sz w:val="24"/>
        </w:rPr>
        <w:t>端、二级系统、外汇交易中心系统</w:t>
      </w:r>
      <w:r>
        <w:rPr>
          <w:rFonts w:hAnsi="宋体" w:hint="eastAsia"/>
          <w:sz w:val="24"/>
        </w:rPr>
        <w:t>提供</w:t>
      </w:r>
      <w:r w:rsidRPr="00897454">
        <w:rPr>
          <w:rFonts w:hAnsi="宋体" w:hint="eastAsia"/>
          <w:sz w:val="24"/>
        </w:rPr>
        <w:t>询价交易</w:t>
      </w:r>
      <w:r>
        <w:rPr>
          <w:rFonts w:hAnsi="宋体" w:hint="eastAsia"/>
          <w:sz w:val="24"/>
        </w:rPr>
        <w:t>支持</w:t>
      </w:r>
      <w:r w:rsidRPr="00897454">
        <w:rPr>
          <w:rFonts w:hAnsi="宋体" w:hint="eastAsia"/>
          <w:sz w:val="24"/>
        </w:rPr>
        <w:t>：</w:t>
      </w:r>
    </w:p>
    <w:p w:rsidR="00360D97" w:rsidRDefault="00360D97" w:rsidP="00455B1F">
      <w:pPr>
        <w:pStyle w:val="a6"/>
        <w:numPr>
          <w:ilvl w:val="1"/>
          <w:numId w:val="53"/>
        </w:numPr>
        <w:snapToGrid w:val="0"/>
        <w:spacing w:line="360" w:lineRule="auto"/>
        <w:ind w:firstLineChars="0"/>
        <w:jc w:val="both"/>
        <w:rPr>
          <w:rFonts w:hAnsi="宋体"/>
          <w:sz w:val="24"/>
        </w:rPr>
      </w:pPr>
      <w:r w:rsidRPr="00897454">
        <w:rPr>
          <w:rFonts w:hAnsi="宋体" w:hint="eastAsia"/>
          <w:sz w:val="24"/>
        </w:rPr>
        <w:t>原交易所老</w:t>
      </w:r>
      <w:r w:rsidRPr="00897454">
        <w:rPr>
          <w:rFonts w:hAnsi="宋体"/>
          <w:sz w:val="24"/>
        </w:rPr>
        <w:t>询价</w:t>
      </w:r>
      <w:r w:rsidRPr="00897454">
        <w:rPr>
          <w:rFonts w:hAnsi="宋体" w:hint="eastAsia"/>
          <w:sz w:val="24"/>
        </w:rPr>
        <w:t>系统重构升级为3代</w:t>
      </w:r>
      <w:r w:rsidR="00A96FDF">
        <w:rPr>
          <w:rFonts w:hAnsi="宋体" w:hint="eastAsia"/>
          <w:sz w:val="24"/>
        </w:rPr>
        <w:t>【</w:t>
      </w:r>
      <w:r w:rsidRPr="00897454">
        <w:rPr>
          <w:rFonts w:hAnsi="宋体" w:hint="eastAsia"/>
          <w:sz w:val="24"/>
        </w:rPr>
        <w:t>询价</w:t>
      </w:r>
      <w:r w:rsidR="00A96FDF">
        <w:rPr>
          <w:rFonts w:hAnsi="宋体" w:hint="eastAsia"/>
          <w:sz w:val="24"/>
        </w:rPr>
        <w:t>综合</w:t>
      </w:r>
      <w:r w:rsidRPr="00897454">
        <w:rPr>
          <w:rFonts w:hAnsi="宋体" w:hint="eastAsia"/>
          <w:sz w:val="24"/>
        </w:rPr>
        <w:t>业务</w:t>
      </w:r>
      <w:r w:rsidR="00A96FDF">
        <w:rPr>
          <w:rFonts w:hAnsi="宋体" w:hint="eastAsia"/>
          <w:sz w:val="24"/>
        </w:rPr>
        <w:t>终</w:t>
      </w:r>
      <w:r w:rsidRPr="00897454">
        <w:rPr>
          <w:rFonts w:hAnsi="宋体" w:hint="eastAsia"/>
          <w:sz w:val="24"/>
        </w:rPr>
        <w:t>端</w:t>
      </w:r>
      <w:r w:rsidR="00A96FDF">
        <w:rPr>
          <w:rFonts w:hAnsi="宋体" w:hint="eastAsia"/>
          <w:sz w:val="24"/>
        </w:rPr>
        <w:t>】</w:t>
      </w:r>
      <w:r w:rsidRPr="00897454">
        <w:rPr>
          <w:rFonts w:hAnsi="宋体" w:hint="eastAsia"/>
          <w:sz w:val="24"/>
        </w:rPr>
        <w:t>，</w:t>
      </w:r>
      <w:r>
        <w:rPr>
          <w:rFonts w:hAnsi="宋体" w:hint="eastAsia"/>
          <w:sz w:val="24"/>
        </w:rPr>
        <w:t>提供询价交易支持。</w:t>
      </w:r>
    </w:p>
    <w:p w:rsidR="00360D97" w:rsidRDefault="00360D97" w:rsidP="00455B1F">
      <w:pPr>
        <w:pStyle w:val="a6"/>
        <w:numPr>
          <w:ilvl w:val="1"/>
          <w:numId w:val="53"/>
        </w:numPr>
        <w:snapToGrid w:val="0"/>
        <w:spacing w:line="360" w:lineRule="auto"/>
        <w:ind w:firstLineChars="0"/>
        <w:jc w:val="both"/>
        <w:rPr>
          <w:rFonts w:hAnsi="宋体"/>
          <w:sz w:val="24"/>
        </w:rPr>
      </w:pPr>
      <w:r>
        <w:rPr>
          <w:rFonts w:hAnsi="宋体" w:hint="eastAsia"/>
          <w:sz w:val="24"/>
        </w:rPr>
        <w:t>交易所3代系统</w:t>
      </w:r>
      <w:r w:rsidRPr="00897454">
        <w:rPr>
          <w:rFonts w:hAnsi="宋体" w:hint="eastAsia"/>
          <w:sz w:val="24"/>
        </w:rPr>
        <w:t>向市场提供统一的询价</w:t>
      </w:r>
      <w:r w:rsidR="00A96FDF">
        <w:rPr>
          <w:rFonts w:hAnsi="宋体" w:hint="eastAsia"/>
          <w:sz w:val="24"/>
        </w:rPr>
        <w:t>业务</w:t>
      </w:r>
      <w:r w:rsidRPr="00897454">
        <w:rPr>
          <w:rFonts w:hAnsi="宋体" w:hint="eastAsia"/>
          <w:sz w:val="24"/>
        </w:rPr>
        <w:t>API接口</w:t>
      </w:r>
      <w:r>
        <w:rPr>
          <w:rFonts w:hAnsi="宋体" w:hint="eastAsia"/>
          <w:sz w:val="24"/>
        </w:rPr>
        <w:t>，会员二级系统可开发询价</w:t>
      </w:r>
      <w:r w:rsidR="00A96FDF">
        <w:rPr>
          <w:rFonts w:hAnsi="宋体" w:hint="eastAsia"/>
          <w:sz w:val="24"/>
        </w:rPr>
        <w:t>业务</w:t>
      </w:r>
      <w:r>
        <w:rPr>
          <w:rFonts w:hAnsi="宋体" w:hint="eastAsia"/>
          <w:sz w:val="24"/>
        </w:rPr>
        <w:t>功能</w:t>
      </w:r>
      <w:r w:rsidRPr="00897454">
        <w:rPr>
          <w:rFonts w:hAnsi="宋体" w:hint="eastAsia"/>
          <w:sz w:val="24"/>
        </w:rPr>
        <w:t>；</w:t>
      </w:r>
    </w:p>
    <w:p w:rsidR="00360D97" w:rsidRPr="00897454" w:rsidRDefault="00360D97" w:rsidP="00455B1F">
      <w:pPr>
        <w:pStyle w:val="a6"/>
        <w:numPr>
          <w:ilvl w:val="1"/>
          <w:numId w:val="53"/>
        </w:numPr>
        <w:snapToGrid w:val="0"/>
        <w:spacing w:line="360" w:lineRule="auto"/>
        <w:ind w:firstLineChars="0"/>
        <w:jc w:val="both"/>
        <w:rPr>
          <w:rFonts w:hAnsi="宋体"/>
          <w:sz w:val="24"/>
        </w:rPr>
      </w:pPr>
      <w:r w:rsidRPr="00897454">
        <w:rPr>
          <w:rFonts w:hAnsi="宋体" w:hint="eastAsia"/>
          <w:sz w:val="24"/>
        </w:rPr>
        <w:t>原外汇交易中心银行间黄金询价业务</w:t>
      </w:r>
      <w:r w:rsidRPr="00897454">
        <w:rPr>
          <w:rFonts w:hAnsi="宋体"/>
          <w:sz w:val="24"/>
        </w:rPr>
        <w:t>功能</w:t>
      </w:r>
      <w:r w:rsidRPr="00897454">
        <w:rPr>
          <w:rFonts w:hAnsi="宋体" w:hint="eastAsia"/>
          <w:sz w:val="24"/>
        </w:rPr>
        <w:t>维持不变。</w:t>
      </w:r>
    </w:p>
    <w:p w:rsidR="00360D97" w:rsidRDefault="00360D97" w:rsidP="00455B1F">
      <w:pPr>
        <w:pStyle w:val="a6"/>
        <w:numPr>
          <w:ilvl w:val="0"/>
          <w:numId w:val="53"/>
        </w:numPr>
        <w:snapToGrid w:val="0"/>
        <w:spacing w:line="360" w:lineRule="auto"/>
        <w:ind w:firstLineChars="0"/>
        <w:jc w:val="both"/>
        <w:rPr>
          <w:rFonts w:hAnsi="宋体"/>
          <w:sz w:val="24"/>
        </w:rPr>
      </w:pPr>
      <w:r w:rsidRPr="00BD0E7E">
        <w:rPr>
          <w:rFonts w:hAnsi="宋体" w:hint="eastAsia"/>
          <w:sz w:val="24"/>
        </w:rPr>
        <w:t>主板席位、国际板席位</w:t>
      </w:r>
      <w:r w:rsidR="00A96FDF">
        <w:rPr>
          <w:rFonts w:hAnsi="宋体" w:hint="eastAsia"/>
          <w:sz w:val="24"/>
        </w:rPr>
        <w:t>的交易员可</w:t>
      </w:r>
      <w:r w:rsidRPr="00BD0E7E">
        <w:rPr>
          <w:rFonts w:hAnsi="宋体" w:hint="eastAsia"/>
          <w:sz w:val="24"/>
        </w:rPr>
        <w:t>通过</w:t>
      </w:r>
      <w:r>
        <w:rPr>
          <w:rFonts w:hAnsi="宋体" w:hint="eastAsia"/>
          <w:sz w:val="24"/>
        </w:rPr>
        <w:t>询价</w:t>
      </w:r>
      <w:r w:rsidR="00A96FDF">
        <w:rPr>
          <w:rFonts w:hAnsi="宋体" w:hint="eastAsia"/>
          <w:sz w:val="24"/>
        </w:rPr>
        <w:t>综合</w:t>
      </w:r>
      <w:r>
        <w:rPr>
          <w:rFonts w:hAnsi="宋体" w:hint="eastAsia"/>
          <w:sz w:val="24"/>
        </w:rPr>
        <w:t>业务</w:t>
      </w:r>
      <w:r w:rsidR="00A96FDF">
        <w:rPr>
          <w:rFonts w:hAnsi="宋体" w:hint="eastAsia"/>
          <w:sz w:val="24"/>
        </w:rPr>
        <w:t>终</w:t>
      </w:r>
      <w:r>
        <w:rPr>
          <w:rFonts w:hAnsi="宋体" w:hint="eastAsia"/>
          <w:sz w:val="24"/>
        </w:rPr>
        <w:t>端</w:t>
      </w:r>
      <w:r w:rsidRPr="00BD0E7E">
        <w:rPr>
          <w:rFonts w:hAnsi="宋体" w:hint="eastAsia"/>
          <w:sz w:val="24"/>
        </w:rPr>
        <w:t>、二级系统进行</w:t>
      </w:r>
      <w:r w:rsidR="00A96FDF">
        <w:rPr>
          <w:rFonts w:hAnsi="宋体" w:hint="eastAsia"/>
          <w:sz w:val="24"/>
        </w:rPr>
        <w:t>双边</w:t>
      </w:r>
      <w:r>
        <w:rPr>
          <w:rFonts w:hAnsi="宋体" w:hint="eastAsia"/>
          <w:sz w:val="24"/>
        </w:rPr>
        <w:t>公开报价（限自营）、定向询价</w:t>
      </w:r>
      <w:ins w:id="192" w:author="李田" w:date="2016-04-01T14:38:00Z">
        <w:r w:rsidR="00E8197C">
          <w:rPr>
            <w:rFonts w:hAnsi="宋体" w:hint="eastAsia"/>
            <w:sz w:val="24"/>
          </w:rPr>
          <w:t>(包括以量询价、以价询量)</w:t>
        </w:r>
      </w:ins>
      <w:del w:id="193" w:author="李田" w:date="2016-04-01T14:38:00Z">
        <w:r w:rsidR="00A96FDF" w:rsidDel="00E8197C">
          <w:rPr>
            <w:rFonts w:hAnsi="宋体" w:hint="eastAsia"/>
            <w:sz w:val="24"/>
          </w:rPr>
          <w:delText>、定向报价</w:delText>
        </w:r>
      </w:del>
      <w:r w:rsidRPr="00BD0E7E">
        <w:rPr>
          <w:rFonts w:hAnsi="宋体" w:hint="eastAsia"/>
          <w:sz w:val="24"/>
        </w:rPr>
        <w:t>，</w:t>
      </w:r>
      <w:r>
        <w:rPr>
          <w:rFonts w:hAnsi="宋体" w:hint="eastAsia"/>
          <w:sz w:val="24"/>
        </w:rPr>
        <w:t>进而</w:t>
      </w:r>
      <w:r w:rsidRPr="00BD0E7E">
        <w:rPr>
          <w:rFonts w:hAnsi="宋体" w:hint="eastAsia"/>
          <w:sz w:val="24"/>
        </w:rPr>
        <w:t>达成</w:t>
      </w:r>
      <w:r>
        <w:rPr>
          <w:rFonts w:hAnsi="宋体" w:hint="eastAsia"/>
          <w:sz w:val="24"/>
        </w:rPr>
        <w:t>询价即期、询价远期、询价掉期、询价期权、询价拆借等交易</w:t>
      </w:r>
      <w:r w:rsidRPr="00BD0E7E">
        <w:rPr>
          <w:rFonts w:hAnsi="宋体" w:hint="eastAsia"/>
          <w:sz w:val="24"/>
        </w:rPr>
        <w:t>。</w:t>
      </w:r>
    </w:p>
    <w:p w:rsidR="00360D97" w:rsidRDefault="00360D97" w:rsidP="00455B1F">
      <w:pPr>
        <w:pStyle w:val="a6"/>
        <w:numPr>
          <w:ilvl w:val="0"/>
          <w:numId w:val="53"/>
        </w:numPr>
        <w:snapToGrid w:val="0"/>
        <w:spacing w:line="360" w:lineRule="auto"/>
        <w:ind w:firstLineChars="0"/>
        <w:jc w:val="both"/>
        <w:rPr>
          <w:rFonts w:hAnsi="宋体"/>
          <w:sz w:val="24"/>
        </w:rPr>
      </w:pPr>
      <w:r w:rsidRPr="00864C82">
        <w:rPr>
          <w:rFonts w:hAnsi="宋体" w:hint="eastAsia"/>
          <w:sz w:val="24"/>
        </w:rPr>
        <w:t>会员可</w:t>
      </w:r>
      <w:r>
        <w:rPr>
          <w:rFonts w:hAnsi="宋体" w:hint="eastAsia"/>
          <w:sz w:val="24"/>
        </w:rPr>
        <w:t>允许法人</w:t>
      </w:r>
      <w:r w:rsidRPr="00864C82">
        <w:rPr>
          <w:rFonts w:hAnsi="宋体" w:hint="eastAsia"/>
          <w:sz w:val="24"/>
        </w:rPr>
        <w:t>客户通过</w:t>
      </w:r>
      <w:r w:rsidR="00A96FDF">
        <w:rPr>
          <w:rFonts w:hAnsi="宋体" w:hint="eastAsia"/>
          <w:sz w:val="24"/>
        </w:rPr>
        <w:t>会员</w:t>
      </w:r>
      <w:r w:rsidRPr="00864C82">
        <w:rPr>
          <w:rFonts w:hAnsi="宋体" w:hint="eastAsia"/>
          <w:sz w:val="24"/>
        </w:rPr>
        <w:t>二级系统直接</w:t>
      </w:r>
      <w:r w:rsidR="00A96FDF">
        <w:rPr>
          <w:rFonts w:hAnsi="宋体" w:hint="eastAsia"/>
          <w:sz w:val="24"/>
        </w:rPr>
        <w:t>发起定向询价（</w:t>
      </w:r>
      <w:ins w:id="194" w:author="李田" w:date="2016-04-01T14:38:00Z">
        <w:r w:rsidR="00E8197C">
          <w:rPr>
            <w:rFonts w:hAnsi="宋体" w:hint="eastAsia"/>
            <w:sz w:val="24"/>
          </w:rPr>
          <w:t>包括以量询价、以价询量</w:t>
        </w:r>
      </w:ins>
      <w:del w:id="195" w:author="李田" w:date="2016-04-01T14:38:00Z">
        <w:r w:rsidR="00A96FDF" w:rsidDel="00E8197C">
          <w:rPr>
            <w:rFonts w:hAnsi="宋体" w:hint="eastAsia"/>
            <w:sz w:val="24"/>
          </w:rPr>
          <w:delText>或定向</w:delText>
        </w:r>
        <w:r w:rsidDel="00E8197C">
          <w:rPr>
            <w:rFonts w:hAnsi="宋体" w:hint="eastAsia"/>
            <w:sz w:val="24"/>
          </w:rPr>
          <w:delText>报价</w:delText>
        </w:r>
      </w:del>
      <w:r w:rsidR="00A96FDF">
        <w:rPr>
          <w:rFonts w:hAnsi="宋体" w:hint="eastAsia"/>
          <w:sz w:val="24"/>
        </w:rPr>
        <w:t>）</w:t>
      </w:r>
      <w:r>
        <w:rPr>
          <w:rFonts w:hAnsi="宋体" w:hint="eastAsia"/>
          <w:sz w:val="24"/>
        </w:rPr>
        <w:t>进而达成</w:t>
      </w:r>
      <w:r w:rsidRPr="00864C82">
        <w:rPr>
          <w:rFonts w:hAnsi="宋体" w:hint="eastAsia"/>
          <w:sz w:val="24"/>
        </w:rPr>
        <w:t>询价交易。</w:t>
      </w:r>
    </w:p>
    <w:p w:rsidR="00D93FAA" w:rsidRPr="00360D97" w:rsidRDefault="00360D97" w:rsidP="00455B1F">
      <w:pPr>
        <w:pStyle w:val="a6"/>
        <w:numPr>
          <w:ilvl w:val="0"/>
          <w:numId w:val="53"/>
        </w:numPr>
        <w:snapToGrid w:val="0"/>
        <w:spacing w:line="360" w:lineRule="auto"/>
        <w:ind w:firstLineChars="0"/>
        <w:jc w:val="both"/>
        <w:rPr>
          <w:rFonts w:hAnsi="宋体"/>
          <w:sz w:val="24"/>
        </w:rPr>
      </w:pPr>
      <w:r w:rsidRPr="00360D97">
        <w:rPr>
          <w:rFonts w:hAnsi="宋体" w:hint="eastAsia"/>
          <w:sz w:val="24"/>
        </w:rPr>
        <w:t>询价交易达成后，将</w:t>
      </w:r>
      <w:r w:rsidR="00A96FDF">
        <w:rPr>
          <w:rFonts w:hAnsi="宋体" w:hint="eastAsia"/>
          <w:sz w:val="24"/>
        </w:rPr>
        <w:t>视情况</w:t>
      </w:r>
      <w:r w:rsidRPr="00360D97">
        <w:rPr>
          <w:rFonts w:hAnsi="宋体" w:hint="eastAsia"/>
          <w:sz w:val="24"/>
        </w:rPr>
        <w:t>增加交易确认环节（具体见后续说明）。</w:t>
      </w:r>
    </w:p>
    <w:p w:rsidR="00D93FAA" w:rsidRPr="00D93FAA" w:rsidRDefault="00360D97" w:rsidP="00455B1F">
      <w:pPr>
        <w:pStyle w:val="21"/>
        <w:widowControl/>
        <w:numPr>
          <w:ilvl w:val="1"/>
          <w:numId w:val="22"/>
        </w:numPr>
        <w:adjustRightInd/>
        <w:snapToGrid/>
        <w:spacing w:before="260" w:after="270" w:line="416" w:lineRule="atLeast"/>
        <w:ind w:left="567"/>
      </w:pPr>
      <w:bookmarkStart w:id="196" w:name="_Toc436408911"/>
      <w:r>
        <w:rPr>
          <w:rFonts w:hint="eastAsia"/>
        </w:rPr>
        <w:t>询价登记提交</w:t>
      </w:r>
      <w:bookmarkEnd w:id="196"/>
    </w:p>
    <w:p w:rsidR="00360D97" w:rsidRDefault="00360D97" w:rsidP="00455B1F">
      <w:pPr>
        <w:pStyle w:val="a6"/>
        <w:numPr>
          <w:ilvl w:val="0"/>
          <w:numId w:val="54"/>
        </w:numPr>
        <w:snapToGrid w:val="0"/>
        <w:spacing w:line="360" w:lineRule="auto"/>
        <w:ind w:firstLineChars="0"/>
        <w:jc w:val="both"/>
        <w:rPr>
          <w:rFonts w:hAnsi="宋体"/>
          <w:sz w:val="24"/>
        </w:rPr>
      </w:pPr>
      <w:r w:rsidRPr="001D2E37">
        <w:rPr>
          <w:rFonts w:hAnsi="宋体" w:hint="eastAsia"/>
          <w:sz w:val="24"/>
        </w:rPr>
        <w:t>对</w:t>
      </w:r>
      <w:r>
        <w:rPr>
          <w:rFonts w:hAnsi="宋体" w:hint="eastAsia"/>
          <w:sz w:val="24"/>
        </w:rPr>
        <w:t>未通过</w:t>
      </w:r>
      <w:r w:rsidRPr="001D2E37">
        <w:rPr>
          <w:rFonts w:hAnsi="宋体" w:hint="eastAsia"/>
          <w:sz w:val="24"/>
        </w:rPr>
        <w:t>交易所指定的询价</w:t>
      </w:r>
      <w:r w:rsidR="00A96FDF">
        <w:rPr>
          <w:rFonts w:hAnsi="宋体" w:hint="eastAsia"/>
          <w:sz w:val="24"/>
        </w:rPr>
        <w:t>综合业务系统</w:t>
      </w:r>
      <w:r w:rsidRPr="001D2E37">
        <w:rPr>
          <w:rFonts w:hAnsi="宋体" w:hint="eastAsia"/>
          <w:sz w:val="24"/>
        </w:rPr>
        <w:t>，</w:t>
      </w:r>
      <w:r>
        <w:rPr>
          <w:rFonts w:hAnsi="宋体" w:hint="eastAsia"/>
          <w:sz w:val="24"/>
        </w:rPr>
        <w:t>由交易双</w:t>
      </w:r>
      <w:r w:rsidR="00A96FDF">
        <w:rPr>
          <w:rFonts w:hAnsi="宋体" w:hint="eastAsia"/>
          <w:sz w:val="24"/>
        </w:rPr>
        <w:t>方</w:t>
      </w:r>
      <w:r>
        <w:rPr>
          <w:rFonts w:hAnsi="宋体" w:hint="eastAsia"/>
          <w:sz w:val="24"/>
        </w:rPr>
        <w:t>自行</w:t>
      </w:r>
      <w:r w:rsidRPr="001D2E37">
        <w:rPr>
          <w:rFonts w:hAnsi="宋体" w:hint="eastAsia"/>
          <w:sz w:val="24"/>
        </w:rPr>
        <w:t>达成或者通过经纪撮合达成的询价</w:t>
      </w:r>
      <w:r w:rsidR="00A96FDF">
        <w:rPr>
          <w:rFonts w:hAnsi="宋体" w:hint="eastAsia"/>
          <w:sz w:val="24"/>
        </w:rPr>
        <w:t>线下</w:t>
      </w:r>
      <w:r w:rsidRPr="001D2E37">
        <w:rPr>
          <w:rFonts w:hAnsi="宋体" w:hint="eastAsia"/>
          <w:sz w:val="24"/>
        </w:rPr>
        <w:t>交易，可</w:t>
      </w:r>
      <w:r>
        <w:rPr>
          <w:rFonts w:hAnsi="宋体" w:hint="eastAsia"/>
          <w:sz w:val="24"/>
        </w:rPr>
        <w:t>录入交易信息</w:t>
      </w:r>
      <w:r w:rsidRPr="001D2E37">
        <w:rPr>
          <w:rFonts w:hAnsi="宋体" w:hint="eastAsia"/>
          <w:sz w:val="24"/>
        </w:rPr>
        <w:t>向交易所</w:t>
      </w:r>
      <w:r>
        <w:rPr>
          <w:rFonts w:hAnsi="宋体" w:hint="eastAsia"/>
          <w:sz w:val="24"/>
        </w:rPr>
        <w:t>提交</w:t>
      </w:r>
      <w:r w:rsidRPr="001D2E37">
        <w:rPr>
          <w:rFonts w:hAnsi="宋体" w:hint="eastAsia"/>
          <w:sz w:val="24"/>
        </w:rPr>
        <w:t>登记，由交易所提供</w:t>
      </w:r>
      <w:r>
        <w:rPr>
          <w:rFonts w:hAnsi="宋体" w:hint="eastAsia"/>
          <w:sz w:val="24"/>
        </w:rPr>
        <w:t>后续的存续</w:t>
      </w:r>
      <w:ins w:id="197" w:author="李田" w:date="2016-04-01T14:38:00Z">
        <w:r w:rsidR="00E8197C">
          <w:rPr>
            <w:rFonts w:hAnsi="宋体" w:hint="eastAsia"/>
            <w:sz w:val="24"/>
          </w:rPr>
          <w:t>交易</w:t>
        </w:r>
      </w:ins>
      <w:del w:id="198" w:author="李田" w:date="2016-04-01T14:38:00Z">
        <w:r w:rsidDel="00E8197C">
          <w:rPr>
            <w:rFonts w:hAnsi="宋体" w:hint="eastAsia"/>
            <w:sz w:val="24"/>
          </w:rPr>
          <w:delText>期</w:delText>
        </w:r>
      </w:del>
      <w:r>
        <w:rPr>
          <w:rFonts w:hAnsi="宋体" w:hint="eastAsia"/>
          <w:sz w:val="24"/>
        </w:rPr>
        <w:t>管理和</w:t>
      </w:r>
      <w:r w:rsidRPr="001D2E37">
        <w:rPr>
          <w:rFonts w:hAnsi="宋体" w:hint="eastAsia"/>
          <w:sz w:val="24"/>
        </w:rPr>
        <w:t>清算交割服务。</w:t>
      </w:r>
    </w:p>
    <w:p w:rsidR="00360D97" w:rsidRDefault="00360D97" w:rsidP="00455B1F">
      <w:pPr>
        <w:pStyle w:val="a6"/>
        <w:numPr>
          <w:ilvl w:val="0"/>
          <w:numId w:val="54"/>
        </w:numPr>
        <w:snapToGrid w:val="0"/>
        <w:spacing w:line="360" w:lineRule="auto"/>
        <w:ind w:firstLineChars="0"/>
        <w:jc w:val="both"/>
        <w:rPr>
          <w:rFonts w:hAnsi="宋体"/>
          <w:sz w:val="24"/>
        </w:rPr>
      </w:pPr>
      <w:r>
        <w:rPr>
          <w:rFonts w:hAnsi="宋体" w:hint="eastAsia"/>
          <w:sz w:val="24"/>
        </w:rPr>
        <w:t>询价登记业务支持询价即期、询价远期、询价掉期、询价期权、询价拆借等。</w:t>
      </w:r>
    </w:p>
    <w:p w:rsidR="00360D97" w:rsidRDefault="00360D97" w:rsidP="00455B1F">
      <w:pPr>
        <w:pStyle w:val="a6"/>
        <w:numPr>
          <w:ilvl w:val="0"/>
          <w:numId w:val="54"/>
        </w:numPr>
        <w:snapToGrid w:val="0"/>
        <w:spacing w:line="360" w:lineRule="auto"/>
        <w:ind w:firstLineChars="0"/>
        <w:jc w:val="both"/>
        <w:rPr>
          <w:rFonts w:hAnsi="宋体"/>
          <w:sz w:val="24"/>
        </w:rPr>
      </w:pPr>
      <w:r>
        <w:rPr>
          <w:rFonts w:hAnsi="宋体" w:hint="eastAsia"/>
          <w:sz w:val="24"/>
        </w:rPr>
        <w:t>询价登记提交：</w:t>
      </w:r>
    </w:p>
    <w:p w:rsidR="00360D97" w:rsidRDefault="00360D97" w:rsidP="00455B1F">
      <w:pPr>
        <w:pStyle w:val="a6"/>
        <w:numPr>
          <w:ilvl w:val="1"/>
          <w:numId w:val="54"/>
        </w:numPr>
        <w:snapToGrid w:val="0"/>
        <w:spacing w:line="360" w:lineRule="auto"/>
        <w:ind w:firstLineChars="0"/>
        <w:jc w:val="both"/>
        <w:rPr>
          <w:rFonts w:hAnsi="宋体"/>
          <w:sz w:val="24"/>
        </w:rPr>
      </w:pPr>
      <w:r>
        <w:rPr>
          <w:rFonts w:hAnsi="宋体" w:hint="eastAsia"/>
          <w:sz w:val="24"/>
        </w:rPr>
        <w:t>交易双方</w:t>
      </w:r>
      <w:r w:rsidR="00A96FDF">
        <w:rPr>
          <w:rFonts w:hAnsi="宋体" w:hint="eastAsia"/>
          <w:sz w:val="24"/>
        </w:rPr>
        <w:t>任意一方</w:t>
      </w:r>
      <w:r w:rsidRPr="008B46B7">
        <w:rPr>
          <w:rFonts w:hAnsi="宋体" w:hint="eastAsia"/>
          <w:sz w:val="24"/>
        </w:rPr>
        <w:t>交易员通过询价</w:t>
      </w:r>
      <w:r w:rsidR="00A96FDF">
        <w:rPr>
          <w:rFonts w:hAnsi="宋体" w:hint="eastAsia"/>
          <w:sz w:val="24"/>
        </w:rPr>
        <w:t>综合</w:t>
      </w:r>
      <w:r w:rsidRPr="008B46B7">
        <w:rPr>
          <w:rFonts w:hAnsi="宋体" w:hint="eastAsia"/>
          <w:sz w:val="24"/>
        </w:rPr>
        <w:t>业务</w:t>
      </w:r>
      <w:r w:rsidR="00A96FDF">
        <w:rPr>
          <w:rFonts w:hAnsi="宋体" w:hint="eastAsia"/>
          <w:sz w:val="24"/>
        </w:rPr>
        <w:t>终</w:t>
      </w:r>
      <w:r w:rsidRPr="008B46B7">
        <w:rPr>
          <w:rFonts w:hAnsi="宋体" w:hint="eastAsia"/>
          <w:sz w:val="24"/>
        </w:rPr>
        <w:t>端</w:t>
      </w:r>
      <w:r w:rsidR="00A96FDF">
        <w:rPr>
          <w:rFonts w:hAnsi="宋体" w:hint="eastAsia"/>
          <w:sz w:val="24"/>
        </w:rPr>
        <w:t>、</w:t>
      </w:r>
      <w:r w:rsidRPr="008B46B7">
        <w:rPr>
          <w:rFonts w:hAnsi="宋体"/>
          <w:sz w:val="24"/>
        </w:rPr>
        <w:t>二级系统</w:t>
      </w:r>
      <w:r w:rsidR="00A96FDF">
        <w:rPr>
          <w:rFonts w:hAnsi="宋体" w:hint="eastAsia"/>
          <w:sz w:val="24"/>
        </w:rPr>
        <w:t>或者交易双方任意一方席位用户通过会员服务系统</w:t>
      </w:r>
      <w:r>
        <w:rPr>
          <w:rFonts w:hAnsi="宋体" w:hint="eastAsia"/>
          <w:sz w:val="24"/>
        </w:rPr>
        <w:t>录入交易信息；</w:t>
      </w:r>
    </w:p>
    <w:p w:rsidR="00360D97" w:rsidRPr="0015038C" w:rsidRDefault="00360D97" w:rsidP="00455B1F">
      <w:pPr>
        <w:pStyle w:val="a6"/>
        <w:numPr>
          <w:ilvl w:val="1"/>
          <w:numId w:val="54"/>
        </w:numPr>
        <w:snapToGrid w:val="0"/>
        <w:spacing w:line="360" w:lineRule="auto"/>
        <w:ind w:firstLineChars="0"/>
        <w:jc w:val="both"/>
        <w:rPr>
          <w:rFonts w:hAnsi="宋体"/>
          <w:sz w:val="24"/>
        </w:rPr>
      </w:pPr>
      <w:r>
        <w:rPr>
          <w:rFonts w:hAnsi="宋体" w:hint="eastAsia"/>
          <w:sz w:val="24"/>
        </w:rPr>
        <w:lastRenderedPageBreak/>
        <w:t>交易所引入</w:t>
      </w:r>
      <w:r w:rsidRPr="0015038C">
        <w:rPr>
          <w:rFonts w:hAnsi="宋体" w:hint="eastAsia"/>
          <w:sz w:val="24"/>
        </w:rPr>
        <w:t>询价经纪</w:t>
      </w:r>
      <w:ins w:id="199" w:author="李田" w:date="2016-04-01T14:38:00Z">
        <w:r w:rsidR="00E8197C">
          <w:rPr>
            <w:rFonts w:hAnsi="宋体" w:hint="eastAsia"/>
            <w:sz w:val="24"/>
          </w:rPr>
          <w:t>商</w:t>
        </w:r>
      </w:ins>
      <w:del w:id="200" w:author="李田" w:date="2016-04-01T14:38:00Z">
        <w:r w:rsidRPr="0015038C" w:rsidDel="00E8197C">
          <w:rPr>
            <w:rFonts w:hAnsi="宋体" w:hint="eastAsia"/>
            <w:sz w:val="24"/>
          </w:rPr>
          <w:delText>机构</w:delText>
        </w:r>
      </w:del>
      <w:r w:rsidRPr="0015038C">
        <w:rPr>
          <w:rFonts w:hAnsi="宋体" w:hint="eastAsia"/>
          <w:sz w:val="24"/>
        </w:rPr>
        <w:t>为询价交易提供中介服务</w:t>
      </w:r>
      <w:r>
        <w:rPr>
          <w:rFonts w:hAnsi="宋体" w:hint="eastAsia"/>
          <w:sz w:val="24"/>
        </w:rPr>
        <w:t>，会员可以通过</w:t>
      </w:r>
      <w:r w:rsidRPr="0015038C">
        <w:rPr>
          <w:rFonts w:hAnsi="宋体" w:hint="eastAsia"/>
          <w:sz w:val="24"/>
        </w:rPr>
        <w:t>询价</w:t>
      </w:r>
      <w:r w:rsidR="00A96FDF">
        <w:rPr>
          <w:rFonts w:hAnsi="宋体" w:hint="eastAsia"/>
          <w:sz w:val="24"/>
        </w:rPr>
        <w:t>综合</w:t>
      </w:r>
      <w:r w:rsidRPr="0015038C">
        <w:rPr>
          <w:rFonts w:hAnsi="宋体" w:hint="eastAsia"/>
          <w:sz w:val="24"/>
        </w:rPr>
        <w:t>业务</w:t>
      </w:r>
      <w:r w:rsidR="00A96FDF">
        <w:rPr>
          <w:rFonts w:hAnsi="宋体" w:hint="eastAsia"/>
          <w:sz w:val="24"/>
        </w:rPr>
        <w:t>终</w:t>
      </w:r>
      <w:r w:rsidRPr="0015038C">
        <w:rPr>
          <w:rFonts w:hAnsi="宋体" w:hint="eastAsia"/>
          <w:sz w:val="24"/>
        </w:rPr>
        <w:t>端</w:t>
      </w:r>
      <w:r>
        <w:rPr>
          <w:rFonts w:hAnsi="宋体" w:hint="eastAsia"/>
          <w:sz w:val="24"/>
        </w:rPr>
        <w:t>、会</w:t>
      </w:r>
      <w:r w:rsidR="00A96FDF">
        <w:rPr>
          <w:rFonts w:hAnsi="宋体" w:hint="eastAsia"/>
          <w:sz w:val="24"/>
        </w:rPr>
        <w:t>员</w:t>
      </w:r>
      <w:r>
        <w:rPr>
          <w:rFonts w:hAnsi="宋体" w:hint="eastAsia"/>
          <w:sz w:val="24"/>
        </w:rPr>
        <w:t>服</w:t>
      </w:r>
      <w:r w:rsidR="00A96FDF">
        <w:rPr>
          <w:rFonts w:hAnsi="宋体" w:hint="eastAsia"/>
          <w:sz w:val="24"/>
        </w:rPr>
        <w:t>务</w:t>
      </w:r>
      <w:r>
        <w:rPr>
          <w:rFonts w:hAnsi="宋体" w:hint="eastAsia"/>
          <w:sz w:val="24"/>
        </w:rPr>
        <w:t>系统或二级系统</w:t>
      </w:r>
      <w:r w:rsidRPr="0015038C">
        <w:rPr>
          <w:rFonts w:hAnsi="宋体" w:hint="eastAsia"/>
          <w:sz w:val="24"/>
        </w:rPr>
        <w:t>为自营客户</w:t>
      </w:r>
      <w:r>
        <w:rPr>
          <w:rFonts w:hAnsi="宋体" w:hint="eastAsia"/>
          <w:sz w:val="24"/>
        </w:rPr>
        <w:t>和代理客户选择一个或多个</w:t>
      </w:r>
      <w:r w:rsidRPr="0015038C">
        <w:rPr>
          <w:rFonts w:hAnsi="宋体" w:hint="eastAsia"/>
          <w:sz w:val="24"/>
        </w:rPr>
        <w:t>询价经纪</w:t>
      </w:r>
      <w:ins w:id="201" w:author="李田" w:date="2016-04-01T14:39:00Z">
        <w:r w:rsidR="00E8197C">
          <w:rPr>
            <w:rFonts w:hAnsi="宋体" w:hint="eastAsia"/>
            <w:sz w:val="24"/>
          </w:rPr>
          <w:t>商</w:t>
        </w:r>
      </w:ins>
      <w:del w:id="202" w:author="李田" w:date="2016-04-01T14:39:00Z">
        <w:r w:rsidRPr="0015038C" w:rsidDel="00E8197C">
          <w:rPr>
            <w:rFonts w:hAnsi="宋体" w:hint="eastAsia"/>
            <w:sz w:val="24"/>
          </w:rPr>
          <w:delText>机构</w:delText>
        </w:r>
      </w:del>
      <w:r>
        <w:rPr>
          <w:rFonts w:hAnsi="宋体" w:hint="eastAsia"/>
          <w:sz w:val="24"/>
        </w:rPr>
        <w:t>，并建立绑定关系；</w:t>
      </w:r>
      <w:r w:rsidRPr="00BD0E7E">
        <w:rPr>
          <w:rFonts w:hAnsi="宋体" w:hint="eastAsia"/>
          <w:sz w:val="24"/>
        </w:rPr>
        <w:t>执行</w:t>
      </w:r>
      <w:r w:rsidRPr="00BD0E7E">
        <w:rPr>
          <w:rFonts w:hAnsi="宋体"/>
          <w:sz w:val="24"/>
        </w:rPr>
        <w:t>绑定后，</w:t>
      </w:r>
      <w:r>
        <w:rPr>
          <w:rFonts w:hAnsi="宋体" w:hint="eastAsia"/>
          <w:sz w:val="24"/>
        </w:rPr>
        <w:t>询价</w:t>
      </w:r>
      <w:r w:rsidRPr="00BD0E7E">
        <w:rPr>
          <w:rFonts w:hAnsi="宋体" w:hint="eastAsia"/>
          <w:sz w:val="24"/>
        </w:rPr>
        <w:t>经纪</w:t>
      </w:r>
      <w:ins w:id="203" w:author="李田" w:date="2016-04-01T14:39:00Z">
        <w:r w:rsidR="00E8197C">
          <w:rPr>
            <w:rFonts w:hAnsi="宋体" w:hint="eastAsia"/>
            <w:sz w:val="24"/>
          </w:rPr>
          <w:t>商</w:t>
        </w:r>
      </w:ins>
      <w:del w:id="204" w:author="李田" w:date="2016-04-01T14:39:00Z">
        <w:r w:rsidRPr="00BD0E7E" w:rsidDel="00E8197C">
          <w:rPr>
            <w:rFonts w:hAnsi="宋体" w:hint="eastAsia"/>
            <w:sz w:val="24"/>
          </w:rPr>
          <w:delText>机构</w:delText>
        </w:r>
      </w:del>
      <w:r w:rsidRPr="00BD0E7E">
        <w:rPr>
          <w:rFonts w:hAnsi="宋体" w:hint="eastAsia"/>
          <w:sz w:val="24"/>
        </w:rPr>
        <w:t>可为</w:t>
      </w:r>
      <w:r>
        <w:rPr>
          <w:rFonts w:hAnsi="宋体" w:hint="eastAsia"/>
          <w:sz w:val="24"/>
        </w:rPr>
        <w:t>相应的</w:t>
      </w:r>
      <w:r w:rsidRPr="00BD0E7E">
        <w:rPr>
          <w:rFonts w:hAnsi="宋体" w:hint="eastAsia"/>
          <w:sz w:val="24"/>
        </w:rPr>
        <w:t>客户提供经纪服务</w:t>
      </w:r>
      <w:r>
        <w:rPr>
          <w:rFonts w:hAnsi="宋体" w:hint="eastAsia"/>
          <w:sz w:val="24"/>
        </w:rPr>
        <w:t>并在达成交易后通过会服系统（经纪端）</w:t>
      </w:r>
      <w:r w:rsidR="00A96FDF">
        <w:rPr>
          <w:rFonts w:hAnsi="宋体" w:hint="eastAsia"/>
          <w:sz w:val="24"/>
        </w:rPr>
        <w:t>登记</w:t>
      </w:r>
      <w:r>
        <w:rPr>
          <w:rFonts w:hAnsi="宋体" w:hint="eastAsia"/>
          <w:sz w:val="24"/>
        </w:rPr>
        <w:t>录入完整的询价交易信息</w:t>
      </w:r>
      <w:r w:rsidRPr="00BD0E7E">
        <w:rPr>
          <w:rFonts w:hAnsi="宋体" w:hint="eastAsia"/>
          <w:sz w:val="24"/>
        </w:rPr>
        <w:t>。</w:t>
      </w:r>
    </w:p>
    <w:p w:rsidR="00360D97" w:rsidRPr="00360D97" w:rsidRDefault="00360D97" w:rsidP="00455B1F">
      <w:pPr>
        <w:pStyle w:val="a6"/>
        <w:numPr>
          <w:ilvl w:val="1"/>
          <w:numId w:val="54"/>
        </w:numPr>
        <w:snapToGrid w:val="0"/>
        <w:spacing w:line="360" w:lineRule="auto"/>
        <w:ind w:firstLineChars="0"/>
        <w:jc w:val="both"/>
        <w:rPr>
          <w:rFonts w:hAnsi="宋体"/>
          <w:sz w:val="24"/>
        </w:rPr>
      </w:pPr>
      <w:r w:rsidRPr="00590F18">
        <w:rPr>
          <w:rFonts w:hAnsi="宋体" w:hint="eastAsia"/>
          <w:sz w:val="24"/>
        </w:rPr>
        <w:t>会员可</w:t>
      </w:r>
      <w:r w:rsidR="00A96FDF">
        <w:rPr>
          <w:rFonts w:hAnsi="宋体" w:hint="eastAsia"/>
          <w:sz w:val="24"/>
        </w:rPr>
        <w:t>授权客户</w:t>
      </w:r>
      <w:r w:rsidRPr="00590F18">
        <w:rPr>
          <w:rFonts w:hAnsi="宋体" w:hint="eastAsia"/>
          <w:sz w:val="24"/>
        </w:rPr>
        <w:t>通过二级系统直接</w:t>
      </w:r>
      <w:r>
        <w:rPr>
          <w:rFonts w:hAnsi="宋体" w:hint="eastAsia"/>
          <w:sz w:val="24"/>
        </w:rPr>
        <w:t>提交</w:t>
      </w:r>
      <w:r w:rsidRPr="00590F18">
        <w:rPr>
          <w:rFonts w:hAnsi="宋体" w:hint="eastAsia"/>
          <w:sz w:val="24"/>
        </w:rPr>
        <w:t>询价</w:t>
      </w:r>
      <w:r w:rsidRPr="00590F18">
        <w:rPr>
          <w:rFonts w:hAnsi="宋体"/>
          <w:sz w:val="24"/>
        </w:rPr>
        <w:t>登记</w:t>
      </w:r>
      <w:r w:rsidRPr="00590F18">
        <w:rPr>
          <w:rFonts w:hAnsi="宋体" w:hint="eastAsia"/>
          <w:sz w:val="24"/>
        </w:rPr>
        <w:t>和</w:t>
      </w:r>
      <w:r>
        <w:rPr>
          <w:rFonts w:hAnsi="宋体" w:hint="eastAsia"/>
          <w:sz w:val="24"/>
        </w:rPr>
        <w:t>绑定询价经纪</w:t>
      </w:r>
      <w:ins w:id="205" w:author="李田" w:date="2016-04-01T14:39:00Z">
        <w:r w:rsidR="00E8197C">
          <w:rPr>
            <w:rFonts w:hAnsi="宋体" w:hint="eastAsia"/>
            <w:sz w:val="24"/>
          </w:rPr>
          <w:t>商</w:t>
        </w:r>
      </w:ins>
      <w:del w:id="206" w:author="李田" w:date="2016-04-01T14:39:00Z">
        <w:r w:rsidDel="00E8197C">
          <w:rPr>
            <w:rFonts w:hAnsi="宋体" w:hint="eastAsia"/>
            <w:sz w:val="24"/>
          </w:rPr>
          <w:delText>机构</w:delText>
        </w:r>
      </w:del>
      <w:r>
        <w:rPr>
          <w:rFonts w:hAnsi="宋体" w:hint="eastAsia"/>
          <w:sz w:val="24"/>
        </w:rPr>
        <w:t>。</w:t>
      </w:r>
    </w:p>
    <w:p w:rsidR="00360D97" w:rsidRPr="00360D97" w:rsidRDefault="00360D97" w:rsidP="00455B1F">
      <w:pPr>
        <w:pStyle w:val="a6"/>
        <w:numPr>
          <w:ilvl w:val="0"/>
          <w:numId w:val="54"/>
        </w:numPr>
        <w:snapToGrid w:val="0"/>
        <w:spacing w:line="360" w:lineRule="auto"/>
        <w:ind w:firstLineChars="0"/>
        <w:jc w:val="both"/>
        <w:rPr>
          <w:rFonts w:hAnsi="宋体"/>
          <w:sz w:val="24"/>
        </w:rPr>
      </w:pPr>
      <w:r w:rsidRPr="00360D97">
        <w:rPr>
          <w:rFonts w:hAnsi="宋体" w:hint="eastAsia"/>
          <w:sz w:val="24"/>
        </w:rPr>
        <w:t>询价登记提交后需要进行交易确认（具体见后续说明）。</w:t>
      </w:r>
    </w:p>
    <w:p w:rsidR="00360D97" w:rsidRPr="00D93FAA" w:rsidRDefault="00360D97" w:rsidP="00455B1F">
      <w:pPr>
        <w:pStyle w:val="21"/>
        <w:widowControl/>
        <w:numPr>
          <w:ilvl w:val="1"/>
          <w:numId w:val="22"/>
        </w:numPr>
        <w:adjustRightInd/>
        <w:snapToGrid/>
        <w:spacing w:before="260" w:after="270" w:line="416" w:lineRule="atLeast"/>
        <w:ind w:left="567"/>
      </w:pPr>
      <w:bookmarkStart w:id="207" w:name="_Toc436408912"/>
      <w:r>
        <w:rPr>
          <w:rFonts w:hint="eastAsia"/>
        </w:rPr>
        <w:t>交易确认环节</w:t>
      </w:r>
      <w:bookmarkEnd w:id="207"/>
    </w:p>
    <w:p w:rsidR="00360D97" w:rsidRDefault="00360D97" w:rsidP="00360D97">
      <w:pPr>
        <w:snapToGrid w:val="0"/>
        <w:spacing w:line="360" w:lineRule="auto"/>
        <w:ind w:left="420"/>
        <w:jc w:val="both"/>
        <w:rPr>
          <w:rFonts w:hAnsi="宋体"/>
          <w:sz w:val="24"/>
        </w:rPr>
      </w:pPr>
      <w:r>
        <w:rPr>
          <w:rFonts w:hAnsi="宋体" w:hint="eastAsia"/>
          <w:sz w:val="24"/>
        </w:rPr>
        <w:t>询价交易达成或者询价登记提交后，需进行交易确认，包括：</w:t>
      </w:r>
    </w:p>
    <w:p w:rsidR="00360D97" w:rsidRDefault="00360D97" w:rsidP="00360D97">
      <w:pPr>
        <w:pStyle w:val="a6"/>
        <w:numPr>
          <w:ilvl w:val="0"/>
          <w:numId w:val="6"/>
        </w:numPr>
        <w:adjustRightInd w:val="0"/>
        <w:snapToGrid w:val="0"/>
        <w:spacing w:line="360" w:lineRule="auto"/>
        <w:ind w:firstLineChars="0"/>
        <w:jc w:val="both"/>
        <w:rPr>
          <w:rFonts w:hAnsi="宋体"/>
          <w:sz w:val="24"/>
        </w:rPr>
      </w:pPr>
      <w:r w:rsidRPr="00717C82">
        <w:rPr>
          <w:rFonts w:hAnsi="宋体" w:hint="eastAsia"/>
          <w:sz w:val="24"/>
        </w:rPr>
        <w:t>客户</w:t>
      </w:r>
      <w:r w:rsidRPr="00717C82">
        <w:rPr>
          <w:rFonts w:hAnsi="宋体"/>
          <w:sz w:val="24"/>
        </w:rPr>
        <w:t>确认：</w:t>
      </w:r>
      <w:r w:rsidRPr="00717C82">
        <w:rPr>
          <w:rFonts w:hAnsi="宋体" w:hint="eastAsia"/>
          <w:sz w:val="24"/>
        </w:rPr>
        <w:t>交易主体确认该交易是否是其交易意愿的真实表达，交易要素是否正确</w:t>
      </w:r>
      <w:r>
        <w:rPr>
          <w:rFonts w:hAnsi="宋体" w:hint="eastAsia"/>
          <w:sz w:val="24"/>
        </w:rPr>
        <w:t>，</w:t>
      </w:r>
      <w:r w:rsidRPr="00717C82">
        <w:rPr>
          <w:rFonts w:hAnsi="宋体" w:hint="eastAsia"/>
          <w:sz w:val="24"/>
        </w:rPr>
        <w:t>其中</w:t>
      </w:r>
      <w:r>
        <w:rPr>
          <w:rFonts w:hAnsi="宋体" w:hint="eastAsia"/>
          <w:sz w:val="24"/>
        </w:rPr>
        <w:t>：</w:t>
      </w:r>
    </w:p>
    <w:p w:rsidR="00360D97" w:rsidRDefault="00360D97" w:rsidP="00360D97">
      <w:pPr>
        <w:pStyle w:val="a6"/>
        <w:numPr>
          <w:ilvl w:val="1"/>
          <w:numId w:val="6"/>
        </w:numPr>
        <w:adjustRightInd w:val="0"/>
        <w:snapToGrid w:val="0"/>
        <w:spacing w:line="360" w:lineRule="auto"/>
        <w:ind w:firstLineChars="0"/>
        <w:jc w:val="both"/>
        <w:rPr>
          <w:rFonts w:hAnsi="宋体"/>
          <w:sz w:val="24"/>
        </w:rPr>
      </w:pPr>
      <w:r w:rsidRPr="00717C82">
        <w:rPr>
          <w:rFonts w:hAnsi="宋体" w:hint="eastAsia"/>
          <w:sz w:val="24"/>
        </w:rPr>
        <w:t>自营交易由交易员通过询价</w:t>
      </w:r>
      <w:ins w:id="208" w:author="李田" w:date="2016-04-01T14:39:00Z">
        <w:r w:rsidR="00E8197C">
          <w:rPr>
            <w:rFonts w:hAnsi="宋体" w:hint="eastAsia"/>
            <w:sz w:val="24"/>
          </w:rPr>
          <w:t>综合</w:t>
        </w:r>
      </w:ins>
      <w:r w:rsidRPr="00717C82">
        <w:rPr>
          <w:rFonts w:hAnsi="宋体" w:hint="eastAsia"/>
          <w:sz w:val="24"/>
        </w:rPr>
        <w:t>业务</w:t>
      </w:r>
      <w:del w:id="209" w:author="李田" w:date="2016-04-01T14:39:00Z">
        <w:r w:rsidRPr="00717C82" w:rsidDel="00E8197C">
          <w:rPr>
            <w:rFonts w:hAnsi="宋体" w:hint="eastAsia"/>
            <w:sz w:val="24"/>
          </w:rPr>
          <w:delText>客户端</w:delText>
        </w:r>
      </w:del>
      <w:ins w:id="210" w:author="李田" w:date="2016-04-01T14:39:00Z">
        <w:r w:rsidR="00E8197C">
          <w:rPr>
            <w:rFonts w:hAnsi="宋体" w:hint="eastAsia"/>
            <w:sz w:val="24"/>
          </w:rPr>
          <w:t>终</w:t>
        </w:r>
        <w:r w:rsidR="00E8197C" w:rsidRPr="00717C82">
          <w:rPr>
            <w:rFonts w:hAnsi="宋体" w:hint="eastAsia"/>
            <w:sz w:val="24"/>
          </w:rPr>
          <w:t>端</w:t>
        </w:r>
      </w:ins>
      <w:r>
        <w:rPr>
          <w:rFonts w:hAnsi="宋体" w:hint="eastAsia"/>
          <w:sz w:val="24"/>
        </w:rPr>
        <w:t>或</w:t>
      </w:r>
      <w:r w:rsidRPr="00717C82">
        <w:rPr>
          <w:rFonts w:hAnsi="宋体"/>
          <w:sz w:val="24"/>
        </w:rPr>
        <w:t>二级系统</w:t>
      </w:r>
      <w:r>
        <w:rPr>
          <w:rFonts w:hAnsi="宋体" w:hint="eastAsia"/>
          <w:sz w:val="24"/>
        </w:rPr>
        <w:t>执行确认；</w:t>
      </w:r>
    </w:p>
    <w:p w:rsidR="00360D97" w:rsidRPr="009444D1" w:rsidRDefault="00360D97" w:rsidP="00360D97">
      <w:pPr>
        <w:pStyle w:val="a6"/>
        <w:numPr>
          <w:ilvl w:val="1"/>
          <w:numId w:val="6"/>
        </w:numPr>
        <w:adjustRightInd w:val="0"/>
        <w:snapToGrid w:val="0"/>
        <w:spacing w:line="360" w:lineRule="auto"/>
        <w:ind w:firstLineChars="0"/>
        <w:jc w:val="both"/>
        <w:rPr>
          <w:rFonts w:hAnsi="宋体"/>
          <w:sz w:val="24"/>
        </w:rPr>
      </w:pPr>
      <w:r w:rsidRPr="009444D1">
        <w:rPr>
          <w:rFonts w:hAnsi="宋体" w:hint="eastAsia"/>
          <w:sz w:val="24"/>
        </w:rPr>
        <w:t>代理交易由客户通过二级系统自行执行确认，或者由交易员通过询价</w:t>
      </w:r>
      <w:r w:rsidR="00A96FDF">
        <w:rPr>
          <w:rFonts w:hAnsi="宋体" w:hint="eastAsia"/>
          <w:sz w:val="24"/>
        </w:rPr>
        <w:t>综合</w:t>
      </w:r>
      <w:r w:rsidRPr="009444D1">
        <w:rPr>
          <w:rFonts w:hAnsi="宋体" w:hint="eastAsia"/>
          <w:sz w:val="24"/>
        </w:rPr>
        <w:t>业务</w:t>
      </w:r>
      <w:r w:rsidR="00A96FDF">
        <w:rPr>
          <w:rFonts w:hAnsi="宋体" w:hint="eastAsia"/>
          <w:sz w:val="24"/>
        </w:rPr>
        <w:t>终</w:t>
      </w:r>
      <w:r w:rsidRPr="009444D1">
        <w:rPr>
          <w:rFonts w:hAnsi="宋体" w:hint="eastAsia"/>
          <w:sz w:val="24"/>
        </w:rPr>
        <w:t>端或二级系统代为执行确认。</w:t>
      </w:r>
    </w:p>
    <w:p w:rsidR="00360D97" w:rsidRDefault="00360D97" w:rsidP="00360D97">
      <w:pPr>
        <w:pStyle w:val="a6"/>
        <w:numPr>
          <w:ilvl w:val="0"/>
          <w:numId w:val="6"/>
        </w:numPr>
        <w:adjustRightInd w:val="0"/>
        <w:snapToGrid w:val="0"/>
        <w:spacing w:line="360" w:lineRule="auto"/>
        <w:ind w:firstLineChars="0"/>
        <w:jc w:val="both"/>
        <w:rPr>
          <w:rFonts w:hAnsi="宋体"/>
          <w:sz w:val="24"/>
        </w:rPr>
      </w:pPr>
      <w:r w:rsidRPr="003A7EC4">
        <w:rPr>
          <w:rFonts w:hAnsi="宋体" w:hint="eastAsia"/>
          <w:sz w:val="24"/>
        </w:rPr>
        <w:t>会员</w:t>
      </w:r>
      <w:r>
        <w:rPr>
          <w:rFonts w:hAnsi="宋体" w:hint="eastAsia"/>
          <w:sz w:val="24"/>
        </w:rPr>
        <w:t>（交易席位）</w:t>
      </w:r>
      <w:r w:rsidRPr="003A7EC4">
        <w:rPr>
          <w:rFonts w:hAnsi="宋体"/>
          <w:sz w:val="24"/>
        </w:rPr>
        <w:t>确认：</w:t>
      </w:r>
      <w:r>
        <w:rPr>
          <w:rFonts w:hAnsi="宋体" w:hint="eastAsia"/>
          <w:sz w:val="24"/>
        </w:rPr>
        <w:t>交易席位根据内部风险管理需要进行风险检查</w:t>
      </w:r>
      <w:r w:rsidRPr="003A7EC4">
        <w:rPr>
          <w:rFonts w:hAnsi="宋体" w:hint="eastAsia"/>
          <w:sz w:val="24"/>
        </w:rPr>
        <w:t>，</w:t>
      </w:r>
      <w:r>
        <w:rPr>
          <w:rFonts w:hAnsi="宋体" w:hint="eastAsia"/>
          <w:sz w:val="24"/>
        </w:rPr>
        <w:t>确认是否承接</w:t>
      </w:r>
      <w:r w:rsidRPr="003A7EC4">
        <w:rPr>
          <w:rFonts w:hAnsi="宋体" w:hint="eastAsia"/>
          <w:sz w:val="24"/>
        </w:rPr>
        <w:t>该交易的清算</w:t>
      </w:r>
      <w:r>
        <w:rPr>
          <w:rFonts w:hAnsi="宋体" w:hint="eastAsia"/>
          <w:sz w:val="24"/>
        </w:rPr>
        <w:t>，由交易席位用户通过</w:t>
      </w:r>
      <w:r w:rsidRPr="004725F8">
        <w:rPr>
          <w:rFonts w:hAnsi="宋体" w:hint="eastAsia"/>
          <w:sz w:val="24"/>
        </w:rPr>
        <w:t>会</w:t>
      </w:r>
      <w:r w:rsidR="00A96FDF">
        <w:rPr>
          <w:rFonts w:hAnsi="宋体" w:hint="eastAsia"/>
          <w:sz w:val="24"/>
        </w:rPr>
        <w:t>员</w:t>
      </w:r>
      <w:r w:rsidRPr="004725F8">
        <w:rPr>
          <w:rFonts w:hAnsi="宋体" w:hint="eastAsia"/>
          <w:sz w:val="24"/>
        </w:rPr>
        <w:t>服</w:t>
      </w:r>
      <w:r w:rsidR="00A96FDF">
        <w:rPr>
          <w:rFonts w:hAnsi="宋体" w:hint="eastAsia"/>
          <w:sz w:val="24"/>
        </w:rPr>
        <w:t>务</w:t>
      </w:r>
      <w:r w:rsidRPr="004725F8">
        <w:rPr>
          <w:rFonts w:hAnsi="宋体" w:hint="eastAsia"/>
          <w:sz w:val="24"/>
        </w:rPr>
        <w:t>系统</w:t>
      </w:r>
      <w:r>
        <w:rPr>
          <w:rFonts w:hAnsi="宋体" w:hint="eastAsia"/>
          <w:sz w:val="24"/>
        </w:rPr>
        <w:t>或二级系统</w:t>
      </w:r>
      <w:r w:rsidRPr="004725F8">
        <w:rPr>
          <w:rFonts w:hAnsi="宋体" w:hint="eastAsia"/>
          <w:sz w:val="24"/>
        </w:rPr>
        <w:t>执行确认。</w:t>
      </w:r>
    </w:p>
    <w:p w:rsidR="00A96FDF" w:rsidRPr="00A96FDF" w:rsidRDefault="00360D97" w:rsidP="00A96FDF">
      <w:pPr>
        <w:pStyle w:val="a6"/>
        <w:numPr>
          <w:ilvl w:val="0"/>
          <w:numId w:val="6"/>
        </w:numPr>
        <w:adjustRightInd w:val="0"/>
        <w:snapToGrid w:val="0"/>
        <w:spacing w:line="360" w:lineRule="auto"/>
        <w:ind w:firstLineChars="0"/>
        <w:jc w:val="both"/>
        <w:rPr>
          <w:rFonts w:hAnsi="宋体"/>
          <w:sz w:val="24"/>
        </w:rPr>
      </w:pPr>
      <w:r w:rsidRPr="004725F8">
        <w:rPr>
          <w:rFonts w:hAnsi="宋体" w:hint="eastAsia"/>
          <w:sz w:val="24"/>
        </w:rPr>
        <w:t>为提高效率，</w:t>
      </w:r>
      <w:r>
        <w:rPr>
          <w:rFonts w:hAnsi="宋体" w:hint="eastAsia"/>
          <w:sz w:val="24"/>
        </w:rPr>
        <w:t>交易席位可以根据“是否经纪机构提交”“是否代理交易”等不同场景的特点，选择在某些或全部情景下，</w:t>
      </w:r>
      <w:r w:rsidRPr="004725F8">
        <w:rPr>
          <w:rFonts w:hAnsi="宋体" w:hint="eastAsia"/>
          <w:sz w:val="24"/>
        </w:rPr>
        <w:t>自动执行“客户确认”、“会员确认”</w:t>
      </w:r>
      <w:r>
        <w:rPr>
          <w:rFonts w:hAnsi="宋体" w:hint="eastAsia"/>
          <w:sz w:val="24"/>
        </w:rPr>
        <w:t>程序。</w:t>
      </w:r>
      <w:r w:rsidRPr="00A96FDF">
        <w:rPr>
          <w:rFonts w:hAnsi="宋体" w:hint="eastAsia"/>
          <w:sz w:val="24"/>
        </w:rPr>
        <w:t>原外汇交易中心银行间黄金询价业务逻辑维持不变，以上“交易确认”“会员确认”环节不适用。</w:t>
      </w:r>
      <w:r w:rsidR="00A96FDF" w:rsidRPr="00A96FDF">
        <w:rPr>
          <w:rFonts w:hAnsi="宋体" w:hint="eastAsia"/>
          <w:sz w:val="24"/>
        </w:rPr>
        <w:t>具体策略如下：</w:t>
      </w:r>
    </w:p>
    <w:p w:rsidR="00A96FDF" w:rsidRPr="00A96FDF" w:rsidRDefault="00A96FDF" w:rsidP="00A96FDF">
      <w:pPr>
        <w:pStyle w:val="a6"/>
        <w:numPr>
          <w:ilvl w:val="1"/>
          <w:numId w:val="6"/>
        </w:numPr>
        <w:adjustRightInd w:val="0"/>
        <w:snapToGrid w:val="0"/>
        <w:spacing w:line="360" w:lineRule="auto"/>
        <w:ind w:firstLineChars="0"/>
        <w:jc w:val="both"/>
        <w:rPr>
          <w:rFonts w:hAnsi="宋体"/>
          <w:sz w:val="24"/>
        </w:rPr>
      </w:pPr>
      <w:r w:rsidRPr="00A96FDF">
        <w:rPr>
          <w:rFonts w:hAnsi="宋体" w:hint="eastAsia"/>
          <w:b/>
          <w:bCs/>
          <w:sz w:val="24"/>
        </w:rPr>
        <w:t>手动确认：</w:t>
      </w:r>
      <w:r w:rsidRPr="00A96FDF">
        <w:rPr>
          <w:rFonts w:hAnsi="宋体" w:hint="eastAsia"/>
          <w:sz w:val="24"/>
        </w:rPr>
        <w:t>交易席位需向交易所提交“确认指令”；二级系统可自行优化手动逻辑，高效触发 “确认指令”提交；</w:t>
      </w:r>
    </w:p>
    <w:p w:rsidR="00A96FDF" w:rsidRDefault="00A96FDF" w:rsidP="00A96FDF">
      <w:pPr>
        <w:pStyle w:val="a6"/>
        <w:numPr>
          <w:ilvl w:val="1"/>
          <w:numId w:val="6"/>
        </w:numPr>
        <w:adjustRightInd w:val="0"/>
        <w:snapToGrid w:val="0"/>
        <w:spacing w:line="360" w:lineRule="auto"/>
        <w:ind w:firstLineChars="0"/>
        <w:jc w:val="both"/>
        <w:rPr>
          <w:rFonts w:hAnsi="宋体"/>
          <w:sz w:val="24"/>
        </w:rPr>
      </w:pPr>
      <w:r w:rsidRPr="00A96FDF">
        <w:rPr>
          <w:rFonts w:hAnsi="宋体" w:hint="eastAsia"/>
          <w:b/>
          <w:bCs/>
          <w:sz w:val="24"/>
        </w:rPr>
        <w:t>自动确认：</w:t>
      </w:r>
      <w:r w:rsidRPr="00A96FDF">
        <w:rPr>
          <w:rFonts w:hAnsi="宋体" w:hint="eastAsia"/>
          <w:sz w:val="24"/>
        </w:rPr>
        <w:t>交易所无需等待交易席位提交的指令，</w:t>
      </w:r>
      <w:r w:rsidRPr="000930FF">
        <w:rPr>
          <w:rFonts w:hAnsi="宋体" w:hint="eastAsia"/>
          <w:sz w:val="24"/>
        </w:rPr>
        <w:t>直接将对应环节设置为“</w:t>
      </w:r>
      <w:ins w:id="211" w:author="李田" w:date="2016-04-01T14:39:00Z">
        <w:r w:rsidR="00E8197C">
          <w:rPr>
            <w:rFonts w:hAnsi="宋体" w:hint="eastAsia"/>
            <w:sz w:val="24"/>
          </w:rPr>
          <w:t>已</w:t>
        </w:r>
      </w:ins>
      <w:r w:rsidRPr="000930FF">
        <w:rPr>
          <w:rFonts w:hAnsi="宋体" w:hint="eastAsia"/>
          <w:sz w:val="24"/>
        </w:rPr>
        <w:t>确认</w:t>
      </w:r>
      <w:del w:id="212" w:author="李田" w:date="2016-04-01T14:39:00Z">
        <w:r w:rsidRPr="000930FF" w:rsidDel="00E8197C">
          <w:rPr>
            <w:rFonts w:hAnsi="宋体" w:hint="eastAsia"/>
            <w:sz w:val="24"/>
          </w:rPr>
          <w:delText>完毕</w:delText>
        </w:r>
      </w:del>
      <w:r w:rsidRPr="000930FF">
        <w:rPr>
          <w:rFonts w:hAnsi="宋体" w:hint="eastAsia"/>
          <w:sz w:val="24"/>
        </w:rPr>
        <w:t>”后，进入后续程序</w:t>
      </w:r>
      <w:r>
        <w:rPr>
          <w:rFonts w:hAnsi="宋体" w:hint="eastAsia"/>
          <w:sz w:val="24"/>
        </w:rPr>
        <w:t>；</w:t>
      </w:r>
    </w:p>
    <w:p w:rsidR="00A96FDF" w:rsidRPr="000930FF" w:rsidRDefault="00A96FDF" w:rsidP="00A96FDF">
      <w:pPr>
        <w:pStyle w:val="a6"/>
        <w:numPr>
          <w:ilvl w:val="1"/>
          <w:numId w:val="6"/>
        </w:numPr>
        <w:adjustRightInd w:val="0"/>
        <w:snapToGrid w:val="0"/>
        <w:spacing w:line="360" w:lineRule="auto"/>
        <w:ind w:firstLineChars="0"/>
        <w:jc w:val="both"/>
        <w:rPr>
          <w:rFonts w:hAnsi="宋体"/>
          <w:sz w:val="24"/>
        </w:rPr>
      </w:pPr>
      <w:r>
        <w:rPr>
          <w:rFonts w:hAnsi="宋体" w:hint="eastAsia"/>
          <w:b/>
          <w:bCs/>
          <w:sz w:val="24"/>
        </w:rPr>
        <w:t>确认策略如下：</w:t>
      </w:r>
    </w:p>
    <w:tbl>
      <w:tblPr>
        <w:tblW w:w="8237" w:type="dxa"/>
        <w:tblInd w:w="93" w:type="dxa"/>
        <w:tblLook w:val="04A0" w:firstRow="1" w:lastRow="0" w:firstColumn="1" w:lastColumn="0" w:noHBand="0" w:noVBand="1"/>
      </w:tblPr>
      <w:tblGrid>
        <w:gridCol w:w="1020"/>
        <w:gridCol w:w="1480"/>
        <w:gridCol w:w="1640"/>
        <w:gridCol w:w="1404"/>
        <w:gridCol w:w="1275"/>
        <w:gridCol w:w="1418"/>
      </w:tblGrid>
      <w:tr w:rsidR="00A96FDF" w:rsidRPr="000930FF" w:rsidTr="00A96FDF">
        <w:trPr>
          <w:trHeight w:val="1035"/>
        </w:trPr>
        <w:tc>
          <w:tcPr>
            <w:tcW w:w="10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b/>
                <w:bCs/>
                <w:kern w:val="0"/>
                <w:sz w:val="20"/>
                <w:szCs w:val="20"/>
              </w:rPr>
            </w:pPr>
            <w:r w:rsidRPr="000930FF">
              <w:rPr>
                <w:rFonts w:ascii="华文楷体" w:eastAsia="华文楷体" w:hAnsi="华文楷体" w:cs="宋体" w:hint="eastAsia"/>
                <w:b/>
                <w:bCs/>
                <w:kern w:val="0"/>
                <w:sz w:val="20"/>
                <w:szCs w:val="20"/>
              </w:rPr>
              <w:t>确认策略</w:t>
            </w:r>
          </w:p>
        </w:tc>
        <w:tc>
          <w:tcPr>
            <w:tcW w:w="3120" w:type="dxa"/>
            <w:gridSpan w:val="2"/>
            <w:tcBorders>
              <w:top w:val="single" w:sz="4" w:space="0" w:color="auto"/>
              <w:left w:val="nil"/>
              <w:bottom w:val="single" w:sz="4" w:space="0" w:color="auto"/>
              <w:right w:val="single" w:sz="4" w:space="0" w:color="000000"/>
            </w:tcBorders>
            <w:shd w:val="clear" w:color="auto" w:fill="auto"/>
            <w:vAlign w:val="center"/>
            <w:hideMark/>
          </w:tcPr>
          <w:p w:rsidR="00A96FDF" w:rsidRPr="000930FF" w:rsidRDefault="00A96FDF" w:rsidP="00A96FDF">
            <w:pPr>
              <w:widowControl/>
              <w:rPr>
                <w:rFonts w:ascii="Arial" w:hAnsi="Arial" w:cs="Arial"/>
                <w:kern w:val="0"/>
                <w:sz w:val="20"/>
                <w:szCs w:val="20"/>
              </w:rPr>
            </w:pPr>
            <w:r w:rsidRPr="000930FF">
              <w:rPr>
                <w:rFonts w:ascii="Arial" w:hAnsi="Arial" w:cs="Arial"/>
                <w:kern w:val="0"/>
                <w:sz w:val="20"/>
                <w:szCs w:val="20"/>
              </w:rPr>
              <w:t>1.</w:t>
            </w:r>
            <w:r>
              <w:rPr>
                <w:rFonts w:ascii="华文楷体" w:eastAsia="华文楷体" w:hAnsi="华文楷体" w:cs="Arial" w:hint="eastAsia"/>
                <w:b/>
                <w:bCs/>
                <w:kern w:val="0"/>
                <w:sz w:val="20"/>
                <w:szCs w:val="20"/>
              </w:rPr>
              <w:t>线上</w:t>
            </w:r>
            <w:r w:rsidRPr="000930FF">
              <w:rPr>
                <w:rFonts w:ascii="华文楷体" w:eastAsia="华文楷体" w:hAnsi="华文楷体" w:cs="Arial" w:hint="eastAsia"/>
                <w:b/>
                <w:bCs/>
                <w:kern w:val="0"/>
                <w:sz w:val="20"/>
                <w:szCs w:val="20"/>
              </w:rPr>
              <w:t>交易</w:t>
            </w:r>
            <w:r w:rsidRPr="000930FF">
              <w:rPr>
                <w:rFonts w:ascii="华文楷体" w:eastAsia="华文楷体" w:hAnsi="华文楷体" w:cs="Arial" w:hint="eastAsia"/>
                <w:b/>
                <w:bCs/>
                <w:kern w:val="0"/>
                <w:sz w:val="20"/>
                <w:szCs w:val="20"/>
              </w:rPr>
              <w:br/>
              <w:t>2.</w:t>
            </w:r>
            <w:r>
              <w:rPr>
                <w:rFonts w:ascii="华文楷体" w:eastAsia="华文楷体" w:hAnsi="华文楷体" w:cs="Arial" w:hint="eastAsia"/>
                <w:b/>
                <w:bCs/>
                <w:kern w:val="0"/>
                <w:sz w:val="20"/>
                <w:szCs w:val="20"/>
              </w:rPr>
              <w:t>本方提交</w:t>
            </w:r>
            <w:r w:rsidRPr="000930FF">
              <w:rPr>
                <w:rFonts w:ascii="华文楷体" w:eastAsia="华文楷体" w:hAnsi="华文楷体" w:cs="Arial" w:hint="eastAsia"/>
                <w:b/>
                <w:bCs/>
                <w:kern w:val="0"/>
                <w:sz w:val="20"/>
                <w:szCs w:val="20"/>
              </w:rPr>
              <w:t>登记</w:t>
            </w:r>
            <w:r>
              <w:rPr>
                <w:rFonts w:ascii="华文楷体" w:eastAsia="华文楷体" w:hAnsi="华文楷体" w:cs="Arial" w:hint="eastAsia"/>
                <w:b/>
                <w:bCs/>
                <w:kern w:val="0"/>
                <w:sz w:val="20"/>
                <w:szCs w:val="20"/>
              </w:rPr>
              <w:t>的线下交易</w:t>
            </w:r>
          </w:p>
        </w:tc>
        <w:tc>
          <w:tcPr>
            <w:tcW w:w="2679" w:type="dxa"/>
            <w:gridSpan w:val="2"/>
            <w:tcBorders>
              <w:top w:val="single" w:sz="4" w:space="0" w:color="auto"/>
              <w:left w:val="nil"/>
              <w:bottom w:val="single" w:sz="4" w:space="0" w:color="auto"/>
              <w:right w:val="single" w:sz="4" w:space="0" w:color="auto"/>
            </w:tcBorders>
            <w:shd w:val="clear" w:color="auto" w:fill="auto"/>
            <w:vAlign w:val="center"/>
            <w:hideMark/>
          </w:tcPr>
          <w:p w:rsidR="00A96FDF" w:rsidRDefault="00A96FDF" w:rsidP="00A96FDF">
            <w:pPr>
              <w:widowControl/>
              <w:jc w:val="center"/>
              <w:rPr>
                <w:rFonts w:ascii="华文楷体" w:eastAsia="华文楷体" w:hAnsi="华文楷体" w:cs="Arial"/>
                <w:b/>
                <w:bCs/>
                <w:kern w:val="0"/>
                <w:sz w:val="20"/>
                <w:szCs w:val="20"/>
              </w:rPr>
            </w:pPr>
            <w:r w:rsidRPr="006877E2">
              <w:rPr>
                <w:rFonts w:ascii="华文楷体" w:eastAsia="华文楷体" w:hAnsi="华文楷体" w:cs="Arial" w:hint="eastAsia"/>
                <w:b/>
                <w:bCs/>
                <w:kern w:val="0"/>
                <w:sz w:val="20"/>
                <w:szCs w:val="20"/>
              </w:rPr>
              <w:t>经纪或者对手方提交</w:t>
            </w:r>
          </w:p>
          <w:p w:rsidR="00A96FDF" w:rsidRPr="000930FF" w:rsidRDefault="00A96FDF" w:rsidP="00A96FDF">
            <w:pPr>
              <w:widowControl/>
              <w:jc w:val="center"/>
              <w:rPr>
                <w:rFonts w:ascii="Arial" w:hAnsi="Arial" w:cs="Arial"/>
                <w:kern w:val="0"/>
                <w:sz w:val="20"/>
                <w:szCs w:val="20"/>
              </w:rPr>
            </w:pPr>
            <w:r>
              <w:rPr>
                <w:rFonts w:ascii="华文楷体" w:eastAsia="华文楷体" w:hAnsi="华文楷体" w:cs="Arial" w:hint="eastAsia"/>
                <w:b/>
                <w:bCs/>
                <w:kern w:val="0"/>
                <w:sz w:val="20"/>
                <w:szCs w:val="20"/>
              </w:rPr>
              <w:t>登记</w:t>
            </w:r>
            <w:r w:rsidRPr="006877E2">
              <w:rPr>
                <w:rFonts w:ascii="华文楷体" w:eastAsia="华文楷体" w:hAnsi="华文楷体" w:cs="Arial" w:hint="eastAsia"/>
                <w:b/>
                <w:bCs/>
                <w:kern w:val="0"/>
                <w:sz w:val="20"/>
                <w:szCs w:val="20"/>
              </w:rPr>
              <w:t>的</w:t>
            </w:r>
            <w:r>
              <w:rPr>
                <w:rFonts w:ascii="华文楷体" w:eastAsia="华文楷体" w:hAnsi="华文楷体" w:cs="Arial" w:hint="eastAsia"/>
                <w:b/>
                <w:bCs/>
                <w:kern w:val="0"/>
                <w:sz w:val="20"/>
                <w:szCs w:val="20"/>
              </w:rPr>
              <w:t>线下交易</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b/>
                <w:bCs/>
                <w:kern w:val="0"/>
                <w:sz w:val="20"/>
                <w:szCs w:val="20"/>
              </w:rPr>
            </w:pPr>
            <w:r w:rsidRPr="000930FF">
              <w:rPr>
                <w:rFonts w:ascii="华文楷体" w:eastAsia="华文楷体" w:hAnsi="华文楷体" w:cs="宋体" w:hint="eastAsia"/>
                <w:b/>
                <w:bCs/>
                <w:kern w:val="0"/>
                <w:sz w:val="20"/>
                <w:szCs w:val="20"/>
              </w:rPr>
              <w:t>外汇交易中心批量提交</w:t>
            </w:r>
            <w:r>
              <w:rPr>
                <w:rFonts w:ascii="华文楷体" w:eastAsia="华文楷体" w:hAnsi="华文楷体" w:cs="宋体" w:hint="eastAsia"/>
                <w:b/>
                <w:bCs/>
                <w:kern w:val="0"/>
                <w:sz w:val="20"/>
                <w:szCs w:val="20"/>
              </w:rPr>
              <w:t>的银行间交易</w:t>
            </w:r>
          </w:p>
        </w:tc>
      </w:tr>
      <w:tr w:rsidR="00A96FDF" w:rsidRPr="000930FF" w:rsidTr="00A96FDF">
        <w:trPr>
          <w:trHeight w:val="270"/>
        </w:trPr>
        <w:tc>
          <w:tcPr>
            <w:tcW w:w="1020" w:type="dxa"/>
            <w:vMerge/>
            <w:tcBorders>
              <w:top w:val="single" w:sz="4" w:space="0" w:color="auto"/>
              <w:left w:val="single" w:sz="4" w:space="0" w:color="auto"/>
              <w:bottom w:val="single" w:sz="4" w:space="0" w:color="auto"/>
              <w:right w:val="single" w:sz="4" w:space="0" w:color="auto"/>
            </w:tcBorders>
            <w:vAlign w:val="center"/>
            <w:hideMark/>
          </w:tcPr>
          <w:p w:rsidR="00A96FDF" w:rsidRPr="000930FF" w:rsidRDefault="00A96FDF" w:rsidP="00A96FDF">
            <w:pPr>
              <w:widowControl/>
              <w:rPr>
                <w:rFonts w:ascii="华文楷体" w:eastAsia="华文楷体" w:hAnsi="华文楷体" w:cs="宋体"/>
                <w:b/>
                <w:bCs/>
                <w:kern w:val="0"/>
                <w:sz w:val="20"/>
                <w:szCs w:val="20"/>
              </w:rPr>
            </w:pPr>
          </w:p>
        </w:tc>
        <w:tc>
          <w:tcPr>
            <w:tcW w:w="1480" w:type="dxa"/>
            <w:tcBorders>
              <w:top w:val="nil"/>
              <w:left w:val="nil"/>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b/>
                <w:bCs/>
                <w:kern w:val="0"/>
                <w:sz w:val="20"/>
                <w:szCs w:val="20"/>
              </w:rPr>
            </w:pPr>
            <w:r w:rsidRPr="000930FF">
              <w:rPr>
                <w:rFonts w:ascii="华文楷体" w:eastAsia="华文楷体" w:hAnsi="华文楷体" w:cs="宋体" w:hint="eastAsia"/>
                <w:b/>
                <w:bCs/>
                <w:kern w:val="0"/>
                <w:sz w:val="20"/>
                <w:szCs w:val="20"/>
              </w:rPr>
              <w:t>自营</w:t>
            </w:r>
          </w:p>
        </w:tc>
        <w:tc>
          <w:tcPr>
            <w:tcW w:w="1640" w:type="dxa"/>
            <w:tcBorders>
              <w:top w:val="nil"/>
              <w:left w:val="nil"/>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b/>
                <w:bCs/>
                <w:kern w:val="0"/>
                <w:sz w:val="20"/>
                <w:szCs w:val="20"/>
              </w:rPr>
            </w:pPr>
            <w:r w:rsidRPr="000930FF">
              <w:rPr>
                <w:rFonts w:ascii="华文楷体" w:eastAsia="华文楷体" w:hAnsi="华文楷体" w:cs="宋体" w:hint="eastAsia"/>
                <w:b/>
                <w:bCs/>
                <w:kern w:val="0"/>
                <w:sz w:val="20"/>
                <w:szCs w:val="20"/>
              </w:rPr>
              <w:t>代理</w:t>
            </w:r>
          </w:p>
        </w:tc>
        <w:tc>
          <w:tcPr>
            <w:tcW w:w="1404" w:type="dxa"/>
            <w:tcBorders>
              <w:top w:val="nil"/>
              <w:left w:val="nil"/>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b/>
                <w:bCs/>
                <w:kern w:val="0"/>
                <w:sz w:val="20"/>
                <w:szCs w:val="20"/>
              </w:rPr>
            </w:pPr>
            <w:r w:rsidRPr="000930FF">
              <w:rPr>
                <w:rFonts w:ascii="华文楷体" w:eastAsia="华文楷体" w:hAnsi="华文楷体" w:cs="宋体" w:hint="eastAsia"/>
                <w:b/>
                <w:bCs/>
                <w:kern w:val="0"/>
                <w:sz w:val="20"/>
                <w:szCs w:val="20"/>
              </w:rPr>
              <w:t>自营</w:t>
            </w:r>
          </w:p>
        </w:tc>
        <w:tc>
          <w:tcPr>
            <w:tcW w:w="1275" w:type="dxa"/>
            <w:tcBorders>
              <w:top w:val="nil"/>
              <w:left w:val="nil"/>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b/>
                <w:bCs/>
                <w:kern w:val="0"/>
                <w:sz w:val="20"/>
                <w:szCs w:val="20"/>
              </w:rPr>
            </w:pPr>
            <w:r w:rsidRPr="000930FF">
              <w:rPr>
                <w:rFonts w:ascii="华文楷体" w:eastAsia="华文楷体" w:hAnsi="华文楷体" w:cs="宋体" w:hint="eastAsia"/>
                <w:b/>
                <w:bCs/>
                <w:kern w:val="0"/>
                <w:sz w:val="20"/>
                <w:szCs w:val="20"/>
              </w:rPr>
              <w:t>代理</w:t>
            </w:r>
          </w:p>
        </w:tc>
        <w:tc>
          <w:tcPr>
            <w:tcW w:w="1418" w:type="dxa"/>
            <w:tcBorders>
              <w:top w:val="nil"/>
              <w:left w:val="nil"/>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b/>
                <w:bCs/>
                <w:kern w:val="0"/>
                <w:sz w:val="20"/>
                <w:szCs w:val="20"/>
              </w:rPr>
            </w:pPr>
            <w:r w:rsidRPr="000930FF">
              <w:rPr>
                <w:rFonts w:ascii="华文楷体" w:eastAsia="华文楷体" w:hAnsi="华文楷体" w:cs="宋体" w:hint="eastAsia"/>
                <w:b/>
                <w:bCs/>
                <w:kern w:val="0"/>
                <w:sz w:val="20"/>
                <w:szCs w:val="20"/>
              </w:rPr>
              <w:t>自营</w:t>
            </w:r>
          </w:p>
        </w:tc>
      </w:tr>
      <w:tr w:rsidR="00A96FDF" w:rsidRPr="000930FF" w:rsidTr="00A96FDF">
        <w:trPr>
          <w:trHeight w:val="510"/>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b/>
                <w:bCs/>
                <w:kern w:val="0"/>
                <w:sz w:val="20"/>
                <w:szCs w:val="20"/>
              </w:rPr>
            </w:pPr>
            <w:r w:rsidRPr="000930FF">
              <w:rPr>
                <w:rFonts w:ascii="华文楷体" w:eastAsia="华文楷体" w:hAnsi="华文楷体" w:cs="宋体" w:hint="eastAsia"/>
                <w:b/>
                <w:bCs/>
                <w:kern w:val="0"/>
                <w:sz w:val="20"/>
                <w:szCs w:val="20"/>
              </w:rPr>
              <w:t>客户确认</w:t>
            </w:r>
          </w:p>
        </w:tc>
        <w:tc>
          <w:tcPr>
            <w:tcW w:w="1480" w:type="dxa"/>
            <w:tcBorders>
              <w:top w:val="nil"/>
              <w:left w:val="nil"/>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kern w:val="0"/>
                <w:sz w:val="20"/>
                <w:szCs w:val="20"/>
              </w:rPr>
            </w:pPr>
            <w:r w:rsidRPr="000930FF">
              <w:rPr>
                <w:rFonts w:ascii="华文楷体" w:eastAsia="华文楷体" w:hAnsi="华文楷体" w:cs="宋体" w:hint="eastAsia"/>
                <w:kern w:val="0"/>
                <w:sz w:val="20"/>
                <w:szCs w:val="20"/>
              </w:rPr>
              <w:t>无需确认</w:t>
            </w:r>
          </w:p>
        </w:tc>
        <w:tc>
          <w:tcPr>
            <w:tcW w:w="1640" w:type="dxa"/>
            <w:tcBorders>
              <w:top w:val="nil"/>
              <w:left w:val="nil"/>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kern w:val="0"/>
                <w:sz w:val="20"/>
                <w:szCs w:val="20"/>
              </w:rPr>
            </w:pPr>
            <w:r w:rsidRPr="000930FF">
              <w:rPr>
                <w:rFonts w:ascii="华文楷体" w:eastAsia="华文楷体" w:hAnsi="华文楷体" w:cs="宋体" w:hint="eastAsia"/>
                <w:kern w:val="0"/>
                <w:sz w:val="20"/>
                <w:szCs w:val="20"/>
              </w:rPr>
              <w:t>自行配置</w:t>
            </w:r>
            <w:r w:rsidRPr="000930FF">
              <w:rPr>
                <w:rFonts w:ascii="华文楷体" w:eastAsia="华文楷体" w:hAnsi="华文楷体" w:cs="宋体" w:hint="eastAsia"/>
                <w:kern w:val="0"/>
                <w:sz w:val="20"/>
                <w:szCs w:val="20"/>
              </w:rPr>
              <w:br/>
              <w:t>（自动/手动）</w:t>
            </w:r>
          </w:p>
        </w:tc>
        <w:tc>
          <w:tcPr>
            <w:tcW w:w="1404" w:type="dxa"/>
            <w:tcBorders>
              <w:top w:val="nil"/>
              <w:left w:val="nil"/>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kern w:val="0"/>
                <w:sz w:val="20"/>
                <w:szCs w:val="20"/>
              </w:rPr>
            </w:pPr>
            <w:r w:rsidRPr="000930FF">
              <w:rPr>
                <w:rFonts w:ascii="华文楷体" w:eastAsia="华文楷体" w:hAnsi="华文楷体" w:cs="宋体" w:hint="eastAsia"/>
                <w:kern w:val="0"/>
                <w:sz w:val="20"/>
                <w:szCs w:val="20"/>
              </w:rPr>
              <w:t>手工确认</w:t>
            </w:r>
          </w:p>
        </w:tc>
        <w:tc>
          <w:tcPr>
            <w:tcW w:w="1275" w:type="dxa"/>
            <w:tcBorders>
              <w:top w:val="nil"/>
              <w:left w:val="nil"/>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kern w:val="0"/>
                <w:sz w:val="20"/>
                <w:szCs w:val="20"/>
              </w:rPr>
            </w:pPr>
            <w:r w:rsidRPr="000930FF">
              <w:rPr>
                <w:rFonts w:ascii="华文楷体" w:eastAsia="华文楷体" w:hAnsi="华文楷体" w:cs="宋体" w:hint="eastAsia"/>
                <w:kern w:val="0"/>
                <w:sz w:val="20"/>
                <w:szCs w:val="20"/>
              </w:rPr>
              <w:t>手工确认</w:t>
            </w:r>
          </w:p>
        </w:tc>
        <w:tc>
          <w:tcPr>
            <w:tcW w:w="1418" w:type="dxa"/>
            <w:tcBorders>
              <w:top w:val="nil"/>
              <w:left w:val="nil"/>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kern w:val="0"/>
                <w:sz w:val="20"/>
                <w:szCs w:val="20"/>
              </w:rPr>
            </w:pPr>
            <w:r w:rsidRPr="000930FF">
              <w:rPr>
                <w:rFonts w:ascii="华文楷体" w:eastAsia="华文楷体" w:hAnsi="华文楷体" w:cs="宋体" w:hint="eastAsia"/>
                <w:kern w:val="0"/>
                <w:sz w:val="20"/>
                <w:szCs w:val="20"/>
              </w:rPr>
              <w:t>不适用</w:t>
            </w:r>
          </w:p>
        </w:tc>
      </w:tr>
      <w:tr w:rsidR="00A96FDF" w:rsidRPr="000930FF" w:rsidTr="00A96FDF">
        <w:trPr>
          <w:trHeight w:val="780"/>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b/>
                <w:bCs/>
                <w:kern w:val="0"/>
                <w:sz w:val="20"/>
                <w:szCs w:val="20"/>
              </w:rPr>
            </w:pPr>
            <w:r w:rsidRPr="000930FF">
              <w:rPr>
                <w:rFonts w:ascii="华文楷体" w:eastAsia="华文楷体" w:hAnsi="华文楷体" w:cs="宋体" w:hint="eastAsia"/>
                <w:b/>
                <w:bCs/>
                <w:kern w:val="0"/>
                <w:sz w:val="20"/>
                <w:szCs w:val="20"/>
              </w:rPr>
              <w:t>会员确认</w:t>
            </w:r>
          </w:p>
        </w:tc>
        <w:tc>
          <w:tcPr>
            <w:tcW w:w="5799" w:type="dxa"/>
            <w:gridSpan w:val="4"/>
            <w:tcBorders>
              <w:top w:val="single" w:sz="4" w:space="0" w:color="auto"/>
              <w:left w:val="nil"/>
              <w:bottom w:val="single" w:sz="4" w:space="0" w:color="auto"/>
              <w:right w:val="single" w:sz="4" w:space="0" w:color="000000"/>
            </w:tcBorders>
            <w:shd w:val="clear" w:color="auto" w:fill="auto"/>
            <w:vAlign w:val="center"/>
            <w:hideMark/>
          </w:tcPr>
          <w:p w:rsidR="00A96FDF" w:rsidRPr="000930FF" w:rsidRDefault="00A96FDF" w:rsidP="00A96FDF">
            <w:pPr>
              <w:widowControl/>
              <w:jc w:val="center"/>
              <w:rPr>
                <w:rFonts w:ascii="华文楷体" w:eastAsia="华文楷体" w:hAnsi="华文楷体" w:cs="宋体"/>
                <w:kern w:val="0"/>
                <w:sz w:val="20"/>
                <w:szCs w:val="20"/>
              </w:rPr>
            </w:pPr>
            <w:r>
              <w:rPr>
                <w:rFonts w:ascii="华文楷体" w:eastAsia="华文楷体" w:hAnsi="华文楷体" w:cs="宋体" w:hint="eastAsia"/>
                <w:kern w:val="0"/>
                <w:sz w:val="20"/>
                <w:szCs w:val="20"/>
              </w:rPr>
              <w:t>区分不同情景</w:t>
            </w:r>
            <w:r w:rsidRPr="000930FF">
              <w:rPr>
                <w:rFonts w:ascii="华文楷体" w:eastAsia="华文楷体" w:hAnsi="华文楷体" w:cs="宋体" w:hint="eastAsia"/>
                <w:kern w:val="0"/>
                <w:sz w:val="20"/>
                <w:szCs w:val="20"/>
              </w:rPr>
              <w:t>自行配置“自动确认”或“手动确认”</w:t>
            </w:r>
          </w:p>
        </w:tc>
        <w:tc>
          <w:tcPr>
            <w:tcW w:w="1418" w:type="dxa"/>
            <w:tcBorders>
              <w:top w:val="nil"/>
              <w:left w:val="nil"/>
              <w:bottom w:val="single" w:sz="4" w:space="0" w:color="auto"/>
              <w:right w:val="single" w:sz="4" w:space="0" w:color="auto"/>
            </w:tcBorders>
            <w:shd w:val="clear" w:color="auto" w:fill="auto"/>
            <w:vAlign w:val="center"/>
            <w:hideMark/>
          </w:tcPr>
          <w:p w:rsidR="00A96FDF" w:rsidRPr="000930FF" w:rsidRDefault="00A96FDF" w:rsidP="00A96FDF">
            <w:pPr>
              <w:widowControl/>
              <w:jc w:val="center"/>
              <w:rPr>
                <w:rFonts w:ascii="华文楷体" w:eastAsia="华文楷体" w:hAnsi="华文楷体" w:cs="宋体"/>
                <w:kern w:val="0"/>
                <w:sz w:val="20"/>
                <w:szCs w:val="20"/>
              </w:rPr>
            </w:pPr>
            <w:r w:rsidRPr="000930FF">
              <w:rPr>
                <w:rFonts w:ascii="华文楷体" w:eastAsia="华文楷体" w:hAnsi="华文楷体" w:cs="宋体" w:hint="eastAsia"/>
                <w:kern w:val="0"/>
                <w:sz w:val="20"/>
                <w:szCs w:val="20"/>
              </w:rPr>
              <w:t>不适用</w:t>
            </w:r>
          </w:p>
        </w:tc>
      </w:tr>
    </w:tbl>
    <w:p w:rsidR="00360D97" w:rsidRPr="00BA32AC" w:rsidRDefault="00360D97" w:rsidP="00360D97">
      <w:pPr>
        <w:pStyle w:val="a6"/>
        <w:numPr>
          <w:ilvl w:val="0"/>
          <w:numId w:val="6"/>
        </w:numPr>
        <w:adjustRightInd w:val="0"/>
        <w:snapToGrid w:val="0"/>
        <w:spacing w:line="360" w:lineRule="auto"/>
        <w:ind w:firstLineChars="0"/>
        <w:jc w:val="both"/>
        <w:rPr>
          <w:rFonts w:hAnsi="宋体"/>
          <w:sz w:val="24"/>
        </w:rPr>
      </w:pPr>
    </w:p>
    <w:p w:rsidR="00360D97" w:rsidRPr="00D93FAA" w:rsidRDefault="00360D97" w:rsidP="00455B1F">
      <w:pPr>
        <w:pStyle w:val="21"/>
        <w:widowControl/>
        <w:numPr>
          <w:ilvl w:val="1"/>
          <w:numId w:val="22"/>
        </w:numPr>
        <w:adjustRightInd/>
        <w:snapToGrid/>
        <w:spacing w:before="260" w:after="270" w:line="416" w:lineRule="atLeast"/>
        <w:ind w:left="567"/>
      </w:pPr>
      <w:bookmarkStart w:id="213" w:name="_Toc436408913"/>
      <w:r w:rsidRPr="00D93FAA">
        <w:rPr>
          <w:rFonts w:hint="eastAsia"/>
        </w:rPr>
        <w:t>存续</w:t>
      </w:r>
      <w:del w:id="214" w:author="李田" w:date="2016-04-01T14:39:00Z">
        <w:r w:rsidRPr="00D93FAA" w:rsidDel="00E8197C">
          <w:rPr>
            <w:rFonts w:hint="eastAsia"/>
          </w:rPr>
          <w:delText>期</w:delText>
        </w:r>
      </w:del>
      <w:ins w:id="215" w:author="李田" w:date="2016-04-01T14:39:00Z">
        <w:r w:rsidR="00E8197C">
          <w:rPr>
            <w:rFonts w:hint="eastAsia"/>
          </w:rPr>
          <w:t>交易</w:t>
        </w:r>
      </w:ins>
      <w:r w:rsidRPr="00D93FAA">
        <w:rPr>
          <w:rFonts w:hint="eastAsia"/>
        </w:rPr>
        <w:t>管理功能</w:t>
      </w:r>
      <w:bookmarkEnd w:id="213"/>
    </w:p>
    <w:p w:rsidR="00360D97" w:rsidRDefault="00360D97" w:rsidP="00455B1F">
      <w:pPr>
        <w:pStyle w:val="a6"/>
        <w:numPr>
          <w:ilvl w:val="0"/>
          <w:numId w:val="8"/>
        </w:numPr>
        <w:snapToGrid w:val="0"/>
        <w:spacing w:line="360" w:lineRule="auto"/>
        <w:ind w:left="927" w:firstLineChars="0"/>
        <w:jc w:val="both"/>
        <w:rPr>
          <w:rFonts w:hAnsi="宋体"/>
          <w:sz w:val="24"/>
        </w:rPr>
      </w:pPr>
      <w:r>
        <w:rPr>
          <w:rFonts w:hAnsi="宋体" w:hint="eastAsia"/>
          <w:sz w:val="24"/>
        </w:rPr>
        <w:t>询价</w:t>
      </w:r>
      <w:del w:id="216" w:author="李田" w:date="2016-04-01T14:40:00Z">
        <w:r w:rsidDel="00E8197C">
          <w:rPr>
            <w:rFonts w:hAnsi="宋体" w:hint="eastAsia"/>
            <w:sz w:val="24"/>
          </w:rPr>
          <w:delText>存续期</w:delText>
        </w:r>
      </w:del>
      <w:ins w:id="217" w:author="李田" w:date="2016-04-01T14:40:00Z">
        <w:r w:rsidR="00E8197C">
          <w:rPr>
            <w:rFonts w:hAnsi="宋体" w:hint="eastAsia"/>
            <w:sz w:val="24"/>
          </w:rPr>
          <w:t>存续交易</w:t>
        </w:r>
      </w:ins>
      <w:r>
        <w:rPr>
          <w:rFonts w:hAnsi="宋体" w:hint="eastAsia"/>
          <w:sz w:val="24"/>
        </w:rPr>
        <w:t>管理主要支持</w:t>
      </w:r>
      <w:del w:id="218" w:author="李田" w:date="2016-04-01T14:40:00Z">
        <w:r w:rsidDel="00E8197C">
          <w:rPr>
            <w:rFonts w:hAnsi="宋体" w:hint="eastAsia"/>
            <w:sz w:val="24"/>
          </w:rPr>
          <w:delText>存续期</w:delText>
        </w:r>
      </w:del>
      <w:ins w:id="219" w:author="李田" w:date="2016-04-01T14:40:00Z">
        <w:r w:rsidR="00E8197C">
          <w:rPr>
            <w:rFonts w:hAnsi="宋体" w:hint="eastAsia"/>
            <w:sz w:val="24"/>
          </w:rPr>
          <w:t>存续交易</w:t>
        </w:r>
      </w:ins>
      <w:r>
        <w:rPr>
          <w:rFonts w:hAnsi="宋体" w:hint="eastAsia"/>
          <w:sz w:val="24"/>
        </w:rPr>
        <w:t>操作</w:t>
      </w:r>
      <w:r w:rsidR="00A96FDF">
        <w:rPr>
          <w:rFonts w:hAnsi="宋体" w:hint="eastAsia"/>
          <w:sz w:val="24"/>
        </w:rPr>
        <w:t>（如：撤销、再次清算、期权行权等等）</w:t>
      </w:r>
      <w:r>
        <w:rPr>
          <w:rFonts w:hAnsi="宋体" w:hint="eastAsia"/>
          <w:sz w:val="24"/>
        </w:rPr>
        <w:t>以及</w:t>
      </w:r>
      <w:del w:id="220" w:author="李田" w:date="2016-04-01T14:40:00Z">
        <w:r w:rsidDel="00E8197C">
          <w:rPr>
            <w:rFonts w:hAnsi="宋体" w:hint="eastAsia"/>
            <w:sz w:val="24"/>
          </w:rPr>
          <w:delText>存续期</w:delText>
        </w:r>
      </w:del>
      <w:ins w:id="221" w:author="李田" w:date="2016-04-01T14:40:00Z">
        <w:r w:rsidR="00E8197C">
          <w:rPr>
            <w:rFonts w:hAnsi="宋体" w:hint="eastAsia"/>
            <w:sz w:val="24"/>
          </w:rPr>
          <w:t>存续交易</w:t>
        </w:r>
      </w:ins>
      <w:r>
        <w:rPr>
          <w:rFonts w:hAnsi="宋体" w:hint="eastAsia"/>
          <w:sz w:val="24"/>
        </w:rPr>
        <w:t>查询。</w:t>
      </w:r>
    </w:p>
    <w:p w:rsidR="00A96FDF" w:rsidRDefault="00360D97" w:rsidP="00455B1F">
      <w:pPr>
        <w:pStyle w:val="a6"/>
        <w:numPr>
          <w:ilvl w:val="0"/>
          <w:numId w:val="8"/>
        </w:numPr>
        <w:snapToGrid w:val="0"/>
        <w:spacing w:line="360" w:lineRule="auto"/>
        <w:ind w:left="927" w:firstLineChars="0"/>
        <w:jc w:val="both"/>
        <w:rPr>
          <w:rFonts w:hAnsi="宋体"/>
          <w:sz w:val="24"/>
        </w:rPr>
      </w:pPr>
      <w:r w:rsidRPr="005F03B4">
        <w:rPr>
          <w:rFonts w:hAnsi="宋体" w:hint="eastAsia"/>
          <w:sz w:val="24"/>
        </w:rPr>
        <w:t>3代系统对</w:t>
      </w:r>
      <w:r>
        <w:rPr>
          <w:rFonts w:hAnsi="宋体" w:hint="eastAsia"/>
          <w:sz w:val="24"/>
        </w:rPr>
        <w:t>询价</w:t>
      </w:r>
      <w:r w:rsidRPr="00ED352F">
        <w:rPr>
          <w:rFonts w:hAnsi="宋体" w:hint="eastAsia"/>
          <w:sz w:val="24"/>
        </w:rPr>
        <w:t>成交单</w:t>
      </w:r>
      <w:r>
        <w:rPr>
          <w:rFonts w:hAnsi="宋体" w:hint="eastAsia"/>
          <w:sz w:val="24"/>
        </w:rPr>
        <w:t>进行</w:t>
      </w:r>
      <w:r w:rsidRPr="00ED352F">
        <w:rPr>
          <w:rFonts w:hAnsi="宋体" w:hint="eastAsia"/>
          <w:sz w:val="24"/>
        </w:rPr>
        <w:t>重构，</w:t>
      </w:r>
      <w:r>
        <w:rPr>
          <w:rFonts w:hAnsi="宋体" w:hint="eastAsia"/>
          <w:sz w:val="24"/>
        </w:rPr>
        <w:t>对应为询价交易的电子凭证，</w:t>
      </w:r>
      <w:r w:rsidRPr="00ED352F">
        <w:rPr>
          <w:rFonts w:hAnsi="宋体" w:hint="eastAsia"/>
          <w:sz w:val="24"/>
        </w:rPr>
        <w:t>增加询价成交单</w:t>
      </w:r>
      <w:r>
        <w:rPr>
          <w:rFonts w:hAnsi="宋体" w:hint="eastAsia"/>
          <w:sz w:val="24"/>
        </w:rPr>
        <w:t>的</w:t>
      </w:r>
      <w:r w:rsidRPr="00ED352F">
        <w:rPr>
          <w:rFonts w:hAnsi="宋体" w:hint="eastAsia"/>
          <w:sz w:val="24"/>
        </w:rPr>
        <w:t>存续管理功能，满足</w:t>
      </w:r>
      <w:r>
        <w:rPr>
          <w:rFonts w:hAnsi="宋体" w:hint="eastAsia"/>
          <w:sz w:val="24"/>
        </w:rPr>
        <w:t>各项</w:t>
      </w:r>
      <w:del w:id="222" w:author="李田" w:date="2016-04-01T14:40:00Z">
        <w:r w:rsidRPr="00ED352F" w:rsidDel="00E8197C">
          <w:rPr>
            <w:rFonts w:hAnsi="宋体" w:hint="eastAsia"/>
            <w:sz w:val="24"/>
          </w:rPr>
          <w:delText>存续期</w:delText>
        </w:r>
      </w:del>
      <w:ins w:id="223" w:author="李田" w:date="2016-04-01T14:40:00Z">
        <w:r w:rsidR="00E8197C">
          <w:rPr>
            <w:rFonts w:hAnsi="宋体" w:hint="eastAsia"/>
            <w:sz w:val="24"/>
          </w:rPr>
          <w:t>存续交易</w:t>
        </w:r>
      </w:ins>
      <w:r w:rsidRPr="00ED352F">
        <w:rPr>
          <w:rFonts w:hAnsi="宋体" w:hint="eastAsia"/>
          <w:sz w:val="24"/>
        </w:rPr>
        <w:t>管理</w:t>
      </w:r>
      <w:r>
        <w:rPr>
          <w:rFonts w:hAnsi="宋体" w:hint="eastAsia"/>
          <w:sz w:val="24"/>
        </w:rPr>
        <w:t>的</w:t>
      </w:r>
      <w:r w:rsidRPr="00ED352F">
        <w:rPr>
          <w:rFonts w:hAnsi="宋体" w:hint="eastAsia"/>
          <w:sz w:val="24"/>
        </w:rPr>
        <w:t>需要。</w:t>
      </w:r>
      <w:r w:rsidR="00A96FDF">
        <w:rPr>
          <w:rFonts w:hAnsi="宋体" w:hint="eastAsia"/>
          <w:sz w:val="24"/>
        </w:rPr>
        <w:t>原2.5代“</w:t>
      </w:r>
      <w:r w:rsidRPr="006D1D35">
        <w:rPr>
          <w:rFonts w:hAnsi="宋体" w:hint="eastAsia"/>
          <w:sz w:val="24"/>
        </w:rPr>
        <w:t>询价登记单</w:t>
      </w:r>
      <w:r w:rsidR="00A96FDF">
        <w:rPr>
          <w:rFonts w:hAnsi="宋体"/>
          <w:sz w:val="24"/>
        </w:rPr>
        <w:t>”</w:t>
      </w:r>
      <w:r w:rsidRPr="006D1D35">
        <w:rPr>
          <w:rFonts w:hAnsi="宋体" w:hint="eastAsia"/>
          <w:sz w:val="24"/>
        </w:rPr>
        <w:t>在3代</w:t>
      </w:r>
      <w:r>
        <w:rPr>
          <w:rFonts w:hAnsi="宋体" w:hint="eastAsia"/>
          <w:sz w:val="24"/>
        </w:rPr>
        <w:t>更名</w:t>
      </w:r>
      <w:r w:rsidRPr="006D1D35">
        <w:rPr>
          <w:rFonts w:hAnsi="宋体" w:hint="eastAsia"/>
          <w:sz w:val="24"/>
        </w:rPr>
        <w:t>为</w:t>
      </w:r>
      <w:r w:rsidR="00A96FDF">
        <w:rPr>
          <w:rFonts w:hAnsi="宋体" w:hint="eastAsia"/>
          <w:sz w:val="24"/>
        </w:rPr>
        <w:t>“</w:t>
      </w:r>
      <w:r w:rsidRPr="006D1D35">
        <w:rPr>
          <w:rFonts w:hAnsi="宋体" w:hint="eastAsia"/>
          <w:sz w:val="24"/>
        </w:rPr>
        <w:t>询价手续费明细单</w:t>
      </w:r>
      <w:r w:rsidR="00A96FDF">
        <w:rPr>
          <w:rFonts w:hAnsi="宋体"/>
          <w:sz w:val="24"/>
        </w:rPr>
        <w:t>”</w:t>
      </w:r>
      <w:r w:rsidRPr="006D1D35">
        <w:rPr>
          <w:rFonts w:hAnsi="宋体" w:hint="eastAsia"/>
          <w:sz w:val="24"/>
        </w:rPr>
        <w:t>。</w:t>
      </w:r>
      <w:r w:rsidRPr="005F03B4">
        <w:rPr>
          <w:rFonts w:hAnsi="宋体" w:hint="eastAsia"/>
          <w:sz w:val="24"/>
        </w:rPr>
        <w:t>原2.5代</w:t>
      </w:r>
      <w:r w:rsidR="00A96FDF">
        <w:rPr>
          <w:rFonts w:hAnsi="宋体" w:hint="eastAsia"/>
          <w:sz w:val="24"/>
        </w:rPr>
        <w:t>“</w:t>
      </w:r>
      <w:r>
        <w:rPr>
          <w:rFonts w:hAnsi="宋体" w:hint="eastAsia"/>
          <w:sz w:val="24"/>
        </w:rPr>
        <w:t>主系统</w:t>
      </w:r>
      <w:r w:rsidRPr="005F03B4">
        <w:rPr>
          <w:rFonts w:hAnsi="宋体" w:hint="eastAsia"/>
          <w:sz w:val="24"/>
        </w:rPr>
        <w:t>成交单</w:t>
      </w:r>
      <w:r w:rsidR="00A96FDF">
        <w:rPr>
          <w:rFonts w:hAnsi="宋体" w:hint="eastAsia"/>
          <w:sz w:val="24"/>
        </w:rPr>
        <w:t>”在3代系统</w:t>
      </w:r>
      <w:r w:rsidRPr="005F03B4">
        <w:rPr>
          <w:rFonts w:hAnsi="宋体" w:hint="eastAsia"/>
          <w:sz w:val="24"/>
        </w:rPr>
        <w:t>转变为“到期清算单”，且包含清算失败的清算单。3代</w:t>
      </w:r>
      <w:r w:rsidR="00A96FDF">
        <w:rPr>
          <w:rFonts w:hAnsi="宋体" w:hint="eastAsia"/>
          <w:sz w:val="24"/>
        </w:rPr>
        <w:t>系统</w:t>
      </w:r>
      <w:r w:rsidRPr="005F03B4">
        <w:rPr>
          <w:rFonts w:hAnsi="宋体" w:hint="eastAsia"/>
          <w:sz w:val="24"/>
        </w:rPr>
        <w:t>的</w:t>
      </w:r>
      <w:r w:rsidR="00A96FDF">
        <w:rPr>
          <w:rFonts w:hAnsi="宋体" w:hint="eastAsia"/>
          <w:sz w:val="24"/>
        </w:rPr>
        <w:t>处理</w:t>
      </w:r>
      <w:r w:rsidRPr="005F03B4">
        <w:rPr>
          <w:rFonts w:hAnsi="宋体" w:hint="eastAsia"/>
          <w:sz w:val="24"/>
        </w:rPr>
        <w:t>逻辑</w:t>
      </w:r>
      <w:r w:rsidR="00A96FDF">
        <w:rPr>
          <w:rFonts w:hAnsi="宋体" w:hint="eastAsia"/>
          <w:sz w:val="24"/>
        </w:rPr>
        <w:t>如下：</w:t>
      </w:r>
    </w:p>
    <w:p w:rsidR="00A96FDF" w:rsidRDefault="00360D97" w:rsidP="00AD30C3">
      <w:pPr>
        <w:pStyle w:val="a6"/>
        <w:numPr>
          <w:ilvl w:val="0"/>
          <w:numId w:val="58"/>
        </w:numPr>
        <w:snapToGrid w:val="0"/>
        <w:spacing w:line="360" w:lineRule="auto"/>
        <w:ind w:firstLineChars="0"/>
        <w:jc w:val="both"/>
        <w:rPr>
          <w:rFonts w:hAnsi="宋体"/>
          <w:sz w:val="24"/>
        </w:rPr>
      </w:pPr>
      <w:r w:rsidRPr="005F03B4">
        <w:rPr>
          <w:rFonts w:hAnsi="宋体" w:hint="eastAsia"/>
          <w:sz w:val="24"/>
        </w:rPr>
        <w:t>成交后</w:t>
      </w:r>
      <w:del w:id="224" w:author="李田" w:date="2016-04-01T14:40:00Z">
        <w:r w:rsidRPr="005F03B4" w:rsidDel="00E8197C">
          <w:rPr>
            <w:rFonts w:hAnsi="宋体" w:hint="eastAsia"/>
            <w:sz w:val="24"/>
          </w:rPr>
          <w:delText>在主系统</w:delText>
        </w:r>
      </w:del>
      <w:r w:rsidRPr="005F03B4">
        <w:rPr>
          <w:rFonts w:hAnsi="宋体" w:hint="eastAsia"/>
          <w:sz w:val="24"/>
        </w:rPr>
        <w:t>生成询价成交单（</w:t>
      </w:r>
      <w:r>
        <w:rPr>
          <w:rFonts w:hAnsi="宋体" w:hint="eastAsia"/>
          <w:sz w:val="24"/>
        </w:rPr>
        <w:t>类比于2.5代交易所</w:t>
      </w:r>
      <w:r w:rsidRPr="005F03B4">
        <w:rPr>
          <w:rFonts w:hAnsi="宋体" w:hint="eastAsia"/>
          <w:sz w:val="24"/>
        </w:rPr>
        <w:t>询价系统中的成交单）</w:t>
      </w:r>
      <w:r w:rsidR="00A96FDF">
        <w:rPr>
          <w:rFonts w:hAnsi="宋体" w:hint="eastAsia"/>
          <w:sz w:val="24"/>
        </w:rPr>
        <w:t>；</w:t>
      </w:r>
    </w:p>
    <w:p w:rsidR="00A96FDF" w:rsidRDefault="00A96FDF" w:rsidP="00AD30C3">
      <w:pPr>
        <w:pStyle w:val="a6"/>
        <w:numPr>
          <w:ilvl w:val="0"/>
          <w:numId w:val="58"/>
        </w:numPr>
        <w:snapToGrid w:val="0"/>
        <w:spacing w:line="360" w:lineRule="auto"/>
        <w:ind w:firstLineChars="0"/>
        <w:jc w:val="both"/>
        <w:rPr>
          <w:rFonts w:hAnsi="宋体"/>
          <w:sz w:val="24"/>
        </w:rPr>
      </w:pPr>
      <w:r>
        <w:rPr>
          <w:rFonts w:hAnsi="宋体" w:hint="eastAsia"/>
          <w:sz w:val="24"/>
        </w:rPr>
        <w:t>成交</w:t>
      </w:r>
      <w:r w:rsidR="00360D97" w:rsidRPr="005F03B4">
        <w:rPr>
          <w:rFonts w:hAnsi="宋体" w:hint="eastAsia"/>
          <w:sz w:val="24"/>
        </w:rPr>
        <w:t>当日清算</w:t>
      </w:r>
      <w:r>
        <w:rPr>
          <w:rFonts w:hAnsi="宋体" w:hint="eastAsia"/>
          <w:sz w:val="24"/>
        </w:rPr>
        <w:t>时</w:t>
      </w:r>
      <w:r w:rsidR="00360D97" w:rsidRPr="005F03B4">
        <w:rPr>
          <w:rFonts w:hAnsi="宋体" w:hint="eastAsia"/>
          <w:sz w:val="24"/>
        </w:rPr>
        <w:t>生成手续费明细单并收取手续费</w:t>
      </w:r>
      <w:ins w:id="225" w:author="李田" w:date="2016-04-01T14:40:00Z">
        <w:r w:rsidR="00E8197C">
          <w:rPr>
            <w:rFonts w:hAnsi="宋体" w:hint="eastAsia"/>
            <w:sz w:val="24"/>
          </w:rPr>
          <w:t>（收市后确认的成交次日清算时</w:t>
        </w:r>
        <w:r w:rsidR="00E8197C" w:rsidRPr="005F03B4">
          <w:rPr>
            <w:rFonts w:hAnsi="宋体" w:hint="eastAsia"/>
            <w:sz w:val="24"/>
          </w:rPr>
          <w:t>生成手续费明细单并收取手续费</w:t>
        </w:r>
        <w:r w:rsidR="00E8197C">
          <w:rPr>
            <w:rFonts w:hAnsi="宋体" w:hint="eastAsia"/>
            <w:sz w:val="24"/>
          </w:rPr>
          <w:t>）</w:t>
        </w:r>
      </w:ins>
      <w:r>
        <w:rPr>
          <w:rFonts w:hAnsi="宋体" w:hint="eastAsia"/>
          <w:sz w:val="24"/>
        </w:rPr>
        <w:t>；</w:t>
      </w:r>
    </w:p>
    <w:p w:rsidR="00AD30C3" w:rsidRDefault="00360D97" w:rsidP="00AD30C3">
      <w:pPr>
        <w:pStyle w:val="a6"/>
        <w:numPr>
          <w:ilvl w:val="0"/>
          <w:numId w:val="58"/>
        </w:numPr>
        <w:snapToGrid w:val="0"/>
        <w:spacing w:line="360" w:lineRule="auto"/>
        <w:ind w:firstLineChars="0"/>
        <w:jc w:val="both"/>
        <w:rPr>
          <w:rFonts w:hAnsi="宋体"/>
          <w:sz w:val="24"/>
        </w:rPr>
      </w:pPr>
      <w:r w:rsidRPr="005F03B4">
        <w:rPr>
          <w:rFonts w:hAnsi="宋体" w:hint="eastAsia"/>
          <w:sz w:val="24"/>
        </w:rPr>
        <w:t>到期日清算时生成各种清算单并进行清算交割。</w:t>
      </w:r>
    </w:p>
    <w:p w:rsidR="00360D97" w:rsidRDefault="00360D97" w:rsidP="00AD30C3">
      <w:pPr>
        <w:snapToGrid w:val="0"/>
        <w:spacing w:line="360" w:lineRule="auto"/>
        <w:ind w:leftChars="387" w:left="813" w:firstLineChars="275" w:firstLine="660"/>
        <w:jc w:val="both"/>
        <w:rPr>
          <w:rFonts w:hAnsi="宋体"/>
          <w:sz w:val="24"/>
        </w:rPr>
      </w:pPr>
      <w:r w:rsidRPr="002C3375">
        <w:rPr>
          <w:rFonts w:hAnsi="宋体" w:hint="eastAsia"/>
          <w:sz w:val="24"/>
        </w:rPr>
        <w:t>所有历史数据也会进行相应调整。</w:t>
      </w:r>
    </w:p>
    <w:p w:rsidR="00360D97" w:rsidRDefault="00360D97" w:rsidP="00360D97">
      <w:pPr>
        <w:snapToGrid w:val="0"/>
        <w:spacing w:line="360" w:lineRule="auto"/>
        <w:ind w:leftChars="387" w:left="813" w:firstLineChars="275" w:firstLine="660"/>
        <w:jc w:val="both"/>
        <w:rPr>
          <w:rFonts w:hAnsi="宋体"/>
          <w:sz w:val="24"/>
        </w:rPr>
      </w:pPr>
      <w:r>
        <w:rPr>
          <w:rFonts w:hAnsi="宋体" w:hint="eastAsia"/>
          <w:sz w:val="24"/>
        </w:rPr>
        <w:t>示例：</w:t>
      </w:r>
    </w:p>
    <w:p w:rsidR="00360D97" w:rsidRPr="002C3375" w:rsidRDefault="00360D97" w:rsidP="00360D97">
      <w:pPr>
        <w:snapToGrid w:val="0"/>
        <w:spacing w:line="360" w:lineRule="auto"/>
        <w:ind w:leftChars="473" w:left="993" w:firstLineChars="200" w:firstLine="480"/>
        <w:jc w:val="both"/>
        <w:rPr>
          <w:rFonts w:hAnsi="宋体"/>
          <w:sz w:val="24"/>
        </w:rPr>
      </w:pPr>
      <w:r w:rsidRPr="002C3375">
        <w:rPr>
          <w:rFonts w:hAnsi="宋体" w:hint="eastAsia"/>
          <w:sz w:val="24"/>
        </w:rPr>
        <w:t>6月1日成交一笔9月1日到期的交易，按2.5代逻辑，6月1日在</w:t>
      </w:r>
      <w:r>
        <w:rPr>
          <w:rFonts w:hAnsi="宋体" w:hint="eastAsia"/>
          <w:sz w:val="24"/>
        </w:rPr>
        <w:t>交易所老</w:t>
      </w:r>
      <w:r w:rsidRPr="002C3375">
        <w:rPr>
          <w:rFonts w:hAnsi="宋体" w:hint="eastAsia"/>
          <w:sz w:val="24"/>
        </w:rPr>
        <w:t>询价系统记录成交单，清算时主系统记录登记单，9月1日该交易的到期清算成功后将该笔到期清算单记录在交易主系统的成交单中；在3代中，该交易在6月1日主系统记录成交单，当日清算时主系统记录手续费明细单，在9月1日主系统记录到期清算单。</w:t>
      </w:r>
    </w:p>
    <w:tbl>
      <w:tblPr>
        <w:tblStyle w:val="aff2"/>
        <w:tblW w:w="7818" w:type="dxa"/>
        <w:tblInd w:w="675" w:type="dxa"/>
        <w:tblLook w:val="04A0" w:firstRow="1" w:lastRow="0" w:firstColumn="1" w:lastColumn="0" w:noHBand="0" w:noVBand="1"/>
      </w:tblPr>
      <w:tblGrid>
        <w:gridCol w:w="1843"/>
        <w:gridCol w:w="2552"/>
        <w:gridCol w:w="3423"/>
      </w:tblGrid>
      <w:tr w:rsidR="00360D97" w:rsidTr="00360D97">
        <w:tc>
          <w:tcPr>
            <w:tcW w:w="1843" w:type="dxa"/>
          </w:tcPr>
          <w:p w:rsidR="00360D97" w:rsidRPr="00ED352F" w:rsidRDefault="00360D97" w:rsidP="00360D97">
            <w:pPr>
              <w:pStyle w:val="a6"/>
              <w:snapToGrid w:val="0"/>
              <w:spacing w:line="360" w:lineRule="auto"/>
              <w:ind w:firstLineChars="0" w:firstLine="0"/>
              <w:jc w:val="center"/>
              <w:rPr>
                <w:rFonts w:hAnsi="宋体"/>
                <w:b/>
                <w:sz w:val="24"/>
              </w:rPr>
            </w:pPr>
            <w:r w:rsidRPr="00ED352F">
              <w:rPr>
                <w:rFonts w:hAnsi="宋体" w:hint="eastAsia"/>
                <w:b/>
                <w:sz w:val="24"/>
              </w:rPr>
              <w:t>表单类别</w:t>
            </w:r>
          </w:p>
        </w:tc>
        <w:tc>
          <w:tcPr>
            <w:tcW w:w="2552" w:type="dxa"/>
          </w:tcPr>
          <w:p w:rsidR="00360D97" w:rsidRPr="00ED352F" w:rsidRDefault="00360D97" w:rsidP="00360D97">
            <w:pPr>
              <w:pStyle w:val="a6"/>
              <w:snapToGrid w:val="0"/>
              <w:spacing w:line="360" w:lineRule="auto"/>
              <w:ind w:firstLineChars="0" w:firstLine="0"/>
              <w:jc w:val="center"/>
              <w:rPr>
                <w:rFonts w:hAnsi="宋体"/>
                <w:b/>
                <w:sz w:val="24"/>
              </w:rPr>
            </w:pPr>
            <w:r w:rsidRPr="00ED352F">
              <w:rPr>
                <w:rFonts w:hAnsi="宋体" w:hint="eastAsia"/>
                <w:b/>
                <w:sz w:val="24"/>
              </w:rPr>
              <w:t>生成时间</w:t>
            </w:r>
          </w:p>
        </w:tc>
        <w:tc>
          <w:tcPr>
            <w:tcW w:w="3423" w:type="dxa"/>
          </w:tcPr>
          <w:p w:rsidR="00360D97" w:rsidRPr="00ED352F" w:rsidRDefault="00360D97" w:rsidP="00360D97">
            <w:pPr>
              <w:pStyle w:val="a6"/>
              <w:snapToGrid w:val="0"/>
              <w:spacing w:line="360" w:lineRule="auto"/>
              <w:ind w:firstLineChars="0" w:firstLine="0"/>
              <w:jc w:val="center"/>
              <w:rPr>
                <w:rFonts w:hAnsi="宋体"/>
                <w:b/>
                <w:sz w:val="24"/>
              </w:rPr>
            </w:pPr>
            <w:r>
              <w:rPr>
                <w:rFonts w:hAnsi="宋体" w:hint="eastAsia"/>
                <w:b/>
                <w:sz w:val="24"/>
              </w:rPr>
              <w:t>说明</w:t>
            </w:r>
          </w:p>
        </w:tc>
      </w:tr>
      <w:tr w:rsidR="00360D97" w:rsidTr="00360D97">
        <w:tc>
          <w:tcPr>
            <w:tcW w:w="1843" w:type="dxa"/>
          </w:tcPr>
          <w:p w:rsidR="00360D97" w:rsidRDefault="00360D97" w:rsidP="00360D97">
            <w:pPr>
              <w:pStyle w:val="a6"/>
              <w:snapToGrid w:val="0"/>
              <w:spacing w:line="360" w:lineRule="auto"/>
              <w:ind w:firstLineChars="0" w:firstLine="0"/>
              <w:jc w:val="center"/>
              <w:rPr>
                <w:rFonts w:hAnsi="宋体"/>
                <w:sz w:val="24"/>
              </w:rPr>
            </w:pPr>
            <w:r>
              <w:rPr>
                <w:rFonts w:hAnsi="宋体" w:hint="eastAsia"/>
                <w:sz w:val="24"/>
              </w:rPr>
              <w:t>询价成交单</w:t>
            </w:r>
          </w:p>
        </w:tc>
        <w:tc>
          <w:tcPr>
            <w:tcW w:w="2552" w:type="dxa"/>
          </w:tcPr>
          <w:p w:rsidR="00360D97" w:rsidRPr="00ED352F" w:rsidRDefault="00360D97" w:rsidP="00AD30C3">
            <w:pPr>
              <w:pStyle w:val="a6"/>
              <w:snapToGrid w:val="0"/>
              <w:spacing w:line="360" w:lineRule="auto"/>
              <w:ind w:firstLineChars="0" w:firstLine="0"/>
              <w:jc w:val="both"/>
              <w:rPr>
                <w:rFonts w:hAnsi="宋体"/>
                <w:sz w:val="24"/>
              </w:rPr>
            </w:pPr>
            <w:r>
              <w:rPr>
                <w:rFonts w:hAnsi="宋体" w:hint="eastAsia"/>
                <w:sz w:val="24"/>
              </w:rPr>
              <w:t>T日，询价交易达成/询价登记</w:t>
            </w:r>
            <w:r w:rsidR="00AD30C3">
              <w:rPr>
                <w:rFonts w:hAnsi="宋体" w:hint="eastAsia"/>
                <w:sz w:val="24"/>
              </w:rPr>
              <w:t>确认</w:t>
            </w:r>
            <w:r>
              <w:rPr>
                <w:rFonts w:hAnsi="宋体" w:hint="eastAsia"/>
                <w:sz w:val="24"/>
              </w:rPr>
              <w:t>后生成</w:t>
            </w:r>
          </w:p>
        </w:tc>
        <w:tc>
          <w:tcPr>
            <w:tcW w:w="3423" w:type="dxa"/>
          </w:tcPr>
          <w:p w:rsidR="00360D97" w:rsidRDefault="00360D97" w:rsidP="00360D97">
            <w:pPr>
              <w:pStyle w:val="a6"/>
              <w:snapToGrid w:val="0"/>
              <w:spacing w:line="360" w:lineRule="auto"/>
              <w:ind w:firstLineChars="0" w:firstLine="0"/>
              <w:jc w:val="both"/>
              <w:rPr>
                <w:rFonts w:hAnsi="宋体"/>
                <w:sz w:val="24"/>
              </w:rPr>
            </w:pPr>
            <w:r>
              <w:rPr>
                <w:rFonts w:hAnsi="宋体" w:hint="eastAsia"/>
                <w:sz w:val="24"/>
              </w:rPr>
              <w:t>对应为询价交易的电子凭证</w:t>
            </w:r>
          </w:p>
        </w:tc>
      </w:tr>
    </w:tbl>
    <w:p w:rsidR="00360D97" w:rsidRPr="0018786C" w:rsidRDefault="00360D97" w:rsidP="00455B1F">
      <w:pPr>
        <w:pStyle w:val="a6"/>
        <w:numPr>
          <w:ilvl w:val="0"/>
          <w:numId w:val="8"/>
        </w:numPr>
        <w:snapToGrid w:val="0"/>
        <w:spacing w:line="360" w:lineRule="auto"/>
        <w:ind w:left="927" w:firstLineChars="0"/>
        <w:jc w:val="both"/>
        <w:rPr>
          <w:rFonts w:hAnsi="宋体"/>
          <w:sz w:val="24"/>
        </w:rPr>
      </w:pPr>
      <w:r w:rsidRPr="0018786C">
        <w:rPr>
          <w:rFonts w:hAnsi="宋体" w:hint="eastAsia"/>
          <w:sz w:val="24"/>
        </w:rPr>
        <w:t>将部分询价交易</w:t>
      </w:r>
      <w:del w:id="226" w:author="李田" w:date="2016-04-01T14:40:00Z">
        <w:r w:rsidRPr="0018786C" w:rsidDel="00E8197C">
          <w:rPr>
            <w:rFonts w:hAnsi="宋体" w:hint="eastAsia"/>
            <w:sz w:val="24"/>
          </w:rPr>
          <w:delText>存续期</w:delText>
        </w:r>
      </w:del>
      <w:ins w:id="227" w:author="李田" w:date="2016-04-01T14:40:00Z">
        <w:r w:rsidR="00E8197C">
          <w:rPr>
            <w:rFonts w:hAnsi="宋体" w:hint="eastAsia"/>
            <w:sz w:val="24"/>
          </w:rPr>
          <w:t>存续交易</w:t>
        </w:r>
      </w:ins>
      <w:r w:rsidRPr="0018786C">
        <w:rPr>
          <w:rFonts w:hAnsi="宋体" w:hint="eastAsia"/>
          <w:sz w:val="24"/>
        </w:rPr>
        <w:t>管理功能通过询价</w:t>
      </w:r>
      <w:r w:rsidR="00AD30C3">
        <w:rPr>
          <w:rFonts w:hAnsi="宋体" w:hint="eastAsia"/>
          <w:sz w:val="24"/>
        </w:rPr>
        <w:t>综合</w:t>
      </w:r>
      <w:r w:rsidRPr="0018786C">
        <w:rPr>
          <w:rFonts w:hAnsi="宋体" w:hint="eastAsia"/>
          <w:sz w:val="24"/>
        </w:rPr>
        <w:t>业务</w:t>
      </w:r>
      <w:r w:rsidR="00AD30C3">
        <w:rPr>
          <w:rFonts w:hAnsi="宋体" w:hint="eastAsia"/>
          <w:sz w:val="24"/>
        </w:rPr>
        <w:t>终</w:t>
      </w:r>
      <w:r w:rsidRPr="0018786C">
        <w:rPr>
          <w:rFonts w:hAnsi="宋体" w:hint="eastAsia"/>
          <w:sz w:val="24"/>
        </w:rPr>
        <w:t>端、会</w:t>
      </w:r>
      <w:r w:rsidR="00AD30C3">
        <w:rPr>
          <w:rFonts w:hAnsi="宋体" w:hint="eastAsia"/>
          <w:sz w:val="24"/>
        </w:rPr>
        <w:t>员</w:t>
      </w:r>
      <w:r w:rsidRPr="0018786C">
        <w:rPr>
          <w:rFonts w:hAnsi="宋体" w:hint="eastAsia"/>
          <w:sz w:val="24"/>
        </w:rPr>
        <w:t>服</w:t>
      </w:r>
      <w:r w:rsidR="00AD30C3">
        <w:rPr>
          <w:rFonts w:hAnsi="宋体" w:hint="eastAsia"/>
          <w:sz w:val="24"/>
        </w:rPr>
        <w:t>务</w:t>
      </w:r>
      <w:r w:rsidRPr="0018786C">
        <w:rPr>
          <w:rFonts w:hAnsi="宋体" w:hint="eastAsia"/>
          <w:sz w:val="24"/>
        </w:rPr>
        <w:t>系</w:t>
      </w:r>
      <w:r w:rsidRPr="0018786C">
        <w:rPr>
          <w:rFonts w:hAnsi="宋体" w:hint="eastAsia"/>
          <w:sz w:val="24"/>
        </w:rPr>
        <w:lastRenderedPageBreak/>
        <w:t>统、二级系统等方式向交易席位开放，包括</w:t>
      </w:r>
      <w:r w:rsidRPr="0018786C">
        <w:rPr>
          <w:rFonts w:hAnsi="宋体"/>
          <w:sz w:val="24"/>
        </w:rPr>
        <w:t>询价</w:t>
      </w:r>
      <w:r w:rsidR="00AD30C3">
        <w:rPr>
          <w:rFonts w:hAnsi="宋体" w:hint="eastAsia"/>
          <w:sz w:val="24"/>
        </w:rPr>
        <w:t>即远掉</w:t>
      </w:r>
      <w:r w:rsidRPr="0018786C">
        <w:rPr>
          <w:rFonts w:hAnsi="宋体"/>
          <w:sz w:val="24"/>
        </w:rPr>
        <w:t>与拆借交易撤销、询价期权平仓、</w:t>
      </w:r>
      <w:r w:rsidRPr="0018786C">
        <w:rPr>
          <w:rFonts w:hAnsi="宋体" w:hint="eastAsia"/>
          <w:sz w:val="24"/>
        </w:rPr>
        <w:t>询价期权行权、询价拆借还金参数修改、询价拆借到期主动还金、询价</w:t>
      </w:r>
      <w:r w:rsidR="00AD30C3">
        <w:rPr>
          <w:rFonts w:hAnsi="宋体" w:hint="eastAsia"/>
          <w:sz w:val="24"/>
        </w:rPr>
        <w:t>即远掉</w:t>
      </w:r>
      <w:r w:rsidRPr="0018786C">
        <w:rPr>
          <w:rFonts w:hAnsi="宋体" w:hint="eastAsia"/>
          <w:sz w:val="24"/>
        </w:rPr>
        <w:t>实物交割交易买方违约申报/询价现货现金差额结算交易违约申报/询价期权权利金违约申报等；其他</w:t>
      </w:r>
      <w:r>
        <w:rPr>
          <w:rFonts w:hAnsi="宋体" w:hint="eastAsia"/>
          <w:sz w:val="24"/>
        </w:rPr>
        <w:t>违约后</w:t>
      </w:r>
      <w:r w:rsidRPr="0018786C">
        <w:rPr>
          <w:rFonts w:hAnsi="宋体" w:hint="eastAsia"/>
          <w:sz w:val="24"/>
        </w:rPr>
        <w:t>再次清算、</w:t>
      </w:r>
      <w:r>
        <w:rPr>
          <w:rFonts w:hAnsi="宋体" w:hint="eastAsia"/>
          <w:sz w:val="24"/>
        </w:rPr>
        <w:t>提前还金等操作仍然根据会员申请由场务执行。</w:t>
      </w:r>
    </w:p>
    <w:p w:rsidR="00360D97" w:rsidRPr="00547C27" w:rsidRDefault="00360D97" w:rsidP="00455B1F">
      <w:pPr>
        <w:pStyle w:val="a6"/>
        <w:numPr>
          <w:ilvl w:val="0"/>
          <w:numId w:val="8"/>
        </w:numPr>
        <w:snapToGrid w:val="0"/>
        <w:spacing w:line="360" w:lineRule="auto"/>
        <w:ind w:left="927" w:firstLineChars="0"/>
        <w:jc w:val="both"/>
        <w:rPr>
          <w:rFonts w:hAnsi="宋体"/>
          <w:sz w:val="24"/>
        </w:rPr>
      </w:pPr>
      <w:r>
        <w:rPr>
          <w:rFonts w:hAnsi="宋体" w:hint="eastAsia"/>
          <w:sz w:val="24"/>
        </w:rPr>
        <w:t>询价成交单可以通过</w:t>
      </w:r>
      <w:r w:rsidRPr="0018786C">
        <w:rPr>
          <w:rFonts w:hAnsi="宋体" w:hint="eastAsia"/>
          <w:sz w:val="24"/>
        </w:rPr>
        <w:t>询价</w:t>
      </w:r>
      <w:r w:rsidR="00AD30C3">
        <w:rPr>
          <w:rFonts w:hAnsi="宋体" w:hint="eastAsia"/>
          <w:sz w:val="24"/>
        </w:rPr>
        <w:t>综合</w:t>
      </w:r>
      <w:r w:rsidRPr="0018786C">
        <w:rPr>
          <w:rFonts w:hAnsi="宋体" w:hint="eastAsia"/>
          <w:sz w:val="24"/>
        </w:rPr>
        <w:t>业务</w:t>
      </w:r>
      <w:r w:rsidR="00AD30C3">
        <w:rPr>
          <w:rFonts w:hAnsi="宋体" w:hint="eastAsia"/>
          <w:sz w:val="24"/>
        </w:rPr>
        <w:t>终</w:t>
      </w:r>
      <w:r w:rsidRPr="0018786C">
        <w:rPr>
          <w:rFonts w:hAnsi="宋体" w:hint="eastAsia"/>
          <w:sz w:val="24"/>
        </w:rPr>
        <w:t>端、会</w:t>
      </w:r>
      <w:r w:rsidR="00AD30C3">
        <w:rPr>
          <w:rFonts w:hAnsi="宋体" w:hint="eastAsia"/>
          <w:sz w:val="24"/>
        </w:rPr>
        <w:t>员</w:t>
      </w:r>
      <w:r w:rsidRPr="0018786C">
        <w:rPr>
          <w:rFonts w:hAnsi="宋体" w:hint="eastAsia"/>
          <w:sz w:val="24"/>
        </w:rPr>
        <w:t>服</w:t>
      </w:r>
      <w:r w:rsidR="00AD30C3">
        <w:rPr>
          <w:rFonts w:hAnsi="宋体" w:hint="eastAsia"/>
          <w:sz w:val="24"/>
        </w:rPr>
        <w:t>务</w:t>
      </w:r>
      <w:r w:rsidRPr="0018786C">
        <w:rPr>
          <w:rFonts w:hAnsi="宋体" w:hint="eastAsia"/>
          <w:sz w:val="24"/>
        </w:rPr>
        <w:t>系统、二级系统等</w:t>
      </w:r>
      <w:r>
        <w:rPr>
          <w:rFonts w:hAnsi="宋体" w:hint="eastAsia"/>
          <w:sz w:val="24"/>
        </w:rPr>
        <w:t>渠道查询，询价成交单交易要素和状态信息发生变化后通过接口向二级系统推送通知。</w:t>
      </w:r>
    </w:p>
    <w:p w:rsidR="00D93FAA" w:rsidRPr="00D93FAA" w:rsidRDefault="00D93FAA" w:rsidP="00455B1F">
      <w:pPr>
        <w:pStyle w:val="21"/>
        <w:widowControl/>
        <w:numPr>
          <w:ilvl w:val="1"/>
          <w:numId w:val="22"/>
        </w:numPr>
        <w:adjustRightInd/>
        <w:snapToGrid/>
        <w:spacing w:before="260" w:after="270" w:line="416" w:lineRule="atLeast"/>
        <w:ind w:left="567"/>
      </w:pPr>
      <w:bookmarkStart w:id="228" w:name="_Toc436408914"/>
      <w:r w:rsidRPr="00360D97">
        <w:rPr>
          <w:rFonts w:hint="eastAsia"/>
        </w:rPr>
        <w:t>清算交割</w:t>
      </w:r>
      <w:r w:rsidRPr="00D93FAA">
        <w:rPr>
          <w:rFonts w:hint="eastAsia"/>
        </w:rPr>
        <w:t>功能优化</w:t>
      </w:r>
      <w:bookmarkEnd w:id="228"/>
    </w:p>
    <w:p w:rsidR="00360D97" w:rsidRPr="00BD0E7E" w:rsidRDefault="00360D97" w:rsidP="00455B1F">
      <w:pPr>
        <w:pStyle w:val="a6"/>
        <w:numPr>
          <w:ilvl w:val="0"/>
          <w:numId w:val="55"/>
        </w:numPr>
        <w:snapToGrid w:val="0"/>
        <w:spacing w:line="360" w:lineRule="auto"/>
        <w:ind w:firstLineChars="0"/>
        <w:jc w:val="both"/>
        <w:rPr>
          <w:rFonts w:hAnsi="宋体"/>
          <w:sz w:val="24"/>
        </w:rPr>
      </w:pPr>
      <w:r w:rsidRPr="00BD0E7E">
        <w:rPr>
          <w:rFonts w:hAnsi="宋体" w:hint="eastAsia"/>
          <w:sz w:val="24"/>
        </w:rPr>
        <w:t>对询价现货合约（除白银询价实物交割类型外）和</w:t>
      </w:r>
      <w:r>
        <w:rPr>
          <w:rFonts w:hAnsi="宋体" w:hint="eastAsia"/>
          <w:sz w:val="24"/>
        </w:rPr>
        <w:t>询价</w:t>
      </w:r>
      <w:r w:rsidRPr="00BD0E7E">
        <w:rPr>
          <w:rFonts w:hAnsi="宋体" w:hint="eastAsia"/>
          <w:sz w:val="24"/>
        </w:rPr>
        <w:t>期权权利金进行整体净额清算，同一席位不同询价合约的资金净额清算；同一交易席位下所有客户资金净额清算；与竞价</w:t>
      </w:r>
      <w:ins w:id="229" w:author="李田" w:date="2016-04-01T14:40:00Z">
        <w:r w:rsidR="00E8197C">
          <w:rPr>
            <w:rFonts w:hAnsi="宋体" w:hint="eastAsia"/>
            <w:sz w:val="24"/>
          </w:rPr>
          <w:t>交易</w:t>
        </w:r>
      </w:ins>
      <w:r w:rsidRPr="00BD0E7E">
        <w:rPr>
          <w:rFonts w:hAnsi="宋体" w:hint="eastAsia"/>
          <w:sz w:val="24"/>
        </w:rPr>
        <w:t>共用资金与实物额度</w:t>
      </w:r>
      <w:r>
        <w:rPr>
          <w:rFonts w:hAnsi="宋体" w:hint="eastAsia"/>
          <w:sz w:val="24"/>
        </w:rPr>
        <w:t>。</w:t>
      </w:r>
    </w:p>
    <w:p w:rsidR="00360D97" w:rsidRPr="00BD0E7E" w:rsidRDefault="00360D97" w:rsidP="00455B1F">
      <w:pPr>
        <w:pStyle w:val="a6"/>
        <w:numPr>
          <w:ilvl w:val="0"/>
          <w:numId w:val="55"/>
        </w:numPr>
        <w:snapToGrid w:val="0"/>
        <w:spacing w:line="360" w:lineRule="auto"/>
        <w:ind w:firstLineChars="0"/>
        <w:jc w:val="both"/>
        <w:rPr>
          <w:rFonts w:hAnsi="宋体"/>
          <w:sz w:val="24"/>
        </w:rPr>
      </w:pPr>
      <w:r w:rsidRPr="00BD0E7E">
        <w:rPr>
          <w:rFonts w:hAnsi="宋体" w:hint="eastAsia"/>
          <w:sz w:val="24"/>
        </w:rPr>
        <w:t>白银询价实物交割交易逐笔清算</w:t>
      </w:r>
      <w:r>
        <w:rPr>
          <w:rFonts w:hAnsi="宋体" w:hint="eastAsia"/>
          <w:sz w:val="24"/>
        </w:rPr>
        <w:t>。</w:t>
      </w:r>
    </w:p>
    <w:p w:rsidR="00360D97" w:rsidRPr="00BD0E7E" w:rsidRDefault="00360D97" w:rsidP="00455B1F">
      <w:pPr>
        <w:pStyle w:val="a6"/>
        <w:numPr>
          <w:ilvl w:val="0"/>
          <w:numId w:val="55"/>
        </w:numPr>
        <w:snapToGrid w:val="0"/>
        <w:spacing w:line="360" w:lineRule="auto"/>
        <w:ind w:firstLineChars="0"/>
        <w:jc w:val="both"/>
        <w:rPr>
          <w:rFonts w:hAnsi="宋体"/>
          <w:sz w:val="24"/>
        </w:rPr>
      </w:pPr>
      <w:r>
        <w:rPr>
          <w:rFonts w:hAnsi="宋体" w:hint="eastAsia"/>
          <w:sz w:val="24"/>
        </w:rPr>
        <w:t>询价</w:t>
      </w:r>
      <w:r w:rsidRPr="00BD0E7E">
        <w:rPr>
          <w:rFonts w:hAnsi="宋体" w:hint="eastAsia"/>
          <w:sz w:val="24"/>
        </w:rPr>
        <w:t>拆借利息与租借业务统一处理</w:t>
      </w:r>
      <w:r>
        <w:rPr>
          <w:rFonts w:hAnsi="宋体" w:hint="eastAsia"/>
          <w:sz w:val="24"/>
        </w:rPr>
        <w:t>逻辑</w:t>
      </w:r>
      <w:r w:rsidRPr="00BD0E7E">
        <w:rPr>
          <w:rFonts w:hAnsi="宋体" w:hint="eastAsia"/>
          <w:sz w:val="24"/>
        </w:rPr>
        <w:t>，</w:t>
      </w:r>
      <w:r>
        <w:rPr>
          <w:rFonts w:hAnsi="宋体" w:hint="eastAsia"/>
          <w:sz w:val="24"/>
        </w:rPr>
        <w:t>拆借利息由2.5代的净额清算方式调整为</w:t>
      </w:r>
      <w:r w:rsidRPr="00BD0E7E">
        <w:rPr>
          <w:rFonts w:hAnsi="宋体" w:hint="eastAsia"/>
          <w:sz w:val="24"/>
        </w:rPr>
        <w:t>逐笔清算</w:t>
      </w:r>
      <w:r>
        <w:rPr>
          <w:rFonts w:hAnsi="宋体" w:hint="eastAsia"/>
          <w:sz w:val="24"/>
        </w:rPr>
        <w:t>；</w:t>
      </w:r>
      <w:r w:rsidRPr="00BD0E7E">
        <w:rPr>
          <w:rFonts w:hAnsi="宋体" w:hint="eastAsia"/>
          <w:sz w:val="24"/>
        </w:rPr>
        <w:t>拆借借金</w:t>
      </w:r>
      <w:r>
        <w:rPr>
          <w:rFonts w:hAnsi="宋体" w:hint="eastAsia"/>
          <w:sz w:val="24"/>
        </w:rPr>
        <w:t>过户统一调整</w:t>
      </w:r>
      <w:r w:rsidRPr="00BD0E7E">
        <w:rPr>
          <w:rFonts w:hAnsi="宋体" w:hint="eastAsia"/>
          <w:sz w:val="24"/>
        </w:rPr>
        <w:t>为</w:t>
      </w:r>
      <w:r>
        <w:rPr>
          <w:rFonts w:hAnsi="宋体" w:hint="eastAsia"/>
          <w:sz w:val="24"/>
        </w:rPr>
        <w:t>交易确认</w:t>
      </w:r>
      <w:r w:rsidRPr="00BD0E7E">
        <w:rPr>
          <w:rFonts w:hAnsi="宋体" w:hint="eastAsia"/>
          <w:sz w:val="24"/>
        </w:rPr>
        <w:t>后</w:t>
      </w:r>
      <w:r>
        <w:rPr>
          <w:rFonts w:hAnsi="宋体" w:hint="eastAsia"/>
          <w:sz w:val="24"/>
        </w:rPr>
        <w:t>即</w:t>
      </w:r>
      <w:r w:rsidRPr="00BD0E7E">
        <w:rPr>
          <w:rFonts w:hAnsi="宋体" w:hint="eastAsia"/>
          <w:sz w:val="24"/>
        </w:rPr>
        <w:t>时处理</w:t>
      </w:r>
      <w:r>
        <w:rPr>
          <w:rFonts w:hAnsi="宋体" w:hint="eastAsia"/>
          <w:sz w:val="24"/>
        </w:rPr>
        <w:t>，询价拆借起息日固定为T日</w:t>
      </w:r>
      <w:r w:rsidRPr="00BD0E7E">
        <w:rPr>
          <w:rFonts w:hAnsi="宋体" w:hint="eastAsia"/>
          <w:sz w:val="24"/>
        </w:rPr>
        <w:t>。</w:t>
      </w:r>
    </w:p>
    <w:p w:rsidR="00360D97" w:rsidRDefault="00360D97" w:rsidP="00455B1F">
      <w:pPr>
        <w:pStyle w:val="a6"/>
        <w:numPr>
          <w:ilvl w:val="0"/>
          <w:numId w:val="55"/>
        </w:numPr>
        <w:snapToGrid w:val="0"/>
        <w:spacing w:line="360" w:lineRule="auto"/>
        <w:ind w:firstLineChars="0"/>
        <w:jc w:val="both"/>
        <w:rPr>
          <w:rFonts w:hAnsi="宋体"/>
          <w:sz w:val="24"/>
        </w:rPr>
      </w:pPr>
      <w:r>
        <w:rPr>
          <w:rFonts w:hAnsi="宋体" w:hint="eastAsia"/>
          <w:sz w:val="24"/>
        </w:rPr>
        <w:t>由于询</w:t>
      </w:r>
      <w:r w:rsidRPr="008D5C7A">
        <w:rPr>
          <w:rFonts w:hAnsi="宋体" w:hint="eastAsia"/>
          <w:sz w:val="24"/>
        </w:rPr>
        <w:t>价手续费计算较为复杂，计算结果</w:t>
      </w:r>
      <w:r>
        <w:rPr>
          <w:rFonts w:hAnsi="宋体" w:hint="eastAsia"/>
          <w:sz w:val="24"/>
        </w:rPr>
        <w:t>通过</w:t>
      </w:r>
      <w:r w:rsidRPr="006D1D35">
        <w:rPr>
          <w:rFonts w:hAnsi="宋体" w:hint="eastAsia"/>
          <w:sz w:val="24"/>
        </w:rPr>
        <w:t>询价手续费明细单</w:t>
      </w:r>
      <w:r>
        <w:rPr>
          <w:rFonts w:hAnsi="宋体" w:hint="eastAsia"/>
          <w:sz w:val="24"/>
        </w:rPr>
        <w:t>方式</w:t>
      </w:r>
      <w:r w:rsidRPr="008D5C7A">
        <w:rPr>
          <w:rFonts w:hAnsi="宋体" w:hint="eastAsia"/>
          <w:sz w:val="24"/>
        </w:rPr>
        <w:t>下发</w:t>
      </w:r>
      <w:r>
        <w:rPr>
          <w:rFonts w:hAnsi="宋体" w:hint="eastAsia"/>
          <w:sz w:val="24"/>
        </w:rPr>
        <w:t>供</w:t>
      </w:r>
      <w:r w:rsidRPr="008D5C7A">
        <w:rPr>
          <w:rFonts w:hAnsi="宋体" w:hint="eastAsia"/>
          <w:sz w:val="24"/>
        </w:rPr>
        <w:t>会员</w:t>
      </w:r>
      <w:r>
        <w:rPr>
          <w:rFonts w:hAnsi="宋体" w:hint="eastAsia"/>
          <w:sz w:val="24"/>
        </w:rPr>
        <w:t>直接使用，</w:t>
      </w:r>
      <w:r w:rsidRPr="008D5C7A">
        <w:rPr>
          <w:rFonts w:hAnsi="宋体" w:hint="eastAsia"/>
          <w:sz w:val="24"/>
        </w:rPr>
        <w:t>会员也可通过二级系统自行配置</w:t>
      </w:r>
      <w:r w:rsidR="00AD30C3">
        <w:rPr>
          <w:rFonts w:hAnsi="宋体" w:hint="eastAsia"/>
          <w:sz w:val="24"/>
        </w:rPr>
        <w:t>费率</w:t>
      </w:r>
      <w:r w:rsidRPr="008D5C7A">
        <w:rPr>
          <w:rFonts w:hAnsi="宋体" w:hint="eastAsia"/>
          <w:sz w:val="24"/>
        </w:rPr>
        <w:t>参数开发计费逻辑，以满足对账需要</w:t>
      </w:r>
      <w:r>
        <w:rPr>
          <w:rFonts w:hAnsi="宋体" w:hint="eastAsia"/>
          <w:sz w:val="24"/>
        </w:rPr>
        <w:t>；对于会员加收代理手续费的需求，</w:t>
      </w:r>
      <w:r w:rsidRPr="006D1D35">
        <w:rPr>
          <w:rFonts w:hAnsi="宋体" w:hint="eastAsia"/>
          <w:sz w:val="24"/>
        </w:rPr>
        <w:t>二级系统根据</w:t>
      </w:r>
      <w:r>
        <w:rPr>
          <w:rFonts w:hAnsi="宋体" w:hint="eastAsia"/>
          <w:sz w:val="24"/>
        </w:rPr>
        <w:t>询价</w:t>
      </w:r>
      <w:r w:rsidRPr="006D1D35">
        <w:rPr>
          <w:rFonts w:hAnsi="宋体" w:hint="eastAsia"/>
          <w:sz w:val="24"/>
        </w:rPr>
        <w:t>手续费明细</w:t>
      </w:r>
      <w:r>
        <w:rPr>
          <w:rFonts w:hAnsi="宋体" w:hint="eastAsia"/>
          <w:sz w:val="24"/>
        </w:rPr>
        <w:t>单中收取的手续费加收相应比例或固定值即可。</w:t>
      </w:r>
    </w:p>
    <w:p w:rsidR="00360D97" w:rsidRDefault="00360D97" w:rsidP="00455B1F">
      <w:pPr>
        <w:pStyle w:val="a6"/>
        <w:numPr>
          <w:ilvl w:val="0"/>
          <w:numId w:val="55"/>
        </w:numPr>
        <w:snapToGrid w:val="0"/>
        <w:spacing w:line="360" w:lineRule="auto"/>
        <w:ind w:firstLineChars="0"/>
        <w:jc w:val="both"/>
        <w:rPr>
          <w:rFonts w:hAnsi="宋体"/>
          <w:sz w:val="24"/>
        </w:rPr>
      </w:pPr>
      <w:r>
        <w:rPr>
          <w:rFonts w:hAnsi="宋体" w:hint="eastAsia"/>
          <w:sz w:val="24"/>
        </w:rPr>
        <w:t>清算影响的表单</w:t>
      </w:r>
    </w:p>
    <w:tbl>
      <w:tblPr>
        <w:tblStyle w:val="aff2"/>
        <w:tblW w:w="7818" w:type="dxa"/>
        <w:tblInd w:w="675" w:type="dxa"/>
        <w:tblLook w:val="04A0" w:firstRow="1" w:lastRow="0" w:firstColumn="1" w:lastColumn="0" w:noHBand="0" w:noVBand="1"/>
      </w:tblPr>
      <w:tblGrid>
        <w:gridCol w:w="1843"/>
        <w:gridCol w:w="1843"/>
        <w:gridCol w:w="4132"/>
      </w:tblGrid>
      <w:tr w:rsidR="00360D97" w:rsidTr="00723327">
        <w:tc>
          <w:tcPr>
            <w:tcW w:w="1843" w:type="dxa"/>
          </w:tcPr>
          <w:p w:rsidR="00360D97" w:rsidRPr="00ED352F" w:rsidRDefault="00360D97" w:rsidP="00360D97">
            <w:pPr>
              <w:pStyle w:val="a6"/>
              <w:snapToGrid w:val="0"/>
              <w:spacing w:line="360" w:lineRule="auto"/>
              <w:ind w:firstLineChars="0" w:firstLine="0"/>
              <w:jc w:val="center"/>
              <w:rPr>
                <w:rFonts w:hAnsi="宋体"/>
                <w:b/>
                <w:sz w:val="24"/>
              </w:rPr>
            </w:pPr>
            <w:r w:rsidRPr="00ED352F">
              <w:rPr>
                <w:rFonts w:hAnsi="宋体" w:hint="eastAsia"/>
                <w:b/>
                <w:sz w:val="24"/>
              </w:rPr>
              <w:t>表单类别</w:t>
            </w:r>
          </w:p>
        </w:tc>
        <w:tc>
          <w:tcPr>
            <w:tcW w:w="1843" w:type="dxa"/>
          </w:tcPr>
          <w:p w:rsidR="00360D97" w:rsidRPr="00ED352F" w:rsidRDefault="00360D97" w:rsidP="00360D97">
            <w:pPr>
              <w:pStyle w:val="a6"/>
              <w:snapToGrid w:val="0"/>
              <w:spacing w:line="360" w:lineRule="auto"/>
              <w:ind w:firstLineChars="0" w:firstLine="0"/>
              <w:jc w:val="center"/>
              <w:rPr>
                <w:rFonts w:hAnsi="宋体"/>
                <w:b/>
                <w:sz w:val="24"/>
              </w:rPr>
            </w:pPr>
            <w:r w:rsidRPr="00ED352F">
              <w:rPr>
                <w:rFonts w:hAnsi="宋体" w:hint="eastAsia"/>
                <w:b/>
                <w:sz w:val="24"/>
              </w:rPr>
              <w:t>生成时间</w:t>
            </w:r>
          </w:p>
        </w:tc>
        <w:tc>
          <w:tcPr>
            <w:tcW w:w="4132" w:type="dxa"/>
          </w:tcPr>
          <w:p w:rsidR="00360D97" w:rsidRPr="00ED352F" w:rsidRDefault="00360D97" w:rsidP="00360D97">
            <w:pPr>
              <w:pStyle w:val="a6"/>
              <w:snapToGrid w:val="0"/>
              <w:spacing w:line="360" w:lineRule="auto"/>
              <w:ind w:firstLineChars="0" w:firstLine="0"/>
              <w:jc w:val="center"/>
              <w:rPr>
                <w:rFonts w:hAnsi="宋体"/>
                <w:b/>
                <w:sz w:val="24"/>
              </w:rPr>
            </w:pPr>
            <w:r>
              <w:rPr>
                <w:rFonts w:hAnsi="宋体" w:hint="eastAsia"/>
                <w:b/>
                <w:sz w:val="24"/>
              </w:rPr>
              <w:t>说明</w:t>
            </w:r>
          </w:p>
        </w:tc>
      </w:tr>
      <w:tr w:rsidR="00360D97" w:rsidTr="00723327">
        <w:trPr>
          <w:trHeight w:val="529"/>
        </w:trPr>
        <w:tc>
          <w:tcPr>
            <w:tcW w:w="1843" w:type="dxa"/>
          </w:tcPr>
          <w:p w:rsidR="00360D97" w:rsidRDefault="00360D97" w:rsidP="00360D97">
            <w:pPr>
              <w:pStyle w:val="a6"/>
              <w:snapToGrid w:val="0"/>
              <w:spacing w:line="360" w:lineRule="auto"/>
              <w:ind w:firstLineChars="0" w:firstLine="0"/>
              <w:jc w:val="center"/>
              <w:rPr>
                <w:rFonts w:hAnsi="宋体"/>
                <w:sz w:val="24"/>
              </w:rPr>
            </w:pPr>
            <w:r w:rsidRPr="006D1D35">
              <w:rPr>
                <w:rFonts w:hAnsi="宋体" w:hint="eastAsia"/>
                <w:sz w:val="24"/>
              </w:rPr>
              <w:t>询价手续费明细单</w:t>
            </w:r>
          </w:p>
        </w:tc>
        <w:tc>
          <w:tcPr>
            <w:tcW w:w="1843" w:type="dxa"/>
          </w:tcPr>
          <w:p w:rsidR="00360D97" w:rsidRDefault="00360D97" w:rsidP="00360D97">
            <w:pPr>
              <w:pStyle w:val="a6"/>
              <w:snapToGrid w:val="0"/>
              <w:spacing w:line="360" w:lineRule="auto"/>
              <w:ind w:firstLineChars="0" w:firstLine="0"/>
              <w:jc w:val="both"/>
              <w:rPr>
                <w:rFonts w:hAnsi="宋体"/>
                <w:sz w:val="24"/>
              </w:rPr>
            </w:pPr>
            <w:r>
              <w:rPr>
                <w:rFonts w:hAnsi="宋体" w:hint="eastAsia"/>
                <w:sz w:val="24"/>
              </w:rPr>
              <w:t>T日</w:t>
            </w:r>
            <w:ins w:id="230" w:author="李田" w:date="2016-04-01T14:41:00Z">
              <w:r w:rsidR="00E8197C">
                <w:rPr>
                  <w:rFonts w:hAnsi="宋体" w:hint="eastAsia"/>
                  <w:sz w:val="24"/>
                </w:rPr>
                <w:t>/T+1日</w:t>
              </w:r>
            </w:ins>
            <w:r>
              <w:rPr>
                <w:rFonts w:hAnsi="宋体" w:hint="eastAsia"/>
                <w:sz w:val="24"/>
              </w:rPr>
              <w:t>，清算后生成</w:t>
            </w:r>
          </w:p>
        </w:tc>
        <w:tc>
          <w:tcPr>
            <w:tcW w:w="4132" w:type="dxa"/>
          </w:tcPr>
          <w:p w:rsidR="00360D97" w:rsidRDefault="00360D97" w:rsidP="00360D97">
            <w:pPr>
              <w:pStyle w:val="a6"/>
              <w:snapToGrid w:val="0"/>
              <w:spacing w:line="360" w:lineRule="auto"/>
              <w:ind w:firstLineChars="0" w:firstLine="0"/>
              <w:jc w:val="both"/>
              <w:rPr>
                <w:rFonts w:hAnsi="宋体"/>
                <w:sz w:val="24"/>
              </w:rPr>
            </w:pPr>
            <w:r>
              <w:rPr>
                <w:rFonts w:hAnsi="宋体" w:hint="eastAsia"/>
                <w:sz w:val="24"/>
              </w:rPr>
              <w:t>对应</w:t>
            </w:r>
            <w:r w:rsidRPr="006D1D35">
              <w:rPr>
                <w:rFonts w:hAnsi="宋体" w:hint="eastAsia"/>
                <w:sz w:val="24"/>
              </w:rPr>
              <w:t>每一笔询价交易的手续费</w:t>
            </w:r>
            <w:r>
              <w:rPr>
                <w:rFonts w:hAnsi="宋体" w:hint="eastAsia"/>
                <w:sz w:val="24"/>
              </w:rPr>
              <w:t>,可关联到询价成交单</w:t>
            </w:r>
          </w:p>
        </w:tc>
      </w:tr>
      <w:tr w:rsidR="00360D97" w:rsidTr="00723327">
        <w:tc>
          <w:tcPr>
            <w:tcW w:w="1843" w:type="dxa"/>
          </w:tcPr>
          <w:p w:rsidR="00360D97" w:rsidRDefault="00360D97" w:rsidP="00360D97">
            <w:pPr>
              <w:pStyle w:val="a6"/>
              <w:snapToGrid w:val="0"/>
              <w:spacing w:line="360" w:lineRule="auto"/>
              <w:ind w:firstLineChars="0" w:firstLine="0"/>
              <w:jc w:val="center"/>
              <w:rPr>
                <w:rFonts w:hAnsi="宋体"/>
                <w:sz w:val="24"/>
              </w:rPr>
            </w:pPr>
            <w:r w:rsidRPr="006D1D35">
              <w:rPr>
                <w:rFonts w:hAnsi="宋体" w:hint="eastAsia"/>
                <w:sz w:val="24"/>
              </w:rPr>
              <w:t>各种</w:t>
            </w:r>
            <w:r>
              <w:rPr>
                <w:rFonts w:hAnsi="宋体" w:hint="eastAsia"/>
                <w:sz w:val="24"/>
              </w:rPr>
              <w:t>询价到期</w:t>
            </w:r>
            <w:r w:rsidRPr="006D1D35">
              <w:rPr>
                <w:rFonts w:hAnsi="宋体" w:hint="eastAsia"/>
                <w:sz w:val="24"/>
              </w:rPr>
              <w:t>清算单</w:t>
            </w:r>
          </w:p>
        </w:tc>
        <w:tc>
          <w:tcPr>
            <w:tcW w:w="1843" w:type="dxa"/>
          </w:tcPr>
          <w:p w:rsidR="00360D97" w:rsidRDefault="00360D97" w:rsidP="00360D97">
            <w:pPr>
              <w:pStyle w:val="a6"/>
              <w:snapToGrid w:val="0"/>
              <w:spacing w:line="360" w:lineRule="auto"/>
              <w:ind w:firstLineChars="0" w:firstLine="0"/>
              <w:jc w:val="both"/>
              <w:rPr>
                <w:rFonts w:hAnsi="宋体"/>
                <w:sz w:val="24"/>
              </w:rPr>
            </w:pPr>
            <w:r>
              <w:rPr>
                <w:rFonts w:hAnsi="宋体" w:hint="eastAsia"/>
                <w:sz w:val="24"/>
              </w:rPr>
              <w:t>到期日清算后生成</w:t>
            </w:r>
          </w:p>
          <w:p w:rsidR="00360D97" w:rsidRDefault="00360D97" w:rsidP="00360D97">
            <w:pPr>
              <w:pStyle w:val="a6"/>
              <w:snapToGrid w:val="0"/>
              <w:spacing w:line="360" w:lineRule="auto"/>
              <w:ind w:firstLineChars="0" w:firstLine="0"/>
              <w:jc w:val="both"/>
              <w:rPr>
                <w:rFonts w:hAnsi="宋体"/>
                <w:sz w:val="24"/>
              </w:rPr>
            </w:pPr>
          </w:p>
        </w:tc>
        <w:tc>
          <w:tcPr>
            <w:tcW w:w="4132" w:type="dxa"/>
          </w:tcPr>
          <w:p w:rsidR="00360D97" w:rsidRDefault="00360D97" w:rsidP="00360D97">
            <w:pPr>
              <w:pStyle w:val="a6"/>
              <w:snapToGrid w:val="0"/>
              <w:spacing w:line="360" w:lineRule="auto"/>
              <w:ind w:firstLineChars="0" w:firstLine="0"/>
              <w:jc w:val="both"/>
              <w:rPr>
                <w:rFonts w:hAnsi="宋体"/>
                <w:sz w:val="24"/>
              </w:rPr>
            </w:pPr>
            <w:r>
              <w:rPr>
                <w:rFonts w:hAnsi="宋体" w:hint="eastAsia"/>
                <w:sz w:val="24"/>
              </w:rPr>
              <w:t>包括</w:t>
            </w:r>
            <w:r w:rsidRPr="0016570E">
              <w:rPr>
                <w:rFonts w:hAnsi="宋体" w:hint="eastAsia"/>
                <w:sz w:val="24"/>
              </w:rPr>
              <w:t>询价现货交易到期清算单/询价期权交易权利金清</w:t>
            </w:r>
            <w:r>
              <w:rPr>
                <w:rFonts w:hAnsi="宋体" w:hint="eastAsia"/>
                <w:sz w:val="24"/>
              </w:rPr>
              <w:t>算</w:t>
            </w:r>
            <w:r w:rsidRPr="0016570E">
              <w:rPr>
                <w:rFonts w:hAnsi="宋体" w:hint="eastAsia"/>
                <w:sz w:val="24"/>
              </w:rPr>
              <w:t>单/询价拆借交易过户清</w:t>
            </w:r>
            <w:r>
              <w:rPr>
                <w:rFonts w:hAnsi="宋体" w:hint="eastAsia"/>
                <w:sz w:val="24"/>
              </w:rPr>
              <w:t>算</w:t>
            </w:r>
            <w:r w:rsidRPr="0016570E">
              <w:rPr>
                <w:rFonts w:hAnsi="宋体" w:hint="eastAsia"/>
                <w:sz w:val="24"/>
              </w:rPr>
              <w:t>单/询价拆借交易利息清</w:t>
            </w:r>
            <w:r>
              <w:rPr>
                <w:rFonts w:hAnsi="宋体" w:hint="eastAsia"/>
                <w:sz w:val="24"/>
              </w:rPr>
              <w:t>算</w:t>
            </w:r>
            <w:r w:rsidRPr="0016570E">
              <w:rPr>
                <w:rFonts w:hAnsi="宋体" w:hint="eastAsia"/>
                <w:sz w:val="24"/>
              </w:rPr>
              <w:t>单</w:t>
            </w:r>
            <w:r>
              <w:rPr>
                <w:rFonts w:hAnsi="宋体" w:hint="eastAsia"/>
                <w:sz w:val="24"/>
              </w:rPr>
              <w:t>等，可关联到询价成交单（各清</w:t>
            </w:r>
            <w:r>
              <w:rPr>
                <w:rFonts w:hAnsi="宋体" w:hint="eastAsia"/>
                <w:sz w:val="24"/>
              </w:rPr>
              <w:lastRenderedPageBreak/>
              <w:t>算单均记录成交单单号）</w:t>
            </w:r>
          </w:p>
        </w:tc>
      </w:tr>
      <w:tr w:rsidR="00360D97" w:rsidTr="00723327">
        <w:tc>
          <w:tcPr>
            <w:tcW w:w="1843" w:type="dxa"/>
          </w:tcPr>
          <w:p w:rsidR="00360D97" w:rsidRDefault="00360D97" w:rsidP="00360D97">
            <w:pPr>
              <w:pStyle w:val="a6"/>
              <w:snapToGrid w:val="0"/>
              <w:spacing w:line="360" w:lineRule="auto"/>
              <w:ind w:firstLineChars="0" w:firstLine="0"/>
              <w:jc w:val="center"/>
              <w:rPr>
                <w:rFonts w:hAnsi="宋体"/>
                <w:sz w:val="24"/>
              </w:rPr>
            </w:pPr>
            <w:r>
              <w:rPr>
                <w:rFonts w:hAnsi="宋体" w:hint="eastAsia"/>
                <w:sz w:val="24"/>
              </w:rPr>
              <w:lastRenderedPageBreak/>
              <w:t>询价成交单</w:t>
            </w:r>
          </w:p>
          <w:p w:rsidR="00360D97" w:rsidRPr="006D1D35" w:rsidRDefault="00360D97" w:rsidP="00360D97">
            <w:pPr>
              <w:pStyle w:val="a6"/>
              <w:snapToGrid w:val="0"/>
              <w:spacing w:line="360" w:lineRule="auto"/>
              <w:ind w:firstLineChars="0" w:firstLine="0"/>
              <w:jc w:val="center"/>
              <w:rPr>
                <w:rFonts w:hAnsi="宋体"/>
                <w:sz w:val="24"/>
              </w:rPr>
            </w:pPr>
            <w:r>
              <w:rPr>
                <w:rFonts w:hAnsi="宋体" w:hint="eastAsia"/>
                <w:sz w:val="24"/>
              </w:rPr>
              <w:t>状态更新</w:t>
            </w:r>
          </w:p>
        </w:tc>
        <w:tc>
          <w:tcPr>
            <w:tcW w:w="1843" w:type="dxa"/>
          </w:tcPr>
          <w:p w:rsidR="00360D97" w:rsidRDefault="00360D97" w:rsidP="00360D97">
            <w:pPr>
              <w:pStyle w:val="a6"/>
              <w:snapToGrid w:val="0"/>
              <w:spacing w:line="360" w:lineRule="auto"/>
              <w:ind w:firstLineChars="0" w:firstLine="0"/>
              <w:jc w:val="both"/>
              <w:rPr>
                <w:rFonts w:hAnsi="宋体"/>
                <w:sz w:val="24"/>
              </w:rPr>
            </w:pPr>
            <w:r>
              <w:rPr>
                <w:rFonts w:hAnsi="宋体" w:hint="eastAsia"/>
                <w:sz w:val="24"/>
              </w:rPr>
              <w:t>到期日清算后更新</w:t>
            </w:r>
          </w:p>
        </w:tc>
        <w:tc>
          <w:tcPr>
            <w:tcW w:w="4132" w:type="dxa"/>
          </w:tcPr>
          <w:p w:rsidR="00360D97" w:rsidRDefault="00360D97" w:rsidP="00360D97">
            <w:pPr>
              <w:pStyle w:val="a6"/>
              <w:snapToGrid w:val="0"/>
              <w:spacing w:line="360" w:lineRule="auto"/>
              <w:ind w:firstLineChars="0" w:firstLine="0"/>
              <w:jc w:val="both"/>
              <w:rPr>
                <w:rFonts w:hAnsi="宋体"/>
                <w:sz w:val="24"/>
              </w:rPr>
            </w:pPr>
            <w:r>
              <w:rPr>
                <w:rFonts w:hAnsi="宋体" w:hint="eastAsia"/>
                <w:sz w:val="24"/>
              </w:rPr>
              <w:t>将清算结果更新至询价成交单。</w:t>
            </w:r>
          </w:p>
          <w:p w:rsidR="00360D97" w:rsidRDefault="00360D97" w:rsidP="00360D97">
            <w:pPr>
              <w:pStyle w:val="a6"/>
              <w:snapToGrid w:val="0"/>
              <w:spacing w:line="360" w:lineRule="auto"/>
              <w:ind w:firstLineChars="0" w:firstLine="0"/>
              <w:jc w:val="both"/>
              <w:rPr>
                <w:rFonts w:hAnsi="宋体"/>
                <w:sz w:val="24"/>
              </w:rPr>
            </w:pPr>
            <w:r>
              <w:rPr>
                <w:rFonts w:hAnsi="宋体" w:hint="eastAsia"/>
                <w:sz w:val="24"/>
              </w:rPr>
              <w:t>在原来成功和各种违约状态之外，增加现金差额结算参考价格不存在的状态。</w:t>
            </w:r>
          </w:p>
        </w:tc>
      </w:tr>
    </w:tbl>
    <w:p w:rsidR="00D93FAA" w:rsidRPr="00D93FAA" w:rsidRDefault="00D93FAA" w:rsidP="00455B1F">
      <w:pPr>
        <w:pStyle w:val="21"/>
        <w:widowControl/>
        <w:numPr>
          <w:ilvl w:val="1"/>
          <w:numId w:val="22"/>
        </w:numPr>
        <w:adjustRightInd/>
        <w:snapToGrid/>
        <w:spacing w:before="260" w:after="270" w:line="416" w:lineRule="atLeast"/>
        <w:ind w:left="567"/>
      </w:pPr>
      <w:bookmarkStart w:id="231" w:name="_Toc436408915"/>
      <w:r w:rsidRPr="00D93FAA">
        <w:rPr>
          <w:rFonts w:hint="eastAsia"/>
        </w:rPr>
        <w:t>询价</w:t>
      </w:r>
      <w:r w:rsidRPr="00360D97">
        <w:rPr>
          <w:rFonts w:hint="eastAsia"/>
        </w:rPr>
        <w:t>数据</w:t>
      </w:r>
      <w:r w:rsidRPr="00D93FAA">
        <w:rPr>
          <w:rFonts w:hint="eastAsia"/>
        </w:rPr>
        <w:t>迁移相关功能</w:t>
      </w:r>
      <w:bookmarkEnd w:id="231"/>
    </w:p>
    <w:p w:rsidR="00360D97" w:rsidRDefault="00360D97" w:rsidP="00455B1F">
      <w:pPr>
        <w:pStyle w:val="a6"/>
        <w:numPr>
          <w:ilvl w:val="0"/>
          <w:numId w:val="56"/>
        </w:numPr>
        <w:snapToGrid w:val="0"/>
        <w:spacing w:line="360" w:lineRule="auto"/>
        <w:ind w:firstLineChars="0"/>
        <w:jc w:val="both"/>
        <w:rPr>
          <w:rFonts w:hAnsi="宋体"/>
          <w:sz w:val="24"/>
        </w:rPr>
      </w:pPr>
      <w:r w:rsidRPr="00BD0E7E">
        <w:rPr>
          <w:rFonts w:hAnsi="宋体" w:hint="eastAsia"/>
          <w:sz w:val="24"/>
        </w:rPr>
        <w:t>现有</w:t>
      </w:r>
      <w:r>
        <w:rPr>
          <w:rFonts w:hAnsi="宋体" w:hint="eastAsia"/>
          <w:sz w:val="24"/>
        </w:rPr>
        <w:t>交易所</w:t>
      </w:r>
      <w:r w:rsidRPr="00BD0E7E">
        <w:rPr>
          <w:rFonts w:hAnsi="宋体" w:hint="eastAsia"/>
          <w:sz w:val="24"/>
        </w:rPr>
        <w:t>老询价系统“报价查询”记录未来</w:t>
      </w:r>
      <w:del w:id="232" w:author="李田" w:date="2016-04-01T14:41:00Z">
        <w:r w:rsidRPr="00BD0E7E" w:rsidDel="00E8197C">
          <w:rPr>
            <w:rFonts w:hAnsi="宋体" w:hint="eastAsia"/>
            <w:sz w:val="24"/>
          </w:rPr>
          <w:delText>将</w:delText>
        </w:r>
      </w:del>
      <w:ins w:id="233" w:author="李田" w:date="2016-04-01T14:41:00Z">
        <w:r w:rsidR="00E8197C">
          <w:rPr>
            <w:rFonts w:hAnsi="宋体" w:hint="eastAsia"/>
            <w:sz w:val="24"/>
          </w:rPr>
          <w:t>不</w:t>
        </w:r>
      </w:ins>
      <w:r w:rsidRPr="00BD0E7E">
        <w:rPr>
          <w:rFonts w:hAnsi="宋体" w:hint="eastAsia"/>
          <w:sz w:val="24"/>
        </w:rPr>
        <w:t>作为历史记录</w:t>
      </w:r>
      <w:del w:id="234" w:author="李田" w:date="2016-04-01T14:41:00Z">
        <w:r w:rsidRPr="00BD0E7E" w:rsidDel="00E8197C">
          <w:rPr>
            <w:rFonts w:hAnsi="宋体" w:hint="eastAsia"/>
            <w:sz w:val="24"/>
          </w:rPr>
          <w:delText>保留</w:delText>
        </w:r>
      </w:del>
      <w:ins w:id="235" w:author="李田" w:date="2016-04-01T14:41:00Z">
        <w:r w:rsidR="00E8197C">
          <w:rPr>
            <w:rFonts w:hAnsi="宋体" w:hint="eastAsia"/>
            <w:sz w:val="24"/>
          </w:rPr>
          <w:t>迁移</w:t>
        </w:r>
      </w:ins>
      <w:r w:rsidRPr="00BD0E7E">
        <w:rPr>
          <w:rFonts w:hAnsi="宋体" w:hint="eastAsia"/>
          <w:sz w:val="24"/>
        </w:rPr>
        <w:t>，升级前，会员根据需要进行批量导出留存。</w:t>
      </w:r>
    </w:p>
    <w:p w:rsidR="00360D97" w:rsidRPr="0016570E" w:rsidRDefault="00360D97" w:rsidP="00455B1F">
      <w:pPr>
        <w:pStyle w:val="a6"/>
        <w:numPr>
          <w:ilvl w:val="0"/>
          <w:numId w:val="56"/>
        </w:numPr>
        <w:snapToGrid w:val="0"/>
        <w:spacing w:line="360" w:lineRule="auto"/>
        <w:ind w:firstLineChars="0"/>
        <w:jc w:val="both"/>
        <w:rPr>
          <w:rFonts w:hAnsi="宋体"/>
          <w:sz w:val="24"/>
        </w:rPr>
      </w:pPr>
      <w:r>
        <w:rPr>
          <w:rFonts w:hAnsi="宋体" w:hint="eastAsia"/>
          <w:sz w:val="24"/>
        </w:rPr>
        <w:t>原询价</w:t>
      </w:r>
      <w:r w:rsidRPr="0016570E">
        <w:rPr>
          <w:rFonts w:hAnsi="宋体" w:hint="eastAsia"/>
          <w:sz w:val="24"/>
        </w:rPr>
        <w:t>成交单、各种</w:t>
      </w:r>
      <w:r>
        <w:rPr>
          <w:rFonts w:hAnsi="宋体" w:hint="eastAsia"/>
          <w:sz w:val="24"/>
        </w:rPr>
        <w:t>询价</w:t>
      </w:r>
      <w:r w:rsidRPr="0016570E">
        <w:rPr>
          <w:rFonts w:hAnsi="宋体" w:hint="eastAsia"/>
          <w:sz w:val="24"/>
        </w:rPr>
        <w:t>清</w:t>
      </w:r>
      <w:r>
        <w:rPr>
          <w:rFonts w:hAnsi="宋体" w:hint="eastAsia"/>
          <w:sz w:val="24"/>
        </w:rPr>
        <w:t>算</w:t>
      </w:r>
      <w:r w:rsidRPr="0016570E">
        <w:rPr>
          <w:rFonts w:hAnsi="宋体" w:hint="eastAsia"/>
          <w:sz w:val="24"/>
        </w:rPr>
        <w:t>单、</w:t>
      </w:r>
      <w:r>
        <w:rPr>
          <w:rFonts w:hAnsi="宋体" w:hint="eastAsia"/>
          <w:sz w:val="24"/>
        </w:rPr>
        <w:t>询价</w:t>
      </w:r>
      <w:r w:rsidRPr="0016570E">
        <w:rPr>
          <w:rFonts w:hAnsi="宋体" w:hint="eastAsia"/>
          <w:sz w:val="24"/>
        </w:rPr>
        <w:t>手续费明细单（原登记单）的字段精简重构</w:t>
      </w:r>
      <w:r>
        <w:rPr>
          <w:rFonts w:hAnsi="宋体" w:hint="eastAsia"/>
          <w:sz w:val="24"/>
        </w:rPr>
        <w:t>，</w:t>
      </w:r>
      <w:r w:rsidRPr="0016570E">
        <w:rPr>
          <w:rFonts w:hAnsi="宋体" w:hint="eastAsia"/>
          <w:sz w:val="24"/>
        </w:rPr>
        <w:t>会员根据需要在升级前进行批量导出留存。</w:t>
      </w:r>
    </w:p>
    <w:p w:rsidR="00D93FAA" w:rsidRPr="00D93FAA" w:rsidRDefault="00D93FAA" w:rsidP="00455B1F">
      <w:pPr>
        <w:pStyle w:val="21"/>
        <w:widowControl/>
        <w:numPr>
          <w:ilvl w:val="1"/>
          <w:numId w:val="22"/>
        </w:numPr>
        <w:adjustRightInd/>
        <w:snapToGrid/>
        <w:spacing w:before="260" w:after="270" w:line="416" w:lineRule="atLeast"/>
        <w:ind w:left="567"/>
      </w:pPr>
      <w:bookmarkStart w:id="236" w:name="_Toc436408916"/>
      <w:r w:rsidRPr="00D93FAA">
        <w:rPr>
          <w:rFonts w:hint="eastAsia"/>
        </w:rPr>
        <w:t>二级系统询价主要相关系统功能</w:t>
      </w:r>
      <w:bookmarkEnd w:id="236"/>
    </w:p>
    <w:p w:rsidR="00360D97" w:rsidRPr="00BD0E7E" w:rsidRDefault="00360D97" w:rsidP="00455B1F">
      <w:pPr>
        <w:pStyle w:val="a6"/>
        <w:numPr>
          <w:ilvl w:val="0"/>
          <w:numId w:val="57"/>
        </w:numPr>
        <w:snapToGrid w:val="0"/>
        <w:spacing w:line="360" w:lineRule="auto"/>
        <w:ind w:firstLineChars="0"/>
        <w:jc w:val="both"/>
        <w:rPr>
          <w:rFonts w:hAnsi="宋体"/>
          <w:sz w:val="24"/>
        </w:rPr>
      </w:pPr>
      <w:bookmarkStart w:id="237" w:name="_Toc419723698"/>
      <w:r w:rsidRPr="00BD0E7E">
        <w:rPr>
          <w:rFonts w:hAnsi="宋体" w:hint="eastAsia"/>
          <w:sz w:val="24"/>
        </w:rPr>
        <w:t>询价业务所需的数据初始化（如合约信息）。</w:t>
      </w:r>
    </w:p>
    <w:p w:rsidR="00360D97" w:rsidRPr="00BD0E7E" w:rsidRDefault="00360D97" w:rsidP="00455B1F">
      <w:pPr>
        <w:pStyle w:val="a6"/>
        <w:numPr>
          <w:ilvl w:val="0"/>
          <w:numId w:val="57"/>
        </w:numPr>
        <w:snapToGrid w:val="0"/>
        <w:spacing w:line="360" w:lineRule="auto"/>
        <w:ind w:firstLineChars="0"/>
        <w:jc w:val="both"/>
        <w:rPr>
          <w:rFonts w:hAnsi="宋体"/>
          <w:sz w:val="24"/>
        </w:rPr>
      </w:pPr>
      <w:r>
        <w:rPr>
          <w:rFonts w:hAnsi="宋体" w:hint="eastAsia"/>
          <w:sz w:val="24"/>
        </w:rPr>
        <w:t>支持在</w:t>
      </w:r>
      <w:r w:rsidRPr="00BD0E7E">
        <w:rPr>
          <w:rFonts w:hAnsi="宋体" w:hint="eastAsia"/>
          <w:sz w:val="24"/>
        </w:rPr>
        <w:t>客户层级</w:t>
      </w:r>
      <w:r>
        <w:rPr>
          <w:rFonts w:hAnsi="宋体" w:hint="eastAsia"/>
          <w:sz w:val="24"/>
        </w:rPr>
        <w:t>对</w:t>
      </w:r>
      <w:r w:rsidRPr="00BD0E7E">
        <w:rPr>
          <w:rFonts w:hAnsi="宋体" w:hint="eastAsia"/>
          <w:sz w:val="24"/>
        </w:rPr>
        <w:t>询价</w:t>
      </w:r>
      <w:r>
        <w:rPr>
          <w:rFonts w:hAnsi="宋体" w:hint="eastAsia"/>
          <w:sz w:val="24"/>
        </w:rPr>
        <w:t>交易</w:t>
      </w:r>
      <w:r w:rsidRPr="00BD0E7E">
        <w:rPr>
          <w:rFonts w:hAnsi="宋体" w:hint="eastAsia"/>
          <w:sz w:val="24"/>
        </w:rPr>
        <w:t>、询价</w:t>
      </w:r>
      <w:r w:rsidRPr="00BD0E7E">
        <w:rPr>
          <w:rFonts w:hAnsi="宋体"/>
          <w:sz w:val="24"/>
        </w:rPr>
        <w:t>登记等</w:t>
      </w:r>
      <w:r>
        <w:rPr>
          <w:rFonts w:hAnsi="宋体" w:hint="eastAsia"/>
          <w:sz w:val="24"/>
        </w:rPr>
        <w:t>询价</w:t>
      </w:r>
      <w:r w:rsidRPr="00BD0E7E">
        <w:rPr>
          <w:rFonts w:hAnsi="宋体" w:hint="eastAsia"/>
          <w:sz w:val="24"/>
        </w:rPr>
        <w:t>权限</w:t>
      </w:r>
      <w:r>
        <w:rPr>
          <w:rFonts w:hAnsi="宋体" w:hint="eastAsia"/>
          <w:sz w:val="24"/>
        </w:rPr>
        <w:t>进行</w:t>
      </w:r>
      <w:r w:rsidRPr="00BD0E7E">
        <w:rPr>
          <w:rFonts w:hAnsi="宋体" w:hint="eastAsia"/>
          <w:sz w:val="24"/>
        </w:rPr>
        <w:t>配置</w:t>
      </w:r>
      <w:r>
        <w:rPr>
          <w:rFonts w:hAnsi="宋体" w:hint="eastAsia"/>
          <w:sz w:val="24"/>
        </w:rPr>
        <w:t>管理</w:t>
      </w:r>
      <w:r w:rsidRPr="00BD0E7E">
        <w:rPr>
          <w:rFonts w:hAnsi="宋体" w:hint="eastAsia"/>
          <w:sz w:val="24"/>
        </w:rPr>
        <w:t>。</w:t>
      </w:r>
    </w:p>
    <w:p w:rsidR="00360D97" w:rsidRPr="00BD0E7E" w:rsidRDefault="00360D97" w:rsidP="00455B1F">
      <w:pPr>
        <w:pStyle w:val="a6"/>
        <w:numPr>
          <w:ilvl w:val="0"/>
          <w:numId w:val="57"/>
        </w:numPr>
        <w:snapToGrid w:val="0"/>
        <w:spacing w:line="360" w:lineRule="auto"/>
        <w:ind w:firstLineChars="0"/>
        <w:jc w:val="both"/>
        <w:rPr>
          <w:rFonts w:hAnsi="宋体"/>
          <w:sz w:val="24"/>
        </w:rPr>
      </w:pPr>
      <w:r w:rsidRPr="00BD0E7E">
        <w:rPr>
          <w:rFonts w:hAnsi="宋体" w:hint="eastAsia"/>
          <w:sz w:val="24"/>
        </w:rPr>
        <w:t>支持</w:t>
      </w:r>
      <w:r>
        <w:rPr>
          <w:rFonts w:hAnsi="宋体" w:hint="eastAsia"/>
          <w:sz w:val="24"/>
        </w:rPr>
        <w:t>以</w:t>
      </w:r>
      <w:r w:rsidRPr="00BD0E7E">
        <w:rPr>
          <w:rFonts w:hAnsi="宋体" w:hint="eastAsia"/>
          <w:sz w:val="24"/>
        </w:rPr>
        <w:t>客户</w:t>
      </w:r>
      <w:r>
        <w:rPr>
          <w:rFonts w:hAnsi="宋体" w:hint="eastAsia"/>
          <w:sz w:val="24"/>
        </w:rPr>
        <w:t>为主体的有关</w:t>
      </w:r>
      <w:r w:rsidRPr="00BD0E7E">
        <w:rPr>
          <w:rFonts w:hAnsi="宋体"/>
          <w:sz w:val="24"/>
        </w:rPr>
        <w:t>操作，</w:t>
      </w:r>
      <w:r w:rsidRPr="00BD0E7E">
        <w:rPr>
          <w:rFonts w:hAnsi="宋体" w:hint="eastAsia"/>
          <w:sz w:val="24"/>
        </w:rPr>
        <w:t>如</w:t>
      </w:r>
      <w:r w:rsidRPr="00BD0E7E">
        <w:rPr>
          <w:rFonts w:hAnsi="宋体"/>
          <w:sz w:val="24"/>
        </w:rPr>
        <w:t>“</w:t>
      </w:r>
      <w:r w:rsidRPr="00BD0E7E">
        <w:rPr>
          <w:rFonts w:hAnsi="宋体" w:hint="eastAsia"/>
          <w:sz w:val="24"/>
        </w:rPr>
        <w:t>客户</w:t>
      </w:r>
      <w:r w:rsidRPr="00BD0E7E">
        <w:rPr>
          <w:rFonts w:hAnsi="宋体"/>
          <w:sz w:val="24"/>
        </w:rPr>
        <w:t>绑定</w:t>
      </w:r>
      <w:r w:rsidRPr="00BD0E7E">
        <w:rPr>
          <w:rFonts w:hAnsi="宋体" w:hint="eastAsia"/>
          <w:sz w:val="24"/>
        </w:rPr>
        <w:t>经纪</w:t>
      </w:r>
      <w:r w:rsidRPr="00BD0E7E">
        <w:rPr>
          <w:rFonts w:hAnsi="宋体"/>
          <w:sz w:val="24"/>
        </w:rPr>
        <w:t>机构”</w:t>
      </w:r>
      <w:r w:rsidRPr="00BD0E7E">
        <w:rPr>
          <w:rFonts w:hAnsi="宋体" w:hint="eastAsia"/>
          <w:sz w:val="24"/>
        </w:rPr>
        <w:t>以及</w:t>
      </w:r>
      <w:r w:rsidRPr="00BD0E7E">
        <w:rPr>
          <w:rFonts w:hAnsi="宋体"/>
          <w:sz w:val="24"/>
        </w:rPr>
        <w:t>在</w:t>
      </w:r>
      <w:r>
        <w:rPr>
          <w:rFonts w:hAnsi="宋体" w:hint="eastAsia"/>
          <w:sz w:val="24"/>
        </w:rPr>
        <w:t>交易确认环节</w:t>
      </w:r>
      <w:r w:rsidRPr="00BD0E7E">
        <w:rPr>
          <w:rFonts w:hAnsi="宋体"/>
          <w:sz w:val="24"/>
        </w:rPr>
        <w:t>进行</w:t>
      </w:r>
      <w:r w:rsidRPr="00BD0E7E">
        <w:rPr>
          <w:rFonts w:hAnsi="宋体" w:hint="eastAsia"/>
          <w:sz w:val="24"/>
        </w:rPr>
        <w:t xml:space="preserve"> “</w:t>
      </w:r>
      <w:r w:rsidRPr="00BD0E7E">
        <w:rPr>
          <w:rFonts w:hAnsi="宋体"/>
          <w:sz w:val="24"/>
        </w:rPr>
        <w:t>客户确认</w:t>
      </w:r>
      <w:r w:rsidRPr="00BD0E7E">
        <w:rPr>
          <w:rFonts w:hAnsi="宋体" w:hint="eastAsia"/>
          <w:sz w:val="24"/>
        </w:rPr>
        <w:t>”操作。</w:t>
      </w:r>
    </w:p>
    <w:p w:rsidR="00360D97" w:rsidRPr="00BD0E7E" w:rsidRDefault="00360D97" w:rsidP="00455B1F">
      <w:pPr>
        <w:pStyle w:val="a6"/>
        <w:numPr>
          <w:ilvl w:val="0"/>
          <w:numId w:val="57"/>
        </w:numPr>
        <w:snapToGrid w:val="0"/>
        <w:spacing w:line="360" w:lineRule="auto"/>
        <w:ind w:firstLineChars="0"/>
        <w:jc w:val="both"/>
        <w:rPr>
          <w:rFonts w:hAnsi="宋体"/>
          <w:sz w:val="24"/>
        </w:rPr>
      </w:pPr>
      <w:r>
        <w:rPr>
          <w:rFonts w:hAnsi="宋体" w:hint="eastAsia"/>
          <w:sz w:val="24"/>
        </w:rPr>
        <w:t>通过调用交易所统一接口，</w:t>
      </w:r>
      <w:r w:rsidRPr="00BD0E7E">
        <w:rPr>
          <w:rFonts w:hAnsi="宋体" w:hint="eastAsia"/>
          <w:sz w:val="24"/>
        </w:rPr>
        <w:t>支持询价</w:t>
      </w:r>
      <w:r>
        <w:rPr>
          <w:rFonts w:hAnsi="宋体" w:hint="eastAsia"/>
          <w:sz w:val="24"/>
        </w:rPr>
        <w:t>交易</w:t>
      </w:r>
      <w:r w:rsidRPr="00BD0E7E">
        <w:rPr>
          <w:rFonts w:hAnsi="宋体" w:hint="eastAsia"/>
          <w:sz w:val="24"/>
        </w:rPr>
        <w:t>、询价</w:t>
      </w:r>
      <w:r w:rsidRPr="00BD0E7E">
        <w:rPr>
          <w:rFonts w:hAnsi="宋体"/>
          <w:sz w:val="24"/>
        </w:rPr>
        <w:t>登记</w:t>
      </w:r>
      <w:r w:rsidRPr="00BD0E7E">
        <w:rPr>
          <w:rFonts w:hAnsi="宋体" w:hint="eastAsia"/>
          <w:sz w:val="24"/>
        </w:rPr>
        <w:t>等</w:t>
      </w:r>
      <w:r w:rsidRPr="00BD0E7E">
        <w:rPr>
          <w:rFonts w:hAnsi="宋体"/>
          <w:sz w:val="24"/>
        </w:rPr>
        <w:t>功能</w:t>
      </w:r>
      <w:r>
        <w:rPr>
          <w:rFonts w:hAnsi="宋体" w:hint="eastAsia"/>
          <w:sz w:val="24"/>
        </w:rPr>
        <w:t>，</w:t>
      </w:r>
      <w:r w:rsidRPr="00BD0E7E">
        <w:rPr>
          <w:rFonts w:hAnsi="宋体"/>
          <w:sz w:val="24"/>
        </w:rPr>
        <w:t>支持询价期权行权</w:t>
      </w:r>
      <w:r w:rsidRPr="00BD0E7E">
        <w:rPr>
          <w:rFonts w:hAnsi="宋体" w:hint="eastAsia"/>
          <w:sz w:val="24"/>
        </w:rPr>
        <w:t>、平仓、询价</w:t>
      </w:r>
      <w:r w:rsidRPr="00BD0E7E">
        <w:rPr>
          <w:rFonts w:hAnsi="宋体"/>
          <w:sz w:val="24"/>
        </w:rPr>
        <w:t>到期</w:t>
      </w:r>
      <w:r w:rsidRPr="00BD0E7E">
        <w:rPr>
          <w:rFonts w:hAnsi="宋体" w:hint="eastAsia"/>
          <w:sz w:val="24"/>
        </w:rPr>
        <w:t>违约</w:t>
      </w:r>
      <w:r w:rsidRPr="00BD0E7E">
        <w:rPr>
          <w:rFonts w:hAnsi="宋体"/>
          <w:sz w:val="24"/>
        </w:rPr>
        <w:t>申报</w:t>
      </w:r>
      <w:r w:rsidRPr="00BD0E7E">
        <w:rPr>
          <w:rFonts w:hAnsi="宋体" w:hint="eastAsia"/>
          <w:sz w:val="24"/>
        </w:rPr>
        <w:t>等</w:t>
      </w:r>
      <w:del w:id="238" w:author="李田" w:date="2016-04-01T14:40:00Z">
        <w:r w:rsidDel="00E8197C">
          <w:rPr>
            <w:rFonts w:hAnsi="宋体" w:hint="eastAsia"/>
            <w:sz w:val="24"/>
          </w:rPr>
          <w:delText>存续期</w:delText>
        </w:r>
      </w:del>
      <w:ins w:id="239" w:author="李田" w:date="2016-04-01T14:40:00Z">
        <w:r w:rsidR="00E8197C">
          <w:rPr>
            <w:rFonts w:hAnsi="宋体" w:hint="eastAsia"/>
            <w:sz w:val="24"/>
          </w:rPr>
          <w:t>存续交易</w:t>
        </w:r>
      </w:ins>
      <w:r w:rsidRPr="00BD0E7E">
        <w:rPr>
          <w:rFonts w:hAnsi="宋体"/>
          <w:sz w:val="24"/>
        </w:rPr>
        <w:t>操作功能</w:t>
      </w:r>
      <w:r w:rsidRPr="00BD0E7E">
        <w:rPr>
          <w:rFonts w:hAnsi="宋体" w:hint="eastAsia"/>
          <w:sz w:val="24"/>
        </w:rPr>
        <w:t>。</w:t>
      </w:r>
    </w:p>
    <w:p w:rsidR="00360D97" w:rsidRPr="00BD0E7E" w:rsidRDefault="00360D97" w:rsidP="00455B1F">
      <w:pPr>
        <w:pStyle w:val="a6"/>
        <w:numPr>
          <w:ilvl w:val="0"/>
          <w:numId w:val="57"/>
        </w:numPr>
        <w:snapToGrid w:val="0"/>
        <w:spacing w:line="360" w:lineRule="auto"/>
        <w:ind w:firstLineChars="0"/>
        <w:jc w:val="both"/>
        <w:rPr>
          <w:rFonts w:hAnsi="宋体"/>
          <w:sz w:val="24"/>
        </w:rPr>
      </w:pPr>
      <w:r w:rsidRPr="00BD0E7E">
        <w:rPr>
          <w:rFonts w:hAnsi="宋体"/>
          <w:sz w:val="24"/>
        </w:rPr>
        <w:t>支持</w:t>
      </w:r>
      <w:r w:rsidRPr="00BD0E7E">
        <w:rPr>
          <w:rFonts w:hAnsi="宋体" w:hint="eastAsia"/>
          <w:sz w:val="24"/>
        </w:rPr>
        <w:t>询价</w:t>
      </w:r>
      <w:r w:rsidRPr="00BD0E7E">
        <w:rPr>
          <w:rFonts w:hAnsi="宋体"/>
          <w:sz w:val="24"/>
        </w:rPr>
        <w:t>业务</w:t>
      </w:r>
      <w:r w:rsidRPr="00BD0E7E">
        <w:rPr>
          <w:rFonts w:hAnsi="宋体" w:hint="eastAsia"/>
          <w:sz w:val="24"/>
        </w:rPr>
        <w:t>相关</w:t>
      </w:r>
      <w:r w:rsidRPr="00BD0E7E">
        <w:rPr>
          <w:rFonts w:hAnsi="宋体"/>
          <w:sz w:val="24"/>
        </w:rPr>
        <w:t>清算文件</w:t>
      </w:r>
      <w:r w:rsidRPr="00BD0E7E">
        <w:rPr>
          <w:rFonts w:hAnsi="宋体" w:hint="eastAsia"/>
          <w:sz w:val="24"/>
        </w:rPr>
        <w:t>节点</w:t>
      </w:r>
      <w:r w:rsidRPr="00BD0E7E">
        <w:rPr>
          <w:rFonts w:hAnsi="宋体"/>
          <w:sz w:val="24"/>
        </w:rPr>
        <w:t>和字段</w:t>
      </w:r>
      <w:r w:rsidRPr="00BD0E7E">
        <w:rPr>
          <w:rFonts w:hAnsi="宋体" w:hint="eastAsia"/>
          <w:sz w:val="24"/>
        </w:rPr>
        <w:t>，</w:t>
      </w:r>
      <w:r w:rsidRPr="00BD0E7E">
        <w:rPr>
          <w:rFonts w:hAnsi="宋体"/>
          <w:sz w:val="24"/>
        </w:rPr>
        <w:t>包括</w:t>
      </w:r>
      <w:r>
        <w:rPr>
          <w:rFonts w:hAnsi="宋体" w:hint="eastAsia"/>
          <w:sz w:val="24"/>
        </w:rPr>
        <w:t>3代</w:t>
      </w:r>
      <w:r>
        <w:rPr>
          <w:rFonts w:hAnsi="宋体"/>
          <w:sz w:val="24"/>
        </w:rPr>
        <w:t>成交单、到期清算单、手续费明细单、作为货款的期权权利金等</w:t>
      </w:r>
      <w:r w:rsidRPr="00BD0E7E">
        <w:rPr>
          <w:rFonts w:hAnsi="宋体" w:hint="eastAsia"/>
          <w:sz w:val="24"/>
        </w:rPr>
        <w:t>；</w:t>
      </w:r>
      <w:r w:rsidRPr="00BD0E7E">
        <w:rPr>
          <w:rFonts w:hAnsi="宋体"/>
          <w:sz w:val="24"/>
        </w:rPr>
        <w:t>支持询价业务相关查询功能。</w:t>
      </w:r>
    </w:p>
    <w:p w:rsidR="00360D97" w:rsidRPr="00BD0E7E" w:rsidRDefault="00360D97" w:rsidP="00455B1F">
      <w:pPr>
        <w:pStyle w:val="a6"/>
        <w:numPr>
          <w:ilvl w:val="0"/>
          <w:numId w:val="57"/>
        </w:numPr>
        <w:snapToGrid w:val="0"/>
        <w:spacing w:line="360" w:lineRule="auto"/>
        <w:ind w:firstLineChars="0"/>
        <w:jc w:val="both"/>
        <w:rPr>
          <w:rFonts w:hAnsi="宋体"/>
          <w:sz w:val="24"/>
        </w:rPr>
      </w:pPr>
      <w:r w:rsidRPr="00BD0E7E">
        <w:rPr>
          <w:rFonts w:hAnsi="宋体" w:hint="eastAsia"/>
          <w:sz w:val="24"/>
        </w:rPr>
        <w:t>支持</w:t>
      </w:r>
      <w:r w:rsidRPr="00BD0E7E">
        <w:rPr>
          <w:rFonts w:hAnsi="宋体"/>
          <w:sz w:val="24"/>
        </w:rPr>
        <w:t>代理客户</w:t>
      </w:r>
      <w:r w:rsidRPr="00BD0E7E">
        <w:rPr>
          <w:rFonts w:hAnsi="宋体" w:hint="eastAsia"/>
          <w:sz w:val="24"/>
        </w:rPr>
        <w:t>开展询价</w:t>
      </w:r>
      <w:r w:rsidRPr="00BD0E7E">
        <w:rPr>
          <w:rFonts w:hAnsi="宋体"/>
          <w:sz w:val="24"/>
        </w:rPr>
        <w:t>交易的</w:t>
      </w:r>
      <w:r w:rsidRPr="00BD0E7E">
        <w:rPr>
          <w:rFonts w:hAnsi="宋体" w:hint="eastAsia"/>
          <w:sz w:val="24"/>
        </w:rPr>
        <w:t>代理</w:t>
      </w:r>
      <w:r w:rsidRPr="00BD0E7E">
        <w:rPr>
          <w:rFonts w:hAnsi="宋体"/>
          <w:sz w:val="24"/>
        </w:rPr>
        <w:t>手续费收取。</w:t>
      </w:r>
    </w:p>
    <w:p w:rsidR="00360D97" w:rsidRDefault="00360D97" w:rsidP="00455B1F">
      <w:pPr>
        <w:pStyle w:val="a6"/>
        <w:numPr>
          <w:ilvl w:val="0"/>
          <w:numId w:val="57"/>
        </w:numPr>
        <w:snapToGrid w:val="0"/>
        <w:spacing w:line="360" w:lineRule="auto"/>
        <w:ind w:firstLineChars="0"/>
        <w:jc w:val="both"/>
        <w:rPr>
          <w:rFonts w:hAnsi="宋体"/>
          <w:sz w:val="24"/>
        </w:rPr>
      </w:pPr>
      <w:r w:rsidRPr="00BD0E7E">
        <w:rPr>
          <w:rFonts w:hAnsi="宋体" w:hint="eastAsia"/>
          <w:sz w:val="24"/>
        </w:rPr>
        <w:t>二级系统支持询价</w:t>
      </w:r>
      <w:r w:rsidRPr="00BD0E7E">
        <w:rPr>
          <w:rFonts w:hAnsi="宋体"/>
          <w:sz w:val="24"/>
        </w:rPr>
        <w:t>业务的即时信息推送功能</w:t>
      </w:r>
      <w:r>
        <w:rPr>
          <w:rFonts w:hAnsi="宋体" w:hint="eastAsia"/>
          <w:sz w:val="24"/>
        </w:rPr>
        <w:t>，包括</w:t>
      </w:r>
    </w:p>
    <w:p w:rsidR="00360D97" w:rsidRDefault="00360D97" w:rsidP="00455B1F">
      <w:pPr>
        <w:pStyle w:val="a6"/>
        <w:numPr>
          <w:ilvl w:val="1"/>
          <w:numId w:val="53"/>
        </w:numPr>
        <w:snapToGrid w:val="0"/>
        <w:spacing w:line="360" w:lineRule="auto"/>
        <w:ind w:firstLineChars="0"/>
        <w:jc w:val="both"/>
        <w:rPr>
          <w:rFonts w:hAnsi="宋体"/>
          <w:sz w:val="24"/>
        </w:rPr>
      </w:pPr>
      <w:r w:rsidRPr="00547C27">
        <w:rPr>
          <w:rFonts w:hAnsi="宋体"/>
          <w:sz w:val="24"/>
        </w:rPr>
        <w:t>经纪机构提交</w:t>
      </w:r>
      <w:r w:rsidRPr="00547C27">
        <w:rPr>
          <w:rFonts w:hAnsi="宋体" w:hint="eastAsia"/>
          <w:sz w:val="24"/>
        </w:rPr>
        <w:t>询价</w:t>
      </w:r>
      <w:r w:rsidRPr="00547C27">
        <w:rPr>
          <w:rFonts w:hAnsi="宋体"/>
          <w:sz w:val="24"/>
        </w:rPr>
        <w:t>交易信息后，交易所</w:t>
      </w:r>
      <w:r w:rsidRPr="00547C27">
        <w:rPr>
          <w:rFonts w:hAnsi="宋体" w:hint="eastAsia"/>
          <w:sz w:val="24"/>
        </w:rPr>
        <w:t>下发</w:t>
      </w:r>
      <w:r w:rsidRPr="00547C27">
        <w:rPr>
          <w:rFonts w:hAnsi="宋体"/>
          <w:sz w:val="24"/>
        </w:rPr>
        <w:t>至</w:t>
      </w:r>
      <w:r w:rsidRPr="00547C27">
        <w:rPr>
          <w:rFonts w:hAnsi="宋体" w:hint="eastAsia"/>
          <w:sz w:val="24"/>
        </w:rPr>
        <w:t>二级</w:t>
      </w:r>
      <w:r w:rsidRPr="00547C27">
        <w:rPr>
          <w:rFonts w:hAnsi="宋体"/>
          <w:sz w:val="24"/>
        </w:rPr>
        <w:t>系统后，二级系统能即时推送对应的客户进行</w:t>
      </w:r>
      <w:r>
        <w:rPr>
          <w:rFonts w:hAnsi="宋体" w:hint="eastAsia"/>
          <w:sz w:val="24"/>
        </w:rPr>
        <w:t>客户</w:t>
      </w:r>
      <w:r w:rsidRPr="00547C27">
        <w:rPr>
          <w:rFonts w:hAnsi="宋体"/>
          <w:sz w:val="24"/>
        </w:rPr>
        <w:t>确认</w:t>
      </w:r>
      <w:r w:rsidRPr="00547C27">
        <w:rPr>
          <w:rFonts w:hAnsi="宋体" w:hint="eastAsia"/>
          <w:sz w:val="24"/>
        </w:rPr>
        <w:t>；</w:t>
      </w:r>
    </w:p>
    <w:p w:rsidR="00360D97" w:rsidRDefault="00360D97" w:rsidP="00455B1F">
      <w:pPr>
        <w:pStyle w:val="a6"/>
        <w:numPr>
          <w:ilvl w:val="1"/>
          <w:numId w:val="53"/>
        </w:numPr>
        <w:snapToGrid w:val="0"/>
        <w:spacing w:line="360" w:lineRule="auto"/>
        <w:ind w:firstLineChars="0"/>
        <w:jc w:val="both"/>
        <w:rPr>
          <w:rFonts w:hAnsi="宋体"/>
          <w:sz w:val="24"/>
        </w:rPr>
      </w:pPr>
      <w:r>
        <w:rPr>
          <w:rFonts w:hAnsi="宋体" w:hint="eastAsia"/>
          <w:sz w:val="24"/>
        </w:rPr>
        <w:t>本方</w:t>
      </w:r>
      <w:r w:rsidRPr="00547C27">
        <w:rPr>
          <w:rFonts w:hAnsi="宋体" w:hint="eastAsia"/>
          <w:sz w:val="24"/>
        </w:rPr>
        <w:t>客户确认完成后，二级系统支持自动即时</w:t>
      </w:r>
      <w:r>
        <w:rPr>
          <w:rFonts w:hAnsi="宋体" w:hint="eastAsia"/>
          <w:sz w:val="24"/>
        </w:rPr>
        <w:t>推送</w:t>
      </w:r>
      <w:r w:rsidRPr="00547C27">
        <w:rPr>
          <w:rFonts w:hAnsi="宋体" w:hint="eastAsia"/>
          <w:sz w:val="24"/>
        </w:rPr>
        <w:t>“会员确认”</w:t>
      </w:r>
      <w:r>
        <w:rPr>
          <w:rFonts w:hAnsi="宋体" w:hint="eastAsia"/>
          <w:sz w:val="24"/>
        </w:rPr>
        <w:t>需求</w:t>
      </w:r>
      <w:r w:rsidRPr="00547C27">
        <w:rPr>
          <w:rFonts w:hAnsi="宋体" w:hint="eastAsia"/>
          <w:sz w:val="24"/>
        </w:rPr>
        <w:t>。</w:t>
      </w:r>
    </w:p>
    <w:p w:rsidR="00360D97" w:rsidRPr="00547C27" w:rsidRDefault="00360D97" w:rsidP="00455B1F">
      <w:pPr>
        <w:pStyle w:val="a6"/>
        <w:numPr>
          <w:ilvl w:val="1"/>
          <w:numId w:val="53"/>
        </w:numPr>
        <w:snapToGrid w:val="0"/>
        <w:spacing w:line="360" w:lineRule="auto"/>
        <w:ind w:firstLineChars="0"/>
        <w:jc w:val="both"/>
        <w:rPr>
          <w:rFonts w:hAnsi="宋体"/>
          <w:sz w:val="24"/>
        </w:rPr>
      </w:pPr>
      <w:r>
        <w:rPr>
          <w:rFonts w:hAnsi="宋体" w:hint="eastAsia"/>
          <w:sz w:val="24"/>
        </w:rPr>
        <w:t>根据询价成交单交易要素和状态信息发生变化后的推送通知进行更新处理。</w:t>
      </w:r>
    </w:p>
    <w:p w:rsidR="00A27F29" w:rsidRPr="00A27F29" w:rsidRDefault="00A27F29" w:rsidP="00334A8D">
      <w:pPr>
        <w:pStyle w:val="10"/>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240" w:name="_Toc436408917"/>
      <w:r>
        <w:rPr>
          <w:rFonts w:ascii="黑体" w:hAnsi="黑体" w:cs="Arial" w:hint="eastAsia"/>
          <w:smallCaps/>
          <w:kern w:val="0"/>
          <w:sz w:val="32"/>
          <w:szCs w:val="30"/>
        </w:rPr>
        <w:lastRenderedPageBreak/>
        <w:t>清算</w:t>
      </w:r>
      <w:r w:rsidRPr="00A27F29">
        <w:rPr>
          <w:rFonts w:ascii="黑体" w:hAnsi="黑体" w:cs="Arial" w:hint="eastAsia"/>
          <w:smallCaps/>
          <w:kern w:val="0"/>
          <w:sz w:val="32"/>
          <w:szCs w:val="30"/>
        </w:rPr>
        <w:t>部业务</w:t>
      </w:r>
      <w:r w:rsidRPr="00A27F29">
        <w:rPr>
          <w:rFonts w:ascii="黑体" w:hAnsi="黑体" w:cs="Arial"/>
          <w:smallCaps/>
          <w:kern w:val="0"/>
          <w:sz w:val="32"/>
          <w:szCs w:val="30"/>
        </w:rPr>
        <w:t>影响分析</w:t>
      </w:r>
      <w:bookmarkEnd w:id="240"/>
    </w:p>
    <w:p w:rsidR="00A27F29" w:rsidRPr="00A27F29" w:rsidRDefault="00A27F29" w:rsidP="00455B1F">
      <w:pPr>
        <w:pStyle w:val="a6"/>
        <w:keepNext/>
        <w:keepLines/>
        <w:widowControl/>
        <w:numPr>
          <w:ilvl w:val="0"/>
          <w:numId w:val="27"/>
        </w:numPr>
        <w:spacing w:before="260" w:after="270" w:line="416" w:lineRule="atLeast"/>
        <w:ind w:firstLineChars="0"/>
        <w:outlineLvl w:val="1"/>
        <w:rPr>
          <w:rFonts w:ascii="Arial" w:eastAsia="黑体" w:hAnsi="黑体"/>
          <w:b/>
          <w:vanish/>
          <w:kern w:val="0"/>
          <w:sz w:val="28"/>
          <w:szCs w:val="20"/>
        </w:rPr>
      </w:pPr>
    </w:p>
    <w:p w:rsidR="00A27F29" w:rsidRPr="00A27F29" w:rsidRDefault="00A27F29" w:rsidP="00455B1F">
      <w:pPr>
        <w:pStyle w:val="a6"/>
        <w:keepNext/>
        <w:keepLines/>
        <w:widowControl/>
        <w:numPr>
          <w:ilvl w:val="0"/>
          <w:numId w:val="27"/>
        </w:numPr>
        <w:spacing w:before="260" w:after="270" w:line="416" w:lineRule="atLeast"/>
        <w:ind w:firstLineChars="0"/>
        <w:outlineLvl w:val="1"/>
        <w:rPr>
          <w:rFonts w:ascii="Arial" w:eastAsia="黑体" w:hAnsi="黑体"/>
          <w:b/>
          <w:vanish/>
          <w:kern w:val="0"/>
          <w:sz w:val="28"/>
          <w:szCs w:val="20"/>
        </w:rPr>
      </w:pPr>
    </w:p>
    <w:p w:rsidR="00322D0C" w:rsidRPr="00A27F29" w:rsidRDefault="001452D4" w:rsidP="00455B1F">
      <w:pPr>
        <w:pStyle w:val="21"/>
        <w:widowControl/>
        <w:numPr>
          <w:ilvl w:val="1"/>
          <w:numId w:val="27"/>
        </w:numPr>
        <w:adjustRightInd/>
        <w:snapToGrid/>
        <w:spacing w:before="260" w:after="270" w:line="416" w:lineRule="atLeast"/>
      </w:pPr>
      <w:bookmarkStart w:id="241" w:name="_Toc436408918"/>
      <w:r>
        <w:rPr>
          <w:rFonts w:hAnsi="黑体" w:hint="eastAsia"/>
          <w:bCs w:val="0"/>
          <w:kern w:val="0"/>
          <w:szCs w:val="20"/>
        </w:rPr>
        <w:t>席位相关影响</w:t>
      </w:r>
      <w:bookmarkEnd w:id="241"/>
    </w:p>
    <w:p w:rsidR="001452D4" w:rsidRPr="00070596" w:rsidRDefault="001452D4" w:rsidP="001452D4">
      <w:pPr>
        <w:pStyle w:val="a6"/>
        <w:ind w:left="425" w:firstLineChars="0" w:firstLine="0"/>
        <w:rPr>
          <w:sz w:val="24"/>
        </w:rPr>
      </w:pPr>
      <w:r w:rsidRPr="00070596">
        <w:rPr>
          <w:rFonts w:hint="eastAsia"/>
          <w:sz w:val="24"/>
        </w:rPr>
        <w:t>1）资金划转</w:t>
      </w:r>
    </w:p>
    <w:p w:rsidR="001452D4" w:rsidRPr="00070596" w:rsidRDefault="001452D4" w:rsidP="001452D4">
      <w:pPr>
        <w:pStyle w:val="a6"/>
        <w:spacing w:line="360" w:lineRule="auto"/>
        <w:ind w:left="425" w:firstLineChars="0" w:firstLine="0"/>
        <w:rPr>
          <w:sz w:val="24"/>
        </w:rPr>
      </w:pPr>
      <w:r w:rsidRPr="00070596">
        <w:rPr>
          <w:rFonts w:hint="eastAsia"/>
          <w:sz w:val="24"/>
        </w:rPr>
        <w:t xml:space="preserve">    资金划转的申请的表单有所改变，由原来的会员及账户类型（自营代理）出金变为会员席位出金。客户代码必填且客户代码必须是所属已选择的会员及席位。如果非保证金封闭运行的代理席位出金则可以输入佣金划转客户作为出金客户。</w:t>
      </w:r>
    </w:p>
    <w:p w:rsidR="001452D4" w:rsidRPr="00070596" w:rsidRDefault="001452D4" w:rsidP="001452D4">
      <w:pPr>
        <w:pStyle w:val="aff4"/>
        <w:spacing w:line="360" w:lineRule="auto"/>
        <w:ind w:left="425" w:firstLineChars="0" w:firstLine="0"/>
        <w:rPr>
          <w:szCs w:val="24"/>
        </w:rPr>
      </w:pPr>
      <w:r w:rsidRPr="00070596">
        <w:rPr>
          <w:rFonts w:hint="eastAsia"/>
          <w:szCs w:val="24"/>
        </w:rPr>
        <w:t>2</w:t>
      </w:r>
      <w:r w:rsidRPr="00070596">
        <w:rPr>
          <w:rFonts w:hint="eastAsia"/>
          <w:szCs w:val="24"/>
        </w:rPr>
        <w:t>）充抵保证金</w:t>
      </w:r>
    </w:p>
    <w:p w:rsidR="001452D4" w:rsidRPr="00070596" w:rsidRDefault="001452D4" w:rsidP="001452D4">
      <w:pPr>
        <w:pStyle w:val="aff4"/>
        <w:spacing w:line="360" w:lineRule="auto"/>
        <w:ind w:left="425" w:firstLineChars="0" w:firstLine="0"/>
        <w:rPr>
          <w:szCs w:val="24"/>
        </w:rPr>
      </w:pPr>
      <w:r w:rsidRPr="00070596">
        <w:rPr>
          <w:rFonts w:asciiTheme="minorHAnsi" w:eastAsiaTheme="minorEastAsia" w:hAnsiTheme="minorHAnsi" w:cstheme="minorBidi" w:hint="eastAsia"/>
          <w:szCs w:val="24"/>
        </w:rPr>
        <w:t>充抵保证金业务的申请表单有所改变，由原来的会员及账户类型（自营代理）变为会员席位申请。对于审核要求同步改为：库存类充抵物自营属性的席位申请后无需清算部审核，对于库存类充抵物代理属性的席位，或者非库存类充抵物无论自营还是代理席位都需要清算部审核。</w:t>
      </w:r>
    </w:p>
    <w:p w:rsidR="001452D4" w:rsidRPr="00070596" w:rsidRDefault="001452D4" w:rsidP="001452D4">
      <w:pPr>
        <w:pStyle w:val="a6"/>
        <w:ind w:left="425" w:firstLineChars="0" w:firstLine="0"/>
        <w:rPr>
          <w:sz w:val="24"/>
        </w:rPr>
      </w:pPr>
      <w:r w:rsidRPr="00070596">
        <w:rPr>
          <w:rFonts w:hint="eastAsia"/>
          <w:sz w:val="24"/>
        </w:rPr>
        <w:t>3）清算、清算文件</w:t>
      </w:r>
    </w:p>
    <w:p w:rsidR="001452D4" w:rsidRDefault="001452D4" w:rsidP="001452D4">
      <w:pPr>
        <w:pStyle w:val="aff4"/>
        <w:spacing w:line="360" w:lineRule="auto"/>
        <w:ind w:left="425" w:firstLineChars="0" w:firstLine="0"/>
      </w:pPr>
      <w:r w:rsidRPr="00070596">
        <w:rPr>
          <w:rFonts w:asciiTheme="minorHAnsi" w:eastAsiaTheme="minorEastAsia" w:hAnsiTheme="minorHAnsi" w:cstheme="minorBidi" w:hint="eastAsia"/>
          <w:szCs w:val="24"/>
        </w:rPr>
        <w:t>主系统按照席位进行清算汇总，对席位进行风控，对席位进行追保。</w:t>
      </w:r>
      <w:r w:rsidR="00A4192F" w:rsidRPr="00070596">
        <w:rPr>
          <w:rFonts w:asciiTheme="minorHAnsi" w:eastAsiaTheme="minorEastAsia" w:hAnsiTheme="minorHAnsi" w:cstheme="minorBidi" w:hint="eastAsia"/>
          <w:szCs w:val="24"/>
        </w:rPr>
        <w:t>具体说就是会员下有多个席位，清算后每个席位下的资金独立不共享。如果某会员有两个自营席位的，当清算后一个席位资金亏损为负，另一个资金盈利，还是需要手工进行资金调拨，或者对亏损席位进行入金，保证两个席位的资金都不为负。</w:t>
      </w:r>
      <w:r w:rsidRPr="00825918">
        <w:rPr>
          <w:rFonts w:asciiTheme="minorHAnsi" w:eastAsiaTheme="minorEastAsia" w:hAnsiTheme="minorHAnsi" w:cstheme="minorBidi" w:hint="eastAsia"/>
          <w:szCs w:val="24"/>
        </w:rPr>
        <w:t>清算文件以席位为单位提供。</w:t>
      </w:r>
    </w:p>
    <w:p w:rsidR="00322D0C" w:rsidRPr="001452D4" w:rsidRDefault="00322D0C" w:rsidP="00322D0C"/>
    <w:p w:rsidR="00322D0C" w:rsidRPr="00951340" w:rsidRDefault="002501EA" w:rsidP="00455B1F">
      <w:pPr>
        <w:pStyle w:val="21"/>
        <w:widowControl/>
        <w:numPr>
          <w:ilvl w:val="1"/>
          <w:numId w:val="27"/>
        </w:numPr>
        <w:adjustRightInd/>
        <w:snapToGrid/>
        <w:spacing w:before="260" w:after="270" w:line="416" w:lineRule="atLeast"/>
        <w:ind w:left="567"/>
      </w:pPr>
      <w:bookmarkStart w:id="242" w:name="_Toc436408919"/>
      <w:r>
        <w:rPr>
          <w:rFonts w:hint="eastAsia"/>
        </w:rPr>
        <w:t>多结算银行</w:t>
      </w:r>
      <w:bookmarkEnd w:id="242"/>
    </w:p>
    <w:p w:rsidR="00604F64" w:rsidRPr="00070596" w:rsidRDefault="00604F64" w:rsidP="00604F64">
      <w:pPr>
        <w:pStyle w:val="a6"/>
        <w:ind w:left="425" w:firstLineChars="0" w:firstLine="0"/>
        <w:rPr>
          <w:sz w:val="24"/>
        </w:rPr>
      </w:pPr>
      <w:r w:rsidRPr="00070596">
        <w:rPr>
          <w:rFonts w:hint="eastAsia"/>
          <w:sz w:val="24"/>
        </w:rPr>
        <w:t>1）多结算银行开户，跨行出入金</w:t>
      </w:r>
    </w:p>
    <w:p w:rsidR="00604F64" w:rsidRPr="00070596" w:rsidRDefault="00604F64" w:rsidP="00604F64">
      <w:pPr>
        <w:pStyle w:val="aff4"/>
        <w:spacing w:line="360" w:lineRule="auto"/>
        <w:ind w:left="425" w:firstLineChars="0" w:firstLine="0"/>
        <w:rPr>
          <w:szCs w:val="24"/>
        </w:rPr>
      </w:pPr>
      <w:r w:rsidRPr="00070596">
        <w:rPr>
          <w:rFonts w:hint="eastAsia"/>
          <w:szCs w:val="24"/>
        </w:rPr>
        <w:t>会员可以在多结算银行进行开户。可以实现跨行出入金。</w:t>
      </w:r>
    </w:p>
    <w:p w:rsidR="00604F64" w:rsidRPr="00070596" w:rsidRDefault="00604F64" w:rsidP="00604F64">
      <w:pPr>
        <w:pStyle w:val="aff4"/>
        <w:spacing w:line="360" w:lineRule="auto"/>
        <w:ind w:left="425" w:firstLineChars="0" w:firstLine="0"/>
        <w:rPr>
          <w:szCs w:val="24"/>
        </w:rPr>
      </w:pPr>
      <w:r w:rsidRPr="00070596">
        <w:rPr>
          <w:rFonts w:hint="eastAsia"/>
          <w:szCs w:val="24"/>
        </w:rPr>
        <w:t>2</w:t>
      </w:r>
      <w:r w:rsidRPr="00070596">
        <w:rPr>
          <w:rFonts w:hint="eastAsia"/>
          <w:szCs w:val="24"/>
        </w:rPr>
        <w:t>）当日跨行出金限制</w:t>
      </w:r>
    </w:p>
    <w:p w:rsidR="00604F64" w:rsidRPr="00070596" w:rsidRDefault="00604F64" w:rsidP="00604F64">
      <w:pPr>
        <w:pStyle w:val="aff4"/>
        <w:spacing w:line="360" w:lineRule="auto"/>
        <w:ind w:left="425" w:firstLineChars="0" w:firstLine="0"/>
        <w:rPr>
          <w:szCs w:val="24"/>
        </w:rPr>
      </w:pPr>
      <w:r w:rsidRPr="00070596">
        <w:rPr>
          <w:rFonts w:hint="eastAsia"/>
          <w:szCs w:val="24"/>
        </w:rPr>
        <w:t>上日结算完成后的可提资金在当日进行跨行出金不限制。在上线后短期内</w:t>
      </w:r>
      <w:r w:rsidR="00A4192F" w:rsidRPr="00070596">
        <w:rPr>
          <w:rFonts w:hint="eastAsia"/>
          <w:szCs w:val="24"/>
        </w:rPr>
        <w:t>暂</w:t>
      </w:r>
      <w:r w:rsidRPr="00070596">
        <w:rPr>
          <w:rFonts w:hint="eastAsia"/>
          <w:szCs w:val="24"/>
        </w:rPr>
        <w:t>不</w:t>
      </w:r>
      <w:r w:rsidR="00A4192F" w:rsidRPr="00070596">
        <w:rPr>
          <w:rFonts w:hint="eastAsia"/>
          <w:szCs w:val="24"/>
        </w:rPr>
        <w:t>提供</w:t>
      </w:r>
      <w:r w:rsidRPr="00070596">
        <w:rPr>
          <w:rFonts w:hint="eastAsia"/>
          <w:szCs w:val="24"/>
        </w:rPr>
        <w:t>当日跨行出金</w:t>
      </w:r>
      <w:r w:rsidR="00A4192F" w:rsidRPr="00070596">
        <w:rPr>
          <w:rFonts w:hint="eastAsia"/>
          <w:szCs w:val="24"/>
        </w:rPr>
        <w:t>服务，即当日的入金金额在当日跨行出金</w:t>
      </w:r>
      <w:r w:rsidRPr="00070596">
        <w:rPr>
          <w:rFonts w:hint="eastAsia"/>
          <w:szCs w:val="24"/>
        </w:rPr>
        <w:t>。条件成熟后在配合跨行手续费率的设置下允许当日跨行出金。</w:t>
      </w:r>
    </w:p>
    <w:p w:rsidR="00604F64" w:rsidRPr="00070596" w:rsidRDefault="00604F64" w:rsidP="00604F64">
      <w:pPr>
        <w:pStyle w:val="aff4"/>
        <w:spacing w:line="360" w:lineRule="auto"/>
        <w:ind w:left="425" w:firstLineChars="0" w:firstLine="0"/>
        <w:rPr>
          <w:szCs w:val="24"/>
        </w:rPr>
      </w:pPr>
      <w:r w:rsidRPr="00070596">
        <w:rPr>
          <w:rFonts w:hint="eastAsia"/>
          <w:szCs w:val="24"/>
        </w:rPr>
        <w:t>3</w:t>
      </w:r>
      <w:r w:rsidRPr="00070596">
        <w:rPr>
          <w:rFonts w:hint="eastAsia"/>
          <w:szCs w:val="24"/>
        </w:rPr>
        <w:t>）查询会员余额</w:t>
      </w:r>
    </w:p>
    <w:p w:rsidR="00604F64" w:rsidRDefault="00604F64" w:rsidP="00860042">
      <w:pPr>
        <w:pStyle w:val="aff4"/>
        <w:spacing w:line="360" w:lineRule="auto"/>
        <w:ind w:left="425" w:firstLineChars="0" w:firstLine="0"/>
        <w:rPr>
          <w:szCs w:val="24"/>
        </w:rPr>
      </w:pPr>
      <w:r>
        <w:rPr>
          <w:rFonts w:hint="eastAsia"/>
          <w:szCs w:val="24"/>
        </w:rPr>
        <w:t>在管理办法</w:t>
      </w:r>
      <w:r w:rsidR="00A4192F">
        <w:rPr>
          <w:rFonts w:hint="eastAsia"/>
          <w:szCs w:val="24"/>
        </w:rPr>
        <w:t>中进行</w:t>
      </w:r>
      <w:r>
        <w:rPr>
          <w:rFonts w:hint="eastAsia"/>
          <w:szCs w:val="24"/>
        </w:rPr>
        <w:t>约定，交易所可以查询会员在结算银行的账户余额。</w:t>
      </w:r>
    </w:p>
    <w:p w:rsidR="00322D0C" w:rsidRPr="00951340" w:rsidRDefault="00D15EA1" w:rsidP="00455B1F">
      <w:pPr>
        <w:pStyle w:val="21"/>
        <w:widowControl/>
        <w:numPr>
          <w:ilvl w:val="1"/>
          <w:numId w:val="27"/>
        </w:numPr>
        <w:adjustRightInd/>
        <w:snapToGrid/>
        <w:spacing w:before="260" w:after="270" w:line="416" w:lineRule="atLeast"/>
        <w:ind w:left="567"/>
      </w:pPr>
      <w:bookmarkStart w:id="243" w:name="_Toc436408920"/>
      <w:r>
        <w:rPr>
          <w:rFonts w:hint="eastAsia"/>
        </w:rPr>
        <w:lastRenderedPageBreak/>
        <w:t>清算顺序</w:t>
      </w:r>
      <w:bookmarkEnd w:id="243"/>
    </w:p>
    <w:p w:rsidR="00322D0C" w:rsidRDefault="003B27F2" w:rsidP="00951340">
      <w:pPr>
        <w:pStyle w:val="aff4"/>
        <w:spacing w:line="360" w:lineRule="auto"/>
        <w:ind w:firstLineChars="0" w:firstLine="0"/>
        <w:rPr>
          <w:szCs w:val="24"/>
        </w:rPr>
      </w:pPr>
      <w:ins w:id="244" w:author="陈良" w:date="2016-07-07T11:25:00Z">
        <w:r>
          <w:rPr>
            <w:rFonts w:hint="eastAsia"/>
            <w:szCs w:val="24"/>
          </w:rPr>
          <w:t xml:space="preserve">    </w:t>
        </w:r>
      </w:ins>
      <w:r w:rsidR="00C25CEB" w:rsidRPr="00EA7C2A">
        <w:rPr>
          <w:rFonts w:hint="eastAsia"/>
          <w:szCs w:val="24"/>
        </w:rPr>
        <w:t>为了减少交割违约的概率，清算中的费用清算放在竞价交割和询价交割之后，因为费用造成的可用资金为负，可通过追保，不会影响到交割。</w:t>
      </w:r>
    </w:p>
    <w:p w:rsidR="0037342C" w:rsidRPr="00951340" w:rsidRDefault="00F07335" w:rsidP="00455B1F">
      <w:pPr>
        <w:pStyle w:val="21"/>
        <w:widowControl/>
        <w:numPr>
          <w:ilvl w:val="1"/>
          <w:numId w:val="27"/>
        </w:numPr>
        <w:adjustRightInd/>
        <w:snapToGrid/>
        <w:spacing w:before="260" w:after="270" w:line="416" w:lineRule="atLeast"/>
        <w:ind w:left="567"/>
      </w:pPr>
      <w:bookmarkStart w:id="245" w:name="_Toc436408921"/>
      <w:r w:rsidRPr="00506B92">
        <w:rPr>
          <w:rFonts w:hint="eastAsia"/>
          <w:sz w:val="32"/>
        </w:rPr>
        <w:t>客户资金划转密码管理</w:t>
      </w:r>
      <w:bookmarkEnd w:id="245"/>
    </w:p>
    <w:p w:rsidR="0037342C" w:rsidRDefault="003B27F2" w:rsidP="00951340">
      <w:pPr>
        <w:pStyle w:val="aff4"/>
        <w:spacing w:line="360" w:lineRule="auto"/>
        <w:ind w:firstLineChars="0" w:firstLine="0"/>
        <w:rPr>
          <w:szCs w:val="24"/>
        </w:rPr>
      </w:pPr>
      <w:ins w:id="246" w:author="陈良" w:date="2016-07-07T11:25:00Z">
        <w:r>
          <w:rPr>
            <w:rFonts w:hint="eastAsia"/>
            <w:szCs w:val="24"/>
          </w:rPr>
          <w:t xml:space="preserve">    </w:t>
        </w:r>
      </w:ins>
      <w:r w:rsidR="004F2D91" w:rsidRPr="0042464E">
        <w:rPr>
          <w:rFonts w:hint="eastAsia"/>
          <w:szCs w:val="24"/>
        </w:rPr>
        <w:t>会员可以在客户资金划转密码管理菜单中维护代理客户的资金划转密码。原本对客户资金划转密码可以进行修改，即要求输入旧密码，新密码，确认新密码，改为密码重置，不需要输入旧密码，直接输入新密码，确认新密码进行重置。</w:t>
      </w:r>
    </w:p>
    <w:p w:rsidR="00640BDF" w:rsidRPr="00951340" w:rsidRDefault="00644552" w:rsidP="00455B1F">
      <w:pPr>
        <w:pStyle w:val="21"/>
        <w:widowControl/>
        <w:numPr>
          <w:ilvl w:val="1"/>
          <w:numId w:val="27"/>
        </w:numPr>
        <w:adjustRightInd/>
        <w:snapToGrid/>
        <w:spacing w:before="260" w:after="270" w:line="416" w:lineRule="atLeast"/>
        <w:ind w:left="567"/>
      </w:pPr>
      <w:bookmarkStart w:id="247" w:name="_Toc436408922"/>
      <w:r>
        <w:rPr>
          <w:rFonts w:hint="eastAsia"/>
          <w:sz w:val="32"/>
        </w:rPr>
        <w:t>充抵保证金业务</w:t>
      </w:r>
      <w:bookmarkEnd w:id="247"/>
    </w:p>
    <w:p w:rsidR="00A20670" w:rsidRDefault="003B27F2" w:rsidP="00A20670">
      <w:pPr>
        <w:pStyle w:val="aff4"/>
        <w:spacing w:line="360" w:lineRule="auto"/>
        <w:ind w:firstLineChars="0" w:firstLine="0"/>
        <w:rPr>
          <w:szCs w:val="24"/>
        </w:rPr>
      </w:pPr>
      <w:ins w:id="248" w:author="陈良" w:date="2016-07-07T11:24:00Z">
        <w:r>
          <w:rPr>
            <w:rFonts w:hint="eastAsia"/>
            <w:szCs w:val="24"/>
          </w:rPr>
          <w:t xml:space="preserve">    </w:t>
        </w:r>
      </w:ins>
      <w:r w:rsidR="005E7DC7" w:rsidRPr="008F22E3">
        <w:rPr>
          <w:rFonts w:hint="eastAsia"/>
          <w:szCs w:val="24"/>
        </w:rPr>
        <w:t>充抵保证金</w:t>
      </w:r>
      <w:r w:rsidR="005E7DC7">
        <w:rPr>
          <w:rFonts w:hint="eastAsia"/>
          <w:szCs w:val="24"/>
        </w:rPr>
        <w:t>业务相关的资金项会体现在清算文件中，</w:t>
      </w:r>
      <w:r w:rsidR="00A4192F">
        <w:rPr>
          <w:rFonts w:hint="eastAsia"/>
          <w:szCs w:val="24"/>
        </w:rPr>
        <w:t>要求</w:t>
      </w:r>
      <w:r w:rsidR="00D27ADE">
        <w:rPr>
          <w:rFonts w:hint="eastAsia"/>
          <w:szCs w:val="24"/>
        </w:rPr>
        <w:t>无论自营、代理个人、代理法人的</w:t>
      </w:r>
      <w:r w:rsidR="005E7DC7">
        <w:rPr>
          <w:rFonts w:hint="eastAsia"/>
          <w:szCs w:val="24"/>
        </w:rPr>
        <w:t>二级系统对充抵保证金</w:t>
      </w:r>
      <w:r w:rsidR="00154D92">
        <w:rPr>
          <w:rFonts w:hint="eastAsia"/>
          <w:szCs w:val="24"/>
        </w:rPr>
        <w:t>业务相关</w:t>
      </w:r>
      <w:r w:rsidR="005E7DC7">
        <w:rPr>
          <w:rFonts w:hint="eastAsia"/>
          <w:szCs w:val="24"/>
        </w:rPr>
        <w:t>的资金项进行支持</w:t>
      </w:r>
      <w:r w:rsidR="00B03183">
        <w:rPr>
          <w:rFonts w:hint="eastAsia"/>
          <w:szCs w:val="24"/>
        </w:rPr>
        <w:t>，保证二级系统的清算正确</w:t>
      </w:r>
      <w:r w:rsidR="005E7DC7" w:rsidRPr="008F22E3">
        <w:rPr>
          <w:rFonts w:hint="eastAsia"/>
          <w:szCs w:val="24"/>
        </w:rPr>
        <w:t>。</w:t>
      </w:r>
      <w:r w:rsidR="005E7DC7">
        <w:rPr>
          <w:rFonts w:hint="eastAsia"/>
          <w:szCs w:val="24"/>
        </w:rPr>
        <w:t>具体见八、资金结构介绍。</w:t>
      </w:r>
    </w:p>
    <w:p w:rsidR="00640BDF" w:rsidRDefault="003B27F2" w:rsidP="00A20670">
      <w:pPr>
        <w:pStyle w:val="aff4"/>
        <w:spacing w:line="360" w:lineRule="auto"/>
        <w:ind w:firstLineChars="0" w:firstLine="0"/>
        <w:rPr>
          <w:szCs w:val="24"/>
        </w:rPr>
      </w:pPr>
      <w:ins w:id="249" w:author="陈良" w:date="2016-07-07T11:25:00Z">
        <w:r>
          <w:rPr>
            <w:rFonts w:hint="eastAsia"/>
            <w:szCs w:val="24"/>
          </w:rPr>
          <w:t xml:space="preserve">    </w:t>
        </w:r>
      </w:ins>
      <w:r w:rsidR="00A20670">
        <w:rPr>
          <w:rFonts w:hint="eastAsia"/>
          <w:szCs w:val="24"/>
        </w:rPr>
        <w:t>充抵额度主系统是</w:t>
      </w:r>
      <w:r w:rsidR="0004612B">
        <w:rPr>
          <w:rFonts w:hint="eastAsia"/>
          <w:szCs w:val="24"/>
        </w:rPr>
        <w:t>分配</w:t>
      </w:r>
      <w:r w:rsidR="00A20670">
        <w:rPr>
          <w:rFonts w:hint="eastAsia"/>
          <w:szCs w:val="24"/>
        </w:rPr>
        <w:t>到席位。二级系统再自行分配到客户。</w:t>
      </w:r>
    </w:p>
    <w:p w:rsidR="00205D55" w:rsidRPr="00951340" w:rsidRDefault="00E71EF8" w:rsidP="00455B1F">
      <w:pPr>
        <w:pStyle w:val="21"/>
        <w:widowControl/>
        <w:numPr>
          <w:ilvl w:val="1"/>
          <w:numId w:val="27"/>
        </w:numPr>
        <w:adjustRightInd/>
        <w:snapToGrid/>
        <w:spacing w:before="260" w:after="270" w:line="416" w:lineRule="atLeast"/>
        <w:ind w:left="567"/>
      </w:pPr>
      <w:bookmarkStart w:id="250" w:name="_Toc436408923"/>
      <w:r>
        <w:rPr>
          <w:rFonts w:hint="eastAsia"/>
          <w:sz w:val="32"/>
        </w:rPr>
        <w:t>支持保证金封闭</w:t>
      </w:r>
      <w:bookmarkEnd w:id="250"/>
    </w:p>
    <w:p w:rsidR="00E71EF8" w:rsidRDefault="003A3E56" w:rsidP="00BD4899">
      <w:pPr>
        <w:pStyle w:val="aff4"/>
        <w:spacing w:line="360" w:lineRule="auto"/>
        <w:ind w:firstLineChars="0" w:firstLine="0"/>
        <w:rPr>
          <w:ins w:id="251" w:author="陈良" w:date="2016-07-07T11:24:00Z"/>
          <w:szCs w:val="24"/>
        </w:rPr>
      </w:pPr>
      <w:ins w:id="252" w:author="陈良" w:date="2016-07-07T11:24:00Z">
        <w:r>
          <w:rPr>
            <w:rFonts w:hint="eastAsia"/>
            <w:szCs w:val="24"/>
          </w:rPr>
          <w:t xml:space="preserve">    </w:t>
        </w:r>
      </w:ins>
      <w:r w:rsidR="00A42BB7">
        <w:rPr>
          <w:rFonts w:hint="eastAsia"/>
          <w:szCs w:val="24"/>
        </w:rPr>
        <w:t>对于代理法人、代理个人的二级系统，从系统角度应当支持保证金封闭模式，进行积极推广，目前并不强制要求必须使用保证金封闭模式。对于自营会员，建议能够支持保证金封闭模式。</w:t>
      </w:r>
    </w:p>
    <w:p w:rsidR="003A3E56" w:rsidRPr="003A3E56" w:rsidRDefault="003A3E56" w:rsidP="00BD4899">
      <w:pPr>
        <w:pStyle w:val="aff4"/>
        <w:spacing w:line="360" w:lineRule="auto"/>
        <w:ind w:firstLineChars="0" w:firstLine="0"/>
        <w:rPr>
          <w:szCs w:val="24"/>
        </w:rPr>
      </w:pPr>
      <w:ins w:id="253" w:author="陈良" w:date="2016-07-07T11:24:00Z">
        <w:r>
          <w:rPr>
            <w:rFonts w:hint="eastAsia"/>
            <w:szCs w:val="24"/>
          </w:rPr>
          <w:t xml:space="preserve">    </w:t>
        </w:r>
        <w:r>
          <w:rPr>
            <w:rFonts w:hint="eastAsia"/>
            <w:szCs w:val="24"/>
          </w:rPr>
          <w:t>保证金封闭模式的保证金对账方式发生改变。不再由二级系统发起保证金对账的汇总、明细请求，而</w:t>
        </w:r>
        <w:r>
          <w:rPr>
            <w:rFonts w:hint="eastAsia"/>
          </w:rPr>
          <w:t>是</w:t>
        </w:r>
        <w:r>
          <w:t>通过</w:t>
        </w:r>
        <w:r>
          <w:rPr>
            <w:rFonts w:hint="eastAsia"/>
          </w:rPr>
          <w:t>下载</w:t>
        </w:r>
        <w:r>
          <w:t>清算文件进行对账处理</w:t>
        </w:r>
        <w:r>
          <w:rPr>
            <w:rFonts w:hint="eastAsia"/>
          </w:rPr>
          <w:t>，即保证金出入金流水将包含在清算文件中供保证金对账。</w:t>
        </w:r>
        <w:r w:rsidRPr="001A1C46">
          <w:rPr>
            <w:rFonts w:hint="eastAsia"/>
            <w:szCs w:val="24"/>
          </w:rPr>
          <w:t>对于对账不平等情况交易所不再控制对账过程，由二级系统自行调账并确保对账成功。</w:t>
        </w:r>
      </w:ins>
    </w:p>
    <w:p w:rsidR="00E17DC6" w:rsidRPr="00951340" w:rsidRDefault="00E17DC6" w:rsidP="00455B1F">
      <w:pPr>
        <w:pStyle w:val="21"/>
        <w:widowControl/>
        <w:numPr>
          <w:ilvl w:val="1"/>
          <w:numId w:val="27"/>
        </w:numPr>
        <w:adjustRightInd/>
        <w:snapToGrid/>
        <w:spacing w:before="260" w:after="270" w:line="416" w:lineRule="atLeast"/>
        <w:ind w:left="567"/>
      </w:pPr>
      <w:bookmarkStart w:id="254" w:name="_Toc436408924"/>
      <w:r>
        <w:rPr>
          <w:rFonts w:hint="eastAsia"/>
          <w:sz w:val="32"/>
        </w:rPr>
        <w:t>席位资金额度</w:t>
      </w:r>
      <w:bookmarkEnd w:id="254"/>
    </w:p>
    <w:p w:rsidR="009340CA" w:rsidRDefault="009340CA" w:rsidP="009340CA">
      <w:pPr>
        <w:pStyle w:val="a6"/>
        <w:spacing w:line="360" w:lineRule="auto"/>
        <w:ind w:left="425" w:firstLineChars="0" w:firstLine="0"/>
        <w:rPr>
          <w:sz w:val="24"/>
        </w:rPr>
      </w:pPr>
      <w:r w:rsidRPr="009340CA">
        <w:rPr>
          <w:rFonts w:hint="eastAsia"/>
          <w:sz w:val="24"/>
        </w:rPr>
        <w:t>代理法人的席位资金额度，主系统只设置到席位，二级系统再自行分配到客户。</w:t>
      </w:r>
    </w:p>
    <w:p w:rsidR="00E17DC6" w:rsidRDefault="009340CA" w:rsidP="009340CA">
      <w:pPr>
        <w:pStyle w:val="a6"/>
        <w:spacing w:line="360" w:lineRule="auto"/>
        <w:ind w:left="425" w:firstLineChars="0" w:firstLine="0"/>
        <w:rPr>
          <w:sz w:val="24"/>
        </w:rPr>
      </w:pPr>
      <w:r w:rsidRPr="000D1D3C">
        <w:rPr>
          <w:rFonts w:hint="eastAsia"/>
          <w:sz w:val="24"/>
        </w:rPr>
        <w:lastRenderedPageBreak/>
        <w:t>代理个人，根据主系统设置权限，会直接不检查资金。</w:t>
      </w:r>
    </w:p>
    <w:p w:rsidR="00B1189B" w:rsidRPr="00951340" w:rsidRDefault="00B1189B" w:rsidP="00455B1F">
      <w:pPr>
        <w:pStyle w:val="21"/>
        <w:widowControl/>
        <w:numPr>
          <w:ilvl w:val="1"/>
          <w:numId w:val="27"/>
        </w:numPr>
        <w:adjustRightInd/>
        <w:snapToGrid/>
        <w:spacing w:before="260" w:after="270" w:line="416" w:lineRule="atLeast"/>
        <w:ind w:left="567"/>
      </w:pPr>
      <w:bookmarkStart w:id="255" w:name="_Toc436408925"/>
      <w:r>
        <w:rPr>
          <w:rFonts w:hint="eastAsia"/>
          <w:sz w:val="32"/>
        </w:rPr>
        <w:t>资金结构影响</w:t>
      </w:r>
      <w:r w:rsidR="00B30F0D">
        <w:rPr>
          <w:rFonts w:hint="eastAsia"/>
          <w:sz w:val="32"/>
        </w:rPr>
        <w:t>及介绍</w:t>
      </w:r>
      <w:bookmarkEnd w:id="255"/>
    </w:p>
    <w:tbl>
      <w:tblPr>
        <w:tblW w:w="4859"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426"/>
        <w:gridCol w:w="1850"/>
        <w:gridCol w:w="5811"/>
      </w:tblGrid>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b/>
                <w:bCs/>
                <w:kern w:val="0"/>
                <w:sz w:val="20"/>
              </w:rPr>
              <w:t>序号</w:t>
            </w: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ind w:firstLine="402"/>
              <w:rPr>
                <w:rFonts w:cs="宋体"/>
                <w:kern w:val="0"/>
                <w:sz w:val="20"/>
              </w:rPr>
            </w:pPr>
            <w:r w:rsidRPr="004452D4">
              <w:rPr>
                <w:rFonts w:cs="宋体"/>
                <w:b/>
                <w:bCs/>
                <w:kern w:val="0"/>
                <w:sz w:val="20"/>
              </w:rPr>
              <w:t>字段描述</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ind w:firstLine="402"/>
              <w:rPr>
                <w:rFonts w:cs="宋体"/>
                <w:kern w:val="0"/>
                <w:sz w:val="20"/>
              </w:rPr>
            </w:pPr>
            <w:r w:rsidRPr="004452D4">
              <w:rPr>
                <w:rFonts w:cs="宋体"/>
                <w:b/>
                <w:bCs/>
                <w:kern w:val="0"/>
                <w:sz w:val="20"/>
              </w:rPr>
              <w:t>说明</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CAFFFF"/>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CAFFFF"/>
            <w:vAlign w:val="center"/>
          </w:tcPr>
          <w:p w:rsidR="00C4080A" w:rsidRPr="004452D4" w:rsidRDefault="00C4080A" w:rsidP="00CF2160">
            <w:pPr>
              <w:widowControl/>
              <w:rPr>
                <w:rFonts w:cs="宋体"/>
                <w:kern w:val="0"/>
                <w:sz w:val="20"/>
              </w:rPr>
            </w:pPr>
            <w:r w:rsidRPr="004452D4">
              <w:rPr>
                <w:rFonts w:cs="宋体"/>
                <w:kern w:val="0"/>
                <w:sz w:val="20"/>
              </w:rPr>
              <w:t>日期</w:t>
            </w:r>
          </w:p>
        </w:tc>
        <w:tc>
          <w:tcPr>
            <w:tcW w:w="3593" w:type="pct"/>
            <w:tcBorders>
              <w:top w:val="outset" w:sz="6" w:space="0" w:color="111111"/>
              <w:left w:val="outset" w:sz="6" w:space="0" w:color="111111"/>
              <w:bottom w:val="outset" w:sz="6" w:space="0" w:color="111111"/>
              <w:right w:val="outset" w:sz="6" w:space="0" w:color="111111"/>
            </w:tcBorders>
            <w:shd w:val="clear" w:color="auto" w:fill="CAFFFF"/>
            <w:vAlign w:val="center"/>
          </w:tcPr>
          <w:p w:rsidR="00C4080A" w:rsidRPr="004452D4" w:rsidRDefault="00C4080A" w:rsidP="00CF2160">
            <w:pPr>
              <w:widowControl/>
              <w:rPr>
                <w:rFonts w:cs="宋体"/>
                <w:kern w:val="0"/>
                <w:sz w:val="20"/>
              </w:rPr>
            </w:pP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CAFFFF"/>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CAFFFF"/>
            <w:vAlign w:val="center"/>
          </w:tcPr>
          <w:p w:rsidR="00C4080A" w:rsidRPr="004452D4" w:rsidRDefault="00C4080A" w:rsidP="00CF2160">
            <w:pPr>
              <w:widowControl/>
              <w:rPr>
                <w:rFonts w:cs="宋体"/>
                <w:kern w:val="0"/>
                <w:sz w:val="20"/>
              </w:rPr>
            </w:pPr>
            <w:r w:rsidRPr="004452D4">
              <w:rPr>
                <w:rFonts w:cs="宋体"/>
                <w:kern w:val="0"/>
                <w:sz w:val="20"/>
              </w:rPr>
              <w:t>会员</w:t>
            </w:r>
            <w:r>
              <w:rPr>
                <w:rFonts w:cs="宋体" w:hint="eastAsia"/>
                <w:kern w:val="0"/>
                <w:sz w:val="20"/>
              </w:rPr>
              <w:t>席位</w:t>
            </w:r>
            <w:r w:rsidRPr="004452D4">
              <w:rPr>
                <w:rFonts w:cs="宋体"/>
                <w:kern w:val="0"/>
                <w:sz w:val="20"/>
              </w:rPr>
              <w:t>代码</w:t>
            </w:r>
          </w:p>
        </w:tc>
        <w:tc>
          <w:tcPr>
            <w:tcW w:w="3593" w:type="pct"/>
            <w:tcBorders>
              <w:top w:val="outset" w:sz="6" w:space="0" w:color="111111"/>
              <w:left w:val="outset" w:sz="6" w:space="0" w:color="111111"/>
              <w:bottom w:val="outset" w:sz="6" w:space="0" w:color="111111"/>
              <w:right w:val="outset" w:sz="6" w:space="0" w:color="111111"/>
            </w:tcBorders>
            <w:shd w:val="clear" w:color="auto" w:fill="CAFFFF"/>
            <w:vAlign w:val="center"/>
          </w:tcPr>
          <w:p w:rsidR="00C4080A" w:rsidRPr="004452D4" w:rsidRDefault="00C4080A" w:rsidP="00CF2160">
            <w:pPr>
              <w:widowControl/>
              <w:rPr>
                <w:rFonts w:cs="宋体"/>
                <w:kern w:val="0"/>
                <w:sz w:val="20"/>
              </w:rPr>
            </w:pP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总权益</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实有货币资金+实际充抵额度</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实有货币资金</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当日可提资金</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当日货币交易可报价余额</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可用于现货市场报价的余额</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当日额度交易可报价余额</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可用于延期、即期市场报价的余额</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实际充抵额度</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获得的充抵保证金的实际额度</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已用充抵额度</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已经使用的充抵额度</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剩余充抵额度</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还可以使用的充抵额度</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交易保证金占用</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即延期市场的持仓占用保证金</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基础保证金</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铂金冻结金额</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拥有铂金库存需要冻结的金额</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手工冻结资金</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交易所手工进行冻结的资金</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当日盈亏</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延期市场的盈亏</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当日入金</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当日出金</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收到的货款</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现货成交、延期交割、即期交割、询价交割收到的货款</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支付的货款</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现货成交、延期交割、即期交割、询价交割支付的货款</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费用</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利息</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白银货款冻结</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白银交割后，在卖方未提供增值税发票前冻结的货款</w:t>
            </w:r>
          </w:p>
        </w:tc>
      </w:tr>
      <w:tr w:rsidR="00C4080A" w:rsidRPr="004452D4" w:rsidTr="00CF2160">
        <w:tc>
          <w:tcPr>
            <w:tcW w:w="26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455B1F">
            <w:pPr>
              <w:widowControl/>
              <w:numPr>
                <w:ilvl w:val="0"/>
                <w:numId w:val="44"/>
              </w:numPr>
              <w:ind w:left="0" w:firstLine="0"/>
              <w:rPr>
                <w:rFonts w:cs="宋体"/>
                <w:kern w:val="0"/>
                <w:sz w:val="20"/>
              </w:rPr>
            </w:pPr>
          </w:p>
        </w:tc>
        <w:tc>
          <w:tcPr>
            <w:tcW w:w="1144"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sidRPr="004452D4">
              <w:rPr>
                <w:rFonts w:cs="宋体"/>
                <w:kern w:val="0"/>
                <w:sz w:val="20"/>
              </w:rPr>
              <w:t>交割保证金占用</w:t>
            </w:r>
          </w:p>
        </w:tc>
        <w:tc>
          <w:tcPr>
            <w:tcW w:w="3593" w:type="pct"/>
            <w:tcBorders>
              <w:top w:val="outset" w:sz="6" w:space="0" w:color="111111"/>
              <w:left w:val="outset" w:sz="6" w:space="0" w:color="111111"/>
              <w:bottom w:val="outset" w:sz="6" w:space="0" w:color="111111"/>
              <w:right w:val="outset" w:sz="6" w:space="0" w:color="111111"/>
            </w:tcBorders>
            <w:shd w:val="clear" w:color="auto" w:fill="auto"/>
            <w:vAlign w:val="center"/>
          </w:tcPr>
          <w:p w:rsidR="00C4080A" w:rsidRPr="004452D4" w:rsidRDefault="00C4080A" w:rsidP="00CF2160">
            <w:pPr>
              <w:widowControl/>
              <w:rPr>
                <w:rFonts w:cs="宋体"/>
                <w:kern w:val="0"/>
                <w:sz w:val="20"/>
              </w:rPr>
            </w:pPr>
            <w:r>
              <w:rPr>
                <w:rFonts w:cs="宋体" w:hint="eastAsia"/>
                <w:kern w:val="0"/>
                <w:sz w:val="20"/>
              </w:rPr>
              <w:t>交割前，进行占用的保证金</w:t>
            </w:r>
          </w:p>
        </w:tc>
      </w:tr>
    </w:tbl>
    <w:p w:rsidR="00B1189B" w:rsidRPr="00C4080A" w:rsidRDefault="00B1189B" w:rsidP="009340CA">
      <w:pPr>
        <w:pStyle w:val="a6"/>
        <w:spacing w:line="360" w:lineRule="auto"/>
        <w:ind w:left="425" w:firstLineChars="0" w:firstLine="0"/>
        <w:rPr>
          <w:sz w:val="24"/>
        </w:rPr>
      </w:pPr>
    </w:p>
    <w:p w:rsidR="00322D0C" w:rsidRDefault="00322D0C" w:rsidP="00334A8D">
      <w:pPr>
        <w:pStyle w:val="10"/>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256" w:name="_Toc419723701"/>
      <w:bookmarkStart w:id="257" w:name="_Toc436408926"/>
      <w:bookmarkEnd w:id="237"/>
      <w:r w:rsidRPr="00E612FD">
        <w:rPr>
          <w:rFonts w:ascii="黑体" w:hAnsi="黑体" w:cs="Arial" w:hint="eastAsia"/>
          <w:smallCaps/>
          <w:kern w:val="0"/>
          <w:sz w:val="32"/>
          <w:szCs w:val="30"/>
        </w:rPr>
        <w:t>交割</w:t>
      </w:r>
      <w:r w:rsidRPr="00A27F29">
        <w:rPr>
          <w:rFonts w:ascii="黑体" w:hAnsi="黑体" w:cs="Arial" w:hint="eastAsia"/>
          <w:smallCaps/>
          <w:kern w:val="0"/>
          <w:sz w:val="32"/>
          <w:szCs w:val="30"/>
        </w:rPr>
        <w:t>储运部业务影响分析</w:t>
      </w:r>
      <w:bookmarkEnd w:id="256"/>
      <w:bookmarkEnd w:id="257"/>
    </w:p>
    <w:p w:rsidR="00A27F29" w:rsidRPr="00A27F29" w:rsidRDefault="00A27F29" w:rsidP="00455B1F">
      <w:pPr>
        <w:pStyle w:val="a6"/>
        <w:keepNext/>
        <w:keepLines/>
        <w:widowControl/>
        <w:numPr>
          <w:ilvl w:val="0"/>
          <w:numId w:val="27"/>
        </w:numPr>
        <w:spacing w:before="260" w:after="270" w:line="416" w:lineRule="atLeast"/>
        <w:ind w:firstLineChars="0"/>
        <w:outlineLvl w:val="1"/>
        <w:rPr>
          <w:rFonts w:ascii="Arial" w:eastAsia="黑体" w:hAnsi="Arial"/>
          <w:b/>
          <w:bCs/>
          <w:vanish/>
          <w:sz w:val="28"/>
          <w:szCs w:val="32"/>
        </w:rPr>
      </w:pPr>
      <w:bookmarkStart w:id="258" w:name="_Toc419208026"/>
      <w:bookmarkStart w:id="259" w:name="_Toc419723702"/>
    </w:p>
    <w:p w:rsidR="00E84310" w:rsidRPr="00312879" w:rsidRDefault="00E84310" w:rsidP="00455B1F">
      <w:pPr>
        <w:pStyle w:val="21"/>
        <w:widowControl/>
        <w:numPr>
          <w:ilvl w:val="1"/>
          <w:numId w:val="27"/>
        </w:numPr>
        <w:adjustRightInd/>
        <w:snapToGrid/>
        <w:spacing w:before="260" w:after="270" w:line="416" w:lineRule="atLeast"/>
        <w:rPr>
          <w:rFonts w:hAnsi="黑体"/>
          <w:bCs w:val="0"/>
          <w:kern w:val="0"/>
          <w:szCs w:val="20"/>
        </w:rPr>
      </w:pPr>
      <w:bookmarkStart w:id="260" w:name="_Toc419723705"/>
      <w:bookmarkStart w:id="261" w:name="_Toc436408927"/>
      <w:bookmarkStart w:id="262" w:name="_Toc419208027"/>
      <w:bookmarkStart w:id="263" w:name="_Toc419723703"/>
      <w:bookmarkStart w:id="264" w:name="_Toc419723709"/>
      <w:bookmarkStart w:id="265" w:name="_Toc407094605"/>
      <w:bookmarkEnd w:id="104"/>
      <w:bookmarkEnd w:id="105"/>
      <w:bookmarkEnd w:id="258"/>
      <w:bookmarkEnd w:id="259"/>
      <w:r>
        <w:rPr>
          <w:rFonts w:hAnsi="黑体" w:hint="eastAsia"/>
          <w:bCs w:val="0"/>
          <w:kern w:val="0"/>
          <w:szCs w:val="20"/>
        </w:rPr>
        <w:t>实物账户</w:t>
      </w:r>
      <w:bookmarkEnd w:id="260"/>
      <w:bookmarkEnd w:id="261"/>
    </w:p>
    <w:p w:rsidR="00C81229" w:rsidRDefault="00C81229" w:rsidP="00E84310">
      <w:pPr>
        <w:spacing w:line="360" w:lineRule="auto"/>
        <w:ind w:firstLineChars="200" w:firstLine="480"/>
        <w:rPr>
          <w:rFonts w:asciiTheme="minorEastAsia" w:eastAsiaTheme="minorEastAsia" w:hAnsiTheme="minorEastAsia" w:cs="宋体"/>
          <w:sz w:val="24"/>
        </w:rPr>
      </w:pPr>
      <w:r w:rsidRPr="00F85495">
        <w:rPr>
          <w:rFonts w:hint="eastAsia"/>
          <w:sz w:val="24"/>
        </w:rPr>
        <w:t>交易所实物管理实行一户一码制，会员及客户开户成功即获得各自的实物账户代码（十位），实物管理到每个会员</w:t>
      </w:r>
      <w:r>
        <w:rPr>
          <w:rFonts w:hint="eastAsia"/>
          <w:sz w:val="24"/>
        </w:rPr>
        <w:t>及</w:t>
      </w:r>
      <w:r w:rsidRPr="00F85495">
        <w:rPr>
          <w:rFonts w:hint="eastAsia"/>
          <w:sz w:val="24"/>
        </w:rPr>
        <w:t>客户的实物账户。</w:t>
      </w:r>
      <w:r>
        <w:rPr>
          <w:rFonts w:asciiTheme="minorEastAsia" w:eastAsiaTheme="minorEastAsia" w:hAnsiTheme="minorEastAsia" w:cs="宋体" w:hint="eastAsia"/>
          <w:sz w:val="24"/>
        </w:rPr>
        <w:t>开展非指定交易业务</w:t>
      </w:r>
      <w:r w:rsidRPr="00E50E81">
        <w:rPr>
          <w:rFonts w:asciiTheme="minorEastAsia" w:eastAsiaTheme="minorEastAsia" w:hAnsiTheme="minorEastAsia" w:cs="宋体" w:hint="eastAsia"/>
          <w:sz w:val="24"/>
        </w:rPr>
        <w:t>后</w:t>
      </w:r>
      <w:r>
        <w:rPr>
          <w:rFonts w:asciiTheme="minorEastAsia" w:eastAsiaTheme="minorEastAsia" w:hAnsiTheme="minorEastAsia" w:cs="宋体" w:hint="eastAsia"/>
          <w:sz w:val="24"/>
        </w:rPr>
        <w:t>，</w:t>
      </w:r>
      <w:r w:rsidRPr="00F85495">
        <w:rPr>
          <w:rFonts w:hint="eastAsia"/>
          <w:sz w:val="24"/>
        </w:rPr>
        <w:t>同一客户可以</w:t>
      </w:r>
      <w:r>
        <w:rPr>
          <w:rFonts w:hint="eastAsia"/>
          <w:sz w:val="24"/>
        </w:rPr>
        <w:t>通过不同</w:t>
      </w:r>
      <w:r w:rsidRPr="00F85495">
        <w:rPr>
          <w:rFonts w:hint="eastAsia"/>
          <w:sz w:val="24"/>
        </w:rPr>
        <w:t>会员</w:t>
      </w:r>
      <w:r>
        <w:rPr>
          <w:rFonts w:hint="eastAsia"/>
          <w:sz w:val="24"/>
        </w:rPr>
        <w:t>交易，也可以通过一个会员的不同</w:t>
      </w:r>
      <w:r w:rsidRPr="00F85495">
        <w:rPr>
          <w:rFonts w:hint="eastAsia"/>
          <w:sz w:val="24"/>
        </w:rPr>
        <w:t>席位</w:t>
      </w:r>
      <w:r>
        <w:rPr>
          <w:rFonts w:hint="eastAsia"/>
          <w:sz w:val="24"/>
        </w:rPr>
        <w:t>开展</w:t>
      </w:r>
      <w:r w:rsidRPr="00F85495">
        <w:rPr>
          <w:rFonts w:hint="eastAsia"/>
          <w:sz w:val="24"/>
        </w:rPr>
        <w:t>交易</w:t>
      </w:r>
      <w:r>
        <w:rPr>
          <w:rFonts w:hint="eastAsia"/>
          <w:sz w:val="24"/>
        </w:rPr>
        <w:t>，</w:t>
      </w:r>
      <w:r>
        <w:rPr>
          <w:rFonts w:hint="eastAsia"/>
          <w:sz w:val="24"/>
        </w:rPr>
        <w:lastRenderedPageBreak/>
        <w:t>因此</w:t>
      </w:r>
      <w:r>
        <w:rPr>
          <w:rFonts w:asciiTheme="minorEastAsia" w:eastAsiaTheme="minorEastAsia" w:hAnsiTheme="minorEastAsia" w:cs="宋体" w:hint="eastAsia"/>
          <w:sz w:val="24"/>
        </w:rPr>
        <w:t>实物账户也将分</w:t>
      </w:r>
      <w:r w:rsidRPr="00F85495">
        <w:rPr>
          <w:rFonts w:hint="eastAsia"/>
          <w:sz w:val="24"/>
        </w:rPr>
        <w:t>席位</w:t>
      </w:r>
      <w:r>
        <w:rPr>
          <w:rFonts w:hint="eastAsia"/>
          <w:sz w:val="24"/>
        </w:rPr>
        <w:t>管理</w:t>
      </w:r>
      <w:r w:rsidRPr="00F85495">
        <w:rPr>
          <w:rFonts w:hint="eastAsia"/>
          <w:sz w:val="24"/>
        </w:rPr>
        <w:t>。同一客户在不同席位</w:t>
      </w:r>
      <w:r>
        <w:rPr>
          <w:rFonts w:hint="eastAsia"/>
          <w:sz w:val="24"/>
        </w:rPr>
        <w:t>的库存</w:t>
      </w:r>
      <w:r w:rsidRPr="00F85495">
        <w:rPr>
          <w:rFonts w:hint="eastAsia"/>
          <w:sz w:val="24"/>
        </w:rPr>
        <w:t>使用</w:t>
      </w:r>
      <w:r>
        <w:rPr>
          <w:rFonts w:hint="eastAsia"/>
          <w:sz w:val="24"/>
        </w:rPr>
        <w:t>时</w:t>
      </w:r>
      <w:r w:rsidRPr="00F85495">
        <w:rPr>
          <w:rFonts w:hint="eastAsia"/>
          <w:sz w:val="24"/>
        </w:rPr>
        <w:t>相互独立，不</w:t>
      </w:r>
      <w:r>
        <w:rPr>
          <w:rFonts w:hint="eastAsia"/>
          <w:sz w:val="24"/>
        </w:rPr>
        <w:t>能混用，客户可以实时划转其在不同席位</w:t>
      </w:r>
      <w:r w:rsidRPr="00F85495">
        <w:rPr>
          <w:rFonts w:hint="eastAsia"/>
          <w:sz w:val="24"/>
        </w:rPr>
        <w:t>的库存。</w:t>
      </w:r>
      <w:r>
        <w:rPr>
          <w:rFonts w:asciiTheme="minorEastAsia" w:eastAsiaTheme="minorEastAsia" w:hAnsiTheme="minorEastAsia" w:cs="宋体" w:hint="eastAsia"/>
          <w:sz w:val="24"/>
        </w:rPr>
        <w:t>实物账户相关客户库存信息都</w:t>
      </w:r>
      <w:r w:rsidRPr="00E50E81">
        <w:rPr>
          <w:rFonts w:asciiTheme="minorEastAsia" w:eastAsiaTheme="minorEastAsia" w:hAnsiTheme="minorEastAsia" w:cs="宋体" w:hint="eastAsia"/>
          <w:sz w:val="24"/>
        </w:rPr>
        <w:t>增加席位代码</w:t>
      </w:r>
      <w:r>
        <w:rPr>
          <w:rFonts w:asciiTheme="minorEastAsia" w:eastAsiaTheme="minorEastAsia" w:hAnsiTheme="minorEastAsia" w:cs="宋体" w:hint="eastAsia"/>
          <w:sz w:val="24"/>
        </w:rPr>
        <w:t>字段</w:t>
      </w:r>
      <w:r w:rsidRPr="00E50E81">
        <w:rPr>
          <w:rFonts w:asciiTheme="minorEastAsia" w:eastAsiaTheme="minorEastAsia" w:hAnsiTheme="minorEastAsia" w:cs="宋体" w:hint="eastAsia"/>
          <w:sz w:val="24"/>
        </w:rPr>
        <w:t>。与客户相关的各种仓储业务，统一增加客户所属的席位代码信息。</w:t>
      </w:r>
      <w:r>
        <w:rPr>
          <w:rFonts w:asciiTheme="minorEastAsia" w:eastAsiaTheme="minorEastAsia" w:hAnsiTheme="minorEastAsia" w:cs="宋体" w:hint="eastAsia"/>
          <w:sz w:val="24"/>
        </w:rPr>
        <w:t>客户库存变化流水也增加席位代码字段。</w:t>
      </w:r>
    </w:p>
    <w:p w:rsidR="00E84310" w:rsidRPr="00895920" w:rsidRDefault="00E84310" w:rsidP="00E84310">
      <w:pPr>
        <w:spacing w:line="360" w:lineRule="auto"/>
        <w:ind w:firstLineChars="200" w:firstLine="480"/>
        <w:rPr>
          <w:sz w:val="24"/>
        </w:rPr>
      </w:pPr>
      <w:r w:rsidRPr="00895920">
        <w:rPr>
          <w:rFonts w:asciiTheme="minorEastAsia" w:eastAsiaTheme="minorEastAsia" w:hAnsiTheme="minorEastAsia" w:cs="宋体" w:hint="eastAsia"/>
          <w:sz w:val="24"/>
        </w:rPr>
        <w:t>为了方便客户在不同席位之间灵活调配库存，新增客户库存划</w:t>
      </w:r>
      <w:r w:rsidR="000F27EE">
        <w:rPr>
          <w:rFonts w:asciiTheme="minorEastAsia" w:eastAsiaTheme="minorEastAsia" w:hAnsiTheme="minorEastAsia" w:cs="宋体" w:hint="eastAsia"/>
          <w:sz w:val="24"/>
        </w:rPr>
        <w:t>转</w:t>
      </w:r>
      <w:r w:rsidRPr="00895920">
        <w:rPr>
          <w:rFonts w:asciiTheme="minorEastAsia" w:eastAsiaTheme="minorEastAsia" w:hAnsiTheme="minorEastAsia" w:cs="宋体" w:hint="eastAsia"/>
          <w:sz w:val="24"/>
        </w:rPr>
        <w:t>业务。</w:t>
      </w:r>
      <w:r w:rsidRPr="00895920">
        <w:rPr>
          <w:rFonts w:asciiTheme="minorEastAsia" w:eastAsiaTheme="minorEastAsia" w:hAnsiTheme="minorEastAsia" w:hint="eastAsia"/>
          <w:sz w:val="24"/>
        </w:rPr>
        <w:t>客户通过会员在会员服务平台或者接口，在其不同席位之间划拨实物库存</w:t>
      </w:r>
      <w:del w:id="266" w:author="think" w:date="2016-03-29T10:04:00Z">
        <w:r w:rsidRPr="00895920" w:rsidDel="00972995">
          <w:rPr>
            <w:rFonts w:asciiTheme="minorEastAsia" w:eastAsiaTheme="minorEastAsia" w:hAnsiTheme="minorEastAsia" w:hint="eastAsia"/>
            <w:sz w:val="24"/>
          </w:rPr>
          <w:delText>。</w:delText>
        </w:r>
      </w:del>
      <w:ins w:id="267" w:author="think" w:date="2016-03-29T10:04:00Z">
        <w:r w:rsidR="00972995">
          <w:rPr>
            <w:rFonts w:asciiTheme="minorEastAsia" w:eastAsiaTheme="minorEastAsia" w:hAnsiTheme="minorEastAsia" w:hint="eastAsia"/>
            <w:sz w:val="24"/>
          </w:rPr>
          <w:t>，</w:t>
        </w:r>
      </w:ins>
      <w:r w:rsidRPr="00895920">
        <w:rPr>
          <w:rFonts w:hint="eastAsia"/>
          <w:sz w:val="24"/>
        </w:rPr>
        <w:t>库存划出只能通过划出方席位发起</w:t>
      </w:r>
      <w:del w:id="268" w:author="think" w:date="2016-03-29T10:04:00Z">
        <w:r w:rsidRPr="00895920" w:rsidDel="00972995">
          <w:rPr>
            <w:rFonts w:hint="eastAsia"/>
            <w:sz w:val="24"/>
          </w:rPr>
          <w:delText>，</w:delText>
        </w:r>
      </w:del>
      <w:ins w:id="269" w:author="think" w:date="2016-03-29T10:04:00Z">
        <w:r w:rsidR="00972995">
          <w:rPr>
            <w:rFonts w:hint="eastAsia"/>
            <w:sz w:val="24"/>
          </w:rPr>
          <w:t>。</w:t>
        </w:r>
      </w:ins>
      <w:r w:rsidRPr="00895920">
        <w:rPr>
          <w:rFonts w:hint="eastAsia"/>
          <w:sz w:val="24"/>
        </w:rPr>
        <w:t>划出方如果划出其</w:t>
      </w:r>
      <w:del w:id="270" w:author="李田" w:date="2016-03-24T14:28:00Z">
        <w:r w:rsidRPr="00895920" w:rsidDel="009A6E3C">
          <w:rPr>
            <w:rFonts w:hint="eastAsia"/>
            <w:sz w:val="24"/>
          </w:rPr>
          <w:delText>交易</w:delText>
        </w:r>
        <w:r w:rsidR="005E3342" w:rsidDel="009A6E3C">
          <w:rPr>
            <w:rFonts w:hint="eastAsia"/>
            <w:sz w:val="24"/>
          </w:rPr>
          <w:delText>获得</w:delText>
        </w:r>
      </w:del>
      <w:r w:rsidRPr="00895920">
        <w:rPr>
          <w:rFonts w:hint="eastAsia"/>
          <w:sz w:val="24"/>
        </w:rPr>
        <w:t>买入货权账户的实物，那么划入方将记入其</w:t>
      </w:r>
      <w:del w:id="271" w:author="李田" w:date="2016-03-24T14:28:00Z">
        <w:r w:rsidRPr="00895920" w:rsidDel="009A6E3C">
          <w:rPr>
            <w:rFonts w:hint="eastAsia"/>
            <w:sz w:val="24"/>
          </w:rPr>
          <w:delText>非交易</w:delText>
        </w:r>
        <w:r w:rsidR="005E3342" w:rsidDel="009A6E3C">
          <w:rPr>
            <w:rFonts w:hint="eastAsia"/>
            <w:sz w:val="24"/>
          </w:rPr>
          <w:delText>获得</w:delText>
        </w:r>
      </w:del>
      <w:r w:rsidRPr="00895920">
        <w:rPr>
          <w:rFonts w:hint="eastAsia"/>
          <w:sz w:val="24"/>
        </w:rPr>
        <w:t>买入货权账户</w:t>
      </w:r>
      <w:ins w:id="272" w:author="think" w:date="2016-03-29T10:04:00Z">
        <w:r w:rsidR="00972995">
          <w:rPr>
            <w:rFonts w:hint="eastAsia"/>
            <w:sz w:val="24"/>
          </w:rPr>
          <w:t>，</w:t>
        </w:r>
        <w:r w:rsidR="00972995" w:rsidRPr="00895920">
          <w:rPr>
            <w:rFonts w:hint="eastAsia"/>
            <w:sz w:val="24"/>
          </w:rPr>
          <w:t>划出方如果划出其</w:t>
        </w:r>
        <w:r w:rsidR="00972995">
          <w:rPr>
            <w:rFonts w:hint="eastAsia"/>
            <w:sz w:val="24"/>
          </w:rPr>
          <w:t>剩余库存</w:t>
        </w:r>
        <w:r w:rsidR="00972995" w:rsidRPr="00895920">
          <w:rPr>
            <w:rFonts w:hint="eastAsia"/>
            <w:sz w:val="24"/>
          </w:rPr>
          <w:t>账户的实物，那么划入方将记入其</w:t>
        </w:r>
        <w:r w:rsidR="00972995">
          <w:rPr>
            <w:rFonts w:hint="eastAsia"/>
            <w:sz w:val="24"/>
          </w:rPr>
          <w:t>剩余库存</w:t>
        </w:r>
        <w:r w:rsidR="00972995" w:rsidRPr="00895920">
          <w:rPr>
            <w:rFonts w:hint="eastAsia"/>
            <w:sz w:val="24"/>
          </w:rPr>
          <w:t>账户</w:t>
        </w:r>
      </w:ins>
      <w:r w:rsidRPr="00895920">
        <w:rPr>
          <w:rFonts w:hint="eastAsia"/>
          <w:sz w:val="24"/>
        </w:rPr>
        <w:t>。</w:t>
      </w:r>
    </w:p>
    <w:p w:rsidR="00E84310" w:rsidRPr="005B0991" w:rsidDel="009A6E3C" w:rsidRDefault="00E84310" w:rsidP="00E84310">
      <w:pPr>
        <w:spacing w:line="360" w:lineRule="auto"/>
        <w:ind w:firstLineChars="200" w:firstLine="480"/>
        <w:rPr>
          <w:del w:id="273" w:author="李田" w:date="2016-03-24T14:29:00Z"/>
          <w:sz w:val="24"/>
        </w:rPr>
      </w:pPr>
      <w:del w:id="274" w:author="李田" w:date="2016-03-24T14:29:00Z">
        <w:r w:rsidDel="009A6E3C">
          <w:rPr>
            <w:rFonts w:hint="eastAsia"/>
            <w:sz w:val="24"/>
          </w:rPr>
          <w:delText>为了配合财务部更好地开具黄金交易的增值税发票，三代业务需求中</w:delText>
        </w:r>
        <w:r w:rsidRPr="005B0991" w:rsidDel="009A6E3C">
          <w:rPr>
            <w:rFonts w:hint="eastAsia"/>
            <w:sz w:val="24"/>
          </w:rPr>
          <w:delText>黄金铂金实物账户</w:delText>
        </w:r>
        <w:r w:rsidDel="009A6E3C">
          <w:rPr>
            <w:rFonts w:hint="eastAsia"/>
            <w:sz w:val="24"/>
          </w:rPr>
          <w:delText>进一步细</w:delText>
        </w:r>
        <w:r w:rsidRPr="005B0991" w:rsidDel="009A6E3C">
          <w:rPr>
            <w:rFonts w:hint="eastAsia"/>
            <w:sz w:val="24"/>
          </w:rPr>
          <w:delText>分</w:delText>
        </w:r>
        <w:r w:rsidDel="009A6E3C">
          <w:rPr>
            <w:rFonts w:hint="eastAsia"/>
            <w:sz w:val="24"/>
          </w:rPr>
          <w:delText>为</w:delText>
        </w:r>
        <w:r w:rsidRPr="005B0991" w:rsidDel="009A6E3C">
          <w:rPr>
            <w:rFonts w:hint="eastAsia"/>
            <w:sz w:val="24"/>
          </w:rPr>
          <w:delText>剩余库存账户、交易获得买入货权账户、非交易获得买入货权账户。会员及客户存入指定仓库的实物记入其剩余库存账户，客户通过现货实盘交易买入或者交割买入</w:delText>
        </w:r>
        <w:r w:rsidR="000F27EE" w:rsidDel="009A6E3C">
          <w:rPr>
            <w:rFonts w:hint="eastAsia"/>
            <w:sz w:val="24"/>
          </w:rPr>
          <w:delText>或者询价现货交易买入</w:delText>
        </w:r>
        <w:r w:rsidRPr="005B0991" w:rsidDel="009A6E3C">
          <w:rPr>
            <w:rFonts w:hint="eastAsia"/>
            <w:sz w:val="24"/>
          </w:rPr>
          <w:delText>的实物记入其交易</w:delText>
        </w:r>
        <w:r w:rsidR="005E3342" w:rsidDel="009A6E3C">
          <w:rPr>
            <w:rFonts w:hint="eastAsia"/>
            <w:sz w:val="24"/>
          </w:rPr>
          <w:delText>获得</w:delText>
        </w:r>
        <w:r w:rsidRPr="005B0991" w:rsidDel="009A6E3C">
          <w:rPr>
            <w:rFonts w:hint="eastAsia"/>
            <w:sz w:val="24"/>
          </w:rPr>
          <w:delText>买入货权账户，客户通过租借、非交易过户、库存划转等业务得到的交易买入货权账户实物记入其非交易</w:delText>
        </w:r>
        <w:r w:rsidR="005E3342" w:rsidDel="009A6E3C">
          <w:rPr>
            <w:rFonts w:hint="eastAsia"/>
            <w:sz w:val="24"/>
          </w:rPr>
          <w:delText>获得</w:delText>
        </w:r>
        <w:r w:rsidRPr="005B0991" w:rsidDel="009A6E3C">
          <w:rPr>
            <w:rFonts w:hint="eastAsia"/>
            <w:sz w:val="24"/>
          </w:rPr>
          <w:delText>买入货权账户。</w:delText>
        </w:r>
      </w:del>
    </w:p>
    <w:p w:rsidR="00E84310" w:rsidRPr="005B0991" w:rsidDel="009A6E3C" w:rsidRDefault="00E84310" w:rsidP="00E84310">
      <w:pPr>
        <w:spacing w:line="360" w:lineRule="auto"/>
        <w:ind w:firstLineChars="200" w:firstLine="480"/>
        <w:rPr>
          <w:del w:id="275" w:author="李田" w:date="2016-03-24T14:29:00Z"/>
          <w:sz w:val="24"/>
        </w:rPr>
      </w:pPr>
      <w:del w:id="276" w:author="李田" w:date="2016-03-24T14:29:00Z">
        <w:r w:rsidRPr="005B0991" w:rsidDel="009A6E3C">
          <w:rPr>
            <w:rFonts w:hint="eastAsia"/>
            <w:sz w:val="24"/>
          </w:rPr>
          <w:delText>交易</w:delText>
        </w:r>
        <w:r w:rsidR="006F0AFA" w:rsidDel="009A6E3C">
          <w:rPr>
            <w:rFonts w:hint="eastAsia"/>
            <w:sz w:val="24"/>
          </w:rPr>
          <w:delText>获得</w:delText>
        </w:r>
        <w:r w:rsidRPr="005B0991" w:rsidDel="009A6E3C">
          <w:rPr>
            <w:rFonts w:hint="eastAsia"/>
            <w:sz w:val="24"/>
          </w:rPr>
          <w:delText>买入货权账户的仓库代码是9998，非交易</w:delText>
        </w:r>
        <w:r w:rsidR="006F0AFA" w:rsidDel="009A6E3C">
          <w:rPr>
            <w:rFonts w:hint="eastAsia"/>
            <w:sz w:val="24"/>
          </w:rPr>
          <w:delText>获得</w:delText>
        </w:r>
        <w:r w:rsidRPr="005B0991" w:rsidDel="009A6E3C">
          <w:rPr>
            <w:rFonts w:hint="eastAsia"/>
            <w:sz w:val="24"/>
          </w:rPr>
          <w:delText>买入货权账户的仓库代码是9997，剩余库存账户的仓库代码是交易所的指定仓库代码。</w:delText>
        </w:r>
      </w:del>
    </w:p>
    <w:p w:rsidR="00E84310" w:rsidRDefault="00E84310" w:rsidP="00E84310">
      <w:pPr>
        <w:spacing w:line="360" w:lineRule="auto"/>
        <w:ind w:firstLineChars="200" w:firstLine="480"/>
        <w:rPr>
          <w:sz w:val="24"/>
        </w:rPr>
      </w:pPr>
      <w:r w:rsidRPr="005B0991">
        <w:rPr>
          <w:rFonts w:hint="eastAsia"/>
          <w:sz w:val="24"/>
        </w:rPr>
        <w:t>对于白银，实物账户不区分剩余库存账户、</w:t>
      </w:r>
      <w:del w:id="277" w:author="李田" w:date="2016-03-24T14:29:00Z">
        <w:r w:rsidRPr="005B0991" w:rsidDel="009A6E3C">
          <w:rPr>
            <w:rFonts w:hint="eastAsia"/>
            <w:sz w:val="24"/>
          </w:rPr>
          <w:delText>交易</w:delText>
        </w:r>
        <w:r w:rsidR="006F0AFA" w:rsidDel="009A6E3C">
          <w:rPr>
            <w:rFonts w:hint="eastAsia"/>
            <w:sz w:val="24"/>
          </w:rPr>
          <w:delText>获得</w:delText>
        </w:r>
      </w:del>
      <w:r w:rsidRPr="005B0991">
        <w:rPr>
          <w:rFonts w:hint="eastAsia"/>
          <w:sz w:val="24"/>
        </w:rPr>
        <w:t>买入货权账户</w:t>
      </w:r>
      <w:del w:id="278" w:author="李田" w:date="2016-03-24T14:29:00Z">
        <w:r w:rsidRPr="005B0991" w:rsidDel="009A6E3C">
          <w:rPr>
            <w:rFonts w:hint="eastAsia"/>
            <w:sz w:val="24"/>
          </w:rPr>
          <w:delText>、非交易</w:delText>
        </w:r>
        <w:r w:rsidR="006F0AFA" w:rsidDel="009A6E3C">
          <w:rPr>
            <w:rFonts w:hint="eastAsia"/>
            <w:sz w:val="24"/>
          </w:rPr>
          <w:delText>获得</w:delText>
        </w:r>
        <w:r w:rsidRPr="005B0991" w:rsidDel="009A6E3C">
          <w:rPr>
            <w:rFonts w:hint="eastAsia"/>
            <w:sz w:val="24"/>
          </w:rPr>
          <w:delText>买入货权账户</w:delText>
        </w:r>
      </w:del>
      <w:r w:rsidRPr="005B0991">
        <w:rPr>
          <w:rFonts w:hint="eastAsia"/>
          <w:sz w:val="24"/>
        </w:rPr>
        <w:t>。</w:t>
      </w:r>
    </w:p>
    <w:p w:rsidR="00E84310" w:rsidRDefault="00E84310" w:rsidP="00E84310">
      <w:pPr>
        <w:spacing w:line="360" w:lineRule="auto"/>
        <w:ind w:firstLineChars="200" w:firstLine="480"/>
        <w:rPr>
          <w:sz w:val="24"/>
        </w:rPr>
      </w:pPr>
    </w:p>
    <w:p w:rsidR="00E84310" w:rsidRDefault="00E84310" w:rsidP="00E84310">
      <w:pPr>
        <w:spacing w:line="360" w:lineRule="auto"/>
        <w:ind w:firstLineChars="200" w:firstLine="480"/>
        <w:rPr>
          <w:sz w:val="24"/>
        </w:rPr>
      </w:pPr>
      <w:del w:id="279" w:author="李田" w:date="2016-03-24T14:29:00Z">
        <w:r w:rsidDel="009A6E3C">
          <w:rPr>
            <w:rFonts w:hint="eastAsia"/>
            <w:sz w:val="24"/>
          </w:rPr>
          <w:delText>买入货权细分后，</w:delText>
        </w:r>
      </w:del>
      <w:r w:rsidRPr="00E50E81">
        <w:rPr>
          <w:rFonts w:asciiTheme="minorEastAsia" w:eastAsiaTheme="minorEastAsia" w:hAnsiTheme="minorEastAsia" w:hint="eastAsia"/>
          <w:sz w:val="24"/>
        </w:rPr>
        <w:t>调整黄金铂金合约交割</w:t>
      </w:r>
      <w:r>
        <w:rPr>
          <w:rFonts w:asciiTheme="minorEastAsia" w:eastAsiaTheme="minorEastAsia" w:hAnsiTheme="minorEastAsia" w:hint="eastAsia"/>
          <w:sz w:val="24"/>
        </w:rPr>
        <w:t>时</w:t>
      </w:r>
      <w:r w:rsidRPr="00E50E81">
        <w:rPr>
          <w:rFonts w:asciiTheme="minorEastAsia" w:eastAsiaTheme="minorEastAsia" w:hAnsiTheme="minorEastAsia" w:hint="eastAsia"/>
          <w:sz w:val="24"/>
        </w:rPr>
        <w:t>实物账户的</w:t>
      </w:r>
      <w:ins w:id="280" w:author="think" w:date="2016-05-24T20:15:00Z">
        <w:r w:rsidR="00C87424">
          <w:rPr>
            <w:rFonts w:asciiTheme="minorEastAsia" w:eastAsiaTheme="minorEastAsia" w:hAnsiTheme="minorEastAsia" w:hint="eastAsia"/>
            <w:sz w:val="24"/>
          </w:rPr>
          <w:t>仓库</w:t>
        </w:r>
      </w:ins>
      <w:r w:rsidRPr="00E50E81">
        <w:rPr>
          <w:rFonts w:asciiTheme="minorEastAsia" w:eastAsiaTheme="minorEastAsia" w:hAnsiTheme="minorEastAsia" w:hint="eastAsia"/>
          <w:sz w:val="24"/>
        </w:rPr>
        <w:t>处理顺序</w:t>
      </w:r>
      <w:r>
        <w:rPr>
          <w:rFonts w:hint="eastAsia"/>
          <w:sz w:val="24"/>
        </w:rPr>
        <w:t xml:space="preserve">： </w:t>
      </w:r>
    </w:p>
    <w:p w:rsidR="00E84310" w:rsidRPr="00A126BD" w:rsidRDefault="00E84310" w:rsidP="00455B1F">
      <w:pPr>
        <w:pStyle w:val="a6"/>
        <w:numPr>
          <w:ilvl w:val="0"/>
          <w:numId w:val="33"/>
        </w:numPr>
        <w:spacing w:line="360" w:lineRule="auto"/>
        <w:ind w:firstLineChars="0"/>
        <w:rPr>
          <w:sz w:val="24"/>
        </w:rPr>
      </w:pPr>
      <w:r w:rsidRPr="00A126BD">
        <w:rPr>
          <w:rFonts w:hint="eastAsia"/>
          <w:sz w:val="24"/>
        </w:rPr>
        <w:t>对于卖方，按照先剩余库存账户、再</w:t>
      </w:r>
      <w:del w:id="281" w:author="李田" w:date="2016-03-24T14:29:00Z">
        <w:r w:rsidRPr="00A126BD" w:rsidDel="009A6E3C">
          <w:rPr>
            <w:rFonts w:hint="eastAsia"/>
            <w:sz w:val="24"/>
          </w:rPr>
          <w:delText>非交易</w:delText>
        </w:r>
        <w:r w:rsidR="00F73AEF" w:rsidDel="009A6E3C">
          <w:rPr>
            <w:rFonts w:hint="eastAsia"/>
            <w:sz w:val="24"/>
          </w:rPr>
          <w:delText>获得</w:delText>
        </w:r>
        <w:r w:rsidRPr="00A126BD" w:rsidDel="009A6E3C">
          <w:rPr>
            <w:rFonts w:hint="eastAsia"/>
            <w:sz w:val="24"/>
          </w:rPr>
          <w:delText>买入货权账户、最后交易</w:delText>
        </w:r>
      </w:del>
      <w:del w:id="282" w:author="think" w:date="2016-03-29T10:03:00Z">
        <w:r w:rsidR="00F73AEF" w:rsidDel="00972995">
          <w:rPr>
            <w:rFonts w:hint="eastAsia"/>
            <w:sz w:val="24"/>
          </w:rPr>
          <w:delText>获得</w:delText>
        </w:r>
      </w:del>
      <w:r w:rsidRPr="00A126BD">
        <w:rPr>
          <w:rFonts w:hint="eastAsia"/>
          <w:sz w:val="24"/>
        </w:rPr>
        <w:t>买入货权账户的顺序扣减实物库存。多个剩余库存账户有实物时，先扣减库存数量最小的，余量再依次扣减，如果多个剩余库存账户</w:t>
      </w:r>
      <w:r>
        <w:rPr>
          <w:rFonts w:hint="eastAsia"/>
          <w:sz w:val="24"/>
        </w:rPr>
        <w:t>的</w:t>
      </w:r>
      <w:r w:rsidRPr="00A126BD">
        <w:rPr>
          <w:rFonts w:hint="eastAsia"/>
          <w:sz w:val="24"/>
        </w:rPr>
        <w:t>库存数量相同，按照仓库代码字</w:t>
      </w:r>
      <w:r w:rsidR="000F27EE">
        <w:rPr>
          <w:rFonts w:hint="eastAsia"/>
          <w:sz w:val="24"/>
        </w:rPr>
        <w:t>符</w:t>
      </w:r>
      <w:r w:rsidRPr="00A126BD">
        <w:rPr>
          <w:rFonts w:hint="eastAsia"/>
          <w:sz w:val="24"/>
        </w:rPr>
        <w:t>序升序依次扣减。</w:t>
      </w:r>
    </w:p>
    <w:p w:rsidR="00E84310" w:rsidRDefault="00E84310" w:rsidP="00455B1F">
      <w:pPr>
        <w:pStyle w:val="a6"/>
        <w:numPr>
          <w:ilvl w:val="0"/>
          <w:numId w:val="33"/>
        </w:numPr>
        <w:spacing w:line="360" w:lineRule="auto"/>
        <w:ind w:firstLineChars="0"/>
        <w:rPr>
          <w:sz w:val="24"/>
        </w:rPr>
      </w:pPr>
      <w:r w:rsidRPr="00A126BD">
        <w:rPr>
          <w:rFonts w:hint="eastAsia"/>
          <w:sz w:val="24"/>
        </w:rPr>
        <w:t>对于买方，实物库存</w:t>
      </w:r>
      <w:del w:id="283" w:author="think" w:date="2016-03-29T10:06:00Z">
        <w:r w:rsidDel="00DA6202">
          <w:rPr>
            <w:rFonts w:hint="eastAsia"/>
            <w:sz w:val="24"/>
          </w:rPr>
          <w:delText>仍</w:delText>
        </w:r>
      </w:del>
      <w:r w:rsidRPr="00A126BD">
        <w:rPr>
          <w:rFonts w:hint="eastAsia"/>
          <w:sz w:val="24"/>
        </w:rPr>
        <w:t>增加到</w:t>
      </w:r>
      <w:del w:id="284" w:author="李田" w:date="2016-03-24T14:30:00Z">
        <w:r w:rsidRPr="00A126BD" w:rsidDel="009A6E3C">
          <w:rPr>
            <w:rFonts w:hint="eastAsia"/>
            <w:sz w:val="24"/>
          </w:rPr>
          <w:delText>交易</w:delText>
        </w:r>
        <w:r w:rsidR="00687494" w:rsidDel="009A6E3C">
          <w:rPr>
            <w:rFonts w:hint="eastAsia"/>
            <w:sz w:val="24"/>
          </w:rPr>
          <w:delText>获得</w:delText>
        </w:r>
      </w:del>
      <w:r w:rsidRPr="00A126BD">
        <w:rPr>
          <w:rFonts w:hint="eastAsia"/>
          <w:sz w:val="24"/>
        </w:rPr>
        <w:t>买入货权账户。</w:t>
      </w:r>
    </w:p>
    <w:p w:rsidR="00E84310" w:rsidRPr="00A11BA1" w:rsidDel="00386156" w:rsidRDefault="00E84310" w:rsidP="00E84310">
      <w:pPr>
        <w:spacing w:line="360" w:lineRule="auto"/>
        <w:ind w:firstLineChars="200" w:firstLine="480"/>
        <w:rPr>
          <w:del w:id="285" w:author="think" w:date="2016-03-30T14:33:00Z"/>
          <w:sz w:val="24"/>
        </w:rPr>
      </w:pPr>
    </w:p>
    <w:p w:rsidR="00E84310" w:rsidRDefault="00E84310" w:rsidP="00E84310">
      <w:pPr>
        <w:spacing w:line="360" w:lineRule="auto"/>
        <w:ind w:firstLineChars="200" w:firstLine="480"/>
        <w:rPr>
          <w:rFonts w:asciiTheme="minorEastAsia" w:eastAsiaTheme="minorEastAsia" w:hAnsiTheme="minorEastAsia" w:cs="宋体"/>
          <w:sz w:val="24"/>
        </w:rPr>
      </w:pPr>
      <w:r>
        <w:rPr>
          <w:rFonts w:asciiTheme="minorEastAsia" w:eastAsiaTheme="minorEastAsia" w:hAnsiTheme="minorEastAsia" w:cs="宋体" w:hint="eastAsia"/>
          <w:sz w:val="24"/>
        </w:rPr>
        <w:t>为了满足会员及客户对白银租借质押等过户业务能够选择条块的要求，</w:t>
      </w:r>
      <w:r w:rsidRPr="00E50E81">
        <w:rPr>
          <w:rFonts w:asciiTheme="minorEastAsia" w:eastAsiaTheme="minorEastAsia" w:hAnsiTheme="minorEastAsia" w:cs="宋体" w:hint="eastAsia"/>
          <w:sz w:val="24"/>
        </w:rPr>
        <w:t>三代</w:t>
      </w:r>
      <w:r>
        <w:rPr>
          <w:rFonts w:asciiTheme="minorEastAsia" w:eastAsiaTheme="minorEastAsia" w:hAnsiTheme="minorEastAsia" w:cs="宋体" w:hint="eastAsia"/>
          <w:sz w:val="24"/>
        </w:rPr>
        <w:t>业务需求</w:t>
      </w:r>
      <w:r w:rsidRPr="00E50E81">
        <w:rPr>
          <w:rFonts w:asciiTheme="minorEastAsia" w:eastAsiaTheme="minorEastAsia" w:hAnsiTheme="minorEastAsia" w:cs="宋体" w:hint="eastAsia"/>
          <w:sz w:val="24"/>
        </w:rPr>
        <w:t>对客户库存结构进行了</w:t>
      </w:r>
      <w:r>
        <w:rPr>
          <w:rFonts w:asciiTheme="minorEastAsia" w:eastAsiaTheme="minorEastAsia" w:hAnsiTheme="minorEastAsia" w:cs="宋体" w:hint="eastAsia"/>
          <w:sz w:val="24"/>
        </w:rPr>
        <w:t>如下调整：</w:t>
      </w:r>
    </w:p>
    <w:p w:rsidR="00E84310" w:rsidRPr="00895920" w:rsidRDefault="00E84310" w:rsidP="00455B1F">
      <w:pPr>
        <w:pStyle w:val="a6"/>
        <w:numPr>
          <w:ilvl w:val="0"/>
          <w:numId w:val="32"/>
        </w:numPr>
        <w:spacing w:line="360" w:lineRule="auto"/>
        <w:ind w:firstLineChars="0"/>
        <w:rPr>
          <w:rFonts w:asciiTheme="minorEastAsia" w:eastAsiaTheme="minorEastAsia" w:hAnsiTheme="minorEastAsia" w:cs="宋体"/>
          <w:sz w:val="24"/>
        </w:rPr>
      </w:pPr>
      <w:r w:rsidRPr="00895920">
        <w:rPr>
          <w:rFonts w:asciiTheme="minorEastAsia" w:eastAsiaTheme="minorEastAsia" w:hAnsiTheme="minorEastAsia" w:cs="宋体" w:hint="eastAsia"/>
          <w:sz w:val="24"/>
        </w:rPr>
        <w:t>增加了“过户</w:t>
      </w:r>
      <w:ins w:id="286" w:author="think" w:date="2016-05-24T20:28:00Z">
        <w:r w:rsidR="002D2E4C">
          <w:rPr>
            <w:rFonts w:asciiTheme="minorEastAsia" w:eastAsiaTheme="minorEastAsia" w:hAnsiTheme="minorEastAsia" w:cs="宋体" w:hint="eastAsia"/>
            <w:sz w:val="24"/>
          </w:rPr>
          <w:t>业务</w:t>
        </w:r>
      </w:ins>
      <w:r w:rsidRPr="00895920">
        <w:rPr>
          <w:rFonts w:asciiTheme="minorEastAsia" w:eastAsiaTheme="minorEastAsia" w:hAnsiTheme="minorEastAsia" w:cs="宋体" w:hint="eastAsia"/>
          <w:sz w:val="24"/>
        </w:rPr>
        <w:t>冻结库存”</w:t>
      </w:r>
      <w:ins w:id="287" w:author="think" w:date="2016-05-24T20:28:00Z">
        <w:r w:rsidR="002D2E4C">
          <w:rPr>
            <w:rFonts w:asciiTheme="minorEastAsia" w:eastAsiaTheme="minorEastAsia" w:hAnsiTheme="minorEastAsia" w:cs="宋体" w:hint="eastAsia"/>
            <w:sz w:val="24"/>
          </w:rPr>
          <w:t>字段</w:t>
        </w:r>
      </w:ins>
      <w:r w:rsidRPr="00895920">
        <w:rPr>
          <w:rFonts w:asciiTheme="minorEastAsia" w:eastAsiaTheme="minorEastAsia" w:hAnsiTheme="minorEastAsia" w:cs="宋体" w:hint="eastAsia"/>
          <w:sz w:val="24"/>
        </w:rPr>
        <w:t>，用于</w:t>
      </w:r>
      <w:r>
        <w:rPr>
          <w:rFonts w:asciiTheme="minorEastAsia" w:eastAsiaTheme="minorEastAsia" w:hAnsiTheme="minorEastAsia" w:cs="宋体" w:hint="eastAsia"/>
          <w:sz w:val="24"/>
        </w:rPr>
        <w:t>在客户申报过程中冻结</w:t>
      </w:r>
      <w:r w:rsidR="00C81229">
        <w:rPr>
          <w:rFonts w:asciiTheme="minorEastAsia" w:eastAsiaTheme="minorEastAsia" w:hAnsiTheme="minorEastAsia" w:cs="宋体" w:hint="eastAsia"/>
          <w:sz w:val="24"/>
        </w:rPr>
        <w:t>过户的库存</w:t>
      </w:r>
      <w:r>
        <w:rPr>
          <w:rFonts w:asciiTheme="minorEastAsia" w:eastAsiaTheme="minorEastAsia" w:hAnsiTheme="minorEastAsia" w:cs="宋体" w:hint="eastAsia"/>
          <w:sz w:val="24"/>
        </w:rPr>
        <w:t>。</w:t>
      </w:r>
    </w:p>
    <w:p w:rsidR="00E84310" w:rsidRDefault="00E84310" w:rsidP="00455B1F">
      <w:pPr>
        <w:pStyle w:val="a6"/>
        <w:numPr>
          <w:ilvl w:val="0"/>
          <w:numId w:val="32"/>
        </w:numPr>
        <w:spacing w:line="360" w:lineRule="auto"/>
        <w:ind w:firstLineChars="0"/>
        <w:rPr>
          <w:rFonts w:asciiTheme="minorEastAsia" w:eastAsiaTheme="minorEastAsia" w:hAnsiTheme="minorEastAsia" w:cs="宋体"/>
          <w:sz w:val="24"/>
        </w:rPr>
      </w:pPr>
      <w:r w:rsidRPr="00895920">
        <w:rPr>
          <w:rFonts w:asciiTheme="minorEastAsia" w:eastAsiaTheme="minorEastAsia" w:hAnsiTheme="minorEastAsia" w:cs="宋体" w:hint="eastAsia"/>
          <w:sz w:val="24"/>
        </w:rPr>
        <w:t>去掉了</w:t>
      </w:r>
      <w:r>
        <w:rPr>
          <w:rFonts w:asciiTheme="minorEastAsia" w:eastAsiaTheme="minorEastAsia" w:hAnsiTheme="minorEastAsia" w:cs="宋体" w:hint="eastAsia"/>
          <w:sz w:val="24"/>
        </w:rPr>
        <w:t>客户库存、客户库存明细中</w:t>
      </w:r>
      <w:r w:rsidRPr="00895920">
        <w:rPr>
          <w:rFonts w:asciiTheme="minorEastAsia" w:eastAsiaTheme="minorEastAsia" w:hAnsiTheme="minorEastAsia" w:cs="宋体" w:hint="eastAsia"/>
          <w:sz w:val="24"/>
        </w:rPr>
        <w:t>当日发生量合计值字段，包括：当日买入、当日卖出、当日存入、当日提出、当日借出、当日借入、当日转出、当日转入、当日存入实重、当日提出实重。</w:t>
      </w:r>
      <w:ins w:id="288" w:author="think" w:date="2016-03-29T10:10:00Z">
        <w:r w:rsidR="000F3F8E">
          <w:rPr>
            <w:rFonts w:asciiTheme="minorEastAsia" w:eastAsiaTheme="minorEastAsia" w:hAnsiTheme="minorEastAsia" w:cs="宋体" w:hint="eastAsia"/>
            <w:sz w:val="24"/>
          </w:rPr>
          <w:t>会员二级系统可以根据业务</w:t>
        </w:r>
      </w:ins>
      <w:ins w:id="289" w:author="think" w:date="2016-03-30T14:33:00Z">
        <w:r w:rsidR="000F3F8E">
          <w:rPr>
            <w:rFonts w:asciiTheme="minorEastAsia" w:eastAsiaTheme="minorEastAsia" w:hAnsiTheme="minorEastAsia" w:cs="宋体" w:hint="eastAsia"/>
            <w:sz w:val="24"/>
          </w:rPr>
          <w:t>需求</w:t>
        </w:r>
      </w:ins>
      <w:ins w:id="290" w:author="think" w:date="2016-03-29T10:10:00Z">
        <w:r w:rsidR="00F83D09">
          <w:rPr>
            <w:rFonts w:asciiTheme="minorEastAsia" w:eastAsiaTheme="minorEastAsia" w:hAnsiTheme="minorEastAsia" w:cs="宋体" w:hint="eastAsia"/>
            <w:sz w:val="24"/>
          </w:rPr>
          <w:t>决定是否保留这些合计字段。</w:t>
        </w:r>
      </w:ins>
    </w:p>
    <w:p w:rsidR="00E84310" w:rsidRPr="00312879" w:rsidRDefault="00E84310" w:rsidP="00455B1F">
      <w:pPr>
        <w:pStyle w:val="21"/>
        <w:widowControl/>
        <w:numPr>
          <w:ilvl w:val="1"/>
          <w:numId w:val="27"/>
        </w:numPr>
        <w:adjustRightInd/>
        <w:snapToGrid/>
        <w:spacing w:before="260" w:after="270" w:line="416" w:lineRule="atLeast"/>
        <w:rPr>
          <w:rFonts w:hAnsi="黑体"/>
          <w:bCs w:val="0"/>
          <w:kern w:val="0"/>
          <w:szCs w:val="20"/>
        </w:rPr>
      </w:pPr>
      <w:bookmarkStart w:id="291" w:name="_Toc436408928"/>
      <w:r>
        <w:rPr>
          <w:rFonts w:hAnsi="黑体" w:hint="eastAsia"/>
          <w:bCs w:val="0"/>
          <w:kern w:val="0"/>
          <w:szCs w:val="20"/>
        </w:rPr>
        <w:t>库存额度</w:t>
      </w:r>
      <w:bookmarkEnd w:id="291"/>
    </w:p>
    <w:p w:rsidR="00E84310" w:rsidRDefault="00E84310" w:rsidP="00E84310">
      <w:pPr>
        <w:spacing w:line="360" w:lineRule="auto"/>
        <w:ind w:firstLineChars="200" w:firstLine="480"/>
        <w:rPr>
          <w:rFonts w:asciiTheme="minorEastAsia" w:eastAsiaTheme="minorEastAsia" w:hAnsiTheme="minorEastAsia" w:cs="宋体"/>
          <w:sz w:val="24"/>
        </w:rPr>
      </w:pPr>
      <w:r>
        <w:rPr>
          <w:rFonts w:asciiTheme="minorEastAsia" w:eastAsiaTheme="minorEastAsia" w:hAnsiTheme="minorEastAsia" w:cs="宋体" w:hint="eastAsia"/>
          <w:sz w:val="24"/>
        </w:rPr>
        <w:t>交易部在三代业务中统一了各类做市商的库存透支模式，</w:t>
      </w:r>
      <w:r w:rsidR="000F27EE">
        <w:rPr>
          <w:rFonts w:asciiTheme="minorEastAsia" w:eastAsiaTheme="minorEastAsia" w:hAnsiTheme="minorEastAsia" w:cs="宋体" w:hint="eastAsia"/>
          <w:sz w:val="24"/>
        </w:rPr>
        <w:t>会为</w:t>
      </w:r>
      <w:r>
        <w:rPr>
          <w:rFonts w:asciiTheme="minorEastAsia" w:eastAsiaTheme="minorEastAsia" w:hAnsiTheme="minorEastAsia" w:cs="宋体" w:hint="eastAsia"/>
          <w:sz w:val="24"/>
        </w:rPr>
        <w:t>做市商会员</w:t>
      </w:r>
      <w:r w:rsidR="000F27EE">
        <w:rPr>
          <w:rFonts w:asciiTheme="minorEastAsia" w:eastAsiaTheme="minorEastAsia" w:hAnsiTheme="minorEastAsia" w:cs="宋体" w:hint="eastAsia"/>
          <w:sz w:val="24"/>
        </w:rPr>
        <w:t>的特定客户</w:t>
      </w:r>
      <w:r>
        <w:rPr>
          <w:rFonts w:asciiTheme="minorEastAsia" w:eastAsiaTheme="minorEastAsia" w:hAnsiTheme="minorEastAsia" w:cs="宋体" w:hint="eastAsia"/>
          <w:sz w:val="24"/>
        </w:rPr>
        <w:t>设置库存</w:t>
      </w:r>
      <w:r w:rsidRPr="00E50E81">
        <w:rPr>
          <w:rFonts w:asciiTheme="minorEastAsia" w:eastAsiaTheme="minorEastAsia" w:hAnsiTheme="minorEastAsia" w:cs="宋体" w:hint="eastAsia"/>
          <w:sz w:val="24"/>
        </w:rPr>
        <w:t>额度，</w:t>
      </w:r>
      <w:r>
        <w:rPr>
          <w:rFonts w:asciiTheme="minorEastAsia" w:eastAsiaTheme="minorEastAsia" w:hAnsiTheme="minorEastAsia" w:cs="宋体" w:hint="eastAsia"/>
          <w:sz w:val="24"/>
        </w:rPr>
        <w:t>在真实库存用完后，允许</w:t>
      </w:r>
      <w:r w:rsidR="000F27EE">
        <w:rPr>
          <w:rFonts w:asciiTheme="minorEastAsia" w:eastAsiaTheme="minorEastAsia" w:hAnsiTheme="minorEastAsia" w:cs="宋体" w:hint="eastAsia"/>
          <w:sz w:val="24"/>
        </w:rPr>
        <w:t>该客户</w:t>
      </w:r>
      <w:r>
        <w:rPr>
          <w:rFonts w:asciiTheme="minorEastAsia" w:eastAsiaTheme="minorEastAsia" w:hAnsiTheme="minorEastAsia" w:cs="宋体" w:hint="eastAsia"/>
          <w:sz w:val="24"/>
        </w:rPr>
        <w:t>在</w:t>
      </w:r>
      <w:del w:id="292" w:author="think" w:date="2016-05-24T09:53:00Z">
        <w:r w:rsidRPr="00E50E81" w:rsidDel="00DE3ECE">
          <w:rPr>
            <w:rFonts w:asciiTheme="minorEastAsia" w:eastAsiaTheme="minorEastAsia" w:hAnsiTheme="minorEastAsia" w:cs="宋体" w:hint="eastAsia"/>
            <w:sz w:val="24"/>
          </w:rPr>
          <w:delText>各市场</w:delText>
        </w:r>
      </w:del>
      <w:ins w:id="293" w:author="think" w:date="2016-05-24T09:53:00Z">
        <w:r w:rsidR="00DE3ECE">
          <w:rPr>
            <w:rFonts w:asciiTheme="minorEastAsia" w:eastAsiaTheme="minorEastAsia" w:hAnsiTheme="minorEastAsia" w:cs="宋体" w:hint="eastAsia"/>
            <w:sz w:val="24"/>
          </w:rPr>
          <w:t>现货实盘</w:t>
        </w:r>
      </w:ins>
      <w:ins w:id="294" w:author="think" w:date="2016-05-24T20:29:00Z">
        <w:r w:rsidR="002D2E4C">
          <w:rPr>
            <w:rFonts w:asciiTheme="minorEastAsia" w:eastAsiaTheme="minorEastAsia" w:hAnsiTheme="minorEastAsia" w:cs="宋体" w:hint="eastAsia"/>
            <w:sz w:val="24"/>
          </w:rPr>
          <w:t>合约</w:t>
        </w:r>
      </w:ins>
      <w:ins w:id="295" w:author="think" w:date="2016-05-24T09:53:00Z">
        <w:r w:rsidR="00DE3ECE">
          <w:rPr>
            <w:rFonts w:asciiTheme="minorEastAsia" w:eastAsiaTheme="minorEastAsia" w:hAnsiTheme="minorEastAsia" w:cs="宋体" w:hint="eastAsia"/>
            <w:sz w:val="24"/>
          </w:rPr>
          <w:t>交易</w:t>
        </w:r>
      </w:ins>
      <w:ins w:id="296" w:author="think" w:date="2016-05-24T20:29:00Z">
        <w:r w:rsidR="002D2E4C">
          <w:rPr>
            <w:rFonts w:asciiTheme="minorEastAsia" w:eastAsiaTheme="minorEastAsia" w:hAnsiTheme="minorEastAsia" w:cs="宋体" w:hint="eastAsia"/>
            <w:sz w:val="24"/>
          </w:rPr>
          <w:t>时</w:t>
        </w:r>
      </w:ins>
      <w:del w:id="297" w:author="think" w:date="2016-05-24T09:55:00Z">
        <w:r w:rsidDel="00DE3ECE">
          <w:rPr>
            <w:rFonts w:asciiTheme="minorEastAsia" w:eastAsiaTheme="minorEastAsia" w:hAnsiTheme="minorEastAsia" w:cs="宋体" w:hint="eastAsia"/>
            <w:sz w:val="24"/>
          </w:rPr>
          <w:lastRenderedPageBreak/>
          <w:delText>共同</w:delText>
        </w:r>
      </w:del>
      <w:r w:rsidRPr="00E50E81">
        <w:rPr>
          <w:rFonts w:asciiTheme="minorEastAsia" w:eastAsiaTheme="minorEastAsia" w:hAnsiTheme="minorEastAsia" w:cs="宋体" w:hint="eastAsia"/>
          <w:sz w:val="24"/>
        </w:rPr>
        <w:t>使用</w:t>
      </w:r>
      <w:r>
        <w:rPr>
          <w:rFonts w:asciiTheme="minorEastAsia" w:eastAsiaTheme="minorEastAsia" w:hAnsiTheme="minorEastAsia" w:cs="宋体" w:hint="eastAsia"/>
          <w:sz w:val="24"/>
        </w:rPr>
        <w:t>库存额度充抵交割</w:t>
      </w:r>
      <w:r w:rsidRPr="00E50E81">
        <w:rPr>
          <w:rFonts w:asciiTheme="minorEastAsia" w:eastAsiaTheme="minorEastAsia" w:hAnsiTheme="minorEastAsia" w:cs="宋体" w:hint="eastAsia"/>
          <w:sz w:val="24"/>
        </w:rPr>
        <w:t>实物。</w:t>
      </w:r>
    </w:p>
    <w:p w:rsidR="00E84310" w:rsidRPr="00E50E81" w:rsidRDefault="00E84310" w:rsidP="00E84310">
      <w:pPr>
        <w:spacing w:line="360" w:lineRule="auto"/>
        <w:ind w:firstLineChars="200" w:firstLine="480"/>
        <w:rPr>
          <w:rFonts w:asciiTheme="minorEastAsia" w:eastAsiaTheme="minorEastAsia" w:hAnsiTheme="minorEastAsia" w:cs="宋体"/>
          <w:sz w:val="24"/>
        </w:rPr>
      </w:pPr>
      <w:r w:rsidRPr="00E50E81">
        <w:rPr>
          <w:rFonts w:asciiTheme="minorEastAsia" w:eastAsiaTheme="minorEastAsia" w:hAnsiTheme="minorEastAsia" w:hint="eastAsia"/>
          <w:sz w:val="24"/>
        </w:rPr>
        <w:t>只能为黄金</w:t>
      </w:r>
      <w:r>
        <w:rPr>
          <w:rFonts w:asciiTheme="minorEastAsia" w:eastAsiaTheme="minorEastAsia" w:hAnsiTheme="minorEastAsia" w:hint="eastAsia"/>
          <w:sz w:val="24"/>
        </w:rPr>
        <w:t>铂金设置</w:t>
      </w:r>
      <w:r w:rsidRPr="00E50E81">
        <w:rPr>
          <w:rFonts w:asciiTheme="minorEastAsia" w:eastAsiaTheme="minorEastAsia" w:hAnsiTheme="minorEastAsia" w:hint="eastAsia"/>
          <w:sz w:val="24"/>
        </w:rPr>
        <w:t>库存</w:t>
      </w:r>
      <w:r>
        <w:rPr>
          <w:rFonts w:asciiTheme="minorEastAsia" w:eastAsiaTheme="minorEastAsia" w:hAnsiTheme="minorEastAsia" w:hint="eastAsia"/>
          <w:sz w:val="24"/>
        </w:rPr>
        <w:t>透支</w:t>
      </w:r>
      <w:r w:rsidRPr="00E50E81">
        <w:rPr>
          <w:rFonts w:asciiTheme="minorEastAsia" w:eastAsiaTheme="minorEastAsia" w:hAnsiTheme="minorEastAsia" w:hint="eastAsia"/>
          <w:sz w:val="24"/>
        </w:rPr>
        <w:t>额</w:t>
      </w:r>
      <w:r>
        <w:rPr>
          <w:rFonts w:asciiTheme="minorEastAsia" w:eastAsiaTheme="minorEastAsia" w:hAnsiTheme="minorEastAsia" w:hint="eastAsia"/>
          <w:sz w:val="24"/>
        </w:rPr>
        <w:t>度，对于</w:t>
      </w:r>
      <w:r w:rsidRPr="00E50E81">
        <w:rPr>
          <w:rFonts w:asciiTheme="minorEastAsia" w:eastAsiaTheme="minorEastAsia" w:hAnsiTheme="minorEastAsia" w:hint="eastAsia"/>
          <w:sz w:val="24"/>
        </w:rPr>
        <w:t>白银</w:t>
      </w:r>
      <w:r>
        <w:rPr>
          <w:rFonts w:asciiTheme="minorEastAsia" w:eastAsiaTheme="minorEastAsia" w:hAnsiTheme="minorEastAsia" w:hint="eastAsia"/>
          <w:sz w:val="24"/>
        </w:rPr>
        <w:t>这类</w:t>
      </w:r>
      <w:r w:rsidRPr="00E50E81">
        <w:rPr>
          <w:rFonts w:asciiTheme="minorEastAsia" w:eastAsiaTheme="minorEastAsia" w:hAnsiTheme="minorEastAsia" w:hint="eastAsia"/>
          <w:sz w:val="24"/>
        </w:rPr>
        <w:t>交割到条块</w:t>
      </w:r>
      <w:r>
        <w:rPr>
          <w:rFonts w:asciiTheme="minorEastAsia" w:eastAsiaTheme="minorEastAsia" w:hAnsiTheme="minorEastAsia" w:hint="eastAsia"/>
          <w:sz w:val="24"/>
        </w:rPr>
        <w:t>的实物品种，无法透支，</w:t>
      </w:r>
      <w:r w:rsidRPr="00E50E81">
        <w:rPr>
          <w:rFonts w:asciiTheme="minorEastAsia" w:eastAsiaTheme="minorEastAsia" w:hAnsiTheme="minorEastAsia" w:hint="eastAsia"/>
          <w:sz w:val="24"/>
        </w:rPr>
        <w:t>不能设置库存透支额度，</w:t>
      </w:r>
    </w:p>
    <w:p w:rsidR="00E84310" w:rsidRPr="00120667" w:rsidRDefault="00E84310" w:rsidP="00455B1F">
      <w:pPr>
        <w:pStyle w:val="a6"/>
        <w:widowControl/>
        <w:numPr>
          <w:ilvl w:val="0"/>
          <w:numId w:val="34"/>
        </w:numPr>
        <w:spacing w:line="360" w:lineRule="auto"/>
        <w:ind w:firstLineChars="0"/>
        <w:rPr>
          <w:rFonts w:asciiTheme="minorEastAsia" w:eastAsiaTheme="minorEastAsia" w:hAnsiTheme="minorEastAsia"/>
          <w:sz w:val="24"/>
        </w:rPr>
      </w:pPr>
      <w:r w:rsidRPr="00120667">
        <w:rPr>
          <w:rFonts w:asciiTheme="minorEastAsia" w:eastAsiaTheme="minorEastAsia" w:hAnsiTheme="minorEastAsia" w:cs="宋体" w:hint="eastAsia"/>
          <w:sz w:val="24"/>
        </w:rPr>
        <w:t>所有客户在交易过程中库存实时变化。</w:t>
      </w:r>
    </w:p>
    <w:p w:rsidR="00E84310" w:rsidRDefault="00E84310" w:rsidP="00455B1F">
      <w:pPr>
        <w:pStyle w:val="a6"/>
        <w:numPr>
          <w:ilvl w:val="0"/>
          <w:numId w:val="34"/>
        </w:numPr>
        <w:spacing w:line="360" w:lineRule="auto"/>
        <w:ind w:firstLineChars="0"/>
        <w:rPr>
          <w:sz w:val="24"/>
        </w:rPr>
      </w:pPr>
      <w:r w:rsidRPr="00120667">
        <w:rPr>
          <w:rFonts w:hint="eastAsia"/>
          <w:sz w:val="24"/>
        </w:rPr>
        <w:t>对于库存透支的客户，透支的库存仍记入</w:t>
      </w:r>
      <w:ins w:id="298" w:author="think" w:date="2016-03-29T10:13:00Z">
        <w:r w:rsidR="002D20B2">
          <w:rPr>
            <w:rFonts w:hint="eastAsia"/>
            <w:sz w:val="24"/>
          </w:rPr>
          <w:t>客户该席位下的</w:t>
        </w:r>
      </w:ins>
      <w:del w:id="299" w:author="think" w:date="2016-03-29T10:13:00Z">
        <w:r w:rsidRPr="00120667" w:rsidDel="002D20B2">
          <w:rPr>
            <w:rFonts w:hint="eastAsia"/>
            <w:sz w:val="24"/>
          </w:rPr>
          <w:delText>其</w:delText>
        </w:r>
      </w:del>
      <w:del w:id="300" w:author="李田" w:date="2016-03-24T14:30:00Z">
        <w:r w:rsidRPr="00120667" w:rsidDel="009A6E3C">
          <w:rPr>
            <w:rFonts w:hint="eastAsia"/>
            <w:sz w:val="24"/>
          </w:rPr>
          <w:delText>交易</w:delText>
        </w:r>
        <w:r w:rsidR="00687494" w:rsidDel="009A6E3C">
          <w:rPr>
            <w:rFonts w:hint="eastAsia"/>
            <w:sz w:val="24"/>
          </w:rPr>
          <w:delText>获得</w:delText>
        </w:r>
      </w:del>
      <w:r w:rsidRPr="00120667">
        <w:rPr>
          <w:rFonts w:hint="eastAsia"/>
          <w:sz w:val="24"/>
        </w:rPr>
        <w:t>买入货权账户</w:t>
      </w:r>
      <w:r>
        <w:rPr>
          <w:rFonts w:hint="eastAsia"/>
          <w:sz w:val="24"/>
        </w:rPr>
        <w:t>，</w:t>
      </w:r>
      <w:r w:rsidRPr="00120667">
        <w:rPr>
          <w:rFonts w:hint="eastAsia"/>
          <w:sz w:val="24"/>
        </w:rPr>
        <w:t>即</w:t>
      </w:r>
      <w:del w:id="301" w:author="李田" w:date="2016-03-24T14:30:00Z">
        <w:r w:rsidDel="009A6E3C">
          <w:rPr>
            <w:rFonts w:hint="eastAsia"/>
            <w:sz w:val="24"/>
          </w:rPr>
          <w:delText>交易</w:delText>
        </w:r>
        <w:r w:rsidR="00687494" w:rsidDel="009A6E3C">
          <w:rPr>
            <w:rFonts w:hint="eastAsia"/>
            <w:sz w:val="24"/>
          </w:rPr>
          <w:delText>获得</w:delText>
        </w:r>
      </w:del>
      <w:r>
        <w:rPr>
          <w:rFonts w:hint="eastAsia"/>
          <w:sz w:val="24"/>
        </w:rPr>
        <w:t>买入货权账户</w:t>
      </w:r>
      <w:r w:rsidRPr="00120667">
        <w:rPr>
          <w:rFonts w:hint="eastAsia"/>
          <w:sz w:val="24"/>
        </w:rPr>
        <w:t>的可用库存为负数</w:t>
      </w:r>
      <w:ins w:id="302" w:author="think" w:date="2016-03-30T14:34:00Z">
        <w:r w:rsidR="00386156">
          <w:rPr>
            <w:rFonts w:hint="eastAsia"/>
            <w:sz w:val="24"/>
          </w:rPr>
          <w:t>，负数值</w:t>
        </w:r>
      </w:ins>
      <w:ins w:id="303" w:author="think" w:date="2016-03-30T14:35:00Z">
        <w:r w:rsidR="00386156">
          <w:rPr>
            <w:rFonts w:hint="eastAsia"/>
            <w:sz w:val="24"/>
          </w:rPr>
          <w:t>就是</w:t>
        </w:r>
      </w:ins>
      <w:ins w:id="304" w:author="think" w:date="2016-03-30T14:34:00Z">
        <w:r w:rsidR="00386156">
          <w:rPr>
            <w:rFonts w:hint="eastAsia"/>
            <w:sz w:val="24"/>
          </w:rPr>
          <w:t>已经透支的库存重量</w:t>
        </w:r>
      </w:ins>
      <w:r w:rsidRPr="00120667">
        <w:rPr>
          <w:rFonts w:hint="eastAsia"/>
          <w:sz w:val="24"/>
        </w:rPr>
        <w:t>。</w:t>
      </w:r>
    </w:p>
    <w:p w:rsidR="00E84310" w:rsidRPr="00692CD0" w:rsidRDefault="00E84310" w:rsidP="00E84310">
      <w:pPr>
        <w:spacing w:line="360" w:lineRule="auto"/>
        <w:ind w:firstLineChars="200" w:firstLine="480"/>
        <w:rPr>
          <w:sz w:val="24"/>
        </w:rPr>
      </w:pPr>
      <w:r w:rsidRPr="00692CD0">
        <w:rPr>
          <w:rFonts w:hint="eastAsia"/>
          <w:sz w:val="24"/>
        </w:rPr>
        <w:t>对应席位</w:t>
      </w:r>
      <w:del w:id="305" w:author="李田" w:date="2016-03-24T14:30:00Z">
        <w:r w:rsidR="000F27EE" w:rsidDel="009A6E3C">
          <w:rPr>
            <w:rFonts w:hint="eastAsia"/>
            <w:sz w:val="24"/>
          </w:rPr>
          <w:delText>交易获得</w:delText>
        </w:r>
      </w:del>
      <w:r w:rsidRPr="00692CD0">
        <w:rPr>
          <w:rFonts w:hint="eastAsia"/>
          <w:sz w:val="24"/>
        </w:rPr>
        <w:t>买入货权账户的可用库存小于零的客户，在发生下列仓储业务时，如果它是库存增加一方，在完成增加相应库存流水、客户库存的处理后，如果增加的客户库存使用了剩余库存账户</w:t>
      </w:r>
      <w:del w:id="306" w:author="李田" w:date="2016-03-24T14:31:00Z">
        <w:r w:rsidRPr="00692CD0" w:rsidDel="009A6E3C">
          <w:rPr>
            <w:rFonts w:hint="eastAsia"/>
            <w:sz w:val="24"/>
          </w:rPr>
          <w:delText>、非交易</w:delText>
        </w:r>
        <w:r w:rsidR="00C249D1" w:rsidDel="009A6E3C">
          <w:rPr>
            <w:rFonts w:hint="eastAsia"/>
            <w:sz w:val="24"/>
          </w:rPr>
          <w:delText>获得</w:delText>
        </w:r>
        <w:r w:rsidRPr="00692CD0" w:rsidDel="009A6E3C">
          <w:rPr>
            <w:rFonts w:hint="eastAsia"/>
            <w:sz w:val="24"/>
          </w:rPr>
          <w:delText>买入货权账户</w:delText>
        </w:r>
      </w:del>
      <w:r w:rsidRPr="00692CD0">
        <w:rPr>
          <w:rFonts w:hint="eastAsia"/>
          <w:sz w:val="24"/>
        </w:rPr>
        <w:t>的库存，那么还要进行充抵透支库存、减少已充抵库存的处理。相应仓储业务列表如下：</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111"/>
        <w:gridCol w:w="3686"/>
      </w:tblGrid>
      <w:tr w:rsidR="00E84310" w:rsidRPr="005272E0" w:rsidTr="00314148">
        <w:trPr>
          <w:trHeight w:val="233"/>
        </w:trPr>
        <w:tc>
          <w:tcPr>
            <w:tcW w:w="67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84310" w:rsidRPr="005272E0" w:rsidRDefault="00E84310" w:rsidP="00314148">
            <w:pPr>
              <w:jc w:val="center"/>
              <w:rPr>
                <w:rFonts w:asciiTheme="minorEastAsia" w:eastAsiaTheme="minorEastAsia" w:hAnsiTheme="minorEastAsia"/>
                <w:b/>
                <w:lang w:val="en-GB"/>
              </w:rPr>
            </w:pPr>
            <w:r w:rsidRPr="005272E0">
              <w:rPr>
                <w:rFonts w:asciiTheme="minorEastAsia" w:eastAsiaTheme="minorEastAsia" w:hAnsiTheme="minorEastAsia" w:hint="eastAsia"/>
                <w:b/>
                <w:lang w:val="en-GB"/>
              </w:rPr>
              <w:t>序号</w:t>
            </w:r>
          </w:p>
        </w:tc>
        <w:tc>
          <w:tcPr>
            <w:tcW w:w="4111"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84310" w:rsidRPr="005272E0" w:rsidRDefault="00E84310" w:rsidP="00314148">
            <w:pPr>
              <w:jc w:val="center"/>
              <w:rPr>
                <w:rFonts w:asciiTheme="minorEastAsia" w:eastAsiaTheme="minorEastAsia" w:hAnsiTheme="minorEastAsia"/>
                <w:b/>
                <w:lang w:val="en-GB"/>
              </w:rPr>
            </w:pPr>
            <w:r w:rsidRPr="005272E0">
              <w:rPr>
                <w:rFonts w:asciiTheme="minorEastAsia" w:eastAsiaTheme="minorEastAsia" w:hAnsiTheme="minorEastAsia" w:hint="eastAsia"/>
                <w:b/>
                <w:lang w:val="en-GB"/>
              </w:rPr>
              <w:t>业务</w:t>
            </w:r>
          </w:p>
        </w:tc>
        <w:tc>
          <w:tcPr>
            <w:tcW w:w="3686" w:type="dxa"/>
            <w:tcBorders>
              <w:top w:val="single" w:sz="4" w:space="0" w:color="auto"/>
              <w:left w:val="single" w:sz="4" w:space="0" w:color="auto"/>
              <w:bottom w:val="single" w:sz="4" w:space="0" w:color="auto"/>
              <w:right w:val="single" w:sz="4" w:space="0" w:color="auto"/>
            </w:tcBorders>
            <w:shd w:val="clear" w:color="auto" w:fill="D9D9D9"/>
            <w:vAlign w:val="center"/>
          </w:tcPr>
          <w:p w:rsidR="00E84310" w:rsidRPr="005272E0" w:rsidRDefault="00E84310" w:rsidP="00314148">
            <w:pPr>
              <w:jc w:val="center"/>
              <w:rPr>
                <w:rFonts w:asciiTheme="minorEastAsia" w:eastAsiaTheme="minorEastAsia" w:hAnsiTheme="minorEastAsia"/>
                <w:b/>
                <w:lang w:val="en-GB"/>
              </w:rPr>
            </w:pPr>
            <w:r>
              <w:rPr>
                <w:rFonts w:asciiTheme="minorEastAsia" w:eastAsiaTheme="minorEastAsia" w:hAnsiTheme="minorEastAsia" w:hint="eastAsia"/>
                <w:b/>
                <w:lang w:val="en-GB"/>
              </w:rPr>
              <w:t>客户库存流水</w:t>
            </w:r>
          </w:p>
        </w:tc>
      </w:tr>
      <w:tr w:rsidR="00E84310" w:rsidRPr="005272E0" w:rsidTr="00314148">
        <w:trPr>
          <w:trHeight w:val="323"/>
        </w:trPr>
        <w:tc>
          <w:tcPr>
            <w:tcW w:w="675" w:type="dxa"/>
            <w:tcBorders>
              <w:top w:val="single" w:sz="4" w:space="0" w:color="auto"/>
              <w:left w:val="single" w:sz="4" w:space="0" w:color="auto"/>
              <w:bottom w:val="single" w:sz="4" w:space="0" w:color="auto"/>
              <w:right w:val="single" w:sz="4" w:space="0" w:color="auto"/>
            </w:tcBorders>
          </w:tcPr>
          <w:p w:rsidR="00E84310" w:rsidRPr="005272E0" w:rsidRDefault="00E84310" w:rsidP="00455B1F">
            <w:pPr>
              <w:numPr>
                <w:ilvl w:val="0"/>
                <w:numId w:val="35"/>
              </w:numPr>
              <w:ind w:left="0" w:firstLine="0"/>
              <w:jc w:val="both"/>
              <w:rPr>
                <w:rFonts w:asciiTheme="minorEastAsia" w:eastAsiaTheme="minorEastAsia" w:hAnsiTheme="minorEastAsia"/>
                <w:lang w:val="en-GB"/>
              </w:rPr>
            </w:pPr>
          </w:p>
        </w:tc>
        <w:tc>
          <w:tcPr>
            <w:tcW w:w="4111" w:type="dxa"/>
            <w:tcBorders>
              <w:top w:val="single" w:sz="4" w:space="0" w:color="auto"/>
              <w:left w:val="single" w:sz="4" w:space="0" w:color="auto"/>
              <w:right w:val="single" w:sz="4" w:space="0" w:color="auto"/>
            </w:tcBorders>
          </w:tcPr>
          <w:p w:rsidR="00E84310" w:rsidRPr="005272E0" w:rsidRDefault="00E84310" w:rsidP="00314148">
            <w:pPr>
              <w:rPr>
                <w:rFonts w:asciiTheme="minorEastAsia" w:eastAsiaTheme="minorEastAsia" w:hAnsiTheme="minorEastAsia"/>
                <w:lang w:val="en-GB"/>
              </w:rPr>
            </w:pPr>
            <w:r>
              <w:rPr>
                <w:rFonts w:asciiTheme="minorEastAsia" w:eastAsiaTheme="minorEastAsia" w:hAnsiTheme="minorEastAsia" w:hint="eastAsia"/>
                <w:lang w:val="en-GB"/>
              </w:rPr>
              <w:t>入库</w:t>
            </w:r>
          </w:p>
        </w:tc>
        <w:tc>
          <w:tcPr>
            <w:tcW w:w="3686" w:type="dxa"/>
            <w:tcBorders>
              <w:top w:val="single" w:sz="4" w:space="0" w:color="auto"/>
              <w:left w:val="single" w:sz="4" w:space="0" w:color="auto"/>
              <w:bottom w:val="single" w:sz="4" w:space="0" w:color="auto"/>
              <w:right w:val="single" w:sz="4" w:space="0" w:color="auto"/>
            </w:tcBorders>
          </w:tcPr>
          <w:p w:rsidR="00E84310" w:rsidRPr="005272E0" w:rsidRDefault="00E84310" w:rsidP="00314148">
            <w:pPr>
              <w:rPr>
                <w:rFonts w:asciiTheme="minorEastAsia" w:eastAsiaTheme="minorEastAsia" w:hAnsiTheme="minorEastAsia"/>
                <w:lang w:val="en-GB"/>
              </w:rPr>
            </w:pPr>
            <w:r>
              <w:rPr>
                <w:rFonts w:asciiTheme="minorEastAsia" w:eastAsiaTheme="minorEastAsia" w:hAnsiTheme="minorEastAsia" w:hint="eastAsia"/>
                <w:lang w:val="en-GB"/>
              </w:rPr>
              <w:t>入库</w:t>
            </w:r>
          </w:p>
        </w:tc>
      </w:tr>
      <w:tr w:rsidR="000F27EE" w:rsidRPr="005272E0" w:rsidTr="00314148">
        <w:trPr>
          <w:trHeight w:val="323"/>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lang w:val="en-GB"/>
              </w:rPr>
            </w:pPr>
          </w:p>
        </w:tc>
        <w:tc>
          <w:tcPr>
            <w:tcW w:w="4111" w:type="dxa"/>
            <w:tcBorders>
              <w:top w:val="single" w:sz="4" w:space="0" w:color="auto"/>
              <w:left w:val="single" w:sz="4" w:space="0" w:color="auto"/>
              <w:right w:val="single" w:sz="4" w:space="0" w:color="auto"/>
            </w:tcBorders>
          </w:tcPr>
          <w:p w:rsidR="000F27EE" w:rsidRDefault="000F27EE" w:rsidP="000F27EE">
            <w:r>
              <w:rPr>
                <w:rFonts w:hint="eastAsia"/>
              </w:rPr>
              <w:t>提货申请修改</w:t>
            </w:r>
          </w:p>
          <w:p w:rsidR="000F27EE" w:rsidRDefault="000F27EE" w:rsidP="002D20B2">
            <w:pPr>
              <w:rPr>
                <w:rFonts w:asciiTheme="minorEastAsia" w:eastAsiaTheme="minorEastAsia" w:hAnsiTheme="minorEastAsia"/>
                <w:lang w:val="en-GB"/>
              </w:rPr>
            </w:pPr>
            <w:r>
              <w:rPr>
                <w:rFonts w:hint="eastAsia"/>
              </w:rPr>
              <w:t>申请提货重量改小且是自提、部分交提的自提部分</w:t>
            </w:r>
            <w:del w:id="307" w:author="李田" w:date="2016-03-24T14:32:00Z">
              <w:r w:rsidRPr="00D017B1" w:rsidDel="009A6E3C">
                <w:rPr>
                  <w:rFonts w:ascii="仿宋" w:hAnsi="仿宋" w:hint="eastAsia"/>
                </w:rPr>
                <w:delText>、非交易获得买入货权交提、部分交提的非交易获得买入货权交提部分</w:delText>
              </w:r>
            </w:del>
            <w:r w:rsidRPr="00D017B1">
              <w:rPr>
                <w:rFonts w:ascii="仿宋" w:hAnsi="仿宋" w:hint="eastAsia"/>
              </w:rPr>
              <w:t>需要优先充抵透支库存，</w:t>
            </w:r>
            <w:del w:id="308" w:author="李田" w:date="2016-03-24T14:32:00Z">
              <w:r w:rsidRPr="00D017B1" w:rsidDel="009A6E3C">
                <w:rPr>
                  <w:rFonts w:ascii="仿宋" w:hAnsi="仿宋" w:hint="eastAsia"/>
                </w:rPr>
                <w:delText>交易获得</w:delText>
              </w:r>
            </w:del>
            <w:del w:id="309" w:author="think" w:date="2016-03-29T10:15:00Z">
              <w:r w:rsidRPr="00D017B1" w:rsidDel="002D20B2">
                <w:rPr>
                  <w:rFonts w:ascii="仿宋" w:hAnsi="仿宋" w:hint="eastAsia"/>
                </w:rPr>
                <w:delText>买入货权</w:delText>
              </w:r>
            </w:del>
            <w:r w:rsidRPr="00D017B1">
              <w:rPr>
                <w:rFonts w:ascii="仿宋" w:hAnsi="仿宋" w:hint="eastAsia"/>
              </w:rPr>
              <w:t>交提自动就是充抵透支库存了</w:t>
            </w:r>
            <w:r>
              <w:rPr>
                <w:rFonts w:hint="eastAsia"/>
              </w:rPr>
              <w:t>。</w:t>
            </w:r>
          </w:p>
        </w:tc>
        <w:tc>
          <w:tcPr>
            <w:tcW w:w="3686" w:type="dxa"/>
            <w:tcBorders>
              <w:top w:val="single" w:sz="4" w:space="0" w:color="auto"/>
              <w:left w:val="single" w:sz="4" w:space="0" w:color="auto"/>
              <w:bottom w:val="single" w:sz="4" w:space="0" w:color="auto"/>
              <w:right w:val="single" w:sz="4" w:space="0" w:color="auto"/>
            </w:tcBorders>
          </w:tcPr>
          <w:p w:rsidR="000F27EE" w:rsidRDefault="000F27EE" w:rsidP="00314148">
            <w:pPr>
              <w:rPr>
                <w:rFonts w:asciiTheme="minorEastAsia" w:eastAsiaTheme="minorEastAsia" w:hAnsiTheme="minorEastAsia"/>
                <w:lang w:val="en-GB"/>
              </w:rPr>
            </w:pPr>
            <w:r>
              <w:rPr>
                <w:rFonts w:hint="eastAsia"/>
              </w:rPr>
              <w:t>提货申请修改</w:t>
            </w:r>
          </w:p>
        </w:tc>
      </w:tr>
      <w:tr w:rsidR="000F27EE" w:rsidRPr="005272E0" w:rsidTr="00314148">
        <w:trPr>
          <w:trHeight w:val="323"/>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lang w:val="en-GB"/>
              </w:rPr>
            </w:pPr>
          </w:p>
        </w:tc>
        <w:tc>
          <w:tcPr>
            <w:tcW w:w="4111" w:type="dxa"/>
            <w:tcBorders>
              <w:top w:val="single" w:sz="4" w:space="0" w:color="auto"/>
              <w:left w:val="single" w:sz="4" w:space="0" w:color="auto"/>
              <w:right w:val="single" w:sz="4" w:space="0" w:color="auto"/>
            </w:tcBorders>
          </w:tcPr>
          <w:p w:rsidR="000F27EE" w:rsidRDefault="000F27EE" w:rsidP="000F27EE">
            <w:r>
              <w:rPr>
                <w:rFonts w:hint="eastAsia"/>
              </w:rPr>
              <w:t>当日撤销提货申请</w:t>
            </w:r>
          </w:p>
          <w:p w:rsidR="000F27EE" w:rsidRDefault="000F27EE" w:rsidP="009A6E3C">
            <w:pPr>
              <w:rPr>
                <w:rFonts w:asciiTheme="minorEastAsia" w:eastAsiaTheme="minorEastAsia" w:hAnsiTheme="minorEastAsia"/>
                <w:lang w:val="en-GB"/>
              </w:rPr>
            </w:pPr>
            <w:r w:rsidRPr="00D017B1">
              <w:rPr>
                <w:rFonts w:ascii="仿宋" w:hAnsi="仿宋" w:hint="eastAsia"/>
              </w:rPr>
              <w:t>撤销自提、部分交提的自提部分</w:t>
            </w:r>
            <w:del w:id="310" w:author="李田" w:date="2016-03-24T14:32:00Z">
              <w:r w:rsidRPr="00D017B1" w:rsidDel="009A6E3C">
                <w:rPr>
                  <w:rFonts w:ascii="仿宋" w:hAnsi="仿宋" w:hint="eastAsia"/>
                </w:rPr>
                <w:delText>、非交易获得买入货权交提、部分交提的非交易获得买入货权交提部分</w:delText>
              </w:r>
            </w:del>
            <w:r w:rsidRPr="00D017B1">
              <w:rPr>
                <w:rFonts w:ascii="仿宋" w:hAnsi="仿宋" w:hint="eastAsia"/>
              </w:rPr>
              <w:t>需要优先充抵透支库存</w:t>
            </w:r>
            <w:r>
              <w:rPr>
                <w:rFonts w:ascii="仿宋" w:hAnsi="仿宋" w:hint="eastAsia"/>
              </w:rPr>
              <w:t>。</w:t>
            </w:r>
          </w:p>
        </w:tc>
        <w:tc>
          <w:tcPr>
            <w:tcW w:w="3686" w:type="dxa"/>
            <w:tcBorders>
              <w:top w:val="single" w:sz="4" w:space="0" w:color="auto"/>
              <w:left w:val="single" w:sz="4" w:space="0" w:color="auto"/>
              <w:bottom w:val="single" w:sz="4" w:space="0" w:color="auto"/>
              <w:right w:val="single" w:sz="4" w:space="0" w:color="auto"/>
            </w:tcBorders>
          </w:tcPr>
          <w:p w:rsidR="000F27EE" w:rsidRDefault="000F27EE" w:rsidP="00314148">
            <w:pPr>
              <w:rPr>
                <w:rFonts w:asciiTheme="minorEastAsia" w:eastAsiaTheme="minorEastAsia" w:hAnsiTheme="minorEastAsia"/>
                <w:lang w:val="en-GB"/>
              </w:rPr>
            </w:pPr>
            <w:r>
              <w:rPr>
                <w:rFonts w:hint="eastAsia"/>
              </w:rPr>
              <w:t>当日撤销提货申请</w:t>
            </w:r>
          </w:p>
        </w:tc>
      </w:tr>
      <w:tr w:rsidR="000F27EE" w:rsidRPr="005272E0" w:rsidTr="00314148">
        <w:trPr>
          <w:trHeight w:val="323"/>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lang w:val="en-GB"/>
              </w:rPr>
            </w:pPr>
          </w:p>
        </w:tc>
        <w:tc>
          <w:tcPr>
            <w:tcW w:w="4111" w:type="dxa"/>
            <w:tcBorders>
              <w:top w:val="single" w:sz="4" w:space="0" w:color="auto"/>
              <w:left w:val="single" w:sz="4" w:space="0" w:color="auto"/>
              <w:right w:val="single" w:sz="4" w:space="0" w:color="auto"/>
            </w:tcBorders>
          </w:tcPr>
          <w:p w:rsidR="000F27EE" w:rsidRDefault="000F27EE" w:rsidP="000F27EE">
            <w:r>
              <w:rPr>
                <w:rFonts w:hint="eastAsia"/>
              </w:rPr>
              <w:t>次日撤销提货申请</w:t>
            </w:r>
          </w:p>
          <w:p w:rsidR="000F27EE" w:rsidRDefault="000F27EE" w:rsidP="009A6E3C">
            <w:pPr>
              <w:rPr>
                <w:rFonts w:asciiTheme="minorEastAsia" w:eastAsiaTheme="minorEastAsia" w:hAnsiTheme="minorEastAsia"/>
                <w:lang w:val="en-GB"/>
              </w:rPr>
            </w:pPr>
            <w:r w:rsidRPr="00D017B1">
              <w:rPr>
                <w:rFonts w:ascii="仿宋" w:hAnsi="仿宋" w:hint="eastAsia"/>
              </w:rPr>
              <w:t>撤销自提、部分交提的自提部分</w:t>
            </w:r>
            <w:del w:id="311" w:author="李田" w:date="2016-03-24T14:32:00Z">
              <w:r w:rsidRPr="00D017B1" w:rsidDel="009A6E3C">
                <w:rPr>
                  <w:rFonts w:ascii="仿宋" w:hAnsi="仿宋" w:hint="eastAsia"/>
                </w:rPr>
                <w:delText>、非交易获得买入货权交提、部分交提的非交易获得买入货权交提部分</w:delText>
              </w:r>
            </w:del>
            <w:r w:rsidRPr="00D017B1">
              <w:rPr>
                <w:rFonts w:ascii="仿宋" w:hAnsi="仿宋" w:hint="eastAsia"/>
              </w:rPr>
              <w:t>需要优先充抵透支库存。</w:t>
            </w:r>
          </w:p>
        </w:tc>
        <w:tc>
          <w:tcPr>
            <w:tcW w:w="3686" w:type="dxa"/>
            <w:tcBorders>
              <w:top w:val="single" w:sz="4" w:space="0" w:color="auto"/>
              <w:left w:val="single" w:sz="4" w:space="0" w:color="auto"/>
              <w:bottom w:val="single" w:sz="4" w:space="0" w:color="auto"/>
              <w:right w:val="single" w:sz="4" w:space="0" w:color="auto"/>
            </w:tcBorders>
          </w:tcPr>
          <w:p w:rsidR="000F27EE" w:rsidRDefault="000F27EE" w:rsidP="00314148">
            <w:pPr>
              <w:rPr>
                <w:rFonts w:asciiTheme="minorEastAsia" w:eastAsiaTheme="minorEastAsia" w:hAnsiTheme="minorEastAsia"/>
                <w:lang w:val="en-GB"/>
              </w:rPr>
            </w:pPr>
            <w:r>
              <w:rPr>
                <w:rFonts w:hint="eastAsia"/>
              </w:rPr>
              <w:t>次日撤销提货申请</w:t>
            </w:r>
          </w:p>
        </w:tc>
      </w:tr>
      <w:tr w:rsidR="000F27EE" w:rsidRPr="005272E0" w:rsidTr="00314148">
        <w:trPr>
          <w:trHeight w:val="323"/>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lang w:val="en-GB"/>
              </w:rPr>
            </w:pPr>
          </w:p>
        </w:tc>
        <w:tc>
          <w:tcPr>
            <w:tcW w:w="4111" w:type="dxa"/>
            <w:tcBorders>
              <w:top w:val="single" w:sz="4" w:space="0" w:color="auto"/>
              <w:left w:val="single" w:sz="4" w:space="0" w:color="auto"/>
              <w:right w:val="single" w:sz="4" w:space="0" w:color="auto"/>
            </w:tcBorders>
          </w:tcPr>
          <w:p w:rsidR="000F27EE" w:rsidRDefault="000F27EE" w:rsidP="000F27EE">
            <w:r>
              <w:rPr>
                <w:rFonts w:hint="eastAsia"/>
              </w:rPr>
              <w:t>系统撤销提货申请</w:t>
            </w:r>
          </w:p>
          <w:p w:rsidR="000F27EE" w:rsidRDefault="000F27EE" w:rsidP="009A6E3C">
            <w:pPr>
              <w:rPr>
                <w:rFonts w:asciiTheme="minorEastAsia" w:eastAsiaTheme="minorEastAsia" w:hAnsiTheme="minorEastAsia"/>
                <w:lang w:val="en-GB"/>
              </w:rPr>
            </w:pPr>
            <w:r w:rsidRPr="00D017B1">
              <w:rPr>
                <w:rFonts w:ascii="仿宋" w:hAnsi="仿宋" w:hint="eastAsia"/>
              </w:rPr>
              <w:t>撤销自提、部分交提的自提部分</w:t>
            </w:r>
            <w:del w:id="312" w:author="李田" w:date="2016-03-24T14:32:00Z">
              <w:r w:rsidRPr="00D017B1" w:rsidDel="009A6E3C">
                <w:rPr>
                  <w:rFonts w:ascii="仿宋" w:hAnsi="仿宋" w:hint="eastAsia"/>
                </w:rPr>
                <w:delText>、非交易获得买入货权交提、部分交提的非交易获得买入货权交提部分</w:delText>
              </w:r>
            </w:del>
            <w:r w:rsidRPr="00D017B1">
              <w:rPr>
                <w:rFonts w:ascii="仿宋" w:hAnsi="仿宋" w:hint="eastAsia"/>
              </w:rPr>
              <w:t>需要优先充抵透支库存。</w:t>
            </w:r>
          </w:p>
        </w:tc>
        <w:tc>
          <w:tcPr>
            <w:tcW w:w="3686" w:type="dxa"/>
            <w:tcBorders>
              <w:top w:val="single" w:sz="4" w:space="0" w:color="auto"/>
              <w:left w:val="single" w:sz="4" w:space="0" w:color="auto"/>
              <w:bottom w:val="single" w:sz="4" w:space="0" w:color="auto"/>
              <w:right w:val="single" w:sz="4" w:space="0" w:color="auto"/>
            </w:tcBorders>
          </w:tcPr>
          <w:p w:rsidR="000F27EE" w:rsidRDefault="000F27EE" w:rsidP="00314148">
            <w:pPr>
              <w:rPr>
                <w:rFonts w:asciiTheme="minorEastAsia" w:eastAsiaTheme="minorEastAsia" w:hAnsiTheme="minorEastAsia"/>
                <w:lang w:val="en-GB"/>
              </w:rPr>
            </w:pPr>
            <w:r>
              <w:rPr>
                <w:rFonts w:hint="eastAsia"/>
              </w:rPr>
              <w:t>系统撤销提货申请</w:t>
            </w:r>
          </w:p>
        </w:tc>
      </w:tr>
      <w:tr w:rsidR="000F27EE" w:rsidRPr="005272E0" w:rsidTr="00314148">
        <w:trPr>
          <w:trHeight w:val="323"/>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lang w:val="en-GB"/>
              </w:rPr>
            </w:pPr>
          </w:p>
        </w:tc>
        <w:tc>
          <w:tcPr>
            <w:tcW w:w="4111" w:type="dxa"/>
            <w:tcBorders>
              <w:top w:val="single" w:sz="4" w:space="0" w:color="auto"/>
              <w:left w:val="single" w:sz="4" w:space="0" w:color="auto"/>
              <w:right w:val="single" w:sz="4" w:space="0" w:color="auto"/>
            </w:tcBorders>
          </w:tcPr>
          <w:p w:rsidR="000F27EE" w:rsidRDefault="000F27EE" w:rsidP="00314148">
            <w:pPr>
              <w:rPr>
                <w:rFonts w:asciiTheme="minorEastAsia" w:eastAsiaTheme="minorEastAsia" w:hAnsiTheme="minorEastAsia"/>
                <w:lang w:val="en-GB"/>
              </w:rPr>
            </w:pPr>
            <w:r w:rsidRPr="00D017B1">
              <w:rPr>
                <w:rFonts w:ascii="仿宋" w:hAnsi="仿宋" w:hint="eastAsia"/>
                <w:lang w:val="en-GB"/>
              </w:rPr>
              <w:t>质押登记审批失败、审批不通过，解冻出质方过户冻结库存。</w:t>
            </w:r>
            <w:r w:rsidRPr="00DB5E20">
              <w:rPr>
                <w:rFonts w:hAnsi="宋体" w:hint="eastAsia"/>
                <w:szCs w:val="21"/>
                <w:lang w:val="en-GB"/>
              </w:rPr>
              <w:t>出质方质押申请撤销</w:t>
            </w:r>
            <w:r>
              <w:rPr>
                <w:rFonts w:hAnsi="宋体" w:hint="eastAsia"/>
                <w:szCs w:val="21"/>
                <w:lang w:val="en-GB"/>
              </w:rPr>
              <w:t>。</w:t>
            </w:r>
          </w:p>
        </w:tc>
        <w:tc>
          <w:tcPr>
            <w:tcW w:w="3686" w:type="dxa"/>
            <w:tcBorders>
              <w:top w:val="single" w:sz="4" w:space="0" w:color="auto"/>
              <w:left w:val="single" w:sz="4" w:space="0" w:color="auto"/>
              <w:bottom w:val="single" w:sz="4" w:space="0" w:color="auto"/>
              <w:right w:val="single" w:sz="4" w:space="0" w:color="auto"/>
            </w:tcBorders>
          </w:tcPr>
          <w:p w:rsidR="000F27EE" w:rsidRDefault="000F27EE" w:rsidP="00314148">
            <w:pPr>
              <w:rPr>
                <w:rFonts w:asciiTheme="minorEastAsia" w:eastAsiaTheme="minorEastAsia" w:hAnsiTheme="minorEastAsia"/>
                <w:lang w:val="en-GB"/>
              </w:rPr>
            </w:pPr>
            <w:r w:rsidRPr="00D017B1">
              <w:rPr>
                <w:rFonts w:ascii="仿宋" w:hAnsi="仿宋" w:hint="eastAsia"/>
                <w:lang w:val="en-GB"/>
              </w:rPr>
              <w:t>过户业务解冻</w:t>
            </w:r>
          </w:p>
        </w:tc>
      </w:tr>
      <w:tr w:rsidR="000F27EE" w:rsidRPr="005272E0" w:rsidTr="00314148">
        <w:trPr>
          <w:trHeight w:val="285"/>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lang w:val="en-GB"/>
              </w:rPr>
            </w:pPr>
          </w:p>
        </w:tc>
        <w:tc>
          <w:tcPr>
            <w:tcW w:w="4111" w:type="dxa"/>
            <w:tcBorders>
              <w:top w:val="single" w:sz="4" w:space="0" w:color="auto"/>
              <w:left w:val="single" w:sz="4" w:space="0" w:color="auto"/>
              <w:right w:val="single" w:sz="4" w:space="0" w:color="auto"/>
            </w:tcBorders>
          </w:tcPr>
          <w:p w:rsidR="000F27EE" w:rsidRPr="00E577EE" w:rsidRDefault="000F27EE" w:rsidP="00314148">
            <w:r>
              <w:rPr>
                <w:rFonts w:hint="eastAsia"/>
              </w:rPr>
              <w:t>质押注销</w:t>
            </w:r>
          </w:p>
        </w:tc>
        <w:tc>
          <w:tcPr>
            <w:tcW w:w="3686" w:type="dxa"/>
            <w:tcBorders>
              <w:top w:val="single" w:sz="4" w:space="0" w:color="auto"/>
              <w:left w:val="single" w:sz="4" w:space="0" w:color="auto"/>
              <w:bottom w:val="single" w:sz="4" w:space="0" w:color="auto"/>
              <w:right w:val="single" w:sz="4" w:space="0" w:color="auto"/>
            </w:tcBorders>
          </w:tcPr>
          <w:p w:rsidR="000F27EE" w:rsidRPr="005272E0" w:rsidRDefault="000F27EE" w:rsidP="00314148">
            <w:pPr>
              <w:rPr>
                <w:rFonts w:asciiTheme="minorEastAsia" w:eastAsiaTheme="minorEastAsia" w:hAnsiTheme="minorEastAsia"/>
                <w:lang w:val="en-GB"/>
              </w:rPr>
            </w:pPr>
            <w:r>
              <w:rPr>
                <w:rFonts w:asciiTheme="minorEastAsia" w:eastAsiaTheme="minorEastAsia" w:hAnsiTheme="minorEastAsia" w:hint="eastAsia"/>
                <w:lang w:val="en-GB"/>
              </w:rPr>
              <w:t>质押注销（出质方）</w:t>
            </w:r>
          </w:p>
        </w:tc>
      </w:tr>
      <w:tr w:rsidR="000F27EE" w:rsidRPr="005272E0" w:rsidTr="00314148">
        <w:trPr>
          <w:trHeight w:val="247"/>
        </w:trPr>
        <w:tc>
          <w:tcPr>
            <w:tcW w:w="675" w:type="dxa"/>
            <w:tcBorders>
              <w:top w:val="single" w:sz="4" w:space="0" w:color="auto"/>
              <w:left w:val="single" w:sz="4" w:space="0" w:color="auto"/>
              <w:bottom w:val="single" w:sz="4" w:space="0" w:color="auto"/>
              <w:right w:val="single" w:sz="4" w:space="0" w:color="auto"/>
            </w:tcBorders>
            <w:hideMark/>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right w:val="single" w:sz="4" w:space="0" w:color="auto"/>
            </w:tcBorders>
          </w:tcPr>
          <w:p w:rsidR="000F27EE" w:rsidRPr="005272E0" w:rsidRDefault="000F27EE" w:rsidP="00314148">
            <w:pPr>
              <w:rPr>
                <w:rFonts w:asciiTheme="minorEastAsia" w:eastAsiaTheme="minorEastAsia" w:hAnsiTheme="minorEastAsia"/>
                <w:lang w:val="en-GB"/>
              </w:rPr>
            </w:pPr>
            <w:r>
              <w:rPr>
                <w:rFonts w:hint="eastAsia"/>
              </w:rPr>
              <w:t>质物处置</w:t>
            </w:r>
          </w:p>
        </w:tc>
        <w:tc>
          <w:tcPr>
            <w:tcW w:w="3686" w:type="dxa"/>
            <w:tcBorders>
              <w:top w:val="single" w:sz="4" w:space="0" w:color="auto"/>
              <w:left w:val="single" w:sz="4" w:space="0" w:color="auto"/>
              <w:bottom w:val="single" w:sz="4" w:space="0" w:color="auto"/>
              <w:right w:val="single" w:sz="4" w:space="0" w:color="auto"/>
            </w:tcBorders>
            <w:hideMark/>
          </w:tcPr>
          <w:p w:rsidR="000F27EE" w:rsidRPr="005272E0" w:rsidRDefault="000F27EE" w:rsidP="00314148">
            <w:pPr>
              <w:rPr>
                <w:rFonts w:asciiTheme="minorEastAsia" w:eastAsiaTheme="minorEastAsia" w:hAnsiTheme="minorEastAsia"/>
                <w:lang w:val="en-GB"/>
              </w:rPr>
            </w:pPr>
            <w:r>
              <w:rPr>
                <w:rFonts w:hint="eastAsia"/>
              </w:rPr>
              <w:t>质物库存转移</w:t>
            </w:r>
          </w:p>
        </w:tc>
      </w:tr>
      <w:tr w:rsidR="000F27EE" w:rsidRPr="005272E0" w:rsidTr="00314148">
        <w:trPr>
          <w:trHeight w:val="275"/>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Default="000F27EE" w:rsidP="00314148">
            <w:r>
              <w:rPr>
                <w:rFonts w:hint="eastAsia"/>
              </w:rPr>
              <w:t>租借/拆借</w:t>
            </w:r>
          </w:p>
        </w:tc>
        <w:tc>
          <w:tcPr>
            <w:tcW w:w="3686" w:type="dxa"/>
            <w:tcBorders>
              <w:top w:val="single" w:sz="4" w:space="0" w:color="auto"/>
              <w:left w:val="single" w:sz="4" w:space="0" w:color="auto"/>
              <w:bottom w:val="single" w:sz="4" w:space="0" w:color="auto"/>
              <w:right w:val="single" w:sz="4" w:space="0" w:color="auto"/>
            </w:tcBorders>
          </w:tcPr>
          <w:p w:rsidR="000F27EE" w:rsidRPr="005272E0" w:rsidRDefault="000F27EE" w:rsidP="00314148">
            <w:pPr>
              <w:rPr>
                <w:rFonts w:asciiTheme="minorEastAsia" w:eastAsiaTheme="minorEastAsia" w:hAnsiTheme="minorEastAsia"/>
                <w:lang w:val="en-GB"/>
              </w:rPr>
            </w:pPr>
            <w:r>
              <w:rPr>
                <w:rFonts w:asciiTheme="minorEastAsia" w:eastAsiaTheme="minorEastAsia" w:hAnsiTheme="minorEastAsia" w:hint="eastAsia"/>
                <w:lang w:val="en-GB"/>
              </w:rPr>
              <w:t>租借（借入</w:t>
            </w:r>
            <w:del w:id="313" w:author="think" w:date="2016-05-24T15:25:00Z">
              <w:r w:rsidDel="00EF4E31">
                <w:rPr>
                  <w:rFonts w:asciiTheme="minorEastAsia" w:eastAsiaTheme="minorEastAsia" w:hAnsiTheme="minorEastAsia" w:hint="eastAsia"/>
                  <w:lang w:val="en-GB"/>
                </w:rPr>
                <w:delText>方</w:delText>
              </w:r>
            </w:del>
            <w:r>
              <w:rPr>
                <w:rFonts w:asciiTheme="minorEastAsia" w:eastAsiaTheme="minorEastAsia" w:hAnsiTheme="minorEastAsia" w:hint="eastAsia"/>
                <w:lang w:val="en-GB"/>
              </w:rPr>
              <w:t>）</w:t>
            </w:r>
          </w:p>
        </w:tc>
      </w:tr>
      <w:tr w:rsidR="000F27EE" w:rsidRPr="005272E0" w:rsidTr="00314148">
        <w:trPr>
          <w:trHeight w:val="275"/>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Default="000F27EE" w:rsidP="00314148">
            <w:r w:rsidRPr="00D017B1">
              <w:rPr>
                <w:rFonts w:ascii="仿宋" w:hAnsi="仿宋" w:hint="eastAsia"/>
              </w:rPr>
              <w:t>租借还金</w:t>
            </w:r>
            <w:r w:rsidRPr="00D017B1">
              <w:rPr>
                <w:rFonts w:ascii="仿宋" w:hAnsi="仿宋" w:hint="eastAsia"/>
                <w:lang w:val="en-GB"/>
              </w:rPr>
              <w:t>登记审批失败、审批不通过，解冻还金方过户冻结库存。</w:t>
            </w:r>
            <w:r w:rsidRPr="00DB5E20">
              <w:rPr>
                <w:rFonts w:hAnsi="宋体" w:hint="eastAsia"/>
                <w:szCs w:val="21"/>
                <w:lang w:val="en-GB"/>
              </w:rPr>
              <w:t>还金方还金申请撤销。</w:t>
            </w:r>
          </w:p>
        </w:tc>
        <w:tc>
          <w:tcPr>
            <w:tcW w:w="3686" w:type="dxa"/>
            <w:tcBorders>
              <w:top w:val="single" w:sz="4" w:space="0" w:color="auto"/>
              <w:left w:val="single" w:sz="4" w:space="0" w:color="auto"/>
              <w:bottom w:val="single" w:sz="4" w:space="0" w:color="auto"/>
              <w:right w:val="single" w:sz="4" w:space="0" w:color="auto"/>
            </w:tcBorders>
          </w:tcPr>
          <w:p w:rsidR="000F27EE" w:rsidRDefault="000F27EE" w:rsidP="00314148">
            <w:pPr>
              <w:rPr>
                <w:rFonts w:asciiTheme="minorEastAsia" w:eastAsiaTheme="minorEastAsia" w:hAnsiTheme="minorEastAsia"/>
                <w:lang w:val="en-GB"/>
              </w:rPr>
            </w:pPr>
            <w:r w:rsidRPr="00D017B1">
              <w:rPr>
                <w:rFonts w:ascii="仿宋" w:hAnsi="仿宋" w:hint="eastAsia"/>
                <w:lang w:val="en-GB"/>
              </w:rPr>
              <w:t>过户业务解冻</w:t>
            </w:r>
          </w:p>
        </w:tc>
      </w:tr>
      <w:tr w:rsidR="000F27EE" w:rsidRPr="005272E0" w:rsidTr="00314148">
        <w:trPr>
          <w:trHeight w:val="25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Default="000F27EE" w:rsidP="00314148">
            <w:r>
              <w:rPr>
                <w:rFonts w:hint="eastAsia"/>
              </w:rPr>
              <w:t>租借还金/拆借归还</w:t>
            </w:r>
          </w:p>
        </w:tc>
        <w:tc>
          <w:tcPr>
            <w:tcW w:w="3686" w:type="dxa"/>
            <w:tcBorders>
              <w:top w:val="single" w:sz="4" w:space="0" w:color="auto"/>
              <w:left w:val="single" w:sz="4" w:space="0" w:color="auto"/>
              <w:bottom w:val="single" w:sz="4" w:space="0" w:color="auto"/>
              <w:right w:val="single" w:sz="4" w:space="0" w:color="auto"/>
            </w:tcBorders>
          </w:tcPr>
          <w:p w:rsidR="000F27EE" w:rsidRPr="005272E0" w:rsidRDefault="000F27EE" w:rsidP="00314148">
            <w:pPr>
              <w:rPr>
                <w:rFonts w:asciiTheme="minorEastAsia" w:eastAsiaTheme="minorEastAsia" w:hAnsiTheme="minorEastAsia"/>
                <w:lang w:val="en-GB"/>
              </w:rPr>
            </w:pPr>
            <w:r>
              <w:rPr>
                <w:rFonts w:asciiTheme="minorEastAsia" w:eastAsiaTheme="minorEastAsia" w:hAnsiTheme="minorEastAsia" w:hint="eastAsia"/>
                <w:lang w:val="en-GB"/>
              </w:rPr>
              <w:t>租借(收金)</w:t>
            </w:r>
          </w:p>
        </w:tc>
      </w:tr>
      <w:tr w:rsidR="000F27EE" w:rsidRPr="005272E0" w:rsidTr="00314148">
        <w:trPr>
          <w:trHeight w:val="25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Default="000F27EE" w:rsidP="00314148">
            <w:r w:rsidRPr="00D017B1">
              <w:rPr>
                <w:rFonts w:ascii="仿宋" w:hAnsi="仿宋" w:hint="eastAsia"/>
              </w:rPr>
              <w:t>租借还金</w:t>
            </w:r>
            <w:r w:rsidRPr="00D017B1">
              <w:rPr>
                <w:rFonts w:ascii="仿宋" w:hAnsi="仿宋" w:hint="eastAsia"/>
                <w:lang w:val="en-GB"/>
              </w:rPr>
              <w:t>登记审批失败、审批不通过，解冻还金方过户冻结库存。</w:t>
            </w:r>
            <w:r w:rsidRPr="00DB5E20">
              <w:rPr>
                <w:rFonts w:hAnsi="宋体" w:hint="eastAsia"/>
                <w:szCs w:val="21"/>
                <w:lang w:val="en-GB"/>
              </w:rPr>
              <w:t>还金方还金申请撤销。</w:t>
            </w:r>
          </w:p>
        </w:tc>
        <w:tc>
          <w:tcPr>
            <w:tcW w:w="3686" w:type="dxa"/>
            <w:tcBorders>
              <w:top w:val="single" w:sz="4" w:space="0" w:color="auto"/>
              <w:left w:val="single" w:sz="4" w:space="0" w:color="auto"/>
              <w:bottom w:val="single" w:sz="4" w:space="0" w:color="auto"/>
              <w:right w:val="single" w:sz="4" w:space="0" w:color="auto"/>
            </w:tcBorders>
          </w:tcPr>
          <w:p w:rsidR="000F27EE" w:rsidRDefault="000F27EE" w:rsidP="00314148">
            <w:pPr>
              <w:rPr>
                <w:rFonts w:asciiTheme="minorEastAsia" w:eastAsiaTheme="minorEastAsia" w:hAnsiTheme="minorEastAsia"/>
                <w:lang w:val="en-GB"/>
              </w:rPr>
            </w:pPr>
            <w:r w:rsidRPr="00D017B1">
              <w:rPr>
                <w:rFonts w:ascii="仿宋" w:hAnsi="仿宋" w:hint="eastAsia"/>
                <w:lang w:val="en-GB"/>
              </w:rPr>
              <w:t>过户业务解冻</w:t>
            </w:r>
          </w:p>
        </w:tc>
      </w:tr>
      <w:tr w:rsidR="000F27EE" w:rsidRPr="005272E0" w:rsidTr="00314148">
        <w:trPr>
          <w:trHeight w:val="34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Default="000F27EE" w:rsidP="000F27EE">
            <w:r>
              <w:rPr>
                <w:rFonts w:hint="eastAsia"/>
              </w:rPr>
              <w:t>解冻手工冻结的库存</w:t>
            </w:r>
          </w:p>
        </w:tc>
        <w:tc>
          <w:tcPr>
            <w:tcW w:w="3686" w:type="dxa"/>
            <w:tcBorders>
              <w:top w:val="single" w:sz="4" w:space="0" w:color="auto"/>
              <w:left w:val="single" w:sz="4" w:space="0" w:color="auto"/>
              <w:bottom w:val="single" w:sz="4" w:space="0" w:color="auto"/>
              <w:right w:val="single" w:sz="4" w:space="0" w:color="auto"/>
            </w:tcBorders>
          </w:tcPr>
          <w:p w:rsidR="000F27EE" w:rsidRPr="005272E0" w:rsidRDefault="000F27EE" w:rsidP="00314148">
            <w:pPr>
              <w:rPr>
                <w:rFonts w:asciiTheme="minorEastAsia" w:eastAsiaTheme="minorEastAsia" w:hAnsiTheme="minorEastAsia"/>
                <w:lang w:val="en-GB"/>
              </w:rPr>
            </w:pPr>
            <w:r>
              <w:rPr>
                <w:rFonts w:hint="eastAsia"/>
              </w:rPr>
              <w:t>冻结解冻</w:t>
            </w:r>
          </w:p>
        </w:tc>
      </w:tr>
      <w:tr w:rsidR="000F27EE" w:rsidRPr="005272E0" w:rsidTr="00314148">
        <w:trPr>
          <w:trHeight w:val="34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Default="000F27EE" w:rsidP="00314148">
            <w:r>
              <w:rPr>
                <w:rFonts w:hint="eastAsia"/>
              </w:rPr>
              <w:t>认购确认失败</w:t>
            </w:r>
            <w:r w:rsidRPr="00D017B1">
              <w:rPr>
                <w:rFonts w:ascii="仿宋" w:hAnsi="仿宋" w:hint="eastAsia"/>
              </w:rPr>
              <w:t>，退回认购方的库存</w:t>
            </w:r>
            <w:r>
              <w:rPr>
                <w:rFonts w:ascii="仿宋" w:hAnsi="仿宋" w:hint="eastAsia"/>
              </w:rPr>
              <w:t>。</w:t>
            </w:r>
          </w:p>
        </w:tc>
        <w:tc>
          <w:tcPr>
            <w:tcW w:w="3686" w:type="dxa"/>
            <w:tcBorders>
              <w:top w:val="single" w:sz="4" w:space="0" w:color="auto"/>
              <w:left w:val="single" w:sz="4" w:space="0" w:color="auto"/>
              <w:bottom w:val="single" w:sz="4" w:space="0" w:color="auto"/>
              <w:right w:val="single" w:sz="4" w:space="0" w:color="auto"/>
            </w:tcBorders>
          </w:tcPr>
          <w:p w:rsidR="000F27EE" w:rsidRPr="00C03B07" w:rsidRDefault="000F27EE" w:rsidP="00314148">
            <w:pPr>
              <w:rPr>
                <w:rFonts w:hAnsi="宋体" w:cs="宋体"/>
              </w:rPr>
            </w:pPr>
            <w:r w:rsidRPr="00C03B07">
              <w:rPr>
                <w:rFonts w:hAnsi="宋体" w:cs="宋体"/>
              </w:rPr>
              <w:t>认购失败（转入）</w:t>
            </w:r>
          </w:p>
        </w:tc>
      </w:tr>
      <w:tr w:rsidR="000F27EE" w:rsidRPr="005272E0" w:rsidTr="00314148">
        <w:trPr>
          <w:trHeight w:val="34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Default="000F27EE" w:rsidP="00314148">
            <w:r>
              <w:rPr>
                <w:rFonts w:hint="eastAsia"/>
              </w:rPr>
              <w:t>赎回成功</w:t>
            </w:r>
          </w:p>
        </w:tc>
        <w:tc>
          <w:tcPr>
            <w:tcW w:w="3686" w:type="dxa"/>
            <w:tcBorders>
              <w:top w:val="single" w:sz="4" w:space="0" w:color="auto"/>
              <w:left w:val="single" w:sz="4" w:space="0" w:color="auto"/>
              <w:bottom w:val="single" w:sz="4" w:space="0" w:color="auto"/>
              <w:right w:val="single" w:sz="4" w:space="0" w:color="auto"/>
            </w:tcBorders>
          </w:tcPr>
          <w:p w:rsidR="000F27EE" w:rsidRPr="005272E0" w:rsidRDefault="000F27EE" w:rsidP="00314148">
            <w:pPr>
              <w:rPr>
                <w:rFonts w:asciiTheme="minorEastAsia" w:eastAsiaTheme="minorEastAsia" w:hAnsiTheme="minorEastAsia"/>
                <w:lang w:val="en-GB"/>
              </w:rPr>
            </w:pPr>
            <w:r w:rsidRPr="00C03B07">
              <w:rPr>
                <w:rFonts w:hAnsi="宋体" w:cs="宋体"/>
              </w:rPr>
              <w:t>赎回（转入）</w:t>
            </w:r>
          </w:p>
        </w:tc>
      </w:tr>
      <w:tr w:rsidR="000F27EE" w:rsidRPr="005272E0" w:rsidTr="00314148">
        <w:trPr>
          <w:trHeight w:val="34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Default="000F27EE" w:rsidP="00314148">
            <w:r w:rsidRPr="005E4448">
              <w:t>黄金ETF应急非交易过户</w:t>
            </w:r>
            <w:r>
              <w:rPr>
                <w:rFonts w:hint="eastAsia"/>
              </w:rPr>
              <w:t>（认购确认失败、认购、申购、赎回）</w:t>
            </w:r>
          </w:p>
        </w:tc>
        <w:tc>
          <w:tcPr>
            <w:tcW w:w="3686" w:type="dxa"/>
            <w:tcBorders>
              <w:top w:val="single" w:sz="4" w:space="0" w:color="auto"/>
              <w:left w:val="single" w:sz="4" w:space="0" w:color="auto"/>
              <w:bottom w:val="single" w:sz="4" w:space="0" w:color="auto"/>
              <w:right w:val="single" w:sz="4" w:space="0" w:color="auto"/>
            </w:tcBorders>
          </w:tcPr>
          <w:p w:rsidR="000F27EE" w:rsidRPr="005272E0" w:rsidRDefault="000F27EE" w:rsidP="00314148">
            <w:pPr>
              <w:rPr>
                <w:rFonts w:asciiTheme="minorEastAsia" w:eastAsiaTheme="minorEastAsia" w:hAnsiTheme="minorEastAsia"/>
                <w:lang w:val="en-GB"/>
              </w:rPr>
            </w:pPr>
            <w:r w:rsidRPr="005E4448">
              <w:t>黄金ETF应急非交易过户（转入）</w:t>
            </w:r>
          </w:p>
        </w:tc>
      </w:tr>
      <w:tr w:rsidR="000F27EE" w:rsidRPr="005272E0" w:rsidTr="00314148">
        <w:trPr>
          <w:trHeight w:val="34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Pr="005E4448" w:rsidRDefault="000F27EE" w:rsidP="00314148">
            <w:r w:rsidRPr="00D017B1">
              <w:rPr>
                <w:rFonts w:ascii="仿宋" w:hAnsi="仿宋" w:hint="eastAsia"/>
              </w:rPr>
              <w:t>充抵库存到期解冻或者提前解冻</w:t>
            </w:r>
          </w:p>
        </w:tc>
        <w:tc>
          <w:tcPr>
            <w:tcW w:w="3686" w:type="dxa"/>
            <w:tcBorders>
              <w:top w:val="single" w:sz="4" w:space="0" w:color="auto"/>
              <w:left w:val="single" w:sz="4" w:space="0" w:color="auto"/>
              <w:bottom w:val="single" w:sz="4" w:space="0" w:color="auto"/>
              <w:right w:val="single" w:sz="4" w:space="0" w:color="auto"/>
            </w:tcBorders>
          </w:tcPr>
          <w:p w:rsidR="000F27EE" w:rsidRPr="005E4448" w:rsidRDefault="000F27EE" w:rsidP="00314148">
            <w:r w:rsidRPr="00D017B1">
              <w:rPr>
                <w:rFonts w:ascii="仿宋" w:hAnsi="仿宋" w:hint="eastAsia"/>
                <w:lang w:val="en-GB"/>
              </w:rPr>
              <w:t>充抵冻结解冻</w:t>
            </w:r>
          </w:p>
        </w:tc>
      </w:tr>
      <w:tr w:rsidR="000F27EE" w:rsidRPr="005272E0" w:rsidTr="00314148">
        <w:trPr>
          <w:trHeight w:val="34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Pr="005E4448" w:rsidRDefault="000F27EE" w:rsidP="00314148">
            <w:r w:rsidRPr="00D017B1">
              <w:rPr>
                <w:rFonts w:ascii="仿宋" w:hAnsi="仿宋" w:hint="eastAsia"/>
              </w:rPr>
              <w:t>交易库非交易过户</w:t>
            </w:r>
          </w:p>
        </w:tc>
        <w:tc>
          <w:tcPr>
            <w:tcW w:w="3686" w:type="dxa"/>
            <w:tcBorders>
              <w:top w:val="single" w:sz="4" w:space="0" w:color="auto"/>
              <w:left w:val="single" w:sz="4" w:space="0" w:color="auto"/>
              <w:bottom w:val="single" w:sz="4" w:space="0" w:color="auto"/>
              <w:right w:val="single" w:sz="4" w:space="0" w:color="auto"/>
            </w:tcBorders>
          </w:tcPr>
          <w:p w:rsidR="000F27EE" w:rsidRPr="005E4448" w:rsidRDefault="000F27EE" w:rsidP="00314148">
            <w:r w:rsidRPr="00D017B1">
              <w:rPr>
                <w:rFonts w:ascii="仿宋" w:hAnsi="仿宋" w:cs="宋体" w:hint="eastAsia"/>
              </w:rPr>
              <w:t>交易库</w:t>
            </w:r>
            <w:r w:rsidRPr="00D017B1">
              <w:rPr>
                <w:rFonts w:ascii="仿宋" w:hAnsi="仿宋" w:cs="宋体"/>
              </w:rPr>
              <w:t>非交易过户转入</w:t>
            </w:r>
          </w:p>
        </w:tc>
      </w:tr>
      <w:tr w:rsidR="000F27EE" w:rsidRPr="005272E0" w:rsidTr="00314148">
        <w:trPr>
          <w:trHeight w:val="34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Pr="005E4448" w:rsidRDefault="000F27EE" w:rsidP="00314148">
            <w:r w:rsidRPr="00D017B1">
              <w:rPr>
                <w:rFonts w:ascii="仿宋" w:hAnsi="仿宋" w:hint="eastAsia"/>
              </w:rPr>
              <w:t>黄金铂金这类不交割到条块的交割品种交易库库存互换</w:t>
            </w:r>
          </w:p>
        </w:tc>
        <w:tc>
          <w:tcPr>
            <w:tcW w:w="3686" w:type="dxa"/>
            <w:tcBorders>
              <w:top w:val="single" w:sz="4" w:space="0" w:color="auto"/>
              <w:left w:val="single" w:sz="4" w:space="0" w:color="auto"/>
              <w:bottom w:val="single" w:sz="4" w:space="0" w:color="auto"/>
              <w:right w:val="single" w:sz="4" w:space="0" w:color="auto"/>
            </w:tcBorders>
          </w:tcPr>
          <w:p w:rsidR="000F27EE" w:rsidRPr="005E4448" w:rsidRDefault="000F27EE" w:rsidP="00314148">
            <w:r w:rsidRPr="00D017B1">
              <w:rPr>
                <w:rFonts w:ascii="仿宋" w:hAnsi="仿宋" w:hint="eastAsia"/>
                <w:lang w:val="en-GB"/>
              </w:rPr>
              <w:t>库存互换转入</w:t>
            </w:r>
          </w:p>
        </w:tc>
      </w:tr>
      <w:tr w:rsidR="000F27EE" w:rsidRPr="005272E0" w:rsidTr="00314148">
        <w:trPr>
          <w:trHeight w:val="34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Pr="005E4448" w:rsidRDefault="000F27EE" w:rsidP="00314148">
            <w:r w:rsidRPr="00D017B1">
              <w:rPr>
                <w:rFonts w:ascii="仿宋" w:hAnsi="仿宋" w:hint="eastAsia"/>
              </w:rPr>
              <w:t>黄金铂金这类不交割到条块的交割品种交易库库存互换申请提交撤销、互换登记审批失败、互换登记审批不通过</w:t>
            </w:r>
          </w:p>
        </w:tc>
        <w:tc>
          <w:tcPr>
            <w:tcW w:w="3686" w:type="dxa"/>
            <w:tcBorders>
              <w:top w:val="single" w:sz="4" w:space="0" w:color="auto"/>
              <w:left w:val="single" w:sz="4" w:space="0" w:color="auto"/>
              <w:bottom w:val="single" w:sz="4" w:space="0" w:color="auto"/>
              <w:right w:val="single" w:sz="4" w:space="0" w:color="auto"/>
            </w:tcBorders>
          </w:tcPr>
          <w:p w:rsidR="000F27EE" w:rsidRPr="005E4448" w:rsidRDefault="000F27EE" w:rsidP="00314148">
            <w:r w:rsidRPr="00D017B1">
              <w:rPr>
                <w:rFonts w:ascii="仿宋" w:hAnsi="仿宋" w:hint="eastAsia"/>
              </w:rPr>
              <w:t>过户业务解冻</w:t>
            </w:r>
          </w:p>
        </w:tc>
      </w:tr>
      <w:tr w:rsidR="000F27EE" w:rsidRPr="005272E0" w:rsidTr="00314148">
        <w:trPr>
          <w:trHeight w:val="34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Default="000F27EE" w:rsidP="00314148">
            <w:r>
              <w:rPr>
                <w:rFonts w:hint="eastAsia"/>
              </w:rPr>
              <w:t>交易库库存划转</w:t>
            </w:r>
          </w:p>
        </w:tc>
        <w:tc>
          <w:tcPr>
            <w:tcW w:w="3686" w:type="dxa"/>
            <w:tcBorders>
              <w:top w:val="single" w:sz="4" w:space="0" w:color="auto"/>
              <w:left w:val="single" w:sz="4" w:space="0" w:color="auto"/>
              <w:bottom w:val="single" w:sz="4" w:space="0" w:color="auto"/>
              <w:right w:val="single" w:sz="4" w:space="0" w:color="auto"/>
            </w:tcBorders>
          </w:tcPr>
          <w:p w:rsidR="000F27EE" w:rsidRPr="005272E0" w:rsidRDefault="000F27EE" w:rsidP="00314148">
            <w:pPr>
              <w:rPr>
                <w:rFonts w:asciiTheme="minorEastAsia" w:eastAsiaTheme="minorEastAsia" w:hAnsiTheme="minorEastAsia"/>
                <w:lang w:val="en-GB"/>
              </w:rPr>
            </w:pPr>
            <w:r>
              <w:rPr>
                <w:rFonts w:asciiTheme="minorEastAsia" w:eastAsiaTheme="minorEastAsia" w:hAnsiTheme="minorEastAsia" w:hint="eastAsia"/>
                <w:lang w:val="en-GB"/>
              </w:rPr>
              <w:t>库存划转转入</w:t>
            </w:r>
          </w:p>
        </w:tc>
      </w:tr>
      <w:tr w:rsidR="000F27EE" w:rsidRPr="005272E0" w:rsidTr="00314148">
        <w:trPr>
          <w:trHeight w:val="34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Default="000F27EE" w:rsidP="00314148">
            <w:r>
              <w:rPr>
                <w:rFonts w:hint="eastAsia"/>
              </w:rPr>
              <w:t>交易库到保管库移库仓库确认失败、移库申请提交撤销</w:t>
            </w:r>
          </w:p>
        </w:tc>
        <w:tc>
          <w:tcPr>
            <w:tcW w:w="3686" w:type="dxa"/>
            <w:tcBorders>
              <w:top w:val="single" w:sz="4" w:space="0" w:color="auto"/>
              <w:left w:val="single" w:sz="4" w:space="0" w:color="auto"/>
              <w:bottom w:val="single" w:sz="4" w:space="0" w:color="auto"/>
              <w:right w:val="single" w:sz="4" w:space="0" w:color="auto"/>
            </w:tcBorders>
          </w:tcPr>
          <w:p w:rsidR="000F27EE" w:rsidRPr="000F27EE" w:rsidRDefault="000F27EE" w:rsidP="00314148">
            <w:pPr>
              <w:rPr>
                <w:rFonts w:asciiTheme="minorEastAsia" w:eastAsiaTheme="minorEastAsia" w:hAnsiTheme="minorEastAsia"/>
              </w:rPr>
            </w:pPr>
            <w:r>
              <w:rPr>
                <w:rFonts w:asciiTheme="minorEastAsia" w:eastAsiaTheme="minorEastAsia" w:hAnsiTheme="minorEastAsia" w:hint="eastAsia"/>
              </w:rPr>
              <w:t>过户业务解冻</w:t>
            </w:r>
          </w:p>
        </w:tc>
      </w:tr>
      <w:tr w:rsidR="000F27EE" w:rsidRPr="005272E0" w:rsidTr="00314148">
        <w:trPr>
          <w:trHeight w:val="341"/>
        </w:trPr>
        <w:tc>
          <w:tcPr>
            <w:tcW w:w="675" w:type="dxa"/>
            <w:tcBorders>
              <w:top w:val="single" w:sz="4" w:space="0" w:color="auto"/>
              <w:left w:val="single" w:sz="4" w:space="0" w:color="auto"/>
              <w:bottom w:val="single" w:sz="4" w:space="0" w:color="auto"/>
              <w:right w:val="single" w:sz="4" w:space="0" w:color="auto"/>
            </w:tcBorders>
          </w:tcPr>
          <w:p w:rsidR="000F27EE" w:rsidRPr="005272E0" w:rsidRDefault="000F27EE" w:rsidP="00455B1F">
            <w:pPr>
              <w:numPr>
                <w:ilvl w:val="0"/>
                <w:numId w:val="35"/>
              </w:numPr>
              <w:ind w:left="0" w:firstLine="0"/>
              <w:jc w:val="both"/>
              <w:rPr>
                <w:rFonts w:asciiTheme="minorEastAsia" w:eastAsiaTheme="minorEastAsia" w:hAnsiTheme="minorEastAsia"/>
                <w:szCs w:val="21"/>
              </w:rPr>
            </w:pPr>
          </w:p>
        </w:tc>
        <w:tc>
          <w:tcPr>
            <w:tcW w:w="4111" w:type="dxa"/>
            <w:tcBorders>
              <w:top w:val="single" w:sz="4" w:space="0" w:color="auto"/>
              <w:left w:val="single" w:sz="4" w:space="0" w:color="auto"/>
              <w:bottom w:val="single" w:sz="4" w:space="0" w:color="auto"/>
              <w:right w:val="single" w:sz="4" w:space="0" w:color="auto"/>
            </w:tcBorders>
          </w:tcPr>
          <w:p w:rsidR="000F27EE" w:rsidRDefault="000F27EE" w:rsidP="000F27EE">
            <w:r w:rsidRPr="005E4448">
              <w:rPr>
                <w:rFonts w:hint="eastAsia"/>
              </w:rPr>
              <w:t>保管库</w:t>
            </w:r>
            <w:r>
              <w:rPr>
                <w:rFonts w:hint="eastAsia"/>
              </w:rPr>
              <w:t>到</w:t>
            </w:r>
            <w:r w:rsidRPr="005E4448">
              <w:rPr>
                <w:rFonts w:hint="eastAsia"/>
              </w:rPr>
              <w:t>交易</w:t>
            </w:r>
            <w:r>
              <w:rPr>
                <w:rFonts w:hint="eastAsia"/>
              </w:rPr>
              <w:t>库移库仓库确认成功</w:t>
            </w:r>
          </w:p>
        </w:tc>
        <w:tc>
          <w:tcPr>
            <w:tcW w:w="3686" w:type="dxa"/>
            <w:tcBorders>
              <w:top w:val="single" w:sz="4" w:space="0" w:color="auto"/>
              <w:left w:val="single" w:sz="4" w:space="0" w:color="auto"/>
              <w:bottom w:val="single" w:sz="4" w:space="0" w:color="auto"/>
              <w:right w:val="single" w:sz="4" w:space="0" w:color="auto"/>
            </w:tcBorders>
          </w:tcPr>
          <w:p w:rsidR="000F27EE" w:rsidRPr="008B1284" w:rsidRDefault="000F27EE" w:rsidP="00314148">
            <w:pPr>
              <w:rPr>
                <w:rFonts w:asciiTheme="minorEastAsia" w:eastAsiaTheme="minorEastAsia" w:hAnsiTheme="minorEastAsia"/>
                <w:lang w:val="en-GB"/>
              </w:rPr>
            </w:pPr>
            <w:r>
              <w:rPr>
                <w:rFonts w:asciiTheme="minorEastAsia" w:eastAsiaTheme="minorEastAsia" w:hAnsiTheme="minorEastAsia" w:hint="eastAsia"/>
                <w:lang w:val="en-GB"/>
              </w:rPr>
              <w:t>交易库移库移入</w:t>
            </w:r>
          </w:p>
        </w:tc>
      </w:tr>
    </w:tbl>
    <w:p w:rsidR="00C81229" w:rsidRPr="00692CD0" w:rsidRDefault="00C81229" w:rsidP="00C81229">
      <w:pPr>
        <w:spacing w:line="360" w:lineRule="auto"/>
        <w:ind w:firstLineChars="200" w:firstLine="480"/>
        <w:rPr>
          <w:sz w:val="24"/>
        </w:rPr>
      </w:pPr>
      <w:r w:rsidRPr="00692CD0">
        <w:rPr>
          <w:rFonts w:hint="eastAsia"/>
          <w:sz w:val="24"/>
        </w:rPr>
        <w:t>因为</w:t>
      </w:r>
      <w:ins w:id="314" w:author="think" w:date="2016-03-30T14:44:00Z">
        <w:r w:rsidR="00E10735">
          <w:rPr>
            <w:rFonts w:hint="eastAsia"/>
            <w:sz w:val="24"/>
          </w:rPr>
          <w:t>增加</w:t>
        </w:r>
      </w:ins>
      <w:del w:id="315" w:author="李田" w:date="2016-03-24T14:33:00Z">
        <w:r w:rsidRPr="00692CD0" w:rsidDel="009A6E3C">
          <w:rPr>
            <w:rFonts w:hint="eastAsia"/>
            <w:sz w:val="24"/>
          </w:rPr>
          <w:delText>交易</w:delText>
        </w:r>
        <w:r w:rsidDel="009A6E3C">
          <w:rPr>
            <w:rFonts w:hint="eastAsia"/>
            <w:sz w:val="24"/>
          </w:rPr>
          <w:delText>获得</w:delText>
        </w:r>
      </w:del>
      <w:r w:rsidRPr="00692CD0">
        <w:rPr>
          <w:rFonts w:hint="eastAsia"/>
          <w:sz w:val="24"/>
        </w:rPr>
        <w:t>买入货权账户</w:t>
      </w:r>
      <w:ins w:id="316" w:author="think" w:date="2016-03-30T14:44:00Z">
        <w:r w:rsidR="00E10735">
          <w:rPr>
            <w:rFonts w:hint="eastAsia"/>
            <w:sz w:val="24"/>
          </w:rPr>
          <w:t>的库存</w:t>
        </w:r>
      </w:ins>
      <w:r w:rsidRPr="00692CD0">
        <w:rPr>
          <w:rFonts w:hint="eastAsia"/>
          <w:sz w:val="24"/>
        </w:rPr>
        <w:t>一定是</w:t>
      </w:r>
      <w:del w:id="317" w:author="think" w:date="2016-03-30T14:44:00Z">
        <w:r w:rsidRPr="00692CD0" w:rsidDel="00E10735">
          <w:rPr>
            <w:rFonts w:hint="eastAsia"/>
            <w:sz w:val="24"/>
          </w:rPr>
          <w:delText>增加</w:delText>
        </w:r>
      </w:del>
      <w:ins w:id="318" w:author="think" w:date="2016-03-30T14:44:00Z">
        <w:r w:rsidR="00E10735">
          <w:rPr>
            <w:rFonts w:hint="eastAsia"/>
            <w:sz w:val="24"/>
          </w:rPr>
          <w:t>补充</w:t>
        </w:r>
      </w:ins>
      <w:r w:rsidRPr="00692CD0">
        <w:rPr>
          <w:rFonts w:hint="eastAsia"/>
          <w:sz w:val="24"/>
        </w:rPr>
        <w:t>透支库存的，所以不需要进行充抵透支库存、减少已充抵库存的处理。增加</w:t>
      </w:r>
      <w:del w:id="319" w:author="李田" w:date="2016-03-24T14:33:00Z">
        <w:r w:rsidRPr="00692CD0" w:rsidDel="009A6E3C">
          <w:rPr>
            <w:rFonts w:hint="eastAsia"/>
            <w:sz w:val="24"/>
          </w:rPr>
          <w:delText>非交易</w:delText>
        </w:r>
        <w:r w:rsidDel="009A6E3C">
          <w:rPr>
            <w:rFonts w:hint="eastAsia"/>
            <w:sz w:val="24"/>
          </w:rPr>
          <w:delText>获得</w:delText>
        </w:r>
        <w:r w:rsidRPr="00692CD0" w:rsidDel="009A6E3C">
          <w:rPr>
            <w:rFonts w:hint="eastAsia"/>
            <w:sz w:val="24"/>
          </w:rPr>
          <w:delText>买入货权账户、</w:delText>
        </w:r>
      </w:del>
      <w:r w:rsidRPr="00692CD0">
        <w:rPr>
          <w:rFonts w:hint="eastAsia"/>
          <w:sz w:val="24"/>
        </w:rPr>
        <w:t>剩余库存账户的库存，需要进行充抵透支库存、减少已充抵库存的处理。</w:t>
      </w:r>
      <w:del w:id="320" w:author="李田" w:date="2016-03-24T14:33:00Z">
        <w:r w:rsidRPr="00692CD0" w:rsidDel="009A6E3C">
          <w:rPr>
            <w:rFonts w:hint="eastAsia"/>
            <w:sz w:val="24"/>
          </w:rPr>
          <w:delText>多个</w:delText>
        </w:r>
        <w:r w:rsidDel="009A6E3C">
          <w:rPr>
            <w:rFonts w:hint="eastAsia"/>
            <w:sz w:val="24"/>
          </w:rPr>
          <w:delText>实物</w:delText>
        </w:r>
        <w:r w:rsidRPr="00692CD0" w:rsidDel="009A6E3C">
          <w:rPr>
            <w:rFonts w:hint="eastAsia"/>
            <w:sz w:val="24"/>
          </w:rPr>
          <w:delText>账户</w:delText>
        </w:r>
        <w:r w:rsidDel="009A6E3C">
          <w:rPr>
            <w:rFonts w:hint="eastAsia"/>
            <w:sz w:val="24"/>
          </w:rPr>
          <w:delText>时</w:delText>
        </w:r>
        <w:r w:rsidRPr="00692CD0" w:rsidDel="009A6E3C">
          <w:rPr>
            <w:rFonts w:hint="eastAsia"/>
            <w:sz w:val="24"/>
          </w:rPr>
          <w:delText>处理顺序是：</w:delText>
        </w:r>
        <w:r w:rsidDel="009A6E3C">
          <w:rPr>
            <w:rFonts w:hint="eastAsia"/>
            <w:sz w:val="24"/>
          </w:rPr>
          <w:delText>按照</w:delText>
        </w:r>
        <w:r w:rsidRPr="00692CD0" w:rsidDel="009A6E3C">
          <w:rPr>
            <w:rFonts w:hint="eastAsia"/>
            <w:sz w:val="24"/>
          </w:rPr>
          <w:delText>先非交易</w:delText>
        </w:r>
        <w:r w:rsidDel="009A6E3C">
          <w:rPr>
            <w:rFonts w:hint="eastAsia"/>
            <w:sz w:val="24"/>
          </w:rPr>
          <w:delText>获得</w:delText>
        </w:r>
        <w:r w:rsidRPr="00692CD0" w:rsidDel="009A6E3C">
          <w:rPr>
            <w:rFonts w:hint="eastAsia"/>
            <w:sz w:val="24"/>
          </w:rPr>
          <w:delText>买入货权账户（对应仓库代码9997）、</w:delText>
        </w:r>
        <w:r w:rsidDel="009A6E3C">
          <w:rPr>
            <w:rFonts w:hint="eastAsia"/>
            <w:sz w:val="24"/>
          </w:rPr>
          <w:delText>再</w:delText>
        </w:r>
        <w:r w:rsidRPr="00692CD0" w:rsidDel="009A6E3C">
          <w:rPr>
            <w:rFonts w:hint="eastAsia"/>
            <w:sz w:val="24"/>
          </w:rPr>
          <w:delText>剩余库存账户的顺序逐笔充抵实物。</w:delText>
        </w:r>
      </w:del>
      <w:r>
        <w:rPr>
          <w:rFonts w:hint="eastAsia"/>
          <w:sz w:val="24"/>
        </w:rPr>
        <w:t>当</w:t>
      </w:r>
      <w:r w:rsidRPr="00692CD0">
        <w:rPr>
          <w:rFonts w:hint="eastAsia"/>
          <w:sz w:val="24"/>
        </w:rPr>
        <w:t>多个剩余库存账户有实物时，先</w:t>
      </w:r>
      <w:r>
        <w:rPr>
          <w:rFonts w:hint="eastAsia"/>
          <w:sz w:val="24"/>
        </w:rPr>
        <w:t>充抵</w:t>
      </w:r>
      <w:r w:rsidRPr="00692CD0">
        <w:rPr>
          <w:rFonts w:hint="eastAsia"/>
          <w:sz w:val="24"/>
        </w:rPr>
        <w:t>数量最小的，余量再依次</w:t>
      </w:r>
      <w:r>
        <w:rPr>
          <w:rFonts w:hint="eastAsia"/>
          <w:sz w:val="24"/>
        </w:rPr>
        <w:t>充抵</w:t>
      </w:r>
      <w:r w:rsidRPr="00692CD0">
        <w:rPr>
          <w:rFonts w:hint="eastAsia"/>
          <w:sz w:val="24"/>
        </w:rPr>
        <w:t>，如果有多个剩余库存</w:t>
      </w:r>
      <w:r>
        <w:rPr>
          <w:rFonts w:hint="eastAsia"/>
          <w:sz w:val="24"/>
        </w:rPr>
        <w:t>账户实物</w:t>
      </w:r>
      <w:r w:rsidRPr="00692CD0">
        <w:rPr>
          <w:rFonts w:hint="eastAsia"/>
          <w:sz w:val="24"/>
        </w:rPr>
        <w:t>数量相同，按照仓库代码字母序升序依次</w:t>
      </w:r>
      <w:r>
        <w:rPr>
          <w:rFonts w:hint="eastAsia"/>
          <w:sz w:val="24"/>
        </w:rPr>
        <w:t>充抵</w:t>
      </w:r>
      <w:r w:rsidRPr="00692CD0">
        <w:rPr>
          <w:rFonts w:hint="eastAsia"/>
          <w:sz w:val="24"/>
        </w:rPr>
        <w:t>。</w:t>
      </w:r>
    </w:p>
    <w:p w:rsidR="00C81229" w:rsidRPr="00692CD0" w:rsidRDefault="00C81229" w:rsidP="00C81229">
      <w:pPr>
        <w:spacing w:line="360" w:lineRule="auto"/>
        <w:ind w:firstLineChars="200" w:firstLine="480"/>
        <w:rPr>
          <w:sz w:val="24"/>
        </w:rPr>
      </w:pPr>
      <w:r w:rsidRPr="00692CD0">
        <w:rPr>
          <w:rFonts w:hint="eastAsia"/>
          <w:sz w:val="24"/>
        </w:rPr>
        <w:t>对于使用了剩余库存账户的</w:t>
      </w:r>
      <w:r>
        <w:rPr>
          <w:rFonts w:hint="eastAsia"/>
          <w:sz w:val="24"/>
        </w:rPr>
        <w:t>实物</w:t>
      </w:r>
      <w:r w:rsidRPr="00692CD0">
        <w:rPr>
          <w:rFonts w:hint="eastAsia"/>
          <w:sz w:val="24"/>
        </w:rPr>
        <w:t>，需要计算运保费</w:t>
      </w:r>
      <w:r>
        <w:rPr>
          <w:rFonts w:hint="eastAsia"/>
          <w:sz w:val="24"/>
        </w:rPr>
        <w:t>。当客户该交割品种的库存总量清零时，需要结清未清算入库溢短</w:t>
      </w:r>
      <w:r w:rsidRPr="00692CD0">
        <w:rPr>
          <w:rFonts w:hint="eastAsia"/>
          <w:sz w:val="24"/>
        </w:rPr>
        <w:t>。</w:t>
      </w:r>
    </w:p>
    <w:p w:rsidR="00E84310" w:rsidRPr="00692CD0" w:rsidRDefault="00E84310" w:rsidP="00E84310">
      <w:pPr>
        <w:spacing w:line="360" w:lineRule="auto"/>
        <w:ind w:firstLineChars="200" w:firstLine="480"/>
        <w:rPr>
          <w:sz w:val="24"/>
        </w:rPr>
      </w:pPr>
      <w:r w:rsidRPr="00692CD0">
        <w:rPr>
          <w:rFonts w:hAnsi="宋体" w:hint="eastAsia"/>
          <w:sz w:val="24"/>
          <w:lang w:val="en-GB"/>
        </w:rPr>
        <w:t>透支充抵重量的规则：透支重量&gt;=增加的重量，透支充抵重量=增加的重量；透支重量&lt;增加的重量，透支充抵重量=透支重量。</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111"/>
        <w:gridCol w:w="3685"/>
      </w:tblGrid>
      <w:tr w:rsidR="00E84310" w:rsidRPr="005272E0" w:rsidTr="00314148">
        <w:trPr>
          <w:trHeight w:val="468"/>
        </w:trPr>
        <w:tc>
          <w:tcPr>
            <w:tcW w:w="8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84310" w:rsidRPr="000612F1" w:rsidRDefault="00E84310" w:rsidP="00314148">
            <w:pPr>
              <w:jc w:val="center"/>
              <w:rPr>
                <w:rFonts w:hAnsi="宋体"/>
                <w:b/>
                <w:lang w:val="en-GB"/>
              </w:rPr>
            </w:pPr>
            <w:r w:rsidRPr="000612F1">
              <w:rPr>
                <w:rFonts w:hAnsi="宋体" w:hint="eastAsia"/>
                <w:b/>
                <w:lang w:val="en-GB"/>
              </w:rPr>
              <w:t>序号</w:t>
            </w:r>
          </w:p>
        </w:tc>
        <w:tc>
          <w:tcPr>
            <w:tcW w:w="4111"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84310" w:rsidRPr="000612F1" w:rsidRDefault="00E84310" w:rsidP="00314148">
            <w:pPr>
              <w:jc w:val="center"/>
              <w:rPr>
                <w:rFonts w:hAnsi="宋体"/>
                <w:b/>
                <w:lang w:val="en-GB"/>
              </w:rPr>
            </w:pPr>
            <w:r w:rsidRPr="000612F1">
              <w:rPr>
                <w:rFonts w:hAnsi="宋体" w:hint="eastAsia"/>
                <w:b/>
                <w:lang w:val="en-GB"/>
              </w:rPr>
              <w:t>客户库存处理</w:t>
            </w:r>
          </w:p>
        </w:tc>
        <w:tc>
          <w:tcPr>
            <w:tcW w:w="3685" w:type="dxa"/>
            <w:tcBorders>
              <w:top w:val="single" w:sz="4" w:space="0" w:color="auto"/>
              <w:left w:val="single" w:sz="4" w:space="0" w:color="auto"/>
              <w:bottom w:val="single" w:sz="4" w:space="0" w:color="auto"/>
              <w:right w:val="single" w:sz="4" w:space="0" w:color="auto"/>
            </w:tcBorders>
            <w:shd w:val="clear" w:color="auto" w:fill="D9D9D9"/>
            <w:vAlign w:val="center"/>
          </w:tcPr>
          <w:p w:rsidR="00E84310" w:rsidRPr="000612F1" w:rsidRDefault="00E84310" w:rsidP="00314148">
            <w:pPr>
              <w:jc w:val="center"/>
              <w:rPr>
                <w:rFonts w:hAnsi="宋体"/>
                <w:b/>
                <w:lang w:val="en-GB"/>
              </w:rPr>
            </w:pPr>
            <w:r w:rsidRPr="000612F1">
              <w:rPr>
                <w:rFonts w:hAnsi="宋体" w:hint="eastAsia"/>
                <w:b/>
                <w:lang w:val="en-GB"/>
              </w:rPr>
              <w:t>客户库存流水</w:t>
            </w:r>
          </w:p>
        </w:tc>
      </w:tr>
      <w:tr w:rsidR="00E84310" w:rsidRPr="005272E0" w:rsidTr="00314148">
        <w:trPr>
          <w:trHeight w:val="468"/>
        </w:trPr>
        <w:tc>
          <w:tcPr>
            <w:tcW w:w="817" w:type="dxa"/>
            <w:tcBorders>
              <w:top w:val="single" w:sz="4" w:space="0" w:color="auto"/>
              <w:left w:val="single" w:sz="4" w:space="0" w:color="auto"/>
              <w:bottom w:val="single" w:sz="4" w:space="0" w:color="auto"/>
              <w:right w:val="single" w:sz="4" w:space="0" w:color="auto"/>
            </w:tcBorders>
          </w:tcPr>
          <w:p w:rsidR="00E84310" w:rsidRPr="000612F1" w:rsidRDefault="00E84310" w:rsidP="00455B1F">
            <w:pPr>
              <w:numPr>
                <w:ilvl w:val="0"/>
                <w:numId w:val="36"/>
              </w:numPr>
              <w:jc w:val="both"/>
              <w:rPr>
                <w:rFonts w:hAnsi="宋体"/>
                <w:lang w:val="en-GB"/>
              </w:rPr>
            </w:pPr>
          </w:p>
        </w:tc>
        <w:tc>
          <w:tcPr>
            <w:tcW w:w="4111" w:type="dxa"/>
            <w:tcBorders>
              <w:top w:val="single" w:sz="4" w:space="0" w:color="auto"/>
              <w:left w:val="single" w:sz="4" w:space="0" w:color="auto"/>
              <w:bottom w:val="single" w:sz="4" w:space="0" w:color="auto"/>
              <w:right w:val="single" w:sz="4" w:space="0" w:color="auto"/>
            </w:tcBorders>
          </w:tcPr>
          <w:p w:rsidR="00E84310" w:rsidRPr="008E5FF6" w:rsidRDefault="00E84310" w:rsidP="00314148">
            <w:pPr>
              <w:rPr>
                <w:rFonts w:hAnsi="宋体" w:cs="宋体"/>
                <w:szCs w:val="21"/>
              </w:rPr>
            </w:pPr>
            <w:r w:rsidRPr="008E5FF6">
              <w:rPr>
                <w:rFonts w:hAnsi="宋体" w:cs="宋体" w:hint="eastAsia"/>
                <w:szCs w:val="21"/>
              </w:rPr>
              <w:t>客户库存明细：</w:t>
            </w:r>
          </w:p>
          <w:p w:rsidR="00E84310" w:rsidRDefault="00E84310" w:rsidP="00314148">
            <w:pPr>
              <w:rPr>
                <w:rFonts w:hAnsi="宋体" w:cs="宋体"/>
                <w:szCs w:val="21"/>
              </w:rPr>
            </w:pPr>
            <w:r w:rsidRPr="008E5FF6">
              <w:rPr>
                <w:rFonts w:hAnsi="宋体" w:cs="宋体" w:hint="eastAsia"/>
                <w:szCs w:val="21"/>
              </w:rPr>
              <w:t>库存</w:t>
            </w:r>
            <w:r>
              <w:rPr>
                <w:rFonts w:hAnsi="宋体" w:cs="宋体" w:hint="eastAsia"/>
                <w:szCs w:val="21"/>
              </w:rPr>
              <w:t>总量</w:t>
            </w:r>
            <w:r w:rsidRPr="008E5FF6">
              <w:rPr>
                <w:rFonts w:hAnsi="宋体" w:cs="宋体" w:hint="eastAsia"/>
                <w:szCs w:val="21"/>
              </w:rPr>
              <w:t>=原库存</w:t>
            </w:r>
            <w:r>
              <w:rPr>
                <w:rFonts w:hAnsi="宋体" w:cs="宋体" w:hint="eastAsia"/>
                <w:szCs w:val="21"/>
              </w:rPr>
              <w:t>总量</w:t>
            </w:r>
            <w:r w:rsidRPr="008E5FF6">
              <w:rPr>
                <w:rFonts w:hAnsi="宋体" w:cs="宋体" w:hint="eastAsia"/>
                <w:szCs w:val="21"/>
              </w:rPr>
              <w:t>+透支</w:t>
            </w:r>
            <w:r>
              <w:rPr>
                <w:rFonts w:hAnsi="宋体" w:cs="宋体" w:hint="eastAsia"/>
                <w:szCs w:val="21"/>
              </w:rPr>
              <w:t>充</w:t>
            </w:r>
            <w:r w:rsidRPr="008E5FF6">
              <w:rPr>
                <w:rFonts w:hAnsi="宋体" w:cs="宋体" w:hint="eastAsia"/>
                <w:szCs w:val="21"/>
              </w:rPr>
              <w:t>抵重量</w:t>
            </w:r>
          </w:p>
          <w:p w:rsidR="00E84310" w:rsidRDefault="00E84310" w:rsidP="00314148">
            <w:pPr>
              <w:rPr>
                <w:rFonts w:hAnsi="宋体" w:cs="宋体"/>
                <w:szCs w:val="21"/>
              </w:rPr>
            </w:pPr>
            <w:r w:rsidRPr="008E5FF6">
              <w:rPr>
                <w:rFonts w:hAnsi="宋体" w:cs="宋体" w:hint="eastAsia"/>
                <w:szCs w:val="21"/>
              </w:rPr>
              <w:t>可用库存=原可用库存+透支</w:t>
            </w:r>
            <w:r>
              <w:rPr>
                <w:rFonts w:hAnsi="宋体" w:cs="宋体" w:hint="eastAsia"/>
                <w:szCs w:val="21"/>
              </w:rPr>
              <w:t>充</w:t>
            </w:r>
            <w:r w:rsidRPr="008E5FF6">
              <w:rPr>
                <w:rFonts w:hAnsi="宋体" w:cs="宋体" w:hint="eastAsia"/>
                <w:szCs w:val="21"/>
              </w:rPr>
              <w:t>抵重量</w:t>
            </w:r>
          </w:p>
          <w:p w:rsidR="00E84310" w:rsidRDefault="00E84310" w:rsidP="00314148">
            <w:pPr>
              <w:rPr>
                <w:rFonts w:hAnsi="宋体" w:cs="宋体"/>
                <w:szCs w:val="21"/>
              </w:rPr>
            </w:pPr>
          </w:p>
          <w:p w:rsidR="00E84310" w:rsidRPr="00F4458C" w:rsidRDefault="00E84310" w:rsidP="009A6E3C">
            <w:pPr>
              <w:rPr>
                <w:rFonts w:hAnsi="宋体" w:cs="宋体"/>
                <w:szCs w:val="21"/>
              </w:rPr>
            </w:pPr>
            <w:r>
              <w:rPr>
                <w:rFonts w:hAnsi="宋体" w:cs="宋体" w:hint="eastAsia"/>
                <w:szCs w:val="21"/>
              </w:rPr>
              <w:t>充抵透支库存涉及的</w:t>
            </w:r>
            <w:r w:rsidRPr="008E5FF6">
              <w:rPr>
                <w:rFonts w:hAnsi="宋体" w:cs="宋体" w:hint="eastAsia"/>
                <w:szCs w:val="21"/>
              </w:rPr>
              <w:t>仓库</w:t>
            </w:r>
            <w:r>
              <w:rPr>
                <w:rFonts w:hAnsi="宋体" w:cs="宋体" w:hint="eastAsia"/>
                <w:szCs w:val="21"/>
              </w:rPr>
              <w:t>一定是</w:t>
            </w:r>
            <w:del w:id="321" w:author="李田" w:date="2016-03-24T14:33:00Z">
              <w:r w:rsidDel="009A6E3C">
                <w:rPr>
                  <w:rFonts w:hAnsi="宋体" w:cs="宋体" w:hint="eastAsia"/>
                  <w:szCs w:val="21"/>
                </w:rPr>
                <w:delText>交易</w:delText>
              </w:r>
              <w:r w:rsidR="00613E6E" w:rsidDel="009A6E3C">
                <w:rPr>
                  <w:rFonts w:hAnsi="宋体" w:cs="宋体" w:hint="eastAsia"/>
                  <w:szCs w:val="21"/>
                </w:rPr>
                <w:delText>获得</w:delText>
              </w:r>
            </w:del>
            <w:r>
              <w:rPr>
                <w:rFonts w:hAnsi="宋体" w:cs="宋体" w:hint="eastAsia"/>
                <w:szCs w:val="21"/>
              </w:rPr>
              <w:t>买入货权账户。</w:t>
            </w:r>
          </w:p>
        </w:tc>
        <w:tc>
          <w:tcPr>
            <w:tcW w:w="3685" w:type="dxa"/>
            <w:tcBorders>
              <w:top w:val="single" w:sz="4" w:space="0" w:color="auto"/>
              <w:left w:val="single" w:sz="4" w:space="0" w:color="auto"/>
              <w:bottom w:val="single" w:sz="4" w:space="0" w:color="auto"/>
              <w:right w:val="single" w:sz="4" w:space="0" w:color="auto"/>
            </w:tcBorders>
          </w:tcPr>
          <w:p w:rsidR="00E84310" w:rsidRPr="000612F1" w:rsidRDefault="00E84310" w:rsidP="00314148">
            <w:pPr>
              <w:rPr>
                <w:rFonts w:hAnsi="宋体"/>
                <w:lang w:val="en-GB"/>
              </w:rPr>
            </w:pPr>
            <w:r>
              <w:rPr>
                <w:rFonts w:hAnsi="宋体" w:hint="eastAsia"/>
                <w:lang w:val="en-GB"/>
              </w:rPr>
              <w:t>充抵</w:t>
            </w:r>
            <w:r w:rsidRPr="000612F1">
              <w:rPr>
                <w:rFonts w:hAnsi="宋体" w:hint="eastAsia"/>
                <w:lang w:val="en-GB"/>
              </w:rPr>
              <w:t>透支库存</w:t>
            </w:r>
          </w:p>
        </w:tc>
      </w:tr>
      <w:tr w:rsidR="00E84310" w:rsidRPr="005272E0" w:rsidTr="00314148">
        <w:trPr>
          <w:trHeight w:val="468"/>
        </w:trPr>
        <w:tc>
          <w:tcPr>
            <w:tcW w:w="817" w:type="dxa"/>
            <w:tcBorders>
              <w:top w:val="single" w:sz="4" w:space="0" w:color="auto"/>
              <w:left w:val="single" w:sz="4" w:space="0" w:color="auto"/>
              <w:bottom w:val="single" w:sz="4" w:space="0" w:color="auto"/>
              <w:right w:val="single" w:sz="4" w:space="0" w:color="auto"/>
            </w:tcBorders>
          </w:tcPr>
          <w:p w:rsidR="00E84310" w:rsidRPr="000612F1" w:rsidRDefault="00E84310" w:rsidP="00455B1F">
            <w:pPr>
              <w:numPr>
                <w:ilvl w:val="0"/>
                <w:numId w:val="36"/>
              </w:numPr>
              <w:ind w:left="0" w:firstLine="0"/>
              <w:jc w:val="both"/>
              <w:rPr>
                <w:rFonts w:hAnsi="宋体"/>
                <w:lang w:val="en-GB"/>
              </w:rPr>
            </w:pPr>
          </w:p>
        </w:tc>
        <w:tc>
          <w:tcPr>
            <w:tcW w:w="4111" w:type="dxa"/>
            <w:tcBorders>
              <w:top w:val="single" w:sz="4" w:space="0" w:color="auto"/>
              <w:left w:val="single" w:sz="4" w:space="0" w:color="auto"/>
              <w:bottom w:val="single" w:sz="4" w:space="0" w:color="auto"/>
              <w:right w:val="single" w:sz="4" w:space="0" w:color="auto"/>
            </w:tcBorders>
          </w:tcPr>
          <w:p w:rsidR="00E84310" w:rsidRPr="008E5FF6" w:rsidRDefault="00E84310" w:rsidP="00314148">
            <w:pPr>
              <w:rPr>
                <w:rFonts w:hAnsi="宋体" w:cs="宋体"/>
                <w:szCs w:val="21"/>
              </w:rPr>
            </w:pPr>
            <w:r>
              <w:rPr>
                <w:rFonts w:hAnsi="宋体" w:cs="宋体" w:hint="eastAsia"/>
                <w:szCs w:val="21"/>
              </w:rPr>
              <w:t>客户库存明细</w:t>
            </w:r>
            <w:r w:rsidRPr="008E5FF6">
              <w:rPr>
                <w:rFonts w:hAnsi="宋体" w:cs="宋体" w:hint="eastAsia"/>
                <w:szCs w:val="21"/>
              </w:rPr>
              <w:t>：</w:t>
            </w:r>
          </w:p>
          <w:p w:rsidR="00E84310" w:rsidRPr="008E5FF6" w:rsidRDefault="00E84310" w:rsidP="00314148">
            <w:pPr>
              <w:rPr>
                <w:rFonts w:hAnsi="宋体" w:cs="宋体"/>
                <w:szCs w:val="21"/>
              </w:rPr>
            </w:pPr>
            <w:r w:rsidRPr="008E5FF6">
              <w:rPr>
                <w:rFonts w:hAnsi="宋体" w:cs="宋体" w:hint="eastAsia"/>
                <w:szCs w:val="21"/>
              </w:rPr>
              <w:t>库存</w:t>
            </w:r>
            <w:r>
              <w:rPr>
                <w:rFonts w:hAnsi="宋体" w:cs="宋体" w:hint="eastAsia"/>
                <w:szCs w:val="21"/>
              </w:rPr>
              <w:t>总量</w:t>
            </w:r>
            <w:r w:rsidRPr="008E5FF6">
              <w:rPr>
                <w:rFonts w:hAnsi="宋体" w:cs="宋体" w:hint="eastAsia"/>
                <w:szCs w:val="21"/>
              </w:rPr>
              <w:t>=库存</w:t>
            </w:r>
            <w:r>
              <w:rPr>
                <w:rFonts w:hAnsi="宋体" w:cs="宋体" w:hint="eastAsia"/>
                <w:szCs w:val="21"/>
              </w:rPr>
              <w:t>总量</w:t>
            </w:r>
            <w:r w:rsidRPr="008E5FF6">
              <w:rPr>
                <w:rFonts w:hAnsi="宋体" w:cs="宋体" w:hint="eastAsia"/>
                <w:szCs w:val="21"/>
              </w:rPr>
              <w:t>-透支</w:t>
            </w:r>
            <w:r>
              <w:rPr>
                <w:rFonts w:hAnsi="宋体" w:cs="宋体" w:hint="eastAsia"/>
                <w:szCs w:val="21"/>
              </w:rPr>
              <w:t>充</w:t>
            </w:r>
            <w:r w:rsidRPr="008E5FF6">
              <w:rPr>
                <w:rFonts w:hAnsi="宋体" w:cs="宋体" w:hint="eastAsia"/>
                <w:szCs w:val="21"/>
              </w:rPr>
              <w:t>抵重量</w:t>
            </w:r>
          </w:p>
          <w:p w:rsidR="00E84310" w:rsidRDefault="00E84310" w:rsidP="00314148">
            <w:pPr>
              <w:rPr>
                <w:rFonts w:hAnsi="宋体" w:cs="宋体"/>
                <w:szCs w:val="21"/>
              </w:rPr>
            </w:pPr>
            <w:r w:rsidRPr="008E5FF6">
              <w:rPr>
                <w:rFonts w:hAnsi="宋体" w:cs="宋体" w:hint="eastAsia"/>
                <w:szCs w:val="21"/>
              </w:rPr>
              <w:t>可用库存=原可用库存-透支</w:t>
            </w:r>
            <w:r>
              <w:rPr>
                <w:rFonts w:hAnsi="宋体" w:cs="宋体" w:hint="eastAsia"/>
                <w:szCs w:val="21"/>
              </w:rPr>
              <w:t>充</w:t>
            </w:r>
            <w:r w:rsidRPr="008E5FF6">
              <w:rPr>
                <w:rFonts w:hAnsi="宋体" w:cs="宋体" w:hint="eastAsia"/>
                <w:szCs w:val="21"/>
              </w:rPr>
              <w:t>抵重量</w:t>
            </w:r>
          </w:p>
          <w:p w:rsidR="00E84310" w:rsidRDefault="00E84310" w:rsidP="00314148">
            <w:pPr>
              <w:rPr>
                <w:rFonts w:hAnsi="宋体" w:cs="宋体"/>
                <w:szCs w:val="21"/>
              </w:rPr>
            </w:pPr>
          </w:p>
          <w:p w:rsidR="00E84310" w:rsidRPr="00F4458C" w:rsidRDefault="00E84310" w:rsidP="009A6E3C">
            <w:pPr>
              <w:rPr>
                <w:rFonts w:hAnsi="宋体" w:cs="宋体"/>
                <w:szCs w:val="21"/>
              </w:rPr>
            </w:pPr>
            <w:r>
              <w:rPr>
                <w:rFonts w:hAnsi="宋体" w:cs="宋体" w:hint="eastAsia"/>
                <w:szCs w:val="21"/>
              </w:rPr>
              <w:t>减少已充抵库存涉及的</w:t>
            </w:r>
            <w:r w:rsidRPr="008E5FF6">
              <w:rPr>
                <w:rFonts w:hAnsi="宋体" w:cs="宋体" w:hint="eastAsia"/>
                <w:szCs w:val="21"/>
              </w:rPr>
              <w:t>仓库</w:t>
            </w:r>
            <w:r>
              <w:rPr>
                <w:rFonts w:hAnsi="宋体" w:cs="宋体" w:hint="eastAsia"/>
                <w:szCs w:val="21"/>
              </w:rPr>
              <w:t>是</w:t>
            </w:r>
            <w:del w:id="322" w:author="李田" w:date="2016-03-24T14:33:00Z">
              <w:r w:rsidDel="009A6E3C">
                <w:rPr>
                  <w:rFonts w:hAnsi="宋体" w:cs="宋体" w:hint="eastAsia"/>
                  <w:szCs w:val="21"/>
                </w:rPr>
                <w:delText>非交易</w:delText>
              </w:r>
              <w:r w:rsidR="00613E6E" w:rsidDel="009A6E3C">
                <w:rPr>
                  <w:rFonts w:hAnsi="宋体" w:cs="宋体" w:hint="eastAsia"/>
                  <w:szCs w:val="21"/>
                </w:rPr>
                <w:delText>获得</w:delText>
              </w:r>
              <w:r w:rsidDel="009A6E3C">
                <w:rPr>
                  <w:rFonts w:hAnsi="宋体" w:cs="宋体" w:hint="eastAsia"/>
                  <w:szCs w:val="21"/>
                </w:rPr>
                <w:delText>买入货权账户、</w:delText>
              </w:r>
            </w:del>
            <w:r>
              <w:rPr>
                <w:rFonts w:hAnsi="宋体" w:cs="宋体" w:hint="eastAsia"/>
                <w:szCs w:val="21"/>
              </w:rPr>
              <w:t>剩余库存账户。</w:t>
            </w:r>
          </w:p>
        </w:tc>
        <w:tc>
          <w:tcPr>
            <w:tcW w:w="3685" w:type="dxa"/>
            <w:tcBorders>
              <w:top w:val="single" w:sz="4" w:space="0" w:color="auto"/>
              <w:left w:val="single" w:sz="4" w:space="0" w:color="auto"/>
              <w:bottom w:val="single" w:sz="4" w:space="0" w:color="auto"/>
              <w:right w:val="single" w:sz="4" w:space="0" w:color="auto"/>
            </w:tcBorders>
          </w:tcPr>
          <w:p w:rsidR="00E84310" w:rsidRPr="000612F1" w:rsidRDefault="00E84310" w:rsidP="00314148">
            <w:pPr>
              <w:rPr>
                <w:rFonts w:hAnsi="宋体"/>
                <w:lang w:val="en-GB"/>
              </w:rPr>
            </w:pPr>
            <w:r w:rsidRPr="000612F1">
              <w:rPr>
                <w:rFonts w:hAnsi="宋体" w:hint="eastAsia"/>
                <w:lang w:val="en-GB"/>
              </w:rPr>
              <w:t>减</w:t>
            </w:r>
            <w:r>
              <w:rPr>
                <w:rFonts w:hAnsi="宋体" w:hint="eastAsia"/>
                <w:lang w:val="en-GB"/>
              </w:rPr>
              <w:t>少已充抵</w:t>
            </w:r>
            <w:r w:rsidRPr="000612F1">
              <w:rPr>
                <w:rFonts w:hAnsi="宋体" w:hint="eastAsia"/>
                <w:lang w:val="en-GB"/>
              </w:rPr>
              <w:t>库存</w:t>
            </w:r>
          </w:p>
        </w:tc>
      </w:tr>
    </w:tbl>
    <w:p w:rsidR="00E84310" w:rsidRPr="00312879" w:rsidRDefault="00E84310" w:rsidP="00455B1F">
      <w:pPr>
        <w:pStyle w:val="21"/>
        <w:widowControl/>
        <w:numPr>
          <w:ilvl w:val="1"/>
          <w:numId w:val="27"/>
        </w:numPr>
        <w:adjustRightInd/>
        <w:snapToGrid/>
        <w:spacing w:before="260" w:after="270" w:line="416" w:lineRule="atLeast"/>
        <w:rPr>
          <w:rFonts w:hAnsi="黑体"/>
          <w:bCs w:val="0"/>
          <w:kern w:val="0"/>
          <w:szCs w:val="20"/>
        </w:rPr>
      </w:pPr>
      <w:bookmarkStart w:id="323" w:name="_Toc436408929"/>
      <w:r>
        <w:rPr>
          <w:rFonts w:hAnsi="黑体" w:hint="eastAsia"/>
          <w:bCs w:val="0"/>
          <w:kern w:val="0"/>
          <w:szCs w:val="20"/>
        </w:rPr>
        <w:lastRenderedPageBreak/>
        <w:t>各市场实物清算</w:t>
      </w:r>
      <w:bookmarkEnd w:id="323"/>
    </w:p>
    <w:p w:rsidR="00E84310" w:rsidRDefault="00E84310" w:rsidP="00E84310">
      <w:pPr>
        <w:pStyle w:val="15"/>
        <w:spacing w:line="360" w:lineRule="auto"/>
        <w:ind w:firstLine="480"/>
        <w:rPr>
          <w:rFonts w:asciiTheme="minorEastAsia" w:eastAsiaTheme="minorEastAsia" w:hAnsiTheme="minorEastAsia"/>
          <w:sz w:val="24"/>
          <w:szCs w:val="24"/>
        </w:rPr>
      </w:pPr>
      <w:r w:rsidRPr="00E50E81">
        <w:rPr>
          <w:rFonts w:asciiTheme="minorEastAsia" w:eastAsiaTheme="minorEastAsia" w:hAnsiTheme="minorEastAsia" w:hint="eastAsia"/>
          <w:sz w:val="24"/>
          <w:szCs w:val="24"/>
        </w:rPr>
        <w:t>为了避免现货延期交割违约，三代系统优化了现货延期交收交易的交收申报，在交收申报时冻结资金、库存</w:t>
      </w:r>
      <w:del w:id="324" w:author="李田" w:date="2016-03-24T14:34:00Z">
        <w:r w:rsidRPr="00E50E81" w:rsidDel="009A6E3C">
          <w:rPr>
            <w:rFonts w:asciiTheme="minorEastAsia" w:eastAsiaTheme="minorEastAsia" w:hAnsiTheme="minorEastAsia" w:hint="eastAsia"/>
            <w:sz w:val="24"/>
            <w:szCs w:val="24"/>
          </w:rPr>
          <w:delText>，在交收申报撮合时完成资金实物交割</w:delText>
        </w:r>
      </w:del>
      <w:r w:rsidRPr="00E50E81">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各个市场的实物清算顺序</w:t>
      </w:r>
      <w:del w:id="325" w:author="李田" w:date="2016-03-24T14:35:00Z">
        <w:r w:rsidDel="009A6E3C">
          <w:rPr>
            <w:rFonts w:asciiTheme="minorEastAsia" w:eastAsiaTheme="minorEastAsia" w:hAnsiTheme="minorEastAsia" w:hint="eastAsia"/>
            <w:sz w:val="24"/>
            <w:szCs w:val="24"/>
          </w:rPr>
          <w:delText>调整</w:delText>
        </w:r>
      </w:del>
      <w:ins w:id="326" w:author="李田" w:date="2016-03-24T14:35:00Z">
        <w:r w:rsidR="009A6E3C">
          <w:rPr>
            <w:rFonts w:asciiTheme="minorEastAsia" w:eastAsiaTheme="minorEastAsia" w:hAnsiTheme="minorEastAsia" w:hint="eastAsia"/>
            <w:sz w:val="24"/>
            <w:szCs w:val="24"/>
          </w:rPr>
          <w:t>保持不变</w:t>
        </w:r>
      </w:ins>
      <w:ins w:id="327" w:author="think" w:date="2016-03-30T13:35:00Z">
        <w:r w:rsidR="005C7437">
          <w:rPr>
            <w:rFonts w:asciiTheme="minorEastAsia" w:eastAsiaTheme="minorEastAsia" w:hAnsiTheme="minorEastAsia" w:hint="eastAsia"/>
            <w:sz w:val="24"/>
            <w:szCs w:val="24"/>
          </w:rPr>
          <w:t>，仍</w:t>
        </w:r>
      </w:ins>
      <w:r>
        <w:rPr>
          <w:rFonts w:asciiTheme="minorEastAsia" w:eastAsiaTheme="minorEastAsia" w:hAnsiTheme="minorEastAsia" w:hint="eastAsia"/>
          <w:sz w:val="24"/>
          <w:szCs w:val="24"/>
        </w:rPr>
        <w:t>为：现货实盘交易</w:t>
      </w:r>
      <w:del w:id="328" w:author="李田" w:date="2016-03-24T14:35:00Z">
        <w:r w:rsidDel="009A6E3C">
          <w:rPr>
            <w:rFonts w:asciiTheme="minorEastAsia" w:eastAsiaTheme="minorEastAsia" w:hAnsiTheme="minorEastAsia" w:hint="eastAsia"/>
            <w:sz w:val="24"/>
            <w:szCs w:val="24"/>
          </w:rPr>
          <w:delText>、现货延期交收交易</w:delText>
        </w:r>
      </w:del>
      <w:r>
        <w:rPr>
          <w:rFonts w:asciiTheme="minorEastAsia" w:eastAsiaTheme="minorEastAsia" w:hAnsiTheme="minorEastAsia" w:hint="eastAsia"/>
          <w:sz w:val="24"/>
          <w:szCs w:val="24"/>
        </w:rPr>
        <w:t>、现货即期交易</w:t>
      </w:r>
      <w:ins w:id="329" w:author="think" w:date="2016-03-29T15:58:00Z">
        <w:r w:rsidR="00500024">
          <w:rPr>
            <w:rFonts w:asciiTheme="minorEastAsia" w:eastAsiaTheme="minorEastAsia" w:hAnsiTheme="minorEastAsia" w:hint="eastAsia"/>
            <w:sz w:val="24"/>
            <w:szCs w:val="24"/>
          </w:rPr>
          <w:t>、现货延期交收交易</w:t>
        </w:r>
      </w:ins>
      <w:r>
        <w:rPr>
          <w:rFonts w:asciiTheme="minorEastAsia" w:eastAsiaTheme="minorEastAsia" w:hAnsiTheme="minorEastAsia" w:hint="eastAsia"/>
          <w:sz w:val="24"/>
          <w:szCs w:val="24"/>
        </w:rPr>
        <w:t>、集中定价交易</w:t>
      </w:r>
      <w:ins w:id="330" w:author="李田" w:date="2016-03-24T14:35:00Z">
        <w:del w:id="331" w:author="think" w:date="2016-03-29T14:06:00Z">
          <w:r w:rsidR="009A6E3C" w:rsidDel="00F35A15">
            <w:rPr>
              <w:rFonts w:asciiTheme="minorEastAsia" w:eastAsiaTheme="minorEastAsia" w:hAnsiTheme="minorEastAsia" w:hint="eastAsia"/>
              <w:sz w:val="24"/>
              <w:szCs w:val="24"/>
            </w:rPr>
            <w:delText>、现货延期交收交易</w:delText>
          </w:r>
        </w:del>
      </w:ins>
      <w:r>
        <w:rPr>
          <w:rFonts w:asciiTheme="minorEastAsia" w:eastAsiaTheme="minorEastAsia" w:hAnsiTheme="minorEastAsia" w:hint="eastAsia"/>
          <w:sz w:val="24"/>
          <w:szCs w:val="24"/>
        </w:rPr>
        <w:t>、询价交易。</w:t>
      </w:r>
    </w:p>
    <w:p w:rsidR="00E84310" w:rsidRPr="006F2C8F" w:rsidDel="00DE3ECE" w:rsidRDefault="00E84310" w:rsidP="00E84310">
      <w:pPr>
        <w:spacing w:line="360" w:lineRule="auto"/>
        <w:ind w:firstLineChars="200" w:firstLine="480"/>
        <w:rPr>
          <w:del w:id="332" w:author="think" w:date="2016-05-24T10:01:00Z"/>
          <w:sz w:val="24"/>
        </w:rPr>
      </w:pPr>
      <w:del w:id="333" w:author="think" w:date="2016-05-24T10:01:00Z">
        <w:r w:rsidRPr="006F2C8F" w:rsidDel="00DE3ECE">
          <w:rPr>
            <w:rFonts w:hint="eastAsia"/>
            <w:sz w:val="24"/>
          </w:rPr>
          <w:delText>黄金铂金</w:delText>
        </w:r>
        <w:r w:rsidDel="00DE3ECE">
          <w:rPr>
            <w:rFonts w:hint="eastAsia"/>
            <w:sz w:val="24"/>
          </w:rPr>
          <w:delText>相关合约，实物清算可以使用的库存资源有</w:delText>
        </w:r>
        <w:r w:rsidRPr="006F2C8F" w:rsidDel="00DE3ECE">
          <w:rPr>
            <w:rFonts w:hint="eastAsia"/>
            <w:sz w:val="24"/>
          </w:rPr>
          <w:delText>：可用库存、充抵冻结库存、库存额度</w:delText>
        </w:r>
        <w:r w:rsidDel="00DE3ECE">
          <w:rPr>
            <w:rFonts w:hint="eastAsia"/>
            <w:sz w:val="24"/>
          </w:rPr>
          <w:delText>。白银相关合约，实物清算可以使用的库存资源有：</w:delText>
        </w:r>
        <w:r w:rsidRPr="006F2C8F" w:rsidDel="00DE3ECE">
          <w:rPr>
            <w:rFonts w:hint="eastAsia"/>
            <w:sz w:val="24"/>
          </w:rPr>
          <w:delText>可用库存、充抵冻结库存</w:delText>
        </w:r>
        <w:r w:rsidDel="00DE3ECE">
          <w:rPr>
            <w:rFonts w:hint="eastAsia"/>
            <w:sz w:val="24"/>
          </w:rPr>
          <w:delText>。</w:delText>
        </w:r>
      </w:del>
    </w:p>
    <w:p w:rsidR="00E84310" w:rsidRDefault="00E84310" w:rsidP="00E84310">
      <w:pPr>
        <w:pStyle w:val="a6"/>
        <w:spacing w:line="360" w:lineRule="auto"/>
        <w:ind w:left="420" w:firstLineChars="0" w:firstLine="0"/>
        <w:rPr>
          <w:sz w:val="24"/>
        </w:rPr>
      </w:pPr>
      <w:r>
        <w:rPr>
          <w:rFonts w:hint="eastAsia"/>
          <w:sz w:val="24"/>
        </w:rPr>
        <w:t>各市场实物清算使用的库存资源具体如下：</w:t>
      </w:r>
    </w:p>
    <w:p w:rsidR="00E84310" w:rsidRPr="00FF01F1" w:rsidRDefault="00E84310" w:rsidP="00455B1F">
      <w:pPr>
        <w:pStyle w:val="a6"/>
        <w:widowControl/>
        <w:numPr>
          <w:ilvl w:val="0"/>
          <w:numId w:val="34"/>
        </w:numPr>
        <w:spacing w:line="360" w:lineRule="auto"/>
        <w:ind w:firstLineChars="0"/>
        <w:rPr>
          <w:rFonts w:asciiTheme="minorEastAsia" w:eastAsiaTheme="minorEastAsia" w:hAnsiTheme="minorEastAsia"/>
          <w:sz w:val="24"/>
        </w:rPr>
      </w:pPr>
      <w:r w:rsidRPr="00FF01F1">
        <w:rPr>
          <w:rFonts w:hint="eastAsia"/>
          <w:bCs/>
          <w:sz w:val="24"/>
        </w:rPr>
        <w:t>现货实盘交易</w:t>
      </w:r>
    </w:p>
    <w:p w:rsidR="00E84310" w:rsidRPr="00FF01F1" w:rsidRDefault="00E84310" w:rsidP="00E84310">
      <w:pPr>
        <w:widowControl/>
        <w:spacing w:line="360" w:lineRule="auto"/>
        <w:ind w:firstLineChars="200" w:firstLine="480"/>
        <w:rPr>
          <w:rFonts w:asciiTheme="minorEastAsia" w:eastAsiaTheme="minorEastAsia" w:hAnsiTheme="minorEastAsia"/>
          <w:sz w:val="24"/>
        </w:rPr>
      </w:pPr>
      <w:r w:rsidRPr="00FF01F1">
        <w:rPr>
          <w:sz w:val="24"/>
        </w:rPr>
        <w:t>黄金</w:t>
      </w:r>
      <w:r w:rsidRPr="00FF01F1">
        <w:rPr>
          <w:rFonts w:hint="eastAsia"/>
          <w:sz w:val="24"/>
        </w:rPr>
        <w:t>、铂金现货实盘合约的实物清算，成交时实时处理。实物清算依次使用</w:t>
      </w:r>
      <w:ins w:id="334" w:author="think" w:date="2016-05-24T16:45:00Z">
        <w:r w:rsidR="00D21E59">
          <w:rPr>
            <w:rFonts w:hint="eastAsia"/>
            <w:sz w:val="24"/>
          </w:rPr>
          <w:t>合约对应交割品种的</w:t>
        </w:r>
      </w:ins>
      <w:r w:rsidRPr="00FF01F1">
        <w:rPr>
          <w:rFonts w:hint="eastAsia"/>
          <w:sz w:val="24"/>
        </w:rPr>
        <w:t>可用库存、库存额度。</w:t>
      </w:r>
      <w:ins w:id="335" w:author="think" w:date="2016-05-24T17:04:00Z">
        <w:r w:rsidR="005653D5" w:rsidRPr="00A10061">
          <w:rPr>
            <w:rFonts w:hAnsi="宋体" w:hint="eastAsia"/>
            <w:sz w:val="24"/>
            <w:szCs w:val="21"/>
          </w:rPr>
          <w:t>如果客户某个交割品种没有库存</w:t>
        </w:r>
        <w:r w:rsidR="005653D5">
          <w:rPr>
            <w:rFonts w:hAnsi="宋体" w:hint="eastAsia"/>
            <w:sz w:val="24"/>
            <w:szCs w:val="21"/>
          </w:rPr>
          <w:t>额度，就不使用</w:t>
        </w:r>
        <w:r w:rsidR="005653D5" w:rsidRPr="00A10061">
          <w:rPr>
            <w:rFonts w:hAnsi="宋体" w:hint="eastAsia"/>
            <w:sz w:val="24"/>
            <w:szCs w:val="21"/>
          </w:rPr>
          <w:t>库存</w:t>
        </w:r>
        <w:r w:rsidR="005653D5">
          <w:rPr>
            <w:rFonts w:hAnsi="宋体" w:hint="eastAsia"/>
            <w:sz w:val="24"/>
            <w:szCs w:val="21"/>
          </w:rPr>
          <w:t>额度</w:t>
        </w:r>
        <w:r w:rsidR="005653D5" w:rsidRPr="00A10061">
          <w:rPr>
            <w:rFonts w:hAnsi="宋体" w:hint="eastAsia"/>
            <w:sz w:val="24"/>
            <w:szCs w:val="21"/>
          </w:rPr>
          <w:t>进行处理。</w:t>
        </w:r>
      </w:ins>
    </w:p>
    <w:p w:rsidR="00E84310" w:rsidRPr="00FF01F1" w:rsidDel="00E10735" w:rsidRDefault="00E84310" w:rsidP="00455B1F">
      <w:pPr>
        <w:pStyle w:val="a6"/>
        <w:widowControl/>
        <w:numPr>
          <w:ilvl w:val="0"/>
          <w:numId w:val="34"/>
        </w:numPr>
        <w:spacing w:line="360" w:lineRule="auto"/>
        <w:ind w:firstLineChars="0"/>
        <w:rPr>
          <w:del w:id="336" w:author="think" w:date="2016-03-30T14:48:00Z"/>
          <w:rFonts w:asciiTheme="minorEastAsia" w:eastAsiaTheme="minorEastAsia" w:hAnsiTheme="minorEastAsia"/>
          <w:sz w:val="24"/>
        </w:rPr>
      </w:pPr>
      <w:moveFromRangeStart w:id="337" w:author="李田" w:date="2016-03-24T14:36:00Z" w:name="move446593496"/>
      <w:moveFrom w:id="338" w:author="李田" w:date="2016-03-24T14:36:00Z">
        <w:del w:id="339" w:author="think" w:date="2016-03-30T14:48:00Z">
          <w:r w:rsidRPr="00FF01F1" w:rsidDel="00E10735">
            <w:rPr>
              <w:rFonts w:hint="eastAsia"/>
              <w:bCs/>
              <w:sz w:val="24"/>
            </w:rPr>
            <w:delText>现货延期交收交易</w:delText>
          </w:r>
        </w:del>
      </w:moveFrom>
    </w:p>
    <w:p w:rsidR="00E84310" w:rsidRPr="00FF01F1" w:rsidDel="00E10735" w:rsidRDefault="00E84310" w:rsidP="00E84310">
      <w:pPr>
        <w:widowControl/>
        <w:spacing w:line="360" w:lineRule="auto"/>
        <w:ind w:firstLineChars="200" w:firstLine="480"/>
        <w:rPr>
          <w:del w:id="340" w:author="think" w:date="2016-03-30T14:48:00Z"/>
          <w:rFonts w:asciiTheme="minorEastAsia" w:eastAsiaTheme="minorEastAsia" w:hAnsiTheme="minorEastAsia"/>
          <w:sz w:val="24"/>
        </w:rPr>
      </w:pPr>
      <w:moveFrom w:id="341" w:author="李田" w:date="2016-03-24T14:36:00Z">
        <w:del w:id="342" w:author="think" w:date="2016-03-30T14:48:00Z">
          <w:r w:rsidRPr="00FF01F1" w:rsidDel="00E10735">
            <w:rPr>
              <w:sz w:val="24"/>
            </w:rPr>
            <w:delText>黄金</w:delText>
          </w:r>
          <w:r w:rsidRPr="00FF01F1" w:rsidDel="00E10735">
            <w:rPr>
              <w:rFonts w:hint="eastAsia"/>
              <w:sz w:val="24"/>
            </w:rPr>
            <w:delText>、白银合现货延期约的实物清算，交收申报撮合时集中处理。对于黄金，实物清算依次使用可用库存、库存额度。</w:delText>
          </w:r>
          <w:r w:rsidRPr="00FF01F1" w:rsidDel="00E10735">
            <w:rPr>
              <w:sz w:val="24"/>
            </w:rPr>
            <w:delText>对于白银，实物清算</w:delText>
          </w:r>
          <w:r w:rsidRPr="00FF01F1" w:rsidDel="00E10735">
            <w:rPr>
              <w:rFonts w:hint="eastAsia"/>
              <w:sz w:val="24"/>
            </w:rPr>
            <w:delText>只可</w:delText>
          </w:r>
          <w:r w:rsidRPr="00FF01F1" w:rsidDel="00E10735">
            <w:rPr>
              <w:sz w:val="24"/>
            </w:rPr>
            <w:delText>使用</w:delText>
          </w:r>
          <w:r w:rsidRPr="00FF01F1" w:rsidDel="00E10735">
            <w:rPr>
              <w:rFonts w:hint="eastAsia"/>
              <w:sz w:val="24"/>
            </w:rPr>
            <w:delText>可用库存。</w:delText>
          </w:r>
        </w:del>
      </w:moveFrom>
    </w:p>
    <w:moveFromRangeEnd w:id="337"/>
    <w:p w:rsidR="00E84310" w:rsidRPr="00FF01F1" w:rsidRDefault="00E84310" w:rsidP="00455B1F">
      <w:pPr>
        <w:pStyle w:val="a6"/>
        <w:widowControl/>
        <w:numPr>
          <w:ilvl w:val="0"/>
          <w:numId w:val="34"/>
        </w:numPr>
        <w:spacing w:line="360" w:lineRule="auto"/>
        <w:ind w:firstLineChars="0"/>
        <w:rPr>
          <w:rFonts w:asciiTheme="minorEastAsia" w:eastAsiaTheme="minorEastAsia" w:hAnsiTheme="minorEastAsia"/>
          <w:sz w:val="24"/>
        </w:rPr>
      </w:pPr>
      <w:r w:rsidRPr="00FF01F1">
        <w:rPr>
          <w:rFonts w:hint="eastAsia"/>
          <w:bCs/>
          <w:sz w:val="24"/>
        </w:rPr>
        <w:t>现货即期交易</w:t>
      </w:r>
    </w:p>
    <w:p w:rsidR="00E84310" w:rsidRPr="00FF01F1" w:rsidRDefault="00E41DF6" w:rsidP="00E84310">
      <w:pPr>
        <w:spacing w:line="360" w:lineRule="auto"/>
        <w:ind w:firstLineChars="200" w:firstLine="480"/>
        <w:rPr>
          <w:rFonts w:asciiTheme="minorEastAsia" w:eastAsiaTheme="minorEastAsia" w:hAnsiTheme="minorEastAsia"/>
          <w:sz w:val="24"/>
        </w:rPr>
      </w:pPr>
      <w:ins w:id="343" w:author="think" w:date="2016-03-30T13:39:00Z">
        <w:r>
          <w:rPr>
            <w:rFonts w:hint="eastAsia"/>
            <w:sz w:val="24"/>
          </w:rPr>
          <w:t>现货即期交易只有</w:t>
        </w:r>
      </w:ins>
      <w:r w:rsidR="00E84310" w:rsidRPr="00FF01F1">
        <w:rPr>
          <w:sz w:val="24"/>
        </w:rPr>
        <w:t>白银</w:t>
      </w:r>
      <w:ins w:id="344" w:author="think" w:date="2016-05-24T17:05:00Z">
        <w:r w:rsidR="00F520ED">
          <w:rPr>
            <w:rFonts w:hint="eastAsia"/>
            <w:sz w:val="24"/>
          </w:rPr>
          <w:t>现货</w:t>
        </w:r>
      </w:ins>
      <w:r w:rsidR="00E84310" w:rsidRPr="00FF01F1">
        <w:rPr>
          <w:rFonts w:hint="eastAsia"/>
          <w:sz w:val="24"/>
        </w:rPr>
        <w:t>即期合约</w:t>
      </w:r>
      <w:ins w:id="345" w:author="think" w:date="2016-03-30T13:39:00Z">
        <w:r>
          <w:rPr>
            <w:rFonts w:hint="eastAsia"/>
            <w:sz w:val="24"/>
          </w:rPr>
          <w:t>，它</w:t>
        </w:r>
      </w:ins>
      <w:r w:rsidR="00E84310" w:rsidRPr="00FF01F1">
        <w:rPr>
          <w:rFonts w:hint="eastAsia"/>
          <w:sz w:val="24"/>
        </w:rPr>
        <w:t>的实物清算</w:t>
      </w:r>
      <w:del w:id="346" w:author="think" w:date="2016-03-30T13:39:00Z">
        <w:r w:rsidR="00E84310" w:rsidRPr="00FF01F1" w:rsidDel="00E41DF6">
          <w:rPr>
            <w:rFonts w:hint="eastAsia"/>
            <w:sz w:val="24"/>
          </w:rPr>
          <w:delText>，</w:delText>
        </w:r>
      </w:del>
      <w:ins w:id="347" w:author="think" w:date="2016-03-30T13:41:00Z">
        <w:r>
          <w:rPr>
            <w:rFonts w:hint="eastAsia"/>
            <w:sz w:val="24"/>
          </w:rPr>
          <w:t>在</w:t>
        </w:r>
      </w:ins>
      <w:r w:rsidR="00E84310" w:rsidRPr="00FF01F1">
        <w:rPr>
          <w:rFonts w:hint="eastAsia"/>
          <w:sz w:val="24"/>
        </w:rPr>
        <w:t>每日清算</w:t>
      </w:r>
      <w:ins w:id="348" w:author="think" w:date="2016-03-30T13:41:00Z">
        <w:r>
          <w:rPr>
            <w:rFonts w:hint="eastAsia"/>
            <w:sz w:val="24"/>
          </w:rPr>
          <w:t>时</w:t>
        </w:r>
      </w:ins>
      <w:r w:rsidR="00E84310" w:rsidRPr="00FF01F1">
        <w:rPr>
          <w:rFonts w:hint="eastAsia"/>
          <w:sz w:val="24"/>
        </w:rPr>
        <w:t>集中处理。实物清算依次使用</w:t>
      </w:r>
      <w:ins w:id="349" w:author="think" w:date="2016-05-24T16:46:00Z">
        <w:r w:rsidR="006D7D5D">
          <w:rPr>
            <w:rFonts w:hint="eastAsia"/>
            <w:sz w:val="24"/>
          </w:rPr>
          <w:t>合约对应交割品种的</w:t>
        </w:r>
      </w:ins>
      <w:r w:rsidR="00E84310" w:rsidRPr="00FF01F1">
        <w:rPr>
          <w:rFonts w:hint="eastAsia"/>
          <w:sz w:val="24"/>
        </w:rPr>
        <w:t>可用库存、充抵冻结库存。</w:t>
      </w:r>
      <w:ins w:id="350" w:author="think" w:date="2016-05-24T17:04:00Z">
        <w:r w:rsidR="005653D5" w:rsidRPr="00A10061">
          <w:rPr>
            <w:rFonts w:hAnsi="宋体" w:hint="eastAsia"/>
            <w:sz w:val="24"/>
            <w:szCs w:val="21"/>
          </w:rPr>
          <w:t>如果客户某个交割品种没有</w:t>
        </w:r>
      </w:ins>
      <w:ins w:id="351" w:author="think" w:date="2016-05-24T17:07:00Z">
        <w:r w:rsidR="00291320" w:rsidRPr="00A10061">
          <w:rPr>
            <w:rFonts w:hAnsi="宋体" w:hint="eastAsia"/>
            <w:sz w:val="24"/>
            <w:szCs w:val="21"/>
          </w:rPr>
          <w:t>充抵冻结库存</w:t>
        </w:r>
      </w:ins>
      <w:ins w:id="352" w:author="think" w:date="2016-05-24T17:04:00Z">
        <w:r w:rsidR="005653D5" w:rsidRPr="00A10061">
          <w:rPr>
            <w:rFonts w:hAnsi="宋体" w:hint="eastAsia"/>
            <w:sz w:val="24"/>
            <w:szCs w:val="21"/>
          </w:rPr>
          <w:t>，就不使用该类库存进行处理。</w:t>
        </w:r>
      </w:ins>
    </w:p>
    <w:p w:rsidR="00E84310" w:rsidRPr="00FF01F1" w:rsidRDefault="00E84310" w:rsidP="00455B1F">
      <w:pPr>
        <w:pStyle w:val="a6"/>
        <w:widowControl/>
        <w:numPr>
          <w:ilvl w:val="0"/>
          <w:numId w:val="34"/>
        </w:numPr>
        <w:spacing w:line="360" w:lineRule="auto"/>
        <w:ind w:firstLineChars="0"/>
        <w:rPr>
          <w:rFonts w:asciiTheme="minorEastAsia" w:eastAsiaTheme="minorEastAsia" w:hAnsiTheme="minorEastAsia"/>
          <w:sz w:val="24"/>
        </w:rPr>
      </w:pPr>
      <w:r w:rsidRPr="00FF01F1">
        <w:rPr>
          <w:rFonts w:hint="eastAsia"/>
          <w:bCs/>
          <w:sz w:val="24"/>
        </w:rPr>
        <w:t>集中定价交易</w:t>
      </w:r>
    </w:p>
    <w:p w:rsidR="00E84310" w:rsidRPr="00FF01F1" w:rsidRDefault="00E84310" w:rsidP="00E84310">
      <w:pPr>
        <w:spacing w:line="360" w:lineRule="auto"/>
        <w:ind w:firstLineChars="200" w:firstLine="480"/>
        <w:rPr>
          <w:rFonts w:asciiTheme="minorEastAsia" w:eastAsiaTheme="minorEastAsia" w:hAnsiTheme="minorEastAsia"/>
          <w:sz w:val="24"/>
        </w:rPr>
      </w:pPr>
      <w:r w:rsidRPr="00FF01F1">
        <w:rPr>
          <w:sz w:val="24"/>
        </w:rPr>
        <w:t>黄金</w:t>
      </w:r>
      <w:r w:rsidRPr="00FF01F1">
        <w:rPr>
          <w:rFonts w:hint="eastAsia"/>
          <w:sz w:val="24"/>
        </w:rPr>
        <w:t>集中定价合约的实物清算</w:t>
      </w:r>
      <w:del w:id="353" w:author="think" w:date="2016-03-30T14:49:00Z">
        <w:r w:rsidRPr="00FF01F1" w:rsidDel="00E10735">
          <w:rPr>
            <w:rFonts w:hint="eastAsia"/>
            <w:sz w:val="24"/>
          </w:rPr>
          <w:delText>，</w:delText>
        </w:r>
      </w:del>
      <w:ins w:id="354" w:author="think" w:date="2016-03-30T14:49:00Z">
        <w:r w:rsidR="00E10735">
          <w:rPr>
            <w:rFonts w:hint="eastAsia"/>
            <w:sz w:val="24"/>
          </w:rPr>
          <w:t>在</w:t>
        </w:r>
      </w:ins>
      <w:r w:rsidRPr="00FF01F1">
        <w:rPr>
          <w:rFonts w:hint="eastAsia"/>
          <w:sz w:val="24"/>
        </w:rPr>
        <w:t>每日清算集中处理。实物清算使用</w:t>
      </w:r>
      <w:ins w:id="355" w:author="think" w:date="2016-05-24T16:45:00Z">
        <w:r w:rsidR="00D21E59">
          <w:rPr>
            <w:rFonts w:hint="eastAsia"/>
            <w:sz w:val="24"/>
          </w:rPr>
          <w:t>合约对应交割品种的</w:t>
        </w:r>
      </w:ins>
      <w:r w:rsidRPr="00FF01F1">
        <w:rPr>
          <w:rFonts w:hint="eastAsia"/>
          <w:sz w:val="24"/>
        </w:rPr>
        <w:t>可用库存</w:t>
      </w:r>
      <w:r w:rsidRPr="00FF01F1">
        <w:rPr>
          <w:rFonts w:hint="eastAsia"/>
          <w:bCs/>
          <w:sz w:val="24"/>
        </w:rPr>
        <w:t>、充抵冻结库存</w:t>
      </w:r>
      <w:del w:id="356" w:author="think" w:date="2016-05-24T10:02:00Z">
        <w:r w:rsidRPr="00FF01F1" w:rsidDel="00DE3ECE">
          <w:rPr>
            <w:rFonts w:hint="eastAsia"/>
            <w:bCs/>
            <w:sz w:val="24"/>
          </w:rPr>
          <w:delText>、库存额度</w:delText>
        </w:r>
      </w:del>
      <w:r w:rsidRPr="00FF01F1">
        <w:rPr>
          <w:rFonts w:hint="eastAsia"/>
          <w:sz w:val="24"/>
        </w:rPr>
        <w:t>。</w:t>
      </w:r>
      <w:ins w:id="357" w:author="think" w:date="2016-05-24T17:04:00Z">
        <w:r w:rsidR="00291320">
          <w:rPr>
            <w:rFonts w:hAnsi="宋体" w:hint="eastAsia"/>
            <w:sz w:val="24"/>
            <w:szCs w:val="21"/>
          </w:rPr>
          <w:t>如果客户某个交割品种没有</w:t>
        </w:r>
      </w:ins>
      <w:ins w:id="358" w:author="think" w:date="2016-05-24T17:07:00Z">
        <w:r w:rsidR="00291320">
          <w:rPr>
            <w:rFonts w:hAnsi="宋体" w:hint="eastAsia"/>
            <w:sz w:val="24"/>
            <w:szCs w:val="21"/>
          </w:rPr>
          <w:t>充抵冻结</w:t>
        </w:r>
      </w:ins>
      <w:ins w:id="359" w:author="think" w:date="2016-05-24T17:04:00Z">
        <w:r w:rsidR="005653D5" w:rsidRPr="00A10061">
          <w:rPr>
            <w:rFonts w:hAnsi="宋体" w:hint="eastAsia"/>
            <w:sz w:val="24"/>
            <w:szCs w:val="21"/>
          </w:rPr>
          <w:t>库存，就不使用该类库存进行处理。</w:t>
        </w:r>
      </w:ins>
    </w:p>
    <w:p w:rsidR="009A6E3C" w:rsidRPr="00FF01F1" w:rsidRDefault="009A6E3C" w:rsidP="009A6E3C">
      <w:pPr>
        <w:pStyle w:val="a6"/>
        <w:widowControl/>
        <w:numPr>
          <w:ilvl w:val="0"/>
          <w:numId w:val="34"/>
        </w:numPr>
        <w:spacing w:line="360" w:lineRule="auto"/>
        <w:ind w:firstLineChars="0"/>
        <w:rPr>
          <w:rFonts w:asciiTheme="minorEastAsia" w:eastAsiaTheme="minorEastAsia" w:hAnsiTheme="minorEastAsia"/>
          <w:sz w:val="24"/>
        </w:rPr>
      </w:pPr>
      <w:moveToRangeStart w:id="360" w:author="李田" w:date="2016-03-24T14:36:00Z" w:name="move446593496"/>
      <w:moveTo w:id="361" w:author="李田" w:date="2016-03-24T14:36:00Z">
        <w:r w:rsidRPr="00FF01F1">
          <w:rPr>
            <w:rFonts w:hint="eastAsia"/>
            <w:bCs/>
            <w:sz w:val="24"/>
          </w:rPr>
          <w:t>现货延期交收交易</w:t>
        </w:r>
      </w:moveTo>
    </w:p>
    <w:p w:rsidR="00630C54" w:rsidDel="006D7D5D" w:rsidRDefault="009A6E3C" w:rsidP="00455B1F">
      <w:pPr>
        <w:pStyle w:val="a6"/>
        <w:widowControl/>
        <w:numPr>
          <w:ilvl w:val="0"/>
          <w:numId w:val="34"/>
        </w:numPr>
        <w:spacing w:line="360" w:lineRule="auto"/>
        <w:ind w:firstLineChars="0"/>
        <w:rPr>
          <w:del w:id="362" w:author="think" w:date="2016-05-24T10:23:00Z"/>
          <w:sz w:val="24"/>
        </w:rPr>
      </w:pPr>
      <w:moveTo w:id="363" w:author="李田" w:date="2016-03-24T14:36:00Z">
        <w:del w:id="364" w:author="think" w:date="2016-03-30T13:41:00Z">
          <w:r w:rsidRPr="00FF01F1" w:rsidDel="00E41DF6">
            <w:rPr>
              <w:sz w:val="24"/>
            </w:rPr>
            <w:delText>黄金</w:delText>
          </w:r>
          <w:r w:rsidRPr="00FF01F1" w:rsidDel="00E41DF6">
            <w:rPr>
              <w:rFonts w:hint="eastAsia"/>
              <w:sz w:val="24"/>
            </w:rPr>
            <w:delText>、白银合</w:delText>
          </w:r>
        </w:del>
        <w:r w:rsidRPr="00FF01F1">
          <w:rPr>
            <w:rFonts w:hint="eastAsia"/>
            <w:sz w:val="24"/>
          </w:rPr>
          <w:t>现货延期</w:t>
        </w:r>
      </w:moveTo>
      <w:ins w:id="365" w:author="think" w:date="2016-03-30T13:41:00Z">
        <w:r w:rsidR="00E41DF6">
          <w:rPr>
            <w:rFonts w:hint="eastAsia"/>
            <w:sz w:val="24"/>
          </w:rPr>
          <w:t>合</w:t>
        </w:r>
      </w:ins>
      <w:moveTo w:id="366" w:author="李田" w:date="2016-03-24T14:36:00Z">
        <w:r w:rsidRPr="00FF01F1">
          <w:rPr>
            <w:rFonts w:hint="eastAsia"/>
            <w:sz w:val="24"/>
          </w:rPr>
          <w:t>约的实物清算</w:t>
        </w:r>
        <w:del w:id="367" w:author="think" w:date="2016-03-29T10:42:00Z">
          <w:r w:rsidRPr="00FF01F1" w:rsidDel="00130C40">
            <w:rPr>
              <w:rFonts w:hint="eastAsia"/>
              <w:sz w:val="24"/>
            </w:rPr>
            <w:delText>，交收申报撮合</w:delText>
          </w:r>
        </w:del>
      </w:moveTo>
      <w:ins w:id="368" w:author="think" w:date="2016-03-29T10:42:00Z">
        <w:r w:rsidR="00130C40">
          <w:rPr>
            <w:rFonts w:hint="eastAsia"/>
            <w:sz w:val="24"/>
          </w:rPr>
          <w:t>在</w:t>
        </w:r>
      </w:ins>
      <w:ins w:id="369" w:author="think" w:date="2016-05-24T20:40:00Z">
        <w:r w:rsidR="00534A47">
          <w:rPr>
            <w:rFonts w:hint="eastAsia"/>
            <w:sz w:val="24"/>
          </w:rPr>
          <w:t>每日</w:t>
        </w:r>
      </w:ins>
      <w:ins w:id="370" w:author="think" w:date="2016-03-29T10:42:00Z">
        <w:r w:rsidR="00130C40">
          <w:rPr>
            <w:rFonts w:hint="eastAsia"/>
            <w:sz w:val="24"/>
          </w:rPr>
          <w:t>清算</w:t>
        </w:r>
      </w:ins>
      <w:moveTo w:id="371" w:author="李田" w:date="2016-03-24T14:36:00Z">
        <w:r w:rsidRPr="00FF01F1">
          <w:rPr>
            <w:rFonts w:hint="eastAsia"/>
            <w:sz w:val="24"/>
          </w:rPr>
          <w:t>时集中处理。对于</w:t>
        </w:r>
        <w:del w:id="372" w:author="think" w:date="2016-05-24T10:02:00Z">
          <w:r w:rsidRPr="00FF01F1" w:rsidDel="00DE3ECE">
            <w:rPr>
              <w:rFonts w:hint="eastAsia"/>
              <w:sz w:val="24"/>
            </w:rPr>
            <w:delText>黄金</w:delText>
          </w:r>
        </w:del>
      </w:moveTo>
      <w:ins w:id="373" w:author="think" w:date="2016-03-30T13:49:00Z">
        <w:r w:rsidR="004A75E4">
          <w:rPr>
            <w:rFonts w:hint="eastAsia"/>
            <w:sz w:val="24"/>
          </w:rPr>
          <w:t>现货延期合约</w:t>
        </w:r>
      </w:ins>
      <w:moveTo w:id="374" w:author="李田" w:date="2016-03-24T14:36:00Z">
        <w:r w:rsidRPr="00FF01F1">
          <w:rPr>
            <w:rFonts w:hint="eastAsia"/>
            <w:sz w:val="24"/>
          </w:rPr>
          <w:t>，实物清算</w:t>
        </w:r>
      </w:moveTo>
      <w:ins w:id="375" w:author="think" w:date="2016-05-24T16:47:00Z">
        <w:r w:rsidR="006D7D5D">
          <w:rPr>
            <w:rFonts w:hint="eastAsia"/>
            <w:sz w:val="24"/>
          </w:rPr>
          <w:t>使用</w:t>
        </w:r>
      </w:ins>
      <w:ins w:id="376" w:author="think" w:date="2016-05-24T20:42:00Z">
        <w:r w:rsidR="00534A47">
          <w:rPr>
            <w:rFonts w:hint="eastAsia"/>
            <w:sz w:val="24"/>
          </w:rPr>
          <w:t>合约对应</w:t>
        </w:r>
      </w:ins>
      <w:ins w:id="377" w:author="think" w:date="2016-05-24T16:47:00Z">
        <w:r w:rsidR="006D7D5D">
          <w:rPr>
            <w:rFonts w:hint="eastAsia"/>
            <w:sz w:val="24"/>
          </w:rPr>
          <w:t>交割品种的可用库存、充抵冻结库存。因为部分现货延期合约存在</w:t>
        </w:r>
      </w:ins>
      <w:ins w:id="378" w:author="think" w:date="2016-05-24T16:48:00Z">
        <w:r w:rsidR="006D7D5D">
          <w:rPr>
            <w:rFonts w:hint="eastAsia"/>
            <w:sz w:val="24"/>
          </w:rPr>
          <w:t>替代</w:t>
        </w:r>
      </w:ins>
      <w:ins w:id="379" w:author="think" w:date="2016-05-24T16:49:00Z">
        <w:r w:rsidR="006D7D5D">
          <w:rPr>
            <w:rFonts w:hint="eastAsia"/>
            <w:sz w:val="24"/>
          </w:rPr>
          <w:t>交割，所以</w:t>
        </w:r>
      </w:ins>
      <w:ins w:id="380" w:author="think" w:date="2016-05-24T16:55:00Z">
        <w:r w:rsidR="006D7D5D">
          <w:rPr>
            <w:rFonts w:hint="eastAsia"/>
            <w:sz w:val="24"/>
          </w:rPr>
          <w:t>现货延期合约实物清算的</w:t>
        </w:r>
      </w:ins>
      <w:ins w:id="381" w:author="think" w:date="2016-05-24T10:29:00Z">
        <w:r w:rsidR="00813998">
          <w:rPr>
            <w:rFonts w:hint="eastAsia"/>
            <w:sz w:val="24"/>
          </w:rPr>
          <w:t>库存扣减</w:t>
        </w:r>
      </w:ins>
      <w:ins w:id="382" w:author="think" w:date="2016-05-24T16:54:00Z">
        <w:r w:rsidR="006D7D5D">
          <w:rPr>
            <w:rFonts w:hint="eastAsia"/>
            <w:sz w:val="24"/>
          </w:rPr>
          <w:t>规则</w:t>
        </w:r>
      </w:ins>
      <w:ins w:id="383" w:author="think" w:date="2016-05-24T10:29:00Z">
        <w:r w:rsidR="00813998">
          <w:rPr>
            <w:rFonts w:hint="eastAsia"/>
            <w:sz w:val="24"/>
          </w:rPr>
          <w:t>为：</w:t>
        </w:r>
        <w:r w:rsidR="00813998" w:rsidRPr="004A75E4">
          <w:rPr>
            <w:rFonts w:hint="eastAsia"/>
            <w:sz w:val="24"/>
          </w:rPr>
          <w:t>基准</w:t>
        </w:r>
        <w:r w:rsidR="00813998">
          <w:rPr>
            <w:rFonts w:hint="eastAsia"/>
            <w:sz w:val="24"/>
          </w:rPr>
          <w:t>交割</w:t>
        </w:r>
        <w:r w:rsidR="00813998" w:rsidRPr="004A75E4">
          <w:rPr>
            <w:rFonts w:hint="eastAsia"/>
            <w:sz w:val="24"/>
          </w:rPr>
          <w:t>品种可用库存</w:t>
        </w:r>
      </w:ins>
      <w:ins w:id="384" w:author="think" w:date="2016-05-24T16:55:00Z">
        <w:r w:rsidR="006D7D5D" w:rsidRPr="00A10061">
          <w:rPr>
            <w:rFonts w:hAnsi="宋体" w:hint="eastAsia"/>
            <w:sz w:val="24"/>
            <w:szCs w:val="21"/>
          </w:rPr>
          <w:t>-&gt;</w:t>
        </w:r>
      </w:ins>
      <w:ins w:id="385" w:author="think" w:date="2016-05-24T10:29:00Z">
        <w:r w:rsidR="00813998" w:rsidRPr="004A75E4">
          <w:rPr>
            <w:rFonts w:hint="eastAsia"/>
            <w:sz w:val="24"/>
          </w:rPr>
          <w:t>基准</w:t>
        </w:r>
        <w:r w:rsidR="00813998">
          <w:rPr>
            <w:rFonts w:hint="eastAsia"/>
            <w:sz w:val="24"/>
          </w:rPr>
          <w:t>交割</w:t>
        </w:r>
        <w:r w:rsidR="00813998" w:rsidRPr="004A75E4">
          <w:rPr>
            <w:rFonts w:hint="eastAsia"/>
            <w:sz w:val="24"/>
          </w:rPr>
          <w:t>品种充抵冻结库存</w:t>
        </w:r>
      </w:ins>
      <w:ins w:id="386" w:author="think" w:date="2016-05-24T16:55:00Z">
        <w:r w:rsidR="006D7D5D" w:rsidRPr="00A10061">
          <w:rPr>
            <w:rFonts w:hAnsi="宋体" w:hint="eastAsia"/>
            <w:sz w:val="24"/>
            <w:szCs w:val="21"/>
          </w:rPr>
          <w:t>-&gt;</w:t>
        </w:r>
      </w:ins>
      <w:ins w:id="387" w:author="think" w:date="2016-05-24T10:29:00Z">
        <w:r w:rsidR="00813998" w:rsidRPr="004A75E4">
          <w:rPr>
            <w:rFonts w:hint="eastAsia"/>
            <w:sz w:val="24"/>
          </w:rPr>
          <w:t>替代</w:t>
        </w:r>
        <w:r w:rsidR="00813998">
          <w:rPr>
            <w:rFonts w:hint="eastAsia"/>
            <w:sz w:val="24"/>
          </w:rPr>
          <w:t>交割</w:t>
        </w:r>
        <w:r w:rsidR="00813998" w:rsidRPr="004A75E4">
          <w:rPr>
            <w:rFonts w:hint="eastAsia"/>
            <w:sz w:val="24"/>
          </w:rPr>
          <w:t>品种可用库存</w:t>
        </w:r>
      </w:ins>
      <w:ins w:id="388" w:author="think" w:date="2016-05-24T16:55:00Z">
        <w:r w:rsidR="006D7D5D" w:rsidRPr="00A10061">
          <w:rPr>
            <w:rFonts w:hAnsi="宋体" w:hint="eastAsia"/>
            <w:sz w:val="24"/>
            <w:szCs w:val="21"/>
          </w:rPr>
          <w:t>-&gt;</w:t>
        </w:r>
      </w:ins>
      <w:ins w:id="389" w:author="think" w:date="2016-05-24T10:29:00Z">
        <w:r w:rsidR="00813998" w:rsidRPr="004A75E4">
          <w:rPr>
            <w:rFonts w:hint="eastAsia"/>
            <w:sz w:val="24"/>
          </w:rPr>
          <w:t>替代</w:t>
        </w:r>
        <w:r w:rsidR="00813998">
          <w:rPr>
            <w:rFonts w:hint="eastAsia"/>
            <w:sz w:val="24"/>
          </w:rPr>
          <w:t>交割</w:t>
        </w:r>
        <w:r w:rsidR="00813998" w:rsidRPr="004A75E4">
          <w:rPr>
            <w:rFonts w:hint="eastAsia"/>
            <w:sz w:val="24"/>
          </w:rPr>
          <w:t>品种充抵冻结库存</w:t>
        </w:r>
        <w:r w:rsidR="00813998" w:rsidRPr="00FF01F1">
          <w:rPr>
            <w:rFonts w:hint="eastAsia"/>
            <w:sz w:val="24"/>
          </w:rPr>
          <w:t>。</w:t>
        </w:r>
      </w:ins>
      <w:moveTo w:id="390" w:author="李田" w:date="2016-03-24T14:36:00Z">
        <w:del w:id="391" w:author="think" w:date="2016-05-24T10:29:00Z">
          <w:r w:rsidRPr="00FF01F1" w:rsidDel="00813998">
            <w:rPr>
              <w:rFonts w:hint="eastAsia"/>
              <w:sz w:val="24"/>
            </w:rPr>
            <w:delText>依次</w:delText>
          </w:r>
        </w:del>
        <w:del w:id="392" w:author="think" w:date="2016-05-24T10:20:00Z">
          <w:r w:rsidRPr="00FF01F1" w:rsidDel="00A10061">
            <w:rPr>
              <w:rFonts w:hint="eastAsia"/>
              <w:sz w:val="24"/>
            </w:rPr>
            <w:delText>使用</w:delText>
          </w:r>
        </w:del>
        <w:del w:id="393" w:author="think" w:date="2016-05-24T10:29:00Z">
          <w:r w:rsidRPr="00FF01F1" w:rsidDel="00813998">
            <w:rPr>
              <w:rFonts w:hint="eastAsia"/>
              <w:sz w:val="24"/>
            </w:rPr>
            <w:delText>可用库存、</w:delText>
          </w:r>
        </w:del>
        <w:del w:id="394" w:author="think" w:date="2016-05-24T10:02:00Z">
          <w:r w:rsidRPr="00FF01F1" w:rsidDel="00DE3ECE">
            <w:rPr>
              <w:rFonts w:hint="eastAsia"/>
              <w:sz w:val="24"/>
            </w:rPr>
            <w:delText>库存额度</w:delText>
          </w:r>
        </w:del>
      </w:moveTo>
      <w:ins w:id="395" w:author="think" w:date="2016-05-24T10:29:00Z">
        <w:r w:rsidR="00813998" w:rsidRPr="00A10061">
          <w:rPr>
            <w:rFonts w:hAnsi="宋体" w:hint="eastAsia"/>
            <w:sz w:val="24"/>
          </w:rPr>
          <w:t>合约对应的交割品种及替代顺序</w:t>
        </w:r>
      </w:ins>
      <w:ins w:id="396" w:author="think" w:date="2016-05-24T16:14:00Z">
        <w:r w:rsidR="004F5900">
          <w:rPr>
            <w:rFonts w:hAnsi="宋体" w:hint="eastAsia"/>
            <w:sz w:val="24"/>
          </w:rPr>
          <w:t>是业务参数</w:t>
        </w:r>
      </w:ins>
      <w:ins w:id="397" w:author="think" w:date="2016-05-24T10:29:00Z">
        <w:r w:rsidR="00813998" w:rsidRPr="00A10061">
          <w:rPr>
            <w:rFonts w:hAnsi="宋体" w:hint="eastAsia"/>
            <w:sz w:val="24"/>
          </w:rPr>
          <w:t>，</w:t>
        </w:r>
      </w:ins>
      <w:ins w:id="398" w:author="think" w:date="2016-05-24T17:07:00Z">
        <w:r w:rsidR="00291320">
          <w:rPr>
            <w:rFonts w:hAnsi="宋体" w:hint="eastAsia"/>
            <w:sz w:val="24"/>
          </w:rPr>
          <w:t>由交割储运部规定。</w:t>
        </w:r>
      </w:ins>
      <w:ins w:id="399" w:author="think" w:date="2016-05-24T10:29:00Z">
        <w:r w:rsidR="00813998" w:rsidRPr="00A10061">
          <w:rPr>
            <w:rFonts w:ascii="Times New Roman" w:hint="eastAsia"/>
            <w:color w:val="000000"/>
            <w:kern w:val="0"/>
            <w:sz w:val="24"/>
          </w:rPr>
          <w:t>替代序号为</w:t>
        </w:r>
        <w:r w:rsidR="00813998" w:rsidRPr="00A10061">
          <w:rPr>
            <w:rFonts w:ascii="Times New Roman" w:hint="eastAsia"/>
            <w:color w:val="000000"/>
            <w:kern w:val="0"/>
            <w:sz w:val="24"/>
          </w:rPr>
          <w:t>1</w:t>
        </w:r>
        <w:r w:rsidR="00813998" w:rsidRPr="00A10061">
          <w:rPr>
            <w:rFonts w:ascii="Times New Roman" w:hint="eastAsia"/>
            <w:color w:val="000000"/>
            <w:kern w:val="0"/>
            <w:sz w:val="24"/>
          </w:rPr>
          <w:t>的</w:t>
        </w:r>
      </w:ins>
      <w:ins w:id="400" w:author="think" w:date="2016-05-24T16:15:00Z">
        <w:r w:rsidR="005C767D">
          <w:rPr>
            <w:rFonts w:ascii="Times New Roman" w:hint="eastAsia"/>
            <w:color w:val="000000"/>
            <w:kern w:val="0"/>
            <w:sz w:val="24"/>
          </w:rPr>
          <w:t>是</w:t>
        </w:r>
      </w:ins>
      <w:ins w:id="401" w:author="think" w:date="2016-05-24T10:29:00Z">
        <w:r w:rsidR="00813998" w:rsidRPr="00A10061">
          <w:rPr>
            <w:rFonts w:ascii="Times New Roman" w:hint="eastAsia"/>
            <w:color w:val="000000"/>
            <w:kern w:val="0"/>
            <w:sz w:val="24"/>
          </w:rPr>
          <w:t>基准交割</w:t>
        </w:r>
        <w:r w:rsidR="005C767D">
          <w:rPr>
            <w:rFonts w:ascii="Times New Roman" w:hint="eastAsia"/>
            <w:color w:val="000000"/>
            <w:kern w:val="0"/>
            <w:sz w:val="24"/>
          </w:rPr>
          <w:t>品种，其余的</w:t>
        </w:r>
      </w:ins>
      <w:ins w:id="402" w:author="think" w:date="2016-05-24T16:15:00Z">
        <w:r w:rsidR="005C767D">
          <w:rPr>
            <w:rFonts w:ascii="Times New Roman" w:hint="eastAsia"/>
            <w:color w:val="000000"/>
            <w:kern w:val="0"/>
            <w:sz w:val="24"/>
          </w:rPr>
          <w:t>是</w:t>
        </w:r>
      </w:ins>
      <w:ins w:id="403" w:author="think" w:date="2016-05-24T10:29:00Z">
        <w:r w:rsidR="00813998" w:rsidRPr="00A10061">
          <w:rPr>
            <w:rFonts w:ascii="Times New Roman" w:hint="eastAsia"/>
            <w:color w:val="000000"/>
            <w:kern w:val="0"/>
            <w:sz w:val="24"/>
          </w:rPr>
          <w:t>替代交割品种。</w:t>
        </w:r>
      </w:ins>
      <w:ins w:id="404" w:author="think" w:date="2016-05-24T16:56:00Z">
        <w:r w:rsidR="00795613">
          <w:rPr>
            <w:rFonts w:hint="eastAsia"/>
            <w:sz w:val="24"/>
          </w:rPr>
          <w:t>如果某个现货延期合约没有替代交割，</w:t>
        </w:r>
        <w:r w:rsidR="00795613" w:rsidRPr="00FF01F1">
          <w:rPr>
            <w:sz w:val="24"/>
          </w:rPr>
          <w:t>实物清算</w:t>
        </w:r>
        <w:r w:rsidR="00795613">
          <w:rPr>
            <w:rFonts w:hint="eastAsia"/>
            <w:sz w:val="24"/>
          </w:rPr>
          <w:t>依次</w:t>
        </w:r>
        <w:r w:rsidR="00795613" w:rsidRPr="00FF01F1">
          <w:rPr>
            <w:sz w:val="24"/>
          </w:rPr>
          <w:t>使用</w:t>
        </w:r>
        <w:r w:rsidR="00795613">
          <w:rPr>
            <w:rFonts w:hint="eastAsia"/>
            <w:sz w:val="24"/>
          </w:rPr>
          <w:t>基准交割品种</w:t>
        </w:r>
        <w:r w:rsidR="00795613" w:rsidRPr="00FF01F1">
          <w:rPr>
            <w:rFonts w:hint="eastAsia"/>
            <w:sz w:val="24"/>
          </w:rPr>
          <w:t>可用库存</w:t>
        </w:r>
        <w:r w:rsidR="00795613">
          <w:rPr>
            <w:rFonts w:hint="eastAsia"/>
            <w:sz w:val="24"/>
          </w:rPr>
          <w:t>、基准交割品种充抵冻结库存</w:t>
        </w:r>
        <w:r w:rsidR="00795613" w:rsidRPr="00FF01F1">
          <w:rPr>
            <w:rFonts w:hint="eastAsia"/>
            <w:sz w:val="24"/>
          </w:rPr>
          <w:t>。</w:t>
        </w:r>
      </w:ins>
      <w:ins w:id="405" w:author="think" w:date="2016-05-24T10:23:00Z">
        <w:r w:rsidR="00A10061" w:rsidRPr="00A10061">
          <w:rPr>
            <w:rFonts w:hAnsi="宋体" w:hint="eastAsia"/>
            <w:sz w:val="24"/>
            <w:szCs w:val="21"/>
          </w:rPr>
          <w:t>如果客户某个交割品种没有</w:t>
        </w:r>
      </w:ins>
      <w:ins w:id="406" w:author="think" w:date="2016-05-24T17:08:00Z">
        <w:r w:rsidR="00291320" w:rsidRPr="00A10061">
          <w:rPr>
            <w:rFonts w:hAnsi="宋体" w:hint="eastAsia"/>
            <w:sz w:val="24"/>
            <w:szCs w:val="21"/>
          </w:rPr>
          <w:t>充抵冻结</w:t>
        </w:r>
      </w:ins>
      <w:ins w:id="407" w:author="think" w:date="2016-05-24T10:23:00Z">
        <w:r w:rsidR="00A10061" w:rsidRPr="00A10061">
          <w:rPr>
            <w:rFonts w:hAnsi="宋体" w:hint="eastAsia"/>
            <w:sz w:val="24"/>
            <w:szCs w:val="21"/>
          </w:rPr>
          <w:t>库存，就不使用该类库存进行处理。</w:t>
        </w:r>
      </w:ins>
      <w:moveTo w:id="408" w:author="李田" w:date="2016-03-24T14:36:00Z">
        <w:del w:id="409" w:author="think" w:date="2016-05-24T10:29:00Z">
          <w:r w:rsidRPr="00FF01F1" w:rsidDel="00813998">
            <w:rPr>
              <w:rFonts w:hint="eastAsia"/>
              <w:sz w:val="24"/>
            </w:rPr>
            <w:delText>。</w:delText>
          </w:r>
        </w:del>
        <w:del w:id="410" w:author="think" w:date="2016-05-24T16:56:00Z">
          <w:r w:rsidRPr="00FF01F1" w:rsidDel="006D7D5D">
            <w:rPr>
              <w:sz w:val="24"/>
            </w:rPr>
            <w:delText>对于</w:delText>
          </w:r>
        </w:del>
        <w:del w:id="411" w:author="think" w:date="2016-05-24T16:21:00Z">
          <w:r w:rsidRPr="00FF01F1" w:rsidDel="006A6731">
            <w:rPr>
              <w:sz w:val="24"/>
            </w:rPr>
            <w:delText>白银</w:delText>
          </w:r>
        </w:del>
        <w:del w:id="412" w:author="think" w:date="2016-05-24T16:56:00Z">
          <w:r w:rsidRPr="00FF01F1" w:rsidDel="006D7D5D">
            <w:rPr>
              <w:sz w:val="24"/>
            </w:rPr>
            <w:delText>，</w:delText>
          </w:r>
          <w:r w:rsidRPr="00FF01F1" w:rsidDel="00795613">
            <w:rPr>
              <w:sz w:val="24"/>
            </w:rPr>
            <w:delText>实物清算</w:delText>
          </w:r>
        </w:del>
        <w:del w:id="413" w:author="think" w:date="2016-03-30T13:37:00Z">
          <w:r w:rsidRPr="00FF01F1" w:rsidDel="005C7437">
            <w:rPr>
              <w:rFonts w:hint="eastAsia"/>
              <w:sz w:val="24"/>
            </w:rPr>
            <w:delText>只可</w:delText>
          </w:r>
        </w:del>
        <w:del w:id="414" w:author="think" w:date="2016-05-24T16:56:00Z">
          <w:r w:rsidRPr="00FF01F1" w:rsidDel="00795613">
            <w:rPr>
              <w:sz w:val="24"/>
            </w:rPr>
            <w:delText>使用</w:delText>
          </w:r>
          <w:r w:rsidRPr="00FF01F1" w:rsidDel="00795613">
            <w:rPr>
              <w:rFonts w:hint="eastAsia"/>
              <w:sz w:val="24"/>
            </w:rPr>
            <w:delText>可用库存。</w:delText>
          </w:r>
        </w:del>
      </w:moveTo>
    </w:p>
    <w:p w:rsidR="006D7D5D" w:rsidRPr="00A10061" w:rsidRDefault="006D7D5D" w:rsidP="00A10061">
      <w:pPr>
        <w:widowControl/>
        <w:spacing w:line="360" w:lineRule="auto"/>
        <w:ind w:firstLineChars="200" w:firstLine="480"/>
        <w:rPr>
          <w:ins w:id="415" w:author="think" w:date="2016-05-24T16:53:00Z"/>
          <w:sz w:val="24"/>
        </w:rPr>
      </w:pPr>
    </w:p>
    <w:moveToRangeEnd w:id="360"/>
    <w:p w:rsidR="00E84310" w:rsidRPr="00FF01F1" w:rsidRDefault="00E84310" w:rsidP="00455B1F">
      <w:pPr>
        <w:pStyle w:val="a6"/>
        <w:widowControl/>
        <w:numPr>
          <w:ilvl w:val="0"/>
          <w:numId w:val="34"/>
        </w:numPr>
        <w:spacing w:line="360" w:lineRule="auto"/>
        <w:ind w:firstLineChars="0"/>
        <w:rPr>
          <w:rFonts w:asciiTheme="minorEastAsia" w:eastAsiaTheme="minorEastAsia" w:hAnsiTheme="minorEastAsia"/>
          <w:sz w:val="24"/>
        </w:rPr>
      </w:pPr>
      <w:r w:rsidRPr="00FF01F1">
        <w:rPr>
          <w:rFonts w:hint="eastAsia"/>
          <w:bCs/>
          <w:sz w:val="24"/>
        </w:rPr>
        <w:t>询价交易</w:t>
      </w:r>
    </w:p>
    <w:p w:rsidR="00E84310" w:rsidRDefault="00E84310" w:rsidP="00E84310">
      <w:pPr>
        <w:spacing w:line="360" w:lineRule="auto"/>
        <w:ind w:firstLineChars="200" w:firstLine="480"/>
        <w:rPr>
          <w:sz w:val="24"/>
        </w:rPr>
      </w:pPr>
      <w:r w:rsidRPr="00567068">
        <w:rPr>
          <w:sz w:val="24"/>
        </w:rPr>
        <w:t>黄金、白银</w:t>
      </w:r>
      <w:r>
        <w:rPr>
          <w:rFonts w:hint="eastAsia"/>
          <w:sz w:val="24"/>
        </w:rPr>
        <w:t>询价合约</w:t>
      </w:r>
      <w:r w:rsidRPr="00567068">
        <w:rPr>
          <w:rFonts w:hint="eastAsia"/>
          <w:sz w:val="24"/>
        </w:rPr>
        <w:t>的实物清算，每日清算集中处理。</w:t>
      </w:r>
      <w:del w:id="416" w:author="think" w:date="2016-05-24T17:03:00Z">
        <w:r w:rsidRPr="00567068" w:rsidDel="00795613">
          <w:rPr>
            <w:rFonts w:hint="eastAsia"/>
            <w:sz w:val="24"/>
          </w:rPr>
          <w:delText>对于黄金，</w:delText>
        </w:r>
      </w:del>
      <w:r w:rsidRPr="00567068">
        <w:rPr>
          <w:rFonts w:hint="eastAsia"/>
          <w:sz w:val="24"/>
        </w:rPr>
        <w:t>实物清算依次使用</w:t>
      </w:r>
      <w:ins w:id="417" w:author="think" w:date="2016-05-24T17:03:00Z">
        <w:r w:rsidR="00795613">
          <w:rPr>
            <w:rFonts w:hint="eastAsia"/>
            <w:sz w:val="24"/>
          </w:rPr>
          <w:t>合</w:t>
        </w:r>
        <w:r w:rsidR="00795613">
          <w:rPr>
            <w:rFonts w:hint="eastAsia"/>
            <w:sz w:val="24"/>
          </w:rPr>
          <w:lastRenderedPageBreak/>
          <w:t>约对应交割品种的</w:t>
        </w:r>
      </w:ins>
      <w:r w:rsidRPr="00567068">
        <w:rPr>
          <w:rFonts w:hint="eastAsia"/>
          <w:sz w:val="24"/>
        </w:rPr>
        <w:t>可用库存、充抵冻结库存</w:t>
      </w:r>
      <w:del w:id="418" w:author="think" w:date="2016-05-24T17:03:00Z">
        <w:r w:rsidRPr="00567068" w:rsidDel="00795613">
          <w:rPr>
            <w:rFonts w:hint="eastAsia"/>
            <w:sz w:val="24"/>
          </w:rPr>
          <w:delText>、库存额度。对于白银，实物清算使用可用库存、充抵冻结库存</w:delText>
        </w:r>
      </w:del>
      <w:r w:rsidRPr="00567068">
        <w:rPr>
          <w:rFonts w:hint="eastAsia"/>
          <w:sz w:val="24"/>
        </w:rPr>
        <w:t>。</w:t>
      </w:r>
      <w:ins w:id="419" w:author="think" w:date="2016-05-24T17:04:00Z">
        <w:r w:rsidR="005653D5" w:rsidRPr="00A10061">
          <w:rPr>
            <w:rFonts w:hAnsi="宋体" w:hint="eastAsia"/>
            <w:sz w:val="24"/>
            <w:szCs w:val="21"/>
          </w:rPr>
          <w:t>如果客户某个交割品种没有</w:t>
        </w:r>
      </w:ins>
      <w:ins w:id="420" w:author="think" w:date="2016-05-24T17:09:00Z">
        <w:r w:rsidR="00291320" w:rsidRPr="00A10061">
          <w:rPr>
            <w:rFonts w:hAnsi="宋体" w:hint="eastAsia"/>
            <w:sz w:val="24"/>
            <w:szCs w:val="21"/>
          </w:rPr>
          <w:t>充抵冻结</w:t>
        </w:r>
      </w:ins>
      <w:ins w:id="421" w:author="think" w:date="2016-05-24T17:04:00Z">
        <w:r w:rsidR="005653D5" w:rsidRPr="00A10061">
          <w:rPr>
            <w:rFonts w:hAnsi="宋体" w:hint="eastAsia"/>
            <w:sz w:val="24"/>
            <w:szCs w:val="21"/>
          </w:rPr>
          <w:t>库存，就不使用该类库存进行处理。</w:t>
        </w:r>
      </w:ins>
    </w:p>
    <w:p w:rsidR="00E84310" w:rsidRPr="00312879" w:rsidRDefault="00E84310" w:rsidP="00455B1F">
      <w:pPr>
        <w:pStyle w:val="21"/>
        <w:widowControl/>
        <w:numPr>
          <w:ilvl w:val="1"/>
          <w:numId w:val="27"/>
        </w:numPr>
        <w:adjustRightInd/>
        <w:snapToGrid/>
        <w:spacing w:before="260" w:after="270" w:line="416" w:lineRule="atLeast"/>
        <w:rPr>
          <w:rFonts w:hAnsi="黑体"/>
          <w:bCs w:val="0"/>
          <w:kern w:val="0"/>
          <w:szCs w:val="20"/>
        </w:rPr>
      </w:pPr>
      <w:bookmarkStart w:id="422" w:name="_Toc419723707"/>
      <w:bookmarkStart w:id="423" w:name="_Toc436408930"/>
      <w:bookmarkEnd w:id="262"/>
      <w:bookmarkEnd w:id="263"/>
      <w:r>
        <w:rPr>
          <w:rFonts w:hAnsi="黑体" w:hint="eastAsia"/>
          <w:bCs w:val="0"/>
          <w:kern w:val="0"/>
          <w:szCs w:val="20"/>
        </w:rPr>
        <w:t>优化和新增的</w:t>
      </w:r>
      <w:r w:rsidRPr="00312879">
        <w:rPr>
          <w:rFonts w:hAnsi="黑体" w:hint="eastAsia"/>
          <w:bCs w:val="0"/>
          <w:kern w:val="0"/>
          <w:szCs w:val="20"/>
        </w:rPr>
        <w:t>仓储业务</w:t>
      </w:r>
      <w:bookmarkEnd w:id="422"/>
      <w:bookmarkEnd w:id="423"/>
    </w:p>
    <w:p w:rsidR="00E84310" w:rsidRPr="00E50E81" w:rsidRDefault="00E84310" w:rsidP="00E84310">
      <w:pPr>
        <w:pStyle w:val="15"/>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下述优化或者新增</w:t>
      </w:r>
      <w:r w:rsidRPr="00E50E81">
        <w:rPr>
          <w:rFonts w:asciiTheme="minorEastAsia" w:eastAsiaTheme="minorEastAsia" w:hAnsiTheme="minorEastAsia" w:hint="eastAsia"/>
          <w:sz w:val="24"/>
          <w:szCs w:val="24"/>
        </w:rPr>
        <w:t>的仓储业务除了会员服务平台支持外，通过接口开展相关业务的会员二级系统也需要根据要求支持，对于这些业务的客户库存变化流水、费用，会员二级系统也需要能够</w:t>
      </w:r>
      <w:r>
        <w:rPr>
          <w:rFonts w:asciiTheme="minorEastAsia" w:eastAsiaTheme="minorEastAsia" w:hAnsiTheme="minorEastAsia" w:hint="eastAsia"/>
          <w:sz w:val="24"/>
          <w:szCs w:val="24"/>
        </w:rPr>
        <w:t>实时接收、</w:t>
      </w:r>
      <w:r w:rsidRPr="00E50E81">
        <w:rPr>
          <w:rFonts w:asciiTheme="minorEastAsia" w:eastAsiaTheme="minorEastAsia" w:hAnsiTheme="minorEastAsia" w:hint="eastAsia"/>
          <w:sz w:val="24"/>
          <w:szCs w:val="24"/>
        </w:rPr>
        <w:t>清算。</w:t>
      </w:r>
    </w:p>
    <w:p w:rsidR="00E84310" w:rsidRPr="00E50E81" w:rsidRDefault="00E84310" w:rsidP="00E84310">
      <w:pPr>
        <w:pStyle w:val="15"/>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一、质押业务的优化</w:t>
      </w:r>
    </w:p>
    <w:p w:rsidR="00E84310" w:rsidRPr="00E50E81" w:rsidRDefault="00E84310" w:rsidP="00455B1F">
      <w:pPr>
        <w:widowControl/>
        <w:numPr>
          <w:ilvl w:val="0"/>
          <w:numId w:val="30"/>
        </w:numPr>
        <w:spacing w:line="360" w:lineRule="auto"/>
        <w:ind w:left="0" w:firstLineChars="200" w:firstLine="480"/>
        <w:rPr>
          <w:rFonts w:asciiTheme="minorEastAsia" w:eastAsiaTheme="minorEastAsia" w:hAnsiTheme="minorEastAsia"/>
          <w:sz w:val="24"/>
        </w:rPr>
      </w:pPr>
      <w:r w:rsidRPr="00E50E81">
        <w:rPr>
          <w:rFonts w:asciiTheme="minorEastAsia" w:eastAsiaTheme="minorEastAsia" w:hAnsiTheme="minorEastAsia" w:hint="eastAsia"/>
          <w:sz w:val="24"/>
        </w:rPr>
        <w:t>黄金铂金</w:t>
      </w:r>
      <w:r w:rsidR="000F27EE">
        <w:rPr>
          <w:rFonts w:asciiTheme="minorEastAsia" w:eastAsiaTheme="minorEastAsia" w:hAnsiTheme="minorEastAsia" w:hint="eastAsia"/>
          <w:sz w:val="24"/>
        </w:rPr>
        <w:t>交割品种</w:t>
      </w:r>
      <w:r w:rsidRPr="00E50E81">
        <w:rPr>
          <w:rFonts w:asciiTheme="minorEastAsia" w:eastAsiaTheme="minorEastAsia" w:hAnsiTheme="minorEastAsia" w:hint="eastAsia"/>
          <w:sz w:val="24"/>
        </w:rPr>
        <w:t>质押、质押注销申请时可以选择仓库。</w:t>
      </w:r>
    </w:p>
    <w:p w:rsidR="00E84310" w:rsidRPr="00E50E81" w:rsidRDefault="00E84310" w:rsidP="00E84310">
      <w:pPr>
        <w:pStyle w:val="15"/>
        <w:spacing w:line="360" w:lineRule="auto"/>
        <w:ind w:firstLine="480"/>
        <w:rPr>
          <w:rFonts w:asciiTheme="minorEastAsia" w:eastAsiaTheme="minorEastAsia" w:hAnsiTheme="minorEastAsia"/>
          <w:sz w:val="24"/>
          <w:szCs w:val="24"/>
        </w:rPr>
      </w:pPr>
      <w:r w:rsidRPr="00E50E81">
        <w:rPr>
          <w:rFonts w:asciiTheme="minorEastAsia" w:eastAsiaTheme="minorEastAsia" w:hAnsiTheme="minorEastAsia" w:hint="eastAsia"/>
          <w:sz w:val="24"/>
          <w:szCs w:val="24"/>
        </w:rPr>
        <w:t>质押双方在开展黄金铂金质押时，可以选择仓库进行实物质押。</w:t>
      </w:r>
      <w:r w:rsidR="009274A4">
        <w:rPr>
          <w:rFonts w:asciiTheme="minorEastAsia" w:eastAsiaTheme="minorEastAsia" w:hAnsiTheme="minorEastAsia" w:hint="eastAsia"/>
          <w:sz w:val="24"/>
        </w:rPr>
        <w:t>黄金铂金</w:t>
      </w:r>
      <w:r w:rsidR="009274A4" w:rsidRPr="00E50E81">
        <w:rPr>
          <w:rFonts w:asciiTheme="minorEastAsia" w:eastAsiaTheme="minorEastAsia" w:hAnsiTheme="minorEastAsia" w:hint="eastAsia"/>
          <w:sz w:val="24"/>
        </w:rPr>
        <w:t>质押业务</w:t>
      </w:r>
      <w:r w:rsidR="009274A4">
        <w:rPr>
          <w:rFonts w:asciiTheme="minorEastAsia" w:eastAsiaTheme="minorEastAsia" w:hAnsiTheme="minorEastAsia" w:hint="eastAsia"/>
          <w:sz w:val="24"/>
        </w:rPr>
        <w:t>可</w:t>
      </w:r>
      <w:ins w:id="424" w:author="think" w:date="2016-03-30T14:53:00Z">
        <w:r w:rsidR="00E10735">
          <w:rPr>
            <w:rFonts w:asciiTheme="minorEastAsia" w:eastAsiaTheme="minorEastAsia" w:hAnsiTheme="minorEastAsia" w:hint="eastAsia"/>
            <w:sz w:val="24"/>
          </w:rPr>
          <w:t>以</w:t>
        </w:r>
      </w:ins>
      <w:r w:rsidR="009274A4" w:rsidRPr="00E50E81">
        <w:rPr>
          <w:rFonts w:asciiTheme="minorEastAsia" w:eastAsiaTheme="minorEastAsia" w:hAnsiTheme="minorEastAsia" w:hint="eastAsia"/>
          <w:sz w:val="24"/>
        </w:rPr>
        <w:t>通过会员服务平台</w:t>
      </w:r>
      <w:r w:rsidR="009274A4">
        <w:rPr>
          <w:rFonts w:asciiTheme="minorEastAsia" w:eastAsiaTheme="minorEastAsia" w:hAnsiTheme="minorEastAsia" w:hint="eastAsia"/>
          <w:sz w:val="24"/>
        </w:rPr>
        <w:t>、仓储接口</w:t>
      </w:r>
      <w:r w:rsidR="009274A4" w:rsidRPr="00E50E81">
        <w:rPr>
          <w:rFonts w:asciiTheme="minorEastAsia" w:eastAsiaTheme="minorEastAsia" w:hAnsiTheme="minorEastAsia" w:hint="eastAsia"/>
          <w:sz w:val="24"/>
        </w:rPr>
        <w:t>开展。</w:t>
      </w:r>
    </w:p>
    <w:p w:rsidR="00E84310" w:rsidRPr="00E50E81" w:rsidRDefault="00E84310" w:rsidP="00455B1F">
      <w:pPr>
        <w:widowControl/>
        <w:numPr>
          <w:ilvl w:val="0"/>
          <w:numId w:val="30"/>
        </w:numPr>
        <w:spacing w:line="360" w:lineRule="auto"/>
        <w:ind w:left="0" w:firstLineChars="200" w:firstLine="480"/>
        <w:rPr>
          <w:rFonts w:asciiTheme="minorEastAsia" w:eastAsiaTheme="minorEastAsia" w:hAnsiTheme="minorEastAsia"/>
          <w:sz w:val="24"/>
        </w:rPr>
      </w:pPr>
      <w:r w:rsidRPr="00E50E81">
        <w:rPr>
          <w:rFonts w:asciiTheme="minorEastAsia" w:eastAsiaTheme="minorEastAsia" w:hAnsiTheme="minorEastAsia" w:hint="eastAsia"/>
          <w:sz w:val="24"/>
        </w:rPr>
        <w:t>白银</w:t>
      </w:r>
      <w:r w:rsidR="009274A4">
        <w:rPr>
          <w:rFonts w:asciiTheme="minorEastAsia" w:eastAsiaTheme="minorEastAsia" w:hAnsiTheme="minorEastAsia" w:hint="eastAsia"/>
          <w:sz w:val="24"/>
        </w:rPr>
        <w:t>交割品种</w:t>
      </w:r>
      <w:r w:rsidRPr="00E50E81">
        <w:rPr>
          <w:rFonts w:asciiTheme="minorEastAsia" w:eastAsiaTheme="minorEastAsia" w:hAnsiTheme="minorEastAsia" w:hint="eastAsia"/>
          <w:sz w:val="24"/>
        </w:rPr>
        <w:t>质押、质押注销申请时可以选择白银条块。</w:t>
      </w:r>
    </w:p>
    <w:p w:rsidR="00E84310" w:rsidRPr="00E50E81" w:rsidRDefault="00E84310" w:rsidP="00E84310">
      <w:pPr>
        <w:spacing w:line="360" w:lineRule="auto"/>
        <w:ind w:firstLineChars="200" w:firstLine="480"/>
        <w:rPr>
          <w:rFonts w:asciiTheme="minorEastAsia" w:eastAsiaTheme="minorEastAsia" w:hAnsiTheme="minorEastAsia"/>
          <w:sz w:val="24"/>
        </w:rPr>
      </w:pPr>
      <w:r w:rsidRPr="00E50E81">
        <w:rPr>
          <w:rFonts w:asciiTheme="minorEastAsia" w:eastAsiaTheme="minorEastAsia" w:hAnsiTheme="minorEastAsia" w:hint="eastAsia"/>
          <w:sz w:val="24"/>
        </w:rPr>
        <w:t>质押双方在开展白银质押时，可以</w:t>
      </w:r>
      <w:r w:rsidR="009274A4">
        <w:rPr>
          <w:rFonts w:asciiTheme="minorEastAsia" w:eastAsiaTheme="minorEastAsia" w:hAnsiTheme="minorEastAsia" w:hint="eastAsia"/>
          <w:sz w:val="24"/>
        </w:rPr>
        <w:t>根据</w:t>
      </w:r>
      <w:r w:rsidRPr="00E50E81">
        <w:rPr>
          <w:rFonts w:asciiTheme="minorEastAsia" w:eastAsiaTheme="minorEastAsia" w:hAnsiTheme="minorEastAsia" w:hint="eastAsia"/>
          <w:sz w:val="24"/>
        </w:rPr>
        <w:t>仓库、块号</w:t>
      </w:r>
      <w:r w:rsidR="009274A4">
        <w:rPr>
          <w:rFonts w:asciiTheme="minorEastAsia" w:eastAsiaTheme="minorEastAsia" w:hAnsiTheme="minorEastAsia" w:hint="eastAsia"/>
          <w:sz w:val="24"/>
        </w:rPr>
        <w:t>代码选择银锭</w:t>
      </w:r>
      <w:r w:rsidRPr="00E50E81">
        <w:rPr>
          <w:rFonts w:asciiTheme="minorEastAsia" w:eastAsiaTheme="minorEastAsia" w:hAnsiTheme="minorEastAsia" w:hint="eastAsia"/>
          <w:sz w:val="24"/>
        </w:rPr>
        <w:t>进行实物质押。白银质押业务目前只通过会员服务平台开展。</w:t>
      </w:r>
    </w:p>
    <w:p w:rsidR="00E84310" w:rsidRPr="00E50E81" w:rsidRDefault="00E84310" w:rsidP="00455B1F">
      <w:pPr>
        <w:widowControl/>
        <w:numPr>
          <w:ilvl w:val="0"/>
          <w:numId w:val="30"/>
        </w:numPr>
        <w:spacing w:line="360" w:lineRule="auto"/>
        <w:ind w:left="0" w:firstLineChars="200" w:firstLine="480"/>
        <w:rPr>
          <w:rFonts w:asciiTheme="minorEastAsia" w:eastAsiaTheme="minorEastAsia" w:hAnsiTheme="minorEastAsia"/>
          <w:sz w:val="24"/>
        </w:rPr>
      </w:pPr>
      <w:r w:rsidRPr="00E50E81">
        <w:rPr>
          <w:rFonts w:asciiTheme="minorEastAsia" w:eastAsiaTheme="minorEastAsia" w:hAnsiTheme="minorEastAsia" w:hint="eastAsia"/>
          <w:sz w:val="24"/>
        </w:rPr>
        <w:t>增加权限、额度和品种类型控制。</w:t>
      </w:r>
    </w:p>
    <w:p w:rsidR="00E84310" w:rsidRPr="00E50E81" w:rsidRDefault="00E84310" w:rsidP="00E84310">
      <w:pPr>
        <w:pStyle w:val="15"/>
        <w:spacing w:line="360" w:lineRule="auto"/>
        <w:ind w:firstLine="480"/>
        <w:rPr>
          <w:rFonts w:asciiTheme="minorEastAsia" w:eastAsiaTheme="minorEastAsia" w:hAnsiTheme="minorEastAsia"/>
          <w:sz w:val="24"/>
          <w:szCs w:val="24"/>
        </w:rPr>
      </w:pPr>
      <w:r w:rsidRPr="00E50E81">
        <w:rPr>
          <w:rFonts w:asciiTheme="minorEastAsia" w:eastAsiaTheme="minorEastAsia" w:hAnsiTheme="minorEastAsia" w:hint="eastAsia"/>
          <w:sz w:val="24"/>
          <w:szCs w:val="24"/>
        </w:rPr>
        <w:t>质押业务增加了白名单和黑名单相结合的权限控制方式。</w:t>
      </w:r>
    </w:p>
    <w:p w:rsidR="00E84310" w:rsidRPr="00E50E81" w:rsidRDefault="00E84310" w:rsidP="00E84310">
      <w:pPr>
        <w:pStyle w:val="15"/>
        <w:spacing w:line="360" w:lineRule="auto"/>
        <w:ind w:firstLine="480"/>
        <w:rPr>
          <w:rFonts w:asciiTheme="minorEastAsia" w:eastAsiaTheme="minorEastAsia" w:hAnsiTheme="minorEastAsia"/>
          <w:sz w:val="24"/>
          <w:szCs w:val="24"/>
        </w:rPr>
      </w:pPr>
      <w:r w:rsidRPr="00E50E81">
        <w:rPr>
          <w:rFonts w:asciiTheme="minorEastAsia" w:eastAsiaTheme="minorEastAsia" w:hAnsiTheme="minorEastAsia" w:hint="eastAsia"/>
          <w:sz w:val="24"/>
          <w:szCs w:val="24"/>
        </w:rPr>
        <w:t>根据实际业务需要，会对特定的质押双方设置质押额度。</w:t>
      </w:r>
    </w:p>
    <w:p w:rsidR="00E84310" w:rsidRPr="00E50E81" w:rsidRDefault="00E84310" w:rsidP="00E84310">
      <w:pPr>
        <w:spacing w:line="360" w:lineRule="auto"/>
        <w:ind w:firstLineChars="200" w:firstLine="480"/>
        <w:rPr>
          <w:rFonts w:asciiTheme="minorEastAsia" w:eastAsiaTheme="minorEastAsia" w:hAnsiTheme="minorEastAsia"/>
          <w:sz w:val="24"/>
        </w:rPr>
      </w:pPr>
      <w:r w:rsidRPr="00E50E81">
        <w:rPr>
          <w:rFonts w:asciiTheme="minorEastAsia" w:eastAsiaTheme="minorEastAsia" w:hAnsiTheme="minorEastAsia" w:hint="eastAsia"/>
          <w:sz w:val="24"/>
        </w:rPr>
        <w:t>质押业务一次可操作多个交割品种，但</w:t>
      </w:r>
      <w:r w:rsidR="009274A4">
        <w:rPr>
          <w:rFonts w:asciiTheme="minorEastAsia" w:eastAsiaTheme="minorEastAsia" w:hAnsiTheme="minorEastAsia" w:hint="eastAsia"/>
          <w:sz w:val="24"/>
        </w:rPr>
        <w:t>这些交割品种必须属于同</w:t>
      </w:r>
      <w:r w:rsidRPr="00E50E81">
        <w:rPr>
          <w:rFonts w:asciiTheme="minorEastAsia" w:eastAsiaTheme="minorEastAsia" w:hAnsiTheme="minorEastAsia" w:hint="eastAsia"/>
          <w:sz w:val="24"/>
        </w:rPr>
        <w:t>一</w:t>
      </w:r>
      <w:r w:rsidR="009274A4">
        <w:rPr>
          <w:rFonts w:asciiTheme="minorEastAsia" w:eastAsiaTheme="minorEastAsia" w:hAnsiTheme="minorEastAsia" w:hint="eastAsia"/>
          <w:sz w:val="24"/>
        </w:rPr>
        <w:t>个实物</w:t>
      </w:r>
      <w:r w:rsidRPr="00E50E81">
        <w:rPr>
          <w:rFonts w:asciiTheme="minorEastAsia" w:eastAsiaTheme="minorEastAsia" w:hAnsiTheme="minorEastAsia" w:hint="eastAsia"/>
          <w:sz w:val="24"/>
        </w:rPr>
        <w:t>品种</w:t>
      </w:r>
      <w:r w:rsidR="009274A4">
        <w:rPr>
          <w:rFonts w:asciiTheme="minorEastAsia" w:eastAsiaTheme="minorEastAsia" w:hAnsiTheme="minorEastAsia" w:hint="eastAsia"/>
          <w:sz w:val="24"/>
        </w:rPr>
        <w:t>中</w:t>
      </w:r>
      <w:r w:rsidRPr="00E50E81">
        <w:rPr>
          <w:rFonts w:asciiTheme="minorEastAsia" w:eastAsiaTheme="minorEastAsia" w:hAnsiTheme="minorEastAsia" w:hint="eastAsia"/>
          <w:sz w:val="24"/>
        </w:rPr>
        <w:t>类，如主板黄金、国际板黄金、主板铂金、主板白银等。</w:t>
      </w:r>
    </w:p>
    <w:p w:rsidR="00E84310" w:rsidRPr="00E50E81" w:rsidRDefault="00E84310" w:rsidP="00455B1F">
      <w:pPr>
        <w:widowControl/>
        <w:numPr>
          <w:ilvl w:val="0"/>
          <w:numId w:val="30"/>
        </w:numPr>
        <w:spacing w:line="360" w:lineRule="auto"/>
        <w:ind w:left="0" w:firstLineChars="200" w:firstLine="480"/>
        <w:rPr>
          <w:rFonts w:asciiTheme="minorEastAsia" w:eastAsiaTheme="minorEastAsia" w:hAnsiTheme="minorEastAsia"/>
          <w:sz w:val="24"/>
        </w:rPr>
      </w:pPr>
      <w:r w:rsidRPr="00E50E81">
        <w:rPr>
          <w:rFonts w:asciiTheme="minorEastAsia" w:eastAsiaTheme="minorEastAsia" w:hAnsiTheme="minorEastAsia" w:cs="宋体" w:hint="eastAsia"/>
          <w:sz w:val="24"/>
        </w:rPr>
        <w:t>质物处置方式的优化。</w:t>
      </w:r>
    </w:p>
    <w:p w:rsidR="00E84310" w:rsidRPr="00E50E81" w:rsidRDefault="00E84310" w:rsidP="00E84310">
      <w:pPr>
        <w:pStyle w:val="15"/>
        <w:spacing w:line="360" w:lineRule="auto"/>
        <w:ind w:firstLine="480"/>
        <w:rPr>
          <w:rFonts w:asciiTheme="minorEastAsia" w:eastAsiaTheme="minorEastAsia" w:hAnsiTheme="minorEastAsia"/>
          <w:sz w:val="24"/>
          <w:szCs w:val="24"/>
        </w:rPr>
      </w:pPr>
      <w:r w:rsidRPr="00E50E81">
        <w:rPr>
          <w:rFonts w:asciiTheme="minorEastAsia" w:eastAsiaTheme="minorEastAsia" w:hAnsiTheme="minorEastAsia" w:hint="eastAsia"/>
          <w:sz w:val="24"/>
          <w:szCs w:val="24"/>
        </w:rPr>
        <w:t>黄金铂金的质物处置不再通过交易指令进行，采用</w:t>
      </w:r>
      <w:r>
        <w:rPr>
          <w:rFonts w:asciiTheme="minorEastAsia" w:eastAsiaTheme="minorEastAsia" w:hAnsiTheme="minorEastAsia" w:hint="eastAsia"/>
          <w:sz w:val="24"/>
          <w:szCs w:val="24"/>
        </w:rPr>
        <w:t>类似</w:t>
      </w:r>
      <w:r w:rsidRPr="00E50E81">
        <w:rPr>
          <w:rFonts w:asciiTheme="minorEastAsia" w:eastAsiaTheme="minorEastAsia" w:hAnsiTheme="minorEastAsia" w:hint="eastAsia"/>
          <w:sz w:val="24"/>
          <w:szCs w:val="24"/>
        </w:rPr>
        <w:t>白银质物处置模式。即：质权方</w:t>
      </w:r>
      <w:r>
        <w:rPr>
          <w:rFonts w:asciiTheme="minorEastAsia" w:eastAsiaTheme="minorEastAsia" w:hAnsiTheme="minorEastAsia" w:hint="eastAsia"/>
          <w:sz w:val="24"/>
          <w:szCs w:val="24"/>
        </w:rPr>
        <w:t>通过会服</w:t>
      </w:r>
      <w:r w:rsidR="00796802">
        <w:rPr>
          <w:rFonts w:asciiTheme="minorEastAsia" w:eastAsiaTheme="minorEastAsia" w:hAnsiTheme="minorEastAsia" w:hint="eastAsia"/>
          <w:sz w:val="24"/>
          <w:szCs w:val="24"/>
        </w:rPr>
        <w:t>或</w:t>
      </w:r>
      <w:r>
        <w:rPr>
          <w:rFonts w:asciiTheme="minorEastAsia" w:eastAsiaTheme="minorEastAsia" w:hAnsiTheme="minorEastAsia" w:hint="eastAsia"/>
          <w:sz w:val="24"/>
          <w:szCs w:val="24"/>
        </w:rPr>
        <w:t>者接口，将需处置的质押登记</w:t>
      </w:r>
      <w:r w:rsidRPr="00E50E81">
        <w:rPr>
          <w:rFonts w:asciiTheme="minorEastAsia" w:eastAsiaTheme="minorEastAsia" w:hAnsiTheme="minorEastAsia" w:hint="eastAsia"/>
          <w:sz w:val="24"/>
          <w:szCs w:val="24"/>
        </w:rPr>
        <w:t>对应</w:t>
      </w:r>
      <w:r>
        <w:rPr>
          <w:rFonts w:asciiTheme="minorEastAsia" w:eastAsiaTheme="minorEastAsia" w:hAnsiTheme="minorEastAsia" w:hint="eastAsia"/>
          <w:sz w:val="24"/>
          <w:szCs w:val="24"/>
        </w:rPr>
        <w:t>的质押库存转换成可用库存，再</w:t>
      </w:r>
      <w:r w:rsidR="009274A4">
        <w:rPr>
          <w:rFonts w:asciiTheme="minorEastAsia" w:eastAsiaTheme="minorEastAsia" w:hAnsiTheme="minorEastAsia" w:hint="eastAsia"/>
          <w:sz w:val="24"/>
          <w:szCs w:val="24"/>
        </w:rPr>
        <w:t>进行质物处置</w:t>
      </w:r>
      <w:r w:rsidRPr="00E50E81">
        <w:rPr>
          <w:rFonts w:asciiTheme="minorEastAsia" w:eastAsiaTheme="minorEastAsia" w:hAnsiTheme="minorEastAsia" w:hint="eastAsia"/>
          <w:sz w:val="24"/>
          <w:szCs w:val="24"/>
        </w:rPr>
        <w:t>。</w:t>
      </w:r>
    </w:p>
    <w:p w:rsidR="00E84310" w:rsidRPr="00E50E81" w:rsidRDefault="00C81229" w:rsidP="00E84310">
      <w:pPr>
        <w:pStyle w:val="15"/>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白银质物处置时，</w:t>
      </w:r>
      <w:r w:rsidR="00E84310" w:rsidRPr="00E50E81">
        <w:rPr>
          <w:rFonts w:asciiTheme="minorEastAsia" w:eastAsiaTheme="minorEastAsia" w:hAnsiTheme="minorEastAsia" w:hint="eastAsia"/>
          <w:sz w:val="24"/>
          <w:szCs w:val="24"/>
        </w:rPr>
        <w:t>可以选择</w:t>
      </w:r>
      <w:r>
        <w:rPr>
          <w:rFonts w:asciiTheme="minorEastAsia" w:eastAsiaTheme="minorEastAsia" w:hAnsiTheme="minorEastAsia" w:hint="eastAsia"/>
          <w:sz w:val="24"/>
          <w:szCs w:val="24"/>
        </w:rPr>
        <w:t>处置的白银条</w:t>
      </w:r>
      <w:r w:rsidRPr="00E50E81">
        <w:rPr>
          <w:rFonts w:asciiTheme="minorEastAsia" w:eastAsiaTheme="minorEastAsia" w:hAnsiTheme="minorEastAsia" w:hint="eastAsia"/>
          <w:sz w:val="24"/>
          <w:szCs w:val="24"/>
        </w:rPr>
        <w:t>块</w:t>
      </w:r>
      <w:r w:rsidR="00E84310" w:rsidRPr="00E50E81">
        <w:rPr>
          <w:rFonts w:asciiTheme="minorEastAsia" w:eastAsiaTheme="minorEastAsia" w:hAnsiTheme="minorEastAsia" w:hint="eastAsia"/>
          <w:sz w:val="24"/>
          <w:szCs w:val="24"/>
        </w:rPr>
        <w:t>。</w:t>
      </w:r>
    </w:p>
    <w:p w:rsidR="009274A4" w:rsidRPr="00E50E81" w:rsidRDefault="009274A4" w:rsidP="009274A4">
      <w:pPr>
        <w:widowControl/>
        <w:numPr>
          <w:ilvl w:val="0"/>
          <w:numId w:val="30"/>
        </w:numPr>
        <w:spacing w:line="360" w:lineRule="auto"/>
        <w:ind w:left="0" w:firstLineChars="200" w:firstLine="480"/>
        <w:rPr>
          <w:rFonts w:asciiTheme="minorEastAsia" w:eastAsiaTheme="minorEastAsia" w:hAnsiTheme="minorEastAsia"/>
          <w:sz w:val="24"/>
        </w:rPr>
      </w:pPr>
      <w:r w:rsidRPr="00E50E81">
        <w:rPr>
          <w:rFonts w:asciiTheme="minorEastAsia" w:eastAsiaTheme="minorEastAsia" w:hAnsiTheme="minorEastAsia" w:cs="宋体" w:hint="eastAsia"/>
          <w:sz w:val="24"/>
        </w:rPr>
        <w:t>质</w:t>
      </w:r>
      <w:r>
        <w:rPr>
          <w:rFonts w:asciiTheme="minorEastAsia" w:eastAsiaTheme="minorEastAsia" w:hAnsiTheme="minorEastAsia" w:cs="宋体" w:hint="eastAsia"/>
          <w:sz w:val="24"/>
        </w:rPr>
        <w:t>押业务库存处理规则变化</w:t>
      </w:r>
      <w:r w:rsidRPr="00E50E81">
        <w:rPr>
          <w:rFonts w:asciiTheme="minorEastAsia" w:eastAsiaTheme="minorEastAsia" w:hAnsiTheme="minorEastAsia" w:cs="宋体" w:hint="eastAsia"/>
          <w:sz w:val="24"/>
        </w:rPr>
        <w:t>。</w:t>
      </w:r>
    </w:p>
    <w:p w:rsidR="009274A4" w:rsidRDefault="009274A4" w:rsidP="009274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质押申报提交成功，系统会冻结出质方客户的过户库存。对于白银交割品种，还要根据选择的块号冻结到对应的银锭。</w:t>
      </w:r>
    </w:p>
    <w:p w:rsidR="009274A4" w:rsidRDefault="009274A4" w:rsidP="009274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对于已撤销的质押申报，系统会解冻出质方客户被冻结的过户库存，对于白银交割品种，还要解冻被冻结的银锭。</w:t>
      </w:r>
    </w:p>
    <w:p w:rsidR="009274A4" w:rsidRDefault="009274A4" w:rsidP="009274A4">
      <w:pPr>
        <w:spacing w:line="360" w:lineRule="auto"/>
        <w:ind w:firstLineChars="200" w:firstLine="480"/>
        <w:rPr>
          <w:sz w:val="24"/>
        </w:rPr>
      </w:pPr>
      <w:r w:rsidRPr="00E50E81">
        <w:rPr>
          <w:rFonts w:asciiTheme="minorEastAsia" w:eastAsiaTheme="minorEastAsia" w:hAnsiTheme="minorEastAsia" w:cs="宋体" w:hint="eastAsia"/>
          <w:sz w:val="24"/>
        </w:rPr>
        <w:lastRenderedPageBreak/>
        <w:t>对于</w:t>
      </w:r>
      <w:r>
        <w:rPr>
          <w:rFonts w:asciiTheme="minorEastAsia" w:eastAsiaTheme="minorEastAsia" w:hAnsiTheme="minorEastAsia" w:cs="宋体" w:hint="eastAsia"/>
          <w:sz w:val="24"/>
        </w:rPr>
        <w:t>黄金铂金</w:t>
      </w:r>
      <w:r w:rsidRPr="00E50E81">
        <w:rPr>
          <w:rFonts w:asciiTheme="minorEastAsia" w:eastAsiaTheme="minorEastAsia" w:hAnsiTheme="minorEastAsia" w:cs="宋体" w:hint="eastAsia"/>
          <w:sz w:val="24"/>
        </w:rPr>
        <w:t>交割品种，</w:t>
      </w:r>
      <w:r>
        <w:rPr>
          <w:rFonts w:asciiTheme="minorEastAsia" w:eastAsiaTheme="minorEastAsia" w:hAnsiTheme="minorEastAsia" w:cs="宋体" w:hint="eastAsia"/>
          <w:sz w:val="24"/>
        </w:rPr>
        <w:t>质押</w:t>
      </w:r>
      <w:ins w:id="425" w:author="think" w:date="2016-03-30T11:10:00Z">
        <w:r w:rsidR="004D45E4">
          <w:rPr>
            <w:rFonts w:asciiTheme="minorEastAsia" w:eastAsiaTheme="minorEastAsia" w:hAnsiTheme="minorEastAsia" w:cs="宋体" w:hint="eastAsia"/>
            <w:sz w:val="24"/>
          </w:rPr>
          <w:t>、质押注销</w:t>
        </w:r>
      </w:ins>
      <w:r>
        <w:rPr>
          <w:rFonts w:asciiTheme="minorEastAsia" w:eastAsiaTheme="minorEastAsia" w:hAnsiTheme="minorEastAsia" w:cs="宋体" w:hint="eastAsia"/>
          <w:sz w:val="24"/>
        </w:rPr>
        <w:t>业务</w:t>
      </w:r>
      <w:ins w:id="426" w:author="think" w:date="2016-03-30T11:02:00Z">
        <w:r w:rsidR="00857F5C">
          <w:rPr>
            <w:rFonts w:hint="eastAsia"/>
            <w:sz w:val="24"/>
          </w:rPr>
          <w:t>按照选择</w:t>
        </w:r>
        <w:r w:rsidR="00857F5C" w:rsidRPr="00D9213E">
          <w:rPr>
            <w:rFonts w:hint="eastAsia"/>
            <w:sz w:val="24"/>
          </w:rPr>
          <w:t>的</w:t>
        </w:r>
        <w:r w:rsidR="00857F5C">
          <w:rPr>
            <w:rFonts w:hint="eastAsia"/>
            <w:sz w:val="24"/>
          </w:rPr>
          <w:t>实物账户</w:t>
        </w:r>
        <w:r w:rsidR="00857F5C" w:rsidRPr="00D9213E">
          <w:rPr>
            <w:rFonts w:hint="eastAsia"/>
            <w:sz w:val="24"/>
          </w:rPr>
          <w:t>处理</w:t>
        </w:r>
      </w:ins>
      <w:r>
        <w:rPr>
          <w:rFonts w:asciiTheme="minorEastAsia" w:eastAsiaTheme="minorEastAsia" w:hAnsiTheme="minorEastAsia" w:cs="宋体" w:hint="eastAsia"/>
          <w:sz w:val="24"/>
        </w:rPr>
        <w:t>双方</w:t>
      </w:r>
      <w:r w:rsidRPr="00D9213E">
        <w:rPr>
          <w:rFonts w:hint="eastAsia"/>
          <w:sz w:val="24"/>
        </w:rPr>
        <w:t>客户库存</w:t>
      </w:r>
      <w:del w:id="427" w:author="think" w:date="2016-03-30T11:02:00Z">
        <w:r w:rsidRPr="00D9213E" w:rsidDel="00857F5C">
          <w:rPr>
            <w:rFonts w:hint="eastAsia"/>
            <w:sz w:val="24"/>
          </w:rPr>
          <w:delText>的处理</w:delText>
        </w:r>
      </w:del>
      <w:ins w:id="428" w:author="think" w:date="2016-03-30T10:57:00Z">
        <w:r w:rsidR="00857F5C">
          <w:rPr>
            <w:rFonts w:hint="eastAsia"/>
            <w:sz w:val="24"/>
          </w:rPr>
          <w:t>，不再</w:t>
        </w:r>
      </w:ins>
      <w:ins w:id="429" w:author="think" w:date="2016-03-30T11:10:00Z">
        <w:r w:rsidR="004D45E4">
          <w:rPr>
            <w:rFonts w:hint="eastAsia"/>
            <w:sz w:val="24"/>
          </w:rPr>
          <w:t>是</w:t>
        </w:r>
      </w:ins>
      <w:ins w:id="430" w:author="think" w:date="2016-03-30T10:57:00Z">
        <w:r w:rsidR="00857F5C">
          <w:rPr>
            <w:rFonts w:hint="eastAsia"/>
            <w:sz w:val="24"/>
          </w:rPr>
          <w:t>系统</w:t>
        </w:r>
      </w:ins>
      <w:ins w:id="431" w:author="think" w:date="2016-03-30T11:08:00Z">
        <w:r w:rsidR="004D45E4">
          <w:rPr>
            <w:rFonts w:hint="eastAsia"/>
            <w:sz w:val="24"/>
          </w:rPr>
          <w:t>根据规则</w:t>
        </w:r>
      </w:ins>
      <w:ins w:id="432" w:author="think" w:date="2016-03-30T11:04:00Z">
        <w:r w:rsidR="004D45E4">
          <w:rPr>
            <w:rFonts w:hint="eastAsia"/>
            <w:sz w:val="24"/>
          </w:rPr>
          <w:t>自</w:t>
        </w:r>
      </w:ins>
      <w:ins w:id="433" w:author="think" w:date="2016-03-30T11:08:00Z">
        <w:r w:rsidR="004D45E4">
          <w:rPr>
            <w:rFonts w:hint="eastAsia"/>
            <w:sz w:val="24"/>
          </w:rPr>
          <w:t>动处理</w:t>
        </w:r>
      </w:ins>
      <w:del w:id="434" w:author="think" w:date="2016-03-30T11:08:00Z">
        <w:r w:rsidRPr="00D9213E" w:rsidDel="004D45E4">
          <w:rPr>
            <w:rFonts w:hint="eastAsia"/>
            <w:sz w:val="24"/>
          </w:rPr>
          <w:delText>规则</w:delText>
        </w:r>
      </w:del>
      <w:ins w:id="435" w:author="李田" w:date="2016-03-24T14:44:00Z">
        <w:del w:id="436" w:author="think" w:date="2016-03-30T10:58:00Z">
          <w:r w:rsidR="00ED3AA4" w:rsidDel="00857F5C">
            <w:rPr>
              <w:rFonts w:hint="eastAsia"/>
              <w:sz w:val="24"/>
            </w:rPr>
            <w:delText>保持不变</w:delText>
          </w:r>
        </w:del>
      </w:ins>
      <w:del w:id="437" w:author="李田" w:date="2016-03-24T14:44:00Z">
        <w:r w:rsidRPr="00D9213E" w:rsidDel="00ED3AA4">
          <w:rPr>
            <w:rFonts w:hint="eastAsia"/>
            <w:sz w:val="24"/>
          </w:rPr>
          <w:delText>如下：</w:delText>
        </w:r>
      </w:del>
      <w:ins w:id="438" w:author="think" w:date="2016-03-30T11:08:00Z">
        <w:r w:rsidR="004D45E4">
          <w:rPr>
            <w:rFonts w:hint="eastAsia"/>
            <w:sz w:val="24"/>
          </w:rPr>
          <w:t>。</w:t>
        </w:r>
      </w:ins>
    </w:p>
    <w:p w:rsidR="009274A4" w:rsidRPr="00D9213E" w:rsidDel="00ED3AA4" w:rsidRDefault="009274A4" w:rsidP="009274A4">
      <w:pPr>
        <w:pStyle w:val="15"/>
        <w:numPr>
          <w:ilvl w:val="0"/>
          <w:numId w:val="38"/>
        </w:numPr>
        <w:spacing w:line="360" w:lineRule="auto"/>
        <w:ind w:firstLineChars="0"/>
        <w:rPr>
          <w:del w:id="439" w:author="李田" w:date="2016-03-24T14:44:00Z"/>
          <w:rFonts w:asciiTheme="minorEastAsia" w:eastAsiaTheme="minorEastAsia" w:hAnsiTheme="minorEastAsia"/>
          <w:sz w:val="24"/>
        </w:rPr>
      </w:pPr>
      <w:del w:id="440" w:author="李田" w:date="2016-03-24T14:44:00Z">
        <w:r w:rsidRPr="00D9213E" w:rsidDel="00ED3AA4">
          <w:rPr>
            <w:rFonts w:asciiTheme="minorEastAsia" w:eastAsiaTheme="minorEastAsia" w:hAnsiTheme="minorEastAsia" w:hint="eastAsia"/>
            <w:sz w:val="24"/>
          </w:rPr>
          <w:delText>（出</w:delText>
        </w:r>
        <w:r w:rsidDel="00ED3AA4">
          <w:rPr>
            <w:rFonts w:asciiTheme="minorEastAsia" w:eastAsiaTheme="minorEastAsia" w:hAnsiTheme="minorEastAsia" w:hint="eastAsia"/>
            <w:sz w:val="24"/>
          </w:rPr>
          <w:delText>质</w:delText>
        </w:r>
        <w:r w:rsidRPr="00D9213E" w:rsidDel="00ED3AA4">
          <w:rPr>
            <w:rFonts w:asciiTheme="minorEastAsia" w:eastAsiaTheme="minorEastAsia" w:hAnsiTheme="minorEastAsia" w:hint="eastAsia"/>
            <w:sz w:val="24"/>
          </w:rPr>
          <w:delText>方）</w:delText>
        </w:r>
      </w:del>
      <w:del w:id="441" w:author="李田" w:date="2016-03-24T14:36:00Z">
        <w:r w:rsidRPr="00D9213E" w:rsidDel="009A6E3C">
          <w:rPr>
            <w:rFonts w:asciiTheme="minorEastAsia" w:eastAsiaTheme="minorEastAsia" w:hAnsiTheme="minorEastAsia" w:hint="eastAsia"/>
            <w:sz w:val="24"/>
          </w:rPr>
          <w:delText>交易</w:delText>
        </w:r>
        <w:r w:rsidDel="009A6E3C">
          <w:rPr>
            <w:rFonts w:hint="eastAsia"/>
            <w:sz w:val="24"/>
          </w:rPr>
          <w:delText>获得</w:delText>
        </w:r>
      </w:del>
      <w:del w:id="442" w:author="李田" w:date="2016-03-24T14:44:00Z">
        <w:r w:rsidRPr="00D9213E" w:rsidDel="00ED3AA4">
          <w:rPr>
            <w:rFonts w:asciiTheme="minorEastAsia" w:eastAsiaTheme="minorEastAsia" w:hAnsiTheme="minorEastAsia" w:hint="eastAsia"/>
            <w:sz w:val="24"/>
          </w:rPr>
          <w:delText>买入货权账户</w:delText>
        </w:r>
        <w:r w:rsidRPr="00D9213E" w:rsidDel="00ED3AA4">
          <w:rPr>
            <w:rFonts w:asciiTheme="minorEastAsia" w:eastAsiaTheme="minorEastAsia" w:hAnsiTheme="minorEastAsia"/>
            <w:sz w:val="24"/>
          </w:rPr>
          <w:sym w:font="Wingdings" w:char="F0E0"/>
        </w:r>
        <w:r w:rsidRPr="00D9213E" w:rsidDel="00ED3AA4">
          <w:rPr>
            <w:rFonts w:asciiTheme="minorEastAsia" w:eastAsiaTheme="minorEastAsia" w:hAnsiTheme="minorEastAsia"/>
            <w:sz w:val="24"/>
          </w:rPr>
          <w:delText xml:space="preserve"> （</w:delText>
        </w:r>
        <w:r w:rsidDel="00ED3AA4">
          <w:rPr>
            <w:rFonts w:asciiTheme="minorEastAsia" w:eastAsiaTheme="minorEastAsia" w:hAnsiTheme="minorEastAsia" w:hint="eastAsia"/>
            <w:sz w:val="24"/>
          </w:rPr>
          <w:delText>质权</w:delText>
        </w:r>
        <w:r w:rsidRPr="00D9213E" w:rsidDel="00ED3AA4">
          <w:rPr>
            <w:rFonts w:asciiTheme="minorEastAsia" w:eastAsiaTheme="minorEastAsia" w:hAnsiTheme="minorEastAsia" w:hint="eastAsia"/>
            <w:sz w:val="24"/>
          </w:rPr>
          <w:delText>方）</w:delText>
        </w:r>
      </w:del>
      <w:del w:id="443" w:author="李田" w:date="2016-03-24T14:36:00Z">
        <w:r w:rsidRPr="00D9213E" w:rsidDel="009A6E3C">
          <w:rPr>
            <w:rFonts w:asciiTheme="minorEastAsia" w:eastAsiaTheme="minorEastAsia" w:hAnsiTheme="minorEastAsia" w:hint="eastAsia"/>
            <w:sz w:val="24"/>
          </w:rPr>
          <w:delText>交易</w:delText>
        </w:r>
        <w:r w:rsidDel="009A6E3C">
          <w:rPr>
            <w:rFonts w:hint="eastAsia"/>
            <w:sz w:val="24"/>
          </w:rPr>
          <w:delText>获得</w:delText>
        </w:r>
      </w:del>
      <w:del w:id="444" w:author="李田" w:date="2016-03-24T14:44:00Z">
        <w:r w:rsidRPr="00D9213E" w:rsidDel="00ED3AA4">
          <w:rPr>
            <w:rFonts w:asciiTheme="minorEastAsia" w:eastAsiaTheme="minorEastAsia" w:hAnsiTheme="minorEastAsia" w:hint="eastAsia"/>
            <w:sz w:val="24"/>
          </w:rPr>
          <w:delText>买入货权账户</w:delText>
        </w:r>
      </w:del>
    </w:p>
    <w:p w:rsidR="009274A4" w:rsidRPr="00D9213E" w:rsidDel="009A6E3C" w:rsidRDefault="009274A4" w:rsidP="009274A4">
      <w:pPr>
        <w:pStyle w:val="15"/>
        <w:numPr>
          <w:ilvl w:val="0"/>
          <w:numId w:val="38"/>
        </w:numPr>
        <w:spacing w:line="360" w:lineRule="auto"/>
        <w:ind w:firstLineChars="0"/>
        <w:rPr>
          <w:del w:id="445" w:author="李田" w:date="2016-03-24T14:36:00Z"/>
          <w:rFonts w:asciiTheme="minorEastAsia" w:eastAsiaTheme="minorEastAsia" w:hAnsiTheme="minorEastAsia"/>
          <w:sz w:val="24"/>
        </w:rPr>
      </w:pPr>
      <w:del w:id="446" w:author="李田" w:date="2016-03-24T14:36:00Z">
        <w:r w:rsidDel="009A6E3C">
          <w:rPr>
            <w:rFonts w:asciiTheme="minorEastAsia" w:eastAsiaTheme="minorEastAsia" w:hAnsiTheme="minorEastAsia" w:hint="eastAsia"/>
            <w:sz w:val="24"/>
          </w:rPr>
          <w:delText>（</w:delText>
        </w:r>
        <w:r w:rsidRPr="00D9213E" w:rsidDel="009A6E3C">
          <w:rPr>
            <w:rFonts w:asciiTheme="minorEastAsia" w:eastAsiaTheme="minorEastAsia" w:hAnsiTheme="minorEastAsia" w:hint="eastAsia"/>
            <w:sz w:val="24"/>
          </w:rPr>
          <w:delText>出</w:delText>
        </w:r>
        <w:r w:rsidDel="009A6E3C">
          <w:rPr>
            <w:rFonts w:asciiTheme="minorEastAsia" w:eastAsiaTheme="minorEastAsia" w:hAnsiTheme="minorEastAsia" w:hint="eastAsia"/>
            <w:sz w:val="24"/>
          </w:rPr>
          <w:delText>质</w:delText>
        </w:r>
        <w:r w:rsidRPr="00D9213E" w:rsidDel="009A6E3C">
          <w:rPr>
            <w:rFonts w:asciiTheme="minorEastAsia" w:eastAsiaTheme="minorEastAsia" w:hAnsiTheme="minorEastAsia" w:hint="eastAsia"/>
            <w:sz w:val="24"/>
          </w:rPr>
          <w:delText>方）非交易</w:delText>
        </w:r>
        <w:r w:rsidDel="009A6E3C">
          <w:rPr>
            <w:rFonts w:hint="eastAsia"/>
            <w:sz w:val="24"/>
          </w:rPr>
          <w:delText>获得</w:delText>
        </w:r>
        <w:r w:rsidRPr="00D9213E" w:rsidDel="009A6E3C">
          <w:rPr>
            <w:rFonts w:asciiTheme="minorEastAsia" w:eastAsiaTheme="minorEastAsia" w:hAnsiTheme="minorEastAsia" w:hint="eastAsia"/>
            <w:sz w:val="24"/>
          </w:rPr>
          <w:delText>买入货权账户</w:delText>
        </w:r>
        <w:r w:rsidRPr="00D9213E" w:rsidDel="009A6E3C">
          <w:rPr>
            <w:rFonts w:asciiTheme="minorEastAsia" w:eastAsiaTheme="minorEastAsia" w:hAnsiTheme="minorEastAsia"/>
            <w:sz w:val="24"/>
          </w:rPr>
          <w:sym w:font="Wingdings" w:char="F0E0"/>
        </w:r>
        <w:r w:rsidRPr="00D9213E" w:rsidDel="009A6E3C">
          <w:rPr>
            <w:rFonts w:asciiTheme="minorEastAsia" w:eastAsiaTheme="minorEastAsia" w:hAnsiTheme="minorEastAsia"/>
            <w:sz w:val="24"/>
          </w:rPr>
          <w:delText xml:space="preserve"> （</w:delText>
        </w:r>
        <w:r w:rsidDel="009A6E3C">
          <w:rPr>
            <w:rFonts w:asciiTheme="minorEastAsia" w:eastAsiaTheme="minorEastAsia" w:hAnsiTheme="minorEastAsia" w:hint="eastAsia"/>
            <w:sz w:val="24"/>
          </w:rPr>
          <w:delText>质权</w:delText>
        </w:r>
        <w:r w:rsidRPr="00D9213E" w:rsidDel="009A6E3C">
          <w:rPr>
            <w:rFonts w:asciiTheme="minorEastAsia" w:eastAsiaTheme="minorEastAsia" w:hAnsiTheme="minorEastAsia"/>
            <w:sz w:val="24"/>
          </w:rPr>
          <w:delText>方）非交易</w:delText>
        </w:r>
        <w:r w:rsidDel="009A6E3C">
          <w:rPr>
            <w:rFonts w:hint="eastAsia"/>
            <w:sz w:val="24"/>
          </w:rPr>
          <w:delText>获得</w:delText>
        </w:r>
        <w:r w:rsidRPr="00D9213E" w:rsidDel="009A6E3C">
          <w:rPr>
            <w:rFonts w:asciiTheme="minorEastAsia" w:eastAsiaTheme="minorEastAsia" w:hAnsiTheme="minorEastAsia"/>
            <w:sz w:val="24"/>
          </w:rPr>
          <w:delText>买入货权账户</w:delText>
        </w:r>
      </w:del>
    </w:p>
    <w:p w:rsidR="009274A4" w:rsidRPr="00D9213E" w:rsidDel="00ED3AA4" w:rsidRDefault="009274A4" w:rsidP="009274A4">
      <w:pPr>
        <w:pStyle w:val="a6"/>
        <w:numPr>
          <w:ilvl w:val="0"/>
          <w:numId w:val="38"/>
        </w:numPr>
        <w:spacing w:line="360" w:lineRule="auto"/>
        <w:ind w:firstLineChars="0"/>
        <w:rPr>
          <w:del w:id="447" w:author="李田" w:date="2016-03-24T14:44:00Z"/>
          <w:sz w:val="24"/>
        </w:rPr>
      </w:pPr>
      <w:del w:id="448" w:author="李田" w:date="2016-03-24T14:44:00Z">
        <w:r w:rsidDel="00ED3AA4">
          <w:rPr>
            <w:rFonts w:asciiTheme="minorEastAsia" w:eastAsiaTheme="minorEastAsia" w:hAnsiTheme="minorEastAsia" w:cs="黑体" w:hint="eastAsia"/>
            <w:sz w:val="24"/>
          </w:rPr>
          <w:delText>（</w:delText>
        </w:r>
        <w:r w:rsidRPr="00D9213E" w:rsidDel="00ED3AA4">
          <w:rPr>
            <w:rFonts w:asciiTheme="minorEastAsia" w:eastAsiaTheme="minorEastAsia" w:hAnsiTheme="minorEastAsia" w:cs="黑体" w:hint="eastAsia"/>
            <w:sz w:val="24"/>
          </w:rPr>
          <w:delText>出</w:delText>
        </w:r>
        <w:r w:rsidDel="00ED3AA4">
          <w:rPr>
            <w:rFonts w:asciiTheme="minorEastAsia" w:eastAsiaTheme="minorEastAsia" w:hAnsiTheme="minorEastAsia" w:hint="eastAsia"/>
            <w:sz w:val="24"/>
          </w:rPr>
          <w:delText>质</w:delText>
        </w:r>
        <w:r w:rsidRPr="00D9213E" w:rsidDel="00ED3AA4">
          <w:rPr>
            <w:rFonts w:asciiTheme="minorEastAsia" w:eastAsiaTheme="minorEastAsia" w:hAnsiTheme="minorEastAsia" w:cs="黑体" w:hint="eastAsia"/>
            <w:sz w:val="24"/>
          </w:rPr>
          <w:delText>方）</w:delText>
        </w:r>
        <w:r w:rsidDel="00ED3AA4">
          <w:rPr>
            <w:rFonts w:asciiTheme="minorEastAsia" w:eastAsiaTheme="minorEastAsia" w:hAnsiTheme="minorEastAsia" w:cs="黑体" w:hint="eastAsia"/>
            <w:sz w:val="24"/>
          </w:rPr>
          <w:delText>剩余库存</w:delText>
        </w:r>
        <w:r w:rsidRPr="00D9213E" w:rsidDel="00ED3AA4">
          <w:rPr>
            <w:rFonts w:asciiTheme="minorEastAsia" w:eastAsiaTheme="minorEastAsia" w:hAnsiTheme="minorEastAsia" w:cs="黑体" w:hint="eastAsia"/>
            <w:sz w:val="24"/>
          </w:rPr>
          <w:delText xml:space="preserve">账户  </w:delText>
        </w:r>
        <w:r w:rsidRPr="00D9213E" w:rsidDel="00ED3AA4">
          <w:rPr>
            <w:rFonts w:asciiTheme="minorEastAsia" w:eastAsiaTheme="minorEastAsia" w:hAnsiTheme="minorEastAsia" w:cs="黑体"/>
            <w:sz w:val="24"/>
          </w:rPr>
          <w:sym w:font="Wingdings" w:char="F0E0"/>
        </w:r>
        <w:r w:rsidRPr="00D9213E" w:rsidDel="00ED3AA4">
          <w:rPr>
            <w:rFonts w:asciiTheme="minorEastAsia" w:eastAsiaTheme="minorEastAsia" w:hAnsiTheme="minorEastAsia" w:cs="黑体"/>
            <w:sz w:val="24"/>
          </w:rPr>
          <w:delText xml:space="preserve"> （</w:delText>
        </w:r>
        <w:r w:rsidDel="00ED3AA4">
          <w:rPr>
            <w:rFonts w:asciiTheme="minorEastAsia" w:eastAsiaTheme="minorEastAsia" w:hAnsiTheme="minorEastAsia" w:hint="eastAsia"/>
            <w:sz w:val="24"/>
          </w:rPr>
          <w:delText>质权</w:delText>
        </w:r>
        <w:r w:rsidRPr="00D9213E" w:rsidDel="00ED3AA4">
          <w:rPr>
            <w:rFonts w:asciiTheme="minorEastAsia" w:eastAsiaTheme="minorEastAsia" w:hAnsiTheme="minorEastAsia" w:cs="黑体"/>
            <w:sz w:val="24"/>
          </w:rPr>
          <w:delText>方）</w:delText>
        </w:r>
        <w:r w:rsidDel="00ED3AA4">
          <w:rPr>
            <w:rFonts w:asciiTheme="minorEastAsia" w:eastAsiaTheme="minorEastAsia" w:hAnsiTheme="minorEastAsia" w:cs="黑体" w:hint="eastAsia"/>
            <w:sz w:val="24"/>
          </w:rPr>
          <w:delText>剩余库存</w:delText>
        </w:r>
        <w:r w:rsidRPr="00D9213E" w:rsidDel="00ED3AA4">
          <w:rPr>
            <w:rFonts w:asciiTheme="minorEastAsia" w:eastAsiaTheme="minorEastAsia" w:hAnsiTheme="minorEastAsia" w:cs="黑体"/>
            <w:sz w:val="24"/>
          </w:rPr>
          <w:delText>账户</w:delText>
        </w:r>
      </w:del>
    </w:p>
    <w:p w:rsidR="009274A4" w:rsidDel="004D45E4" w:rsidRDefault="009274A4" w:rsidP="009274A4">
      <w:pPr>
        <w:spacing w:line="360" w:lineRule="auto"/>
        <w:ind w:firstLineChars="200" w:firstLine="480"/>
        <w:rPr>
          <w:del w:id="449" w:author="think" w:date="2016-03-30T11:10:00Z"/>
          <w:sz w:val="24"/>
        </w:rPr>
      </w:pPr>
      <w:del w:id="450" w:author="think" w:date="2016-03-30T11:10:00Z">
        <w:r w:rsidRPr="00E50E81" w:rsidDel="004D45E4">
          <w:rPr>
            <w:rFonts w:asciiTheme="minorEastAsia" w:eastAsiaTheme="minorEastAsia" w:hAnsiTheme="minorEastAsia" w:cs="宋体" w:hint="eastAsia"/>
            <w:sz w:val="24"/>
          </w:rPr>
          <w:delText>对于</w:delText>
        </w:r>
        <w:r w:rsidDel="004D45E4">
          <w:rPr>
            <w:rFonts w:asciiTheme="minorEastAsia" w:eastAsiaTheme="minorEastAsia" w:hAnsiTheme="minorEastAsia" w:cs="宋体" w:hint="eastAsia"/>
            <w:sz w:val="24"/>
          </w:rPr>
          <w:delText>黄金铂金</w:delText>
        </w:r>
        <w:r w:rsidRPr="00E50E81" w:rsidDel="004D45E4">
          <w:rPr>
            <w:rFonts w:asciiTheme="minorEastAsia" w:eastAsiaTheme="minorEastAsia" w:hAnsiTheme="minorEastAsia" w:cs="宋体" w:hint="eastAsia"/>
            <w:sz w:val="24"/>
          </w:rPr>
          <w:delText>交割品种，</w:delText>
        </w:r>
        <w:r w:rsidDel="004D45E4">
          <w:rPr>
            <w:rFonts w:asciiTheme="minorEastAsia" w:eastAsiaTheme="minorEastAsia" w:hAnsiTheme="minorEastAsia" w:cs="宋体" w:hint="eastAsia"/>
            <w:sz w:val="24"/>
          </w:rPr>
          <w:delText>质押注销业务双方</w:delText>
        </w:r>
        <w:r w:rsidRPr="00D9213E" w:rsidDel="004D45E4">
          <w:rPr>
            <w:rFonts w:hint="eastAsia"/>
            <w:sz w:val="24"/>
          </w:rPr>
          <w:delText>客户库存的处理规则</w:delText>
        </w:r>
      </w:del>
      <w:ins w:id="451" w:author="李田" w:date="2016-03-24T14:44:00Z">
        <w:del w:id="452" w:author="think" w:date="2016-03-30T11:10:00Z">
          <w:r w:rsidR="00ED3AA4" w:rsidDel="004D45E4">
            <w:rPr>
              <w:rFonts w:hint="eastAsia"/>
              <w:sz w:val="24"/>
            </w:rPr>
            <w:delText>保持不变。</w:delText>
          </w:r>
        </w:del>
      </w:ins>
      <w:del w:id="453" w:author="think" w:date="2016-03-30T11:10:00Z">
        <w:r w:rsidRPr="00D9213E" w:rsidDel="004D45E4">
          <w:rPr>
            <w:rFonts w:hint="eastAsia"/>
            <w:sz w:val="24"/>
          </w:rPr>
          <w:delText>如下：</w:delText>
        </w:r>
      </w:del>
    </w:p>
    <w:p w:rsidR="009274A4" w:rsidRPr="00D9213E" w:rsidDel="00ED3AA4" w:rsidRDefault="009274A4" w:rsidP="009274A4">
      <w:pPr>
        <w:pStyle w:val="15"/>
        <w:numPr>
          <w:ilvl w:val="0"/>
          <w:numId w:val="38"/>
        </w:numPr>
        <w:spacing w:line="360" w:lineRule="auto"/>
        <w:ind w:firstLineChars="0"/>
        <w:rPr>
          <w:del w:id="454" w:author="李田" w:date="2016-03-24T14:44:00Z"/>
          <w:rFonts w:asciiTheme="minorEastAsia" w:eastAsiaTheme="minorEastAsia" w:hAnsiTheme="minorEastAsia"/>
          <w:sz w:val="24"/>
        </w:rPr>
      </w:pPr>
      <w:del w:id="455" w:author="李田" w:date="2016-03-24T14:44:00Z">
        <w:r w:rsidRPr="00D9213E" w:rsidDel="00ED3AA4">
          <w:rPr>
            <w:rFonts w:asciiTheme="minorEastAsia" w:eastAsiaTheme="minorEastAsia" w:hAnsiTheme="minorEastAsia" w:hint="eastAsia"/>
            <w:sz w:val="24"/>
          </w:rPr>
          <w:delText>（</w:delText>
        </w:r>
        <w:r w:rsidDel="00ED3AA4">
          <w:rPr>
            <w:rFonts w:asciiTheme="minorEastAsia" w:eastAsiaTheme="minorEastAsia" w:hAnsiTheme="minorEastAsia" w:hint="eastAsia"/>
            <w:sz w:val="24"/>
          </w:rPr>
          <w:delText>质权</w:delText>
        </w:r>
        <w:r w:rsidRPr="00D9213E" w:rsidDel="00ED3AA4">
          <w:rPr>
            <w:rFonts w:asciiTheme="minorEastAsia" w:eastAsiaTheme="minorEastAsia" w:hAnsiTheme="minorEastAsia"/>
            <w:sz w:val="24"/>
          </w:rPr>
          <w:delText>方</w:delText>
        </w:r>
        <w:r w:rsidRPr="00D9213E" w:rsidDel="00ED3AA4">
          <w:rPr>
            <w:rFonts w:asciiTheme="minorEastAsia" w:eastAsiaTheme="minorEastAsia" w:hAnsiTheme="minorEastAsia" w:hint="eastAsia"/>
            <w:sz w:val="24"/>
          </w:rPr>
          <w:delText>）</w:delText>
        </w:r>
      </w:del>
      <w:del w:id="456" w:author="李田" w:date="2016-03-24T14:36:00Z">
        <w:r w:rsidRPr="00D9213E" w:rsidDel="009A6E3C">
          <w:rPr>
            <w:rFonts w:asciiTheme="minorEastAsia" w:eastAsiaTheme="minorEastAsia" w:hAnsiTheme="minorEastAsia" w:hint="eastAsia"/>
            <w:sz w:val="24"/>
          </w:rPr>
          <w:delText>交易</w:delText>
        </w:r>
        <w:r w:rsidDel="009A6E3C">
          <w:rPr>
            <w:rFonts w:hint="eastAsia"/>
            <w:sz w:val="24"/>
          </w:rPr>
          <w:delText>获得</w:delText>
        </w:r>
      </w:del>
      <w:del w:id="457" w:author="李田" w:date="2016-03-24T14:44:00Z">
        <w:r w:rsidRPr="00D9213E" w:rsidDel="00ED3AA4">
          <w:rPr>
            <w:rFonts w:asciiTheme="minorEastAsia" w:eastAsiaTheme="minorEastAsia" w:hAnsiTheme="minorEastAsia" w:hint="eastAsia"/>
            <w:sz w:val="24"/>
          </w:rPr>
          <w:delText>买入货权账户</w:delText>
        </w:r>
        <w:r w:rsidRPr="00D9213E" w:rsidDel="00ED3AA4">
          <w:rPr>
            <w:rFonts w:asciiTheme="minorEastAsia" w:eastAsiaTheme="minorEastAsia" w:hAnsiTheme="minorEastAsia"/>
            <w:sz w:val="24"/>
          </w:rPr>
          <w:sym w:font="Wingdings" w:char="F0E0"/>
        </w:r>
        <w:r w:rsidRPr="00D9213E" w:rsidDel="00ED3AA4">
          <w:rPr>
            <w:rFonts w:asciiTheme="minorEastAsia" w:eastAsiaTheme="minorEastAsia" w:hAnsiTheme="minorEastAsia"/>
            <w:sz w:val="24"/>
          </w:rPr>
          <w:delText>（</w:delText>
        </w:r>
        <w:r w:rsidRPr="00D9213E" w:rsidDel="00ED3AA4">
          <w:rPr>
            <w:rFonts w:asciiTheme="minorEastAsia" w:eastAsiaTheme="minorEastAsia" w:hAnsiTheme="minorEastAsia" w:hint="eastAsia"/>
            <w:sz w:val="24"/>
          </w:rPr>
          <w:delText>出</w:delText>
        </w:r>
        <w:r w:rsidDel="00ED3AA4">
          <w:rPr>
            <w:rFonts w:asciiTheme="minorEastAsia" w:eastAsiaTheme="minorEastAsia" w:hAnsiTheme="minorEastAsia" w:hint="eastAsia"/>
            <w:sz w:val="24"/>
          </w:rPr>
          <w:delText>质</w:delText>
        </w:r>
        <w:r w:rsidRPr="00D9213E" w:rsidDel="00ED3AA4">
          <w:rPr>
            <w:rFonts w:asciiTheme="minorEastAsia" w:eastAsiaTheme="minorEastAsia" w:hAnsiTheme="minorEastAsia" w:hint="eastAsia"/>
            <w:sz w:val="24"/>
          </w:rPr>
          <w:delText>方</w:delText>
        </w:r>
        <w:r w:rsidDel="00ED3AA4">
          <w:rPr>
            <w:rFonts w:asciiTheme="minorEastAsia" w:eastAsiaTheme="minorEastAsia" w:hAnsiTheme="minorEastAsia" w:hint="eastAsia"/>
            <w:sz w:val="24"/>
          </w:rPr>
          <w:delText>）</w:delText>
        </w:r>
      </w:del>
      <w:del w:id="458" w:author="李田" w:date="2016-03-24T14:37:00Z">
        <w:r w:rsidRPr="00D9213E" w:rsidDel="009A6E3C">
          <w:rPr>
            <w:rFonts w:asciiTheme="minorEastAsia" w:eastAsiaTheme="minorEastAsia" w:hAnsiTheme="minorEastAsia" w:hint="eastAsia"/>
            <w:sz w:val="24"/>
          </w:rPr>
          <w:delText>交易</w:delText>
        </w:r>
        <w:r w:rsidDel="009A6E3C">
          <w:rPr>
            <w:rFonts w:hint="eastAsia"/>
            <w:sz w:val="24"/>
          </w:rPr>
          <w:delText>获得</w:delText>
        </w:r>
      </w:del>
      <w:del w:id="459" w:author="李田" w:date="2016-03-24T14:44:00Z">
        <w:r w:rsidRPr="00D9213E" w:rsidDel="00ED3AA4">
          <w:rPr>
            <w:rFonts w:asciiTheme="minorEastAsia" w:eastAsiaTheme="minorEastAsia" w:hAnsiTheme="minorEastAsia" w:hint="eastAsia"/>
            <w:sz w:val="24"/>
          </w:rPr>
          <w:delText>买入货权账户</w:delText>
        </w:r>
      </w:del>
    </w:p>
    <w:p w:rsidR="009274A4" w:rsidRPr="00D9213E" w:rsidDel="009A6E3C" w:rsidRDefault="009274A4" w:rsidP="009274A4">
      <w:pPr>
        <w:pStyle w:val="15"/>
        <w:numPr>
          <w:ilvl w:val="0"/>
          <w:numId w:val="38"/>
        </w:numPr>
        <w:spacing w:line="360" w:lineRule="auto"/>
        <w:ind w:firstLineChars="0"/>
        <w:rPr>
          <w:del w:id="460" w:author="李田" w:date="2016-03-24T14:37:00Z"/>
          <w:rFonts w:asciiTheme="minorEastAsia" w:eastAsiaTheme="minorEastAsia" w:hAnsiTheme="minorEastAsia"/>
          <w:sz w:val="24"/>
        </w:rPr>
      </w:pPr>
      <w:del w:id="461" w:author="李田" w:date="2016-03-24T14:37:00Z">
        <w:r w:rsidRPr="00D9213E" w:rsidDel="009A6E3C">
          <w:rPr>
            <w:rFonts w:asciiTheme="minorEastAsia" w:eastAsiaTheme="minorEastAsia" w:hAnsiTheme="minorEastAsia" w:hint="eastAsia"/>
            <w:sz w:val="24"/>
          </w:rPr>
          <w:delText>（</w:delText>
        </w:r>
        <w:r w:rsidDel="009A6E3C">
          <w:rPr>
            <w:rFonts w:asciiTheme="minorEastAsia" w:eastAsiaTheme="minorEastAsia" w:hAnsiTheme="minorEastAsia" w:hint="eastAsia"/>
            <w:sz w:val="24"/>
          </w:rPr>
          <w:delText>质权</w:delText>
        </w:r>
        <w:r w:rsidRPr="00D9213E" w:rsidDel="009A6E3C">
          <w:rPr>
            <w:rFonts w:asciiTheme="minorEastAsia" w:eastAsiaTheme="minorEastAsia" w:hAnsiTheme="minorEastAsia"/>
            <w:sz w:val="24"/>
          </w:rPr>
          <w:delText>方</w:delText>
        </w:r>
        <w:r w:rsidRPr="00D9213E" w:rsidDel="009A6E3C">
          <w:rPr>
            <w:rFonts w:asciiTheme="minorEastAsia" w:eastAsiaTheme="minorEastAsia" w:hAnsiTheme="minorEastAsia" w:hint="eastAsia"/>
            <w:sz w:val="24"/>
          </w:rPr>
          <w:delText>）非交易</w:delText>
        </w:r>
        <w:r w:rsidDel="009A6E3C">
          <w:rPr>
            <w:rFonts w:hint="eastAsia"/>
            <w:sz w:val="24"/>
          </w:rPr>
          <w:delText>获得</w:delText>
        </w:r>
        <w:r w:rsidRPr="00D9213E" w:rsidDel="009A6E3C">
          <w:rPr>
            <w:rFonts w:asciiTheme="minorEastAsia" w:eastAsiaTheme="minorEastAsia" w:hAnsiTheme="minorEastAsia" w:hint="eastAsia"/>
            <w:sz w:val="24"/>
          </w:rPr>
          <w:delText>买入货权账户</w:delText>
        </w:r>
        <w:r w:rsidRPr="00D9213E" w:rsidDel="009A6E3C">
          <w:rPr>
            <w:rFonts w:asciiTheme="minorEastAsia" w:eastAsiaTheme="minorEastAsia" w:hAnsiTheme="minorEastAsia"/>
            <w:sz w:val="24"/>
          </w:rPr>
          <w:sym w:font="Wingdings" w:char="F0E0"/>
        </w:r>
        <w:r w:rsidRPr="00D9213E" w:rsidDel="009A6E3C">
          <w:rPr>
            <w:rFonts w:asciiTheme="minorEastAsia" w:eastAsiaTheme="minorEastAsia" w:hAnsiTheme="minorEastAsia"/>
            <w:sz w:val="24"/>
          </w:rPr>
          <w:delText>（</w:delText>
        </w:r>
        <w:r w:rsidRPr="00D9213E" w:rsidDel="009A6E3C">
          <w:rPr>
            <w:rFonts w:asciiTheme="minorEastAsia" w:eastAsiaTheme="minorEastAsia" w:hAnsiTheme="minorEastAsia" w:hint="eastAsia"/>
            <w:sz w:val="24"/>
          </w:rPr>
          <w:delText>出</w:delText>
        </w:r>
        <w:r w:rsidDel="009A6E3C">
          <w:rPr>
            <w:rFonts w:asciiTheme="minorEastAsia" w:eastAsiaTheme="minorEastAsia" w:hAnsiTheme="minorEastAsia" w:hint="eastAsia"/>
            <w:sz w:val="24"/>
          </w:rPr>
          <w:delText>质</w:delText>
        </w:r>
        <w:r w:rsidRPr="00D9213E" w:rsidDel="009A6E3C">
          <w:rPr>
            <w:rFonts w:asciiTheme="minorEastAsia" w:eastAsiaTheme="minorEastAsia" w:hAnsiTheme="minorEastAsia" w:hint="eastAsia"/>
            <w:sz w:val="24"/>
          </w:rPr>
          <w:delText>方</w:delText>
        </w:r>
        <w:r w:rsidRPr="00D9213E" w:rsidDel="009A6E3C">
          <w:rPr>
            <w:rFonts w:asciiTheme="minorEastAsia" w:eastAsiaTheme="minorEastAsia" w:hAnsiTheme="minorEastAsia"/>
            <w:sz w:val="24"/>
          </w:rPr>
          <w:delText>）非交易</w:delText>
        </w:r>
        <w:r w:rsidDel="009A6E3C">
          <w:rPr>
            <w:rFonts w:hint="eastAsia"/>
            <w:sz w:val="24"/>
          </w:rPr>
          <w:delText>获得</w:delText>
        </w:r>
        <w:r w:rsidRPr="00D9213E" w:rsidDel="009A6E3C">
          <w:rPr>
            <w:rFonts w:asciiTheme="minorEastAsia" w:eastAsiaTheme="minorEastAsia" w:hAnsiTheme="minorEastAsia"/>
            <w:sz w:val="24"/>
          </w:rPr>
          <w:delText>买入货权账户</w:delText>
        </w:r>
      </w:del>
    </w:p>
    <w:p w:rsidR="009274A4" w:rsidRPr="00D9213E" w:rsidDel="00ED3AA4" w:rsidRDefault="009274A4" w:rsidP="009274A4">
      <w:pPr>
        <w:pStyle w:val="a6"/>
        <w:numPr>
          <w:ilvl w:val="0"/>
          <w:numId w:val="38"/>
        </w:numPr>
        <w:spacing w:line="360" w:lineRule="auto"/>
        <w:ind w:firstLineChars="0"/>
        <w:rPr>
          <w:del w:id="462" w:author="李田" w:date="2016-03-24T14:44:00Z"/>
          <w:sz w:val="24"/>
        </w:rPr>
      </w:pPr>
      <w:del w:id="463" w:author="李田" w:date="2016-03-24T14:44:00Z">
        <w:r w:rsidRPr="00D9213E" w:rsidDel="00ED3AA4">
          <w:rPr>
            <w:rFonts w:asciiTheme="minorEastAsia" w:eastAsiaTheme="minorEastAsia" w:hAnsiTheme="minorEastAsia" w:cs="黑体" w:hint="eastAsia"/>
            <w:sz w:val="24"/>
          </w:rPr>
          <w:delText>（</w:delText>
        </w:r>
        <w:r w:rsidDel="00ED3AA4">
          <w:rPr>
            <w:rFonts w:asciiTheme="minorEastAsia" w:eastAsiaTheme="minorEastAsia" w:hAnsiTheme="minorEastAsia" w:hint="eastAsia"/>
            <w:sz w:val="24"/>
          </w:rPr>
          <w:delText>质权</w:delText>
        </w:r>
        <w:r w:rsidRPr="00D9213E" w:rsidDel="00ED3AA4">
          <w:rPr>
            <w:rFonts w:asciiTheme="minorEastAsia" w:eastAsiaTheme="minorEastAsia" w:hAnsiTheme="minorEastAsia"/>
            <w:sz w:val="24"/>
          </w:rPr>
          <w:delText>方</w:delText>
        </w:r>
        <w:r w:rsidRPr="00D9213E" w:rsidDel="00ED3AA4">
          <w:rPr>
            <w:rFonts w:asciiTheme="minorEastAsia" w:eastAsiaTheme="minorEastAsia" w:hAnsiTheme="minorEastAsia" w:cs="黑体" w:hint="eastAsia"/>
            <w:sz w:val="24"/>
          </w:rPr>
          <w:delText>）</w:delText>
        </w:r>
        <w:r w:rsidDel="00ED3AA4">
          <w:rPr>
            <w:rFonts w:asciiTheme="minorEastAsia" w:eastAsiaTheme="minorEastAsia" w:hAnsiTheme="minorEastAsia" w:cs="黑体" w:hint="eastAsia"/>
            <w:sz w:val="24"/>
          </w:rPr>
          <w:delText>剩余库存</w:delText>
        </w:r>
        <w:r w:rsidRPr="00D9213E" w:rsidDel="00ED3AA4">
          <w:rPr>
            <w:rFonts w:asciiTheme="minorEastAsia" w:eastAsiaTheme="minorEastAsia" w:hAnsiTheme="minorEastAsia" w:cs="黑体" w:hint="eastAsia"/>
            <w:sz w:val="24"/>
          </w:rPr>
          <w:delText>账户</w:delText>
        </w:r>
        <w:r w:rsidRPr="00D9213E" w:rsidDel="00ED3AA4">
          <w:rPr>
            <w:rFonts w:asciiTheme="minorEastAsia" w:eastAsiaTheme="minorEastAsia" w:hAnsiTheme="minorEastAsia" w:cs="黑体"/>
            <w:sz w:val="24"/>
          </w:rPr>
          <w:sym w:font="Wingdings" w:char="F0E0"/>
        </w:r>
        <w:r w:rsidRPr="00D9213E" w:rsidDel="00ED3AA4">
          <w:rPr>
            <w:rFonts w:asciiTheme="minorEastAsia" w:eastAsiaTheme="minorEastAsia" w:hAnsiTheme="minorEastAsia" w:cs="黑体"/>
            <w:sz w:val="24"/>
          </w:rPr>
          <w:delText>（</w:delText>
        </w:r>
        <w:r w:rsidRPr="00D9213E" w:rsidDel="00ED3AA4">
          <w:rPr>
            <w:rFonts w:asciiTheme="minorEastAsia" w:eastAsiaTheme="minorEastAsia" w:hAnsiTheme="minorEastAsia" w:cs="黑体" w:hint="eastAsia"/>
            <w:sz w:val="24"/>
          </w:rPr>
          <w:delText>出</w:delText>
        </w:r>
        <w:r w:rsidDel="00ED3AA4">
          <w:rPr>
            <w:rFonts w:asciiTheme="minorEastAsia" w:eastAsiaTheme="minorEastAsia" w:hAnsiTheme="minorEastAsia" w:hint="eastAsia"/>
            <w:sz w:val="24"/>
          </w:rPr>
          <w:delText>质</w:delText>
        </w:r>
        <w:r w:rsidRPr="00D9213E" w:rsidDel="00ED3AA4">
          <w:rPr>
            <w:rFonts w:asciiTheme="minorEastAsia" w:eastAsiaTheme="minorEastAsia" w:hAnsiTheme="minorEastAsia" w:cs="黑体" w:hint="eastAsia"/>
            <w:sz w:val="24"/>
          </w:rPr>
          <w:delText>方</w:delText>
        </w:r>
        <w:r w:rsidRPr="00D9213E" w:rsidDel="00ED3AA4">
          <w:rPr>
            <w:rFonts w:asciiTheme="minorEastAsia" w:eastAsiaTheme="minorEastAsia" w:hAnsiTheme="minorEastAsia" w:cs="黑体"/>
            <w:sz w:val="24"/>
          </w:rPr>
          <w:delText>）</w:delText>
        </w:r>
        <w:r w:rsidDel="00ED3AA4">
          <w:rPr>
            <w:rFonts w:asciiTheme="minorEastAsia" w:eastAsiaTheme="minorEastAsia" w:hAnsiTheme="minorEastAsia" w:cs="黑体" w:hint="eastAsia"/>
            <w:sz w:val="24"/>
          </w:rPr>
          <w:delText>剩余库存</w:delText>
        </w:r>
        <w:r w:rsidRPr="00D9213E" w:rsidDel="00ED3AA4">
          <w:rPr>
            <w:rFonts w:asciiTheme="minorEastAsia" w:eastAsiaTheme="minorEastAsia" w:hAnsiTheme="minorEastAsia" w:cs="黑体"/>
            <w:sz w:val="24"/>
          </w:rPr>
          <w:delText>账户</w:delText>
        </w:r>
      </w:del>
    </w:p>
    <w:p w:rsidR="009274A4" w:rsidRDefault="009274A4" w:rsidP="009274A4">
      <w:pPr>
        <w:spacing w:line="360" w:lineRule="auto"/>
        <w:ind w:firstLineChars="200" w:firstLine="480"/>
        <w:rPr>
          <w:sz w:val="24"/>
        </w:rPr>
      </w:pPr>
      <w:r w:rsidRPr="00E50E81">
        <w:rPr>
          <w:rFonts w:asciiTheme="minorEastAsia" w:eastAsiaTheme="minorEastAsia" w:hAnsiTheme="minorEastAsia" w:cs="宋体" w:hint="eastAsia"/>
          <w:sz w:val="24"/>
        </w:rPr>
        <w:t>对于</w:t>
      </w:r>
      <w:r>
        <w:rPr>
          <w:rFonts w:asciiTheme="minorEastAsia" w:eastAsiaTheme="minorEastAsia" w:hAnsiTheme="minorEastAsia" w:cs="宋体" w:hint="eastAsia"/>
          <w:sz w:val="24"/>
        </w:rPr>
        <w:t>黄金铂金</w:t>
      </w:r>
      <w:r w:rsidRPr="00E50E81">
        <w:rPr>
          <w:rFonts w:asciiTheme="minorEastAsia" w:eastAsiaTheme="minorEastAsia" w:hAnsiTheme="minorEastAsia" w:cs="宋体" w:hint="eastAsia"/>
          <w:sz w:val="24"/>
        </w:rPr>
        <w:t>交割品种，如果发生了</w:t>
      </w:r>
      <w:r>
        <w:rPr>
          <w:rFonts w:asciiTheme="minorEastAsia" w:eastAsiaTheme="minorEastAsia" w:hAnsiTheme="minorEastAsia" w:cs="宋体" w:hint="eastAsia"/>
          <w:sz w:val="24"/>
        </w:rPr>
        <w:t>质物处置</w:t>
      </w:r>
      <w:r w:rsidRPr="00E50E81">
        <w:rPr>
          <w:rFonts w:asciiTheme="minorEastAsia" w:eastAsiaTheme="minorEastAsia" w:hAnsiTheme="minorEastAsia" w:cs="宋体" w:hint="eastAsia"/>
          <w:sz w:val="24"/>
        </w:rPr>
        <w:t>业务，</w:t>
      </w:r>
      <w:r w:rsidRPr="00D9213E">
        <w:rPr>
          <w:rFonts w:hint="eastAsia"/>
          <w:sz w:val="24"/>
        </w:rPr>
        <w:t>客户库存的处理</w:t>
      </w:r>
      <w:ins w:id="464" w:author="李田" w:date="2016-03-24T14:45:00Z">
        <w:r w:rsidR="00ED3AA4">
          <w:rPr>
            <w:rFonts w:hint="eastAsia"/>
            <w:sz w:val="24"/>
          </w:rPr>
          <w:t>不改变货权的账户属性。</w:t>
        </w:r>
      </w:ins>
      <w:del w:id="465" w:author="李田" w:date="2016-03-24T14:45:00Z">
        <w:r w:rsidRPr="00D9213E" w:rsidDel="00ED3AA4">
          <w:rPr>
            <w:rFonts w:hint="eastAsia"/>
            <w:sz w:val="24"/>
          </w:rPr>
          <w:delText>规则如下：</w:delText>
        </w:r>
      </w:del>
    </w:p>
    <w:p w:rsidR="009274A4" w:rsidRPr="00D9213E" w:rsidDel="00ED3AA4" w:rsidRDefault="009274A4" w:rsidP="009274A4">
      <w:pPr>
        <w:pStyle w:val="15"/>
        <w:numPr>
          <w:ilvl w:val="0"/>
          <w:numId w:val="38"/>
        </w:numPr>
        <w:spacing w:line="360" w:lineRule="auto"/>
        <w:ind w:firstLineChars="0"/>
        <w:rPr>
          <w:del w:id="466" w:author="李田" w:date="2016-03-24T14:45:00Z"/>
          <w:rFonts w:asciiTheme="minorEastAsia" w:eastAsiaTheme="minorEastAsia" w:hAnsiTheme="minorEastAsia"/>
          <w:sz w:val="24"/>
        </w:rPr>
      </w:pPr>
      <w:del w:id="467" w:author="李田" w:date="2016-03-24T14:45:00Z">
        <w:r w:rsidRPr="00D9213E" w:rsidDel="00ED3AA4">
          <w:rPr>
            <w:rFonts w:asciiTheme="minorEastAsia" w:eastAsiaTheme="minorEastAsia" w:hAnsiTheme="minorEastAsia" w:hint="eastAsia"/>
            <w:sz w:val="24"/>
          </w:rPr>
          <w:delText>（</w:delText>
        </w:r>
        <w:r w:rsidDel="00ED3AA4">
          <w:rPr>
            <w:rFonts w:asciiTheme="minorEastAsia" w:eastAsiaTheme="minorEastAsia" w:hAnsiTheme="minorEastAsia" w:hint="eastAsia"/>
            <w:sz w:val="24"/>
          </w:rPr>
          <w:delText>质权</w:delText>
        </w:r>
        <w:r w:rsidRPr="00D9213E" w:rsidDel="00ED3AA4">
          <w:rPr>
            <w:rFonts w:asciiTheme="minorEastAsia" w:eastAsiaTheme="minorEastAsia" w:hAnsiTheme="minorEastAsia"/>
            <w:sz w:val="24"/>
          </w:rPr>
          <w:delText>方</w:delText>
        </w:r>
        <w:r w:rsidRPr="00D9213E" w:rsidDel="00ED3AA4">
          <w:rPr>
            <w:rFonts w:asciiTheme="minorEastAsia" w:eastAsiaTheme="minorEastAsia" w:hAnsiTheme="minorEastAsia" w:hint="eastAsia"/>
            <w:sz w:val="24"/>
          </w:rPr>
          <w:delText>）</w:delText>
        </w:r>
      </w:del>
      <w:del w:id="468" w:author="李田" w:date="2016-03-24T14:37:00Z">
        <w:r w:rsidRPr="00D9213E" w:rsidDel="009A6E3C">
          <w:rPr>
            <w:rFonts w:asciiTheme="minorEastAsia" w:eastAsiaTheme="minorEastAsia" w:hAnsiTheme="minorEastAsia" w:hint="eastAsia"/>
            <w:sz w:val="24"/>
          </w:rPr>
          <w:delText>交易</w:delText>
        </w:r>
        <w:r w:rsidDel="009A6E3C">
          <w:rPr>
            <w:rFonts w:hint="eastAsia"/>
            <w:sz w:val="24"/>
          </w:rPr>
          <w:delText>获得</w:delText>
        </w:r>
      </w:del>
      <w:del w:id="469" w:author="李田" w:date="2016-03-24T14:45:00Z">
        <w:r w:rsidRPr="00D9213E" w:rsidDel="00ED3AA4">
          <w:rPr>
            <w:rFonts w:asciiTheme="minorEastAsia" w:eastAsiaTheme="minorEastAsia" w:hAnsiTheme="minorEastAsia" w:hint="eastAsia"/>
            <w:sz w:val="24"/>
          </w:rPr>
          <w:delText>买入货权账户</w:delText>
        </w:r>
        <w:r w:rsidRPr="00D9213E" w:rsidDel="00ED3AA4">
          <w:rPr>
            <w:rFonts w:asciiTheme="minorEastAsia" w:eastAsiaTheme="minorEastAsia" w:hAnsiTheme="minorEastAsia"/>
            <w:sz w:val="24"/>
          </w:rPr>
          <w:sym w:font="Wingdings" w:char="F0E0"/>
        </w:r>
        <w:r w:rsidRPr="00D9213E" w:rsidDel="00ED3AA4">
          <w:rPr>
            <w:rFonts w:asciiTheme="minorEastAsia" w:eastAsiaTheme="minorEastAsia" w:hAnsiTheme="minorEastAsia"/>
            <w:sz w:val="24"/>
          </w:rPr>
          <w:delText>（</w:delText>
        </w:r>
        <w:r w:rsidDel="00ED3AA4">
          <w:rPr>
            <w:rFonts w:asciiTheme="minorEastAsia" w:eastAsiaTheme="minorEastAsia" w:hAnsiTheme="minorEastAsia" w:hint="eastAsia"/>
            <w:sz w:val="24"/>
          </w:rPr>
          <w:delText>质权</w:delText>
        </w:r>
        <w:r w:rsidRPr="00D9213E" w:rsidDel="00ED3AA4">
          <w:rPr>
            <w:rFonts w:asciiTheme="minorEastAsia" w:eastAsiaTheme="minorEastAsia" w:hAnsiTheme="minorEastAsia"/>
            <w:sz w:val="24"/>
          </w:rPr>
          <w:delText>方</w:delText>
        </w:r>
        <w:r w:rsidDel="00ED3AA4">
          <w:rPr>
            <w:rFonts w:asciiTheme="minorEastAsia" w:eastAsiaTheme="minorEastAsia" w:hAnsiTheme="minorEastAsia" w:hint="eastAsia"/>
            <w:sz w:val="24"/>
          </w:rPr>
          <w:delText>）</w:delText>
        </w:r>
      </w:del>
      <w:del w:id="470" w:author="李田" w:date="2016-03-24T14:37:00Z">
        <w:r w:rsidDel="009A6E3C">
          <w:rPr>
            <w:rFonts w:asciiTheme="minorEastAsia" w:eastAsiaTheme="minorEastAsia" w:hAnsiTheme="minorEastAsia" w:hint="eastAsia"/>
            <w:sz w:val="24"/>
          </w:rPr>
          <w:delText>非</w:delText>
        </w:r>
        <w:r w:rsidRPr="00D9213E" w:rsidDel="009A6E3C">
          <w:rPr>
            <w:rFonts w:asciiTheme="minorEastAsia" w:eastAsiaTheme="minorEastAsia" w:hAnsiTheme="minorEastAsia" w:hint="eastAsia"/>
            <w:sz w:val="24"/>
          </w:rPr>
          <w:delText>交易</w:delText>
        </w:r>
        <w:r w:rsidDel="009A6E3C">
          <w:rPr>
            <w:rFonts w:hint="eastAsia"/>
            <w:sz w:val="24"/>
          </w:rPr>
          <w:delText>获得</w:delText>
        </w:r>
      </w:del>
      <w:del w:id="471" w:author="李田" w:date="2016-03-24T14:45:00Z">
        <w:r w:rsidRPr="00D9213E" w:rsidDel="00ED3AA4">
          <w:rPr>
            <w:rFonts w:asciiTheme="minorEastAsia" w:eastAsiaTheme="minorEastAsia" w:hAnsiTheme="minorEastAsia" w:hint="eastAsia"/>
            <w:sz w:val="24"/>
          </w:rPr>
          <w:delText>买入货权账户</w:delText>
        </w:r>
      </w:del>
    </w:p>
    <w:p w:rsidR="009274A4" w:rsidRPr="00D9213E" w:rsidDel="009A6E3C" w:rsidRDefault="009274A4" w:rsidP="009274A4">
      <w:pPr>
        <w:pStyle w:val="15"/>
        <w:numPr>
          <w:ilvl w:val="0"/>
          <w:numId w:val="38"/>
        </w:numPr>
        <w:spacing w:line="360" w:lineRule="auto"/>
        <w:ind w:firstLineChars="0"/>
        <w:rPr>
          <w:del w:id="472" w:author="李田" w:date="2016-03-24T14:37:00Z"/>
          <w:rFonts w:asciiTheme="minorEastAsia" w:eastAsiaTheme="minorEastAsia" w:hAnsiTheme="minorEastAsia"/>
          <w:sz w:val="24"/>
        </w:rPr>
      </w:pPr>
      <w:del w:id="473" w:author="李田" w:date="2016-03-24T14:37:00Z">
        <w:r w:rsidRPr="00D9213E" w:rsidDel="009A6E3C">
          <w:rPr>
            <w:rFonts w:asciiTheme="minorEastAsia" w:eastAsiaTheme="minorEastAsia" w:hAnsiTheme="minorEastAsia" w:hint="eastAsia"/>
            <w:sz w:val="24"/>
          </w:rPr>
          <w:delText>（</w:delText>
        </w:r>
        <w:r w:rsidDel="009A6E3C">
          <w:rPr>
            <w:rFonts w:asciiTheme="minorEastAsia" w:eastAsiaTheme="minorEastAsia" w:hAnsiTheme="minorEastAsia" w:hint="eastAsia"/>
            <w:sz w:val="24"/>
          </w:rPr>
          <w:delText>质权</w:delText>
        </w:r>
        <w:r w:rsidRPr="00D9213E" w:rsidDel="009A6E3C">
          <w:rPr>
            <w:rFonts w:asciiTheme="minorEastAsia" w:eastAsiaTheme="minorEastAsia" w:hAnsiTheme="minorEastAsia"/>
            <w:sz w:val="24"/>
          </w:rPr>
          <w:delText>方</w:delText>
        </w:r>
        <w:r w:rsidRPr="00D9213E" w:rsidDel="009A6E3C">
          <w:rPr>
            <w:rFonts w:asciiTheme="minorEastAsia" w:eastAsiaTheme="minorEastAsia" w:hAnsiTheme="minorEastAsia" w:hint="eastAsia"/>
            <w:sz w:val="24"/>
          </w:rPr>
          <w:delText>）非交易</w:delText>
        </w:r>
        <w:r w:rsidDel="009A6E3C">
          <w:rPr>
            <w:rFonts w:hint="eastAsia"/>
            <w:sz w:val="24"/>
          </w:rPr>
          <w:delText>获得</w:delText>
        </w:r>
        <w:r w:rsidRPr="00D9213E" w:rsidDel="009A6E3C">
          <w:rPr>
            <w:rFonts w:asciiTheme="minorEastAsia" w:eastAsiaTheme="minorEastAsia" w:hAnsiTheme="minorEastAsia" w:hint="eastAsia"/>
            <w:sz w:val="24"/>
          </w:rPr>
          <w:delText>买入货权账户</w:delText>
        </w:r>
        <w:r w:rsidRPr="00D9213E" w:rsidDel="009A6E3C">
          <w:rPr>
            <w:rFonts w:asciiTheme="minorEastAsia" w:eastAsiaTheme="minorEastAsia" w:hAnsiTheme="minorEastAsia"/>
            <w:sz w:val="24"/>
          </w:rPr>
          <w:sym w:font="Wingdings" w:char="F0E0"/>
        </w:r>
        <w:r w:rsidRPr="00D9213E" w:rsidDel="009A6E3C">
          <w:rPr>
            <w:rFonts w:asciiTheme="minorEastAsia" w:eastAsiaTheme="minorEastAsia" w:hAnsiTheme="minorEastAsia"/>
            <w:sz w:val="24"/>
          </w:rPr>
          <w:delText>（</w:delText>
        </w:r>
        <w:r w:rsidDel="009A6E3C">
          <w:rPr>
            <w:rFonts w:asciiTheme="minorEastAsia" w:eastAsiaTheme="minorEastAsia" w:hAnsiTheme="minorEastAsia" w:hint="eastAsia"/>
            <w:sz w:val="24"/>
          </w:rPr>
          <w:delText>质权</w:delText>
        </w:r>
        <w:r w:rsidRPr="00D9213E" w:rsidDel="009A6E3C">
          <w:rPr>
            <w:rFonts w:asciiTheme="minorEastAsia" w:eastAsiaTheme="minorEastAsia" w:hAnsiTheme="minorEastAsia"/>
            <w:sz w:val="24"/>
          </w:rPr>
          <w:delText>方）非交易</w:delText>
        </w:r>
        <w:r w:rsidDel="009A6E3C">
          <w:rPr>
            <w:rFonts w:hint="eastAsia"/>
            <w:sz w:val="24"/>
          </w:rPr>
          <w:delText>获得</w:delText>
        </w:r>
        <w:r w:rsidRPr="00D9213E" w:rsidDel="009A6E3C">
          <w:rPr>
            <w:rFonts w:asciiTheme="minorEastAsia" w:eastAsiaTheme="minorEastAsia" w:hAnsiTheme="minorEastAsia"/>
            <w:sz w:val="24"/>
          </w:rPr>
          <w:delText>买入货权账户</w:delText>
        </w:r>
      </w:del>
    </w:p>
    <w:p w:rsidR="009274A4" w:rsidRPr="00D9213E" w:rsidDel="00ED3AA4" w:rsidRDefault="009274A4" w:rsidP="009274A4">
      <w:pPr>
        <w:pStyle w:val="a6"/>
        <w:numPr>
          <w:ilvl w:val="0"/>
          <w:numId w:val="38"/>
        </w:numPr>
        <w:spacing w:line="360" w:lineRule="auto"/>
        <w:ind w:firstLineChars="0"/>
        <w:rPr>
          <w:del w:id="474" w:author="李田" w:date="2016-03-24T14:45:00Z"/>
          <w:sz w:val="24"/>
        </w:rPr>
      </w:pPr>
      <w:del w:id="475" w:author="李田" w:date="2016-03-24T14:45:00Z">
        <w:r w:rsidRPr="00D9213E" w:rsidDel="00ED3AA4">
          <w:rPr>
            <w:rFonts w:asciiTheme="minorEastAsia" w:eastAsiaTheme="minorEastAsia" w:hAnsiTheme="minorEastAsia" w:cs="黑体" w:hint="eastAsia"/>
            <w:sz w:val="24"/>
          </w:rPr>
          <w:delText>（</w:delText>
        </w:r>
        <w:r w:rsidDel="00ED3AA4">
          <w:rPr>
            <w:rFonts w:asciiTheme="minorEastAsia" w:eastAsiaTheme="minorEastAsia" w:hAnsiTheme="minorEastAsia" w:hint="eastAsia"/>
            <w:sz w:val="24"/>
          </w:rPr>
          <w:delText>质权</w:delText>
        </w:r>
        <w:r w:rsidRPr="00D9213E" w:rsidDel="00ED3AA4">
          <w:rPr>
            <w:rFonts w:asciiTheme="minorEastAsia" w:eastAsiaTheme="minorEastAsia" w:hAnsiTheme="minorEastAsia"/>
            <w:sz w:val="24"/>
          </w:rPr>
          <w:delText>方</w:delText>
        </w:r>
        <w:r w:rsidRPr="00D9213E" w:rsidDel="00ED3AA4">
          <w:rPr>
            <w:rFonts w:asciiTheme="minorEastAsia" w:eastAsiaTheme="minorEastAsia" w:hAnsiTheme="minorEastAsia" w:cs="黑体" w:hint="eastAsia"/>
            <w:sz w:val="24"/>
          </w:rPr>
          <w:delText>）</w:delText>
        </w:r>
        <w:r w:rsidDel="00ED3AA4">
          <w:rPr>
            <w:rFonts w:asciiTheme="minorEastAsia" w:eastAsiaTheme="minorEastAsia" w:hAnsiTheme="minorEastAsia" w:cs="黑体" w:hint="eastAsia"/>
            <w:sz w:val="24"/>
          </w:rPr>
          <w:delText>剩余库存</w:delText>
        </w:r>
        <w:r w:rsidRPr="00D9213E" w:rsidDel="00ED3AA4">
          <w:rPr>
            <w:rFonts w:asciiTheme="minorEastAsia" w:eastAsiaTheme="minorEastAsia" w:hAnsiTheme="minorEastAsia" w:cs="黑体" w:hint="eastAsia"/>
            <w:sz w:val="24"/>
          </w:rPr>
          <w:delText>账户</w:delText>
        </w:r>
        <w:r w:rsidRPr="00D9213E" w:rsidDel="00ED3AA4">
          <w:rPr>
            <w:rFonts w:asciiTheme="minorEastAsia" w:eastAsiaTheme="minorEastAsia" w:hAnsiTheme="minorEastAsia" w:cs="黑体"/>
            <w:sz w:val="24"/>
          </w:rPr>
          <w:sym w:font="Wingdings" w:char="F0E0"/>
        </w:r>
        <w:r w:rsidRPr="00D9213E" w:rsidDel="00ED3AA4">
          <w:rPr>
            <w:rFonts w:asciiTheme="minorEastAsia" w:eastAsiaTheme="minorEastAsia" w:hAnsiTheme="minorEastAsia" w:cs="黑体"/>
            <w:sz w:val="24"/>
          </w:rPr>
          <w:delText>（</w:delText>
        </w:r>
        <w:r w:rsidDel="00ED3AA4">
          <w:rPr>
            <w:rFonts w:asciiTheme="minorEastAsia" w:eastAsiaTheme="minorEastAsia" w:hAnsiTheme="minorEastAsia" w:hint="eastAsia"/>
            <w:sz w:val="24"/>
          </w:rPr>
          <w:delText>质权</w:delText>
        </w:r>
        <w:r w:rsidRPr="00D9213E" w:rsidDel="00ED3AA4">
          <w:rPr>
            <w:rFonts w:asciiTheme="minorEastAsia" w:eastAsiaTheme="minorEastAsia" w:hAnsiTheme="minorEastAsia"/>
            <w:sz w:val="24"/>
          </w:rPr>
          <w:delText>方</w:delText>
        </w:r>
        <w:r w:rsidRPr="00D9213E" w:rsidDel="00ED3AA4">
          <w:rPr>
            <w:rFonts w:asciiTheme="minorEastAsia" w:eastAsiaTheme="minorEastAsia" w:hAnsiTheme="minorEastAsia" w:cs="黑体"/>
            <w:sz w:val="24"/>
          </w:rPr>
          <w:delText>）</w:delText>
        </w:r>
        <w:r w:rsidDel="00ED3AA4">
          <w:rPr>
            <w:rFonts w:asciiTheme="minorEastAsia" w:eastAsiaTheme="minorEastAsia" w:hAnsiTheme="minorEastAsia" w:cs="黑体" w:hint="eastAsia"/>
            <w:sz w:val="24"/>
          </w:rPr>
          <w:delText>剩余库存</w:delText>
        </w:r>
        <w:r w:rsidRPr="00D9213E" w:rsidDel="00ED3AA4">
          <w:rPr>
            <w:rFonts w:asciiTheme="minorEastAsia" w:eastAsiaTheme="minorEastAsia" w:hAnsiTheme="minorEastAsia" w:cs="黑体"/>
            <w:sz w:val="24"/>
          </w:rPr>
          <w:delText>账户</w:delText>
        </w:r>
      </w:del>
    </w:p>
    <w:p w:rsidR="009274A4" w:rsidRDefault="009274A4" w:rsidP="009274A4">
      <w:pPr>
        <w:spacing w:line="360" w:lineRule="auto"/>
        <w:ind w:firstLineChars="200" w:firstLine="480"/>
        <w:rPr>
          <w:sz w:val="24"/>
        </w:rPr>
      </w:pPr>
      <w:r w:rsidRPr="00E50E81">
        <w:rPr>
          <w:rFonts w:asciiTheme="minorEastAsia" w:eastAsiaTheme="minorEastAsia" w:hAnsiTheme="minorEastAsia" w:cs="宋体" w:hint="eastAsia"/>
          <w:sz w:val="24"/>
        </w:rPr>
        <w:t>对于</w:t>
      </w:r>
      <w:r>
        <w:rPr>
          <w:rFonts w:asciiTheme="minorEastAsia" w:eastAsiaTheme="minorEastAsia" w:hAnsiTheme="minorEastAsia" w:cs="宋体" w:hint="eastAsia"/>
          <w:sz w:val="24"/>
        </w:rPr>
        <w:t>白银</w:t>
      </w:r>
      <w:r w:rsidRPr="00E50E81">
        <w:rPr>
          <w:rFonts w:asciiTheme="minorEastAsia" w:eastAsiaTheme="minorEastAsia" w:hAnsiTheme="minorEastAsia" w:cs="宋体" w:hint="eastAsia"/>
          <w:sz w:val="24"/>
        </w:rPr>
        <w:t>交割品种</w:t>
      </w:r>
      <w:r>
        <w:rPr>
          <w:rFonts w:asciiTheme="minorEastAsia" w:eastAsiaTheme="minorEastAsia" w:hAnsiTheme="minorEastAsia" w:cs="宋体" w:hint="eastAsia"/>
          <w:sz w:val="24"/>
        </w:rPr>
        <w:t>，根据选择的块号进行质押、质押注销、质物处置的</w:t>
      </w:r>
      <w:r>
        <w:rPr>
          <w:rFonts w:hint="eastAsia"/>
          <w:sz w:val="24"/>
        </w:rPr>
        <w:t>客户库存、客户库存明细和客户库存条块的</w:t>
      </w:r>
      <w:r w:rsidRPr="00D9213E">
        <w:rPr>
          <w:rFonts w:hint="eastAsia"/>
          <w:sz w:val="24"/>
        </w:rPr>
        <w:t>处理</w:t>
      </w:r>
      <w:r>
        <w:rPr>
          <w:rFonts w:hint="eastAsia"/>
          <w:sz w:val="24"/>
        </w:rPr>
        <w:t>。</w:t>
      </w:r>
    </w:p>
    <w:p w:rsidR="00E84310" w:rsidRPr="009274A4" w:rsidRDefault="00E84310" w:rsidP="00E84310">
      <w:pPr>
        <w:spacing w:line="360" w:lineRule="auto"/>
        <w:ind w:firstLineChars="200" w:firstLine="480"/>
        <w:rPr>
          <w:rFonts w:asciiTheme="minorEastAsia" w:eastAsiaTheme="minorEastAsia" w:hAnsiTheme="minorEastAsia" w:cs="宋体"/>
          <w:sz w:val="24"/>
        </w:rPr>
      </w:pPr>
    </w:p>
    <w:p w:rsidR="00E84310" w:rsidRPr="00E50E81" w:rsidRDefault="00E84310" w:rsidP="00E84310">
      <w:pPr>
        <w:pStyle w:val="15"/>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二、租借</w:t>
      </w:r>
      <w:r w:rsidR="009274A4">
        <w:rPr>
          <w:rFonts w:asciiTheme="minorEastAsia" w:eastAsiaTheme="minorEastAsia" w:hAnsiTheme="minorEastAsia" w:hint="eastAsia"/>
          <w:sz w:val="24"/>
          <w:szCs w:val="24"/>
        </w:rPr>
        <w:t>和租借还金</w:t>
      </w:r>
      <w:r>
        <w:rPr>
          <w:rFonts w:asciiTheme="minorEastAsia" w:eastAsiaTheme="minorEastAsia" w:hAnsiTheme="minorEastAsia" w:hint="eastAsia"/>
          <w:sz w:val="24"/>
          <w:szCs w:val="24"/>
        </w:rPr>
        <w:t>业务的优化</w:t>
      </w:r>
    </w:p>
    <w:p w:rsidR="009274A4" w:rsidRDefault="009274A4" w:rsidP="009274A4">
      <w:pPr>
        <w:widowControl/>
        <w:numPr>
          <w:ilvl w:val="0"/>
          <w:numId w:val="31"/>
        </w:numPr>
        <w:spacing w:line="360" w:lineRule="auto"/>
        <w:rPr>
          <w:rFonts w:asciiTheme="minorEastAsia" w:eastAsiaTheme="minorEastAsia" w:hAnsiTheme="minorEastAsia"/>
          <w:sz w:val="24"/>
        </w:rPr>
      </w:pPr>
      <w:r w:rsidRPr="00F002CA">
        <w:rPr>
          <w:rFonts w:asciiTheme="minorEastAsia" w:eastAsiaTheme="minorEastAsia" w:hAnsiTheme="minorEastAsia" w:hint="eastAsia"/>
          <w:sz w:val="24"/>
        </w:rPr>
        <w:t>白银交割品种租借、租借</w:t>
      </w:r>
      <w:r>
        <w:rPr>
          <w:rFonts w:asciiTheme="minorEastAsia" w:eastAsiaTheme="minorEastAsia" w:hAnsiTheme="minorEastAsia" w:hint="eastAsia"/>
          <w:sz w:val="24"/>
        </w:rPr>
        <w:t>还金</w:t>
      </w:r>
      <w:r w:rsidRPr="00F002CA">
        <w:rPr>
          <w:rFonts w:asciiTheme="minorEastAsia" w:eastAsiaTheme="minorEastAsia" w:hAnsiTheme="minorEastAsia" w:hint="eastAsia"/>
          <w:sz w:val="24"/>
        </w:rPr>
        <w:t>申请时可以选择白银条块。</w:t>
      </w:r>
    </w:p>
    <w:p w:rsidR="009274A4" w:rsidRDefault="009274A4" w:rsidP="009274A4">
      <w:pPr>
        <w:widowControl/>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租借双方</w:t>
      </w:r>
      <w:r w:rsidRPr="00F002CA">
        <w:rPr>
          <w:rFonts w:asciiTheme="minorEastAsia" w:eastAsiaTheme="minorEastAsia" w:hAnsiTheme="minorEastAsia" w:hint="eastAsia"/>
          <w:sz w:val="24"/>
        </w:rPr>
        <w:t>开展白银租借时，可以根据仓库、块号</w:t>
      </w:r>
      <w:r>
        <w:rPr>
          <w:rFonts w:asciiTheme="minorEastAsia" w:eastAsiaTheme="minorEastAsia" w:hAnsiTheme="minorEastAsia" w:hint="eastAsia"/>
          <w:sz w:val="24"/>
        </w:rPr>
        <w:t>代码选择银锭进行</w:t>
      </w:r>
      <w:r w:rsidRPr="00F002CA">
        <w:rPr>
          <w:rFonts w:asciiTheme="minorEastAsia" w:eastAsiaTheme="minorEastAsia" w:hAnsiTheme="minorEastAsia" w:hint="eastAsia"/>
          <w:sz w:val="24"/>
        </w:rPr>
        <w:t>租借。白银租借业务目前只通过会员服务平台开展。</w:t>
      </w:r>
    </w:p>
    <w:p w:rsidR="00E84310" w:rsidRPr="00E50E81" w:rsidRDefault="00E84310" w:rsidP="00455B1F">
      <w:pPr>
        <w:widowControl/>
        <w:numPr>
          <w:ilvl w:val="0"/>
          <w:numId w:val="31"/>
        </w:numPr>
        <w:spacing w:line="360" w:lineRule="auto"/>
        <w:ind w:left="0" w:firstLineChars="200" w:firstLine="480"/>
        <w:rPr>
          <w:rFonts w:asciiTheme="minorEastAsia" w:eastAsiaTheme="minorEastAsia" w:hAnsiTheme="minorEastAsia"/>
          <w:sz w:val="24"/>
        </w:rPr>
      </w:pPr>
      <w:r w:rsidRPr="00E50E81">
        <w:rPr>
          <w:rFonts w:asciiTheme="minorEastAsia" w:eastAsiaTheme="minorEastAsia" w:hAnsiTheme="minorEastAsia" w:hint="eastAsia"/>
          <w:sz w:val="24"/>
        </w:rPr>
        <w:t>增加权限、额度和品种类型控制。</w:t>
      </w:r>
    </w:p>
    <w:p w:rsidR="00E84310" w:rsidRPr="00E50E81" w:rsidRDefault="00E84310" w:rsidP="00E84310">
      <w:pPr>
        <w:pStyle w:val="15"/>
        <w:spacing w:line="360" w:lineRule="auto"/>
        <w:ind w:firstLine="480"/>
        <w:rPr>
          <w:rFonts w:asciiTheme="minorEastAsia" w:eastAsiaTheme="minorEastAsia" w:hAnsiTheme="minorEastAsia"/>
          <w:sz w:val="24"/>
          <w:szCs w:val="24"/>
        </w:rPr>
      </w:pPr>
      <w:r w:rsidRPr="00E50E81">
        <w:rPr>
          <w:rFonts w:asciiTheme="minorEastAsia" w:eastAsiaTheme="minorEastAsia" w:hAnsiTheme="minorEastAsia" w:hint="eastAsia"/>
          <w:sz w:val="24"/>
          <w:szCs w:val="24"/>
        </w:rPr>
        <w:t>租借业务增加了白名单和黑名单相结合的权限控制方式。</w:t>
      </w:r>
    </w:p>
    <w:p w:rsidR="00E84310" w:rsidRPr="00E50E81" w:rsidRDefault="00E84310" w:rsidP="00E84310">
      <w:pPr>
        <w:pStyle w:val="15"/>
        <w:spacing w:line="360" w:lineRule="auto"/>
        <w:ind w:firstLine="480"/>
        <w:rPr>
          <w:rFonts w:asciiTheme="minorEastAsia" w:eastAsiaTheme="minorEastAsia" w:hAnsiTheme="minorEastAsia"/>
          <w:sz w:val="24"/>
          <w:szCs w:val="24"/>
        </w:rPr>
      </w:pPr>
      <w:r w:rsidRPr="00E50E81">
        <w:rPr>
          <w:rFonts w:asciiTheme="minorEastAsia" w:eastAsiaTheme="minorEastAsia" w:hAnsiTheme="minorEastAsia" w:hint="eastAsia"/>
          <w:sz w:val="24"/>
          <w:szCs w:val="24"/>
        </w:rPr>
        <w:t>根据实际业务需要，会对特定的租借双方设置</w:t>
      </w:r>
      <w:r w:rsidR="00C81229">
        <w:rPr>
          <w:rFonts w:asciiTheme="minorEastAsia" w:eastAsiaTheme="minorEastAsia" w:hAnsiTheme="minorEastAsia" w:hint="eastAsia"/>
          <w:sz w:val="24"/>
          <w:szCs w:val="24"/>
        </w:rPr>
        <w:t>租借</w:t>
      </w:r>
      <w:r w:rsidRPr="00E50E81">
        <w:rPr>
          <w:rFonts w:asciiTheme="minorEastAsia" w:eastAsiaTheme="minorEastAsia" w:hAnsiTheme="minorEastAsia" w:hint="eastAsia"/>
          <w:sz w:val="24"/>
          <w:szCs w:val="24"/>
        </w:rPr>
        <w:t>额度。</w:t>
      </w:r>
    </w:p>
    <w:p w:rsidR="00E84310" w:rsidRPr="00E50E81" w:rsidRDefault="00E84310" w:rsidP="00E84310">
      <w:pPr>
        <w:spacing w:line="360" w:lineRule="auto"/>
        <w:ind w:firstLineChars="200" w:firstLine="480"/>
        <w:rPr>
          <w:rFonts w:asciiTheme="minorEastAsia" w:eastAsiaTheme="minorEastAsia" w:hAnsiTheme="minorEastAsia"/>
          <w:sz w:val="24"/>
        </w:rPr>
      </w:pPr>
      <w:r w:rsidRPr="00E50E81">
        <w:rPr>
          <w:rFonts w:asciiTheme="minorEastAsia" w:eastAsiaTheme="minorEastAsia" w:hAnsiTheme="minorEastAsia" w:hint="eastAsia"/>
          <w:sz w:val="24"/>
        </w:rPr>
        <w:t>租借业务一次可操作多个交割品种，但</w:t>
      </w:r>
      <w:r w:rsidR="009274A4">
        <w:rPr>
          <w:rFonts w:asciiTheme="minorEastAsia" w:eastAsiaTheme="minorEastAsia" w:hAnsiTheme="minorEastAsia" w:hint="eastAsia"/>
          <w:sz w:val="24"/>
        </w:rPr>
        <w:t>这些交割品种必须属于同</w:t>
      </w:r>
      <w:r w:rsidRPr="00E50E81">
        <w:rPr>
          <w:rFonts w:asciiTheme="minorEastAsia" w:eastAsiaTheme="minorEastAsia" w:hAnsiTheme="minorEastAsia" w:hint="eastAsia"/>
          <w:sz w:val="24"/>
        </w:rPr>
        <w:t>一</w:t>
      </w:r>
      <w:r w:rsidR="009274A4">
        <w:rPr>
          <w:rFonts w:asciiTheme="minorEastAsia" w:eastAsiaTheme="minorEastAsia" w:hAnsiTheme="minorEastAsia" w:hint="eastAsia"/>
          <w:sz w:val="24"/>
        </w:rPr>
        <w:t>个实物</w:t>
      </w:r>
      <w:r w:rsidRPr="00E50E81">
        <w:rPr>
          <w:rFonts w:asciiTheme="minorEastAsia" w:eastAsiaTheme="minorEastAsia" w:hAnsiTheme="minorEastAsia" w:hint="eastAsia"/>
          <w:sz w:val="24"/>
        </w:rPr>
        <w:t>品种</w:t>
      </w:r>
      <w:r w:rsidR="009274A4">
        <w:rPr>
          <w:rFonts w:asciiTheme="minorEastAsia" w:eastAsiaTheme="minorEastAsia" w:hAnsiTheme="minorEastAsia" w:hint="eastAsia"/>
          <w:sz w:val="24"/>
        </w:rPr>
        <w:t>中</w:t>
      </w:r>
      <w:r w:rsidRPr="00E50E81">
        <w:rPr>
          <w:rFonts w:asciiTheme="minorEastAsia" w:eastAsiaTheme="minorEastAsia" w:hAnsiTheme="minorEastAsia" w:hint="eastAsia"/>
          <w:sz w:val="24"/>
        </w:rPr>
        <w:t>类，如主板黄金、国际板黄金、主板铂金、主板白银等。</w:t>
      </w:r>
    </w:p>
    <w:p w:rsidR="00E84310" w:rsidRPr="00E50E81" w:rsidRDefault="00E84310" w:rsidP="00455B1F">
      <w:pPr>
        <w:pStyle w:val="15"/>
        <w:numPr>
          <w:ilvl w:val="0"/>
          <w:numId w:val="31"/>
        </w:numPr>
        <w:spacing w:line="360" w:lineRule="auto"/>
        <w:ind w:left="0" w:firstLine="480"/>
        <w:rPr>
          <w:rFonts w:asciiTheme="minorEastAsia" w:eastAsiaTheme="minorEastAsia" w:hAnsiTheme="minorEastAsia"/>
          <w:sz w:val="24"/>
          <w:szCs w:val="24"/>
        </w:rPr>
      </w:pPr>
      <w:r w:rsidRPr="00E50E81">
        <w:rPr>
          <w:rFonts w:asciiTheme="minorEastAsia" w:eastAsiaTheme="minorEastAsia" w:hAnsiTheme="minorEastAsia" w:hint="eastAsia"/>
          <w:sz w:val="24"/>
          <w:szCs w:val="24"/>
        </w:rPr>
        <w:t>租借</w:t>
      </w:r>
      <w:r w:rsidR="009274A4">
        <w:rPr>
          <w:rFonts w:asciiTheme="minorEastAsia" w:eastAsiaTheme="minorEastAsia" w:hAnsiTheme="minorEastAsia" w:hint="eastAsia"/>
          <w:sz w:val="24"/>
          <w:szCs w:val="24"/>
        </w:rPr>
        <w:t>和租借还金</w:t>
      </w:r>
      <w:r w:rsidRPr="00E50E81">
        <w:rPr>
          <w:rFonts w:asciiTheme="minorEastAsia" w:eastAsiaTheme="minorEastAsia" w:hAnsiTheme="minorEastAsia" w:hint="eastAsia"/>
          <w:sz w:val="24"/>
          <w:szCs w:val="24"/>
        </w:rPr>
        <w:t>业务库存处理规则变化。</w:t>
      </w:r>
    </w:p>
    <w:p w:rsidR="009274A4" w:rsidRDefault="009274A4" w:rsidP="009274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租借申报提交成功，系统会冻结借出方客户的过户库存。租借还金申报提交成功，系统会冻结还金方客户的过户库存。对于白银交割品种，还要根据选择的块号冻结对应的银锭。</w:t>
      </w:r>
    </w:p>
    <w:p w:rsidR="009274A4" w:rsidRPr="000B605E" w:rsidRDefault="009274A4" w:rsidP="009274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对于已撤销的申报，系统会解冻借出方或者还金方客户被冻结的过户库存，对于白银交割品种，还要解冻被冻结的银锭。</w:t>
      </w:r>
    </w:p>
    <w:p w:rsidR="009274A4" w:rsidRPr="009274A4" w:rsidRDefault="009274A4" w:rsidP="00E84310">
      <w:pPr>
        <w:spacing w:line="360" w:lineRule="auto"/>
        <w:ind w:firstLineChars="200" w:firstLine="480"/>
        <w:rPr>
          <w:rFonts w:asciiTheme="minorEastAsia" w:eastAsiaTheme="minorEastAsia" w:hAnsiTheme="minorEastAsia" w:cs="宋体"/>
          <w:sz w:val="24"/>
        </w:rPr>
      </w:pPr>
    </w:p>
    <w:p w:rsidR="00E84310" w:rsidRDefault="00E84310" w:rsidP="00E84310">
      <w:pPr>
        <w:spacing w:line="360" w:lineRule="auto"/>
        <w:ind w:firstLineChars="200" w:firstLine="480"/>
        <w:rPr>
          <w:sz w:val="24"/>
        </w:rPr>
      </w:pPr>
      <w:r w:rsidRPr="00E50E81">
        <w:rPr>
          <w:rFonts w:asciiTheme="minorEastAsia" w:eastAsiaTheme="minorEastAsia" w:hAnsiTheme="minorEastAsia" w:cs="宋体" w:hint="eastAsia"/>
          <w:sz w:val="24"/>
        </w:rPr>
        <w:t>对于</w:t>
      </w:r>
      <w:r>
        <w:rPr>
          <w:rFonts w:asciiTheme="minorEastAsia" w:eastAsiaTheme="minorEastAsia" w:hAnsiTheme="minorEastAsia" w:cs="宋体" w:hint="eastAsia"/>
          <w:sz w:val="24"/>
        </w:rPr>
        <w:t>黄金铂金</w:t>
      </w:r>
      <w:r w:rsidRPr="00E50E81">
        <w:rPr>
          <w:rFonts w:asciiTheme="minorEastAsia" w:eastAsiaTheme="minorEastAsia" w:hAnsiTheme="minorEastAsia" w:cs="宋体" w:hint="eastAsia"/>
          <w:sz w:val="24"/>
        </w:rPr>
        <w:t>交割品种，如果发生了租借（含拆借）</w:t>
      </w:r>
      <w:ins w:id="476" w:author="think" w:date="2016-03-30T11:17:00Z">
        <w:r w:rsidR="002A5820">
          <w:rPr>
            <w:rFonts w:asciiTheme="minorEastAsia" w:eastAsiaTheme="minorEastAsia" w:hAnsiTheme="minorEastAsia" w:cs="宋体" w:hint="eastAsia"/>
            <w:sz w:val="24"/>
          </w:rPr>
          <w:t>、</w:t>
        </w:r>
        <w:r w:rsidR="002A5820" w:rsidRPr="00E50E81">
          <w:rPr>
            <w:rFonts w:asciiTheme="minorEastAsia" w:eastAsiaTheme="minorEastAsia" w:hAnsiTheme="minorEastAsia" w:cs="宋体" w:hint="eastAsia"/>
            <w:sz w:val="24"/>
          </w:rPr>
          <w:t>租借</w:t>
        </w:r>
        <w:r w:rsidR="002A5820">
          <w:rPr>
            <w:rFonts w:asciiTheme="minorEastAsia" w:eastAsiaTheme="minorEastAsia" w:hAnsiTheme="minorEastAsia" w:cs="宋体" w:hint="eastAsia"/>
            <w:sz w:val="24"/>
          </w:rPr>
          <w:t>归还</w:t>
        </w:r>
        <w:r w:rsidR="002A5820" w:rsidRPr="00E50E81">
          <w:rPr>
            <w:rFonts w:asciiTheme="minorEastAsia" w:eastAsiaTheme="minorEastAsia" w:hAnsiTheme="minorEastAsia" w:cs="宋体" w:hint="eastAsia"/>
            <w:sz w:val="24"/>
          </w:rPr>
          <w:t>（含拆借</w:t>
        </w:r>
        <w:r w:rsidR="002A5820">
          <w:rPr>
            <w:rFonts w:asciiTheme="minorEastAsia" w:eastAsiaTheme="minorEastAsia" w:hAnsiTheme="minorEastAsia" w:cs="宋体" w:hint="eastAsia"/>
            <w:sz w:val="24"/>
          </w:rPr>
          <w:t>归还</w:t>
        </w:r>
        <w:r w:rsidR="002A5820" w:rsidRPr="00E50E81">
          <w:rPr>
            <w:rFonts w:asciiTheme="minorEastAsia" w:eastAsiaTheme="minorEastAsia" w:hAnsiTheme="minorEastAsia" w:cs="宋体" w:hint="eastAsia"/>
            <w:sz w:val="24"/>
          </w:rPr>
          <w:t>）</w:t>
        </w:r>
      </w:ins>
      <w:r w:rsidRPr="00E50E81">
        <w:rPr>
          <w:rFonts w:asciiTheme="minorEastAsia" w:eastAsiaTheme="minorEastAsia" w:hAnsiTheme="minorEastAsia" w:cs="宋体" w:hint="eastAsia"/>
          <w:sz w:val="24"/>
        </w:rPr>
        <w:t>业务，</w:t>
      </w:r>
      <w:del w:id="477" w:author="think" w:date="2016-03-30T11:17:00Z">
        <w:r w:rsidDel="002A5820">
          <w:rPr>
            <w:rFonts w:asciiTheme="minorEastAsia" w:eastAsiaTheme="minorEastAsia" w:hAnsiTheme="minorEastAsia" w:cs="宋体" w:hint="eastAsia"/>
            <w:sz w:val="24"/>
          </w:rPr>
          <w:delText>租借</w:delText>
        </w:r>
      </w:del>
      <w:ins w:id="478" w:author="think" w:date="2016-03-30T11:17:00Z">
        <w:r w:rsidR="002A5820">
          <w:rPr>
            <w:rFonts w:asciiTheme="minorEastAsia" w:eastAsiaTheme="minorEastAsia" w:hAnsiTheme="minorEastAsia" w:cs="宋体" w:hint="eastAsia"/>
            <w:sz w:val="24"/>
          </w:rPr>
          <w:t>业务</w:t>
        </w:r>
      </w:ins>
      <w:r>
        <w:rPr>
          <w:rFonts w:asciiTheme="minorEastAsia" w:eastAsiaTheme="minorEastAsia" w:hAnsiTheme="minorEastAsia" w:cs="宋体" w:hint="eastAsia"/>
          <w:sz w:val="24"/>
        </w:rPr>
        <w:t>双方</w:t>
      </w:r>
      <w:r w:rsidRPr="00D9213E">
        <w:rPr>
          <w:rFonts w:hint="eastAsia"/>
          <w:sz w:val="24"/>
        </w:rPr>
        <w:t>客户库存的处理规则</w:t>
      </w:r>
      <w:ins w:id="479" w:author="李田" w:date="2016-03-24T14:43:00Z">
        <w:r w:rsidR="00ED3AA4">
          <w:rPr>
            <w:rFonts w:hint="eastAsia"/>
            <w:sz w:val="24"/>
          </w:rPr>
          <w:t>保持不变</w:t>
        </w:r>
      </w:ins>
      <w:del w:id="480" w:author="李田" w:date="2016-03-24T14:43:00Z">
        <w:r w:rsidRPr="00D9213E" w:rsidDel="00ED3AA4">
          <w:rPr>
            <w:rFonts w:hint="eastAsia"/>
            <w:sz w:val="24"/>
          </w:rPr>
          <w:delText>如下：</w:delText>
        </w:r>
      </w:del>
      <w:ins w:id="481" w:author="李田" w:date="2016-03-24T14:43:00Z">
        <w:r w:rsidR="00ED3AA4">
          <w:rPr>
            <w:rFonts w:hint="eastAsia"/>
            <w:sz w:val="24"/>
          </w:rPr>
          <w:t>。</w:t>
        </w:r>
      </w:ins>
    </w:p>
    <w:p w:rsidR="00E84310" w:rsidRPr="00D9213E" w:rsidDel="00ED3AA4" w:rsidRDefault="00E84310" w:rsidP="00455B1F">
      <w:pPr>
        <w:pStyle w:val="15"/>
        <w:numPr>
          <w:ilvl w:val="0"/>
          <w:numId w:val="38"/>
        </w:numPr>
        <w:spacing w:line="360" w:lineRule="auto"/>
        <w:ind w:firstLineChars="0"/>
        <w:rPr>
          <w:del w:id="482" w:author="李田" w:date="2016-03-24T14:43:00Z"/>
          <w:rFonts w:asciiTheme="minorEastAsia" w:eastAsiaTheme="minorEastAsia" w:hAnsiTheme="minorEastAsia"/>
          <w:sz w:val="24"/>
        </w:rPr>
      </w:pPr>
      <w:del w:id="483" w:author="李田" w:date="2016-03-24T14:43:00Z">
        <w:r w:rsidRPr="00D9213E" w:rsidDel="00ED3AA4">
          <w:rPr>
            <w:rFonts w:asciiTheme="minorEastAsia" w:eastAsiaTheme="minorEastAsia" w:hAnsiTheme="minorEastAsia" w:hint="eastAsia"/>
            <w:sz w:val="24"/>
          </w:rPr>
          <w:delText>（借出方）</w:delText>
        </w:r>
      </w:del>
      <w:del w:id="484" w:author="李田" w:date="2016-03-24T14:37:00Z">
        <w:r w:rsidRPr="00D9213E" w:rsidDel="009A6E3C">
          <w:rPr>
            <w:rFonts w:asciiTheme="minorEastAsia" w:eastAsiaTheme="minorEastAsia" w:hAnsiTheme="minorEastAsia" w:hint="eastAsia"/>
            <w:sz w:val="24"/>
          </w:rPr>
          <w:delText>交易</w:delText>
        </w:r>
        <w:r w:rsidR="00242FE1" w:rsidDel="009A6E3C">
          <w:rPr>
            <w:rFonts w:hint="eastAsia"/>
            <w:sz w:val="24"/>
          </w:rPr>
          <w:delText>获得</w:delText>
        </w:r>
      </w:del>
      <w:del w:id="485" w:author="李田" w:date="2016-03-24T14:43:00Z">
        <w:r w:rsidRPr="00D9213E" w:rsidDel="00ED3AA4">
          <w:rPr>
            <w:rFonts w:asciiTheme="minorEastAsia" w:eastAsiaTheme="minorEastAsia" w:hAnsiTheme="minorEastAsia" w:hint="eastAsia"/>
            <w:sz w:val="24"/>
          </w:rPr>
          <w:delText>买入货权账户</w:delText>
        </w:r>
        <w:r w:rsidRPr="00D9213E" w:rsidDel="00ED3AA4">
          <w:rPr>
            <w:rFonts w:asciiTheme="minorEastAsia" w:eastAsiaTheme="minorEastAsia" w:hAnsiTheme="minorEastAsia"/>
            <w:sz w:val="24"/>
          </w:rPr>
          <w:sym w:font="Wingdings" w:char="F0E0"/>
        </w:r>
        <w:r w:rsidRPr="00D9213E" w:rsidDel="00ED3AA4">
          <w:rPr>
            <w:rFonts w:asciiTheme="minorEastAsia" w:eastAsiaTheme="minorEastAsia" w:hAnsiTheme="minorEastAsia"/>
            <w:sz w:val="24"/>
          </w:rPr>
          <w:delText xml:space="preserve"> （</w:delText>
        </w:r>
        <w:r w:rsidRPr="00D9213E" w:rsidDel="00ED3AA4">
          <w:rPr>
            <w:rFonts w:asciiTheme="minorEastAsia" w:eastAsiaTheme="minorEastAsia" w:hAnsiTheme="minorEastAsia" w:hint="eastAsia"/>
            <w:sz w:val="24"/>
          </w:rPr>
          <w:delText>借入方）</w:delText>
        </w:r>
      </w:del>
      <w:del w:id="486" w:author="李田" w:date="2016-03-24T14:37:00Z">
        <w:r w:rsidRPr="00D9213E" w:rsidDel="009A6E3C">
          <w:rPr>
            <w:rFonts w:asciiTheme="minorEastAsia" w:eastAsiaTheme="minorEastAsia" w:hAnsiTheme="minorEastAsia" w:hint="eastAsia"/>
            <w:sz w:val="24"/>
          </w:rPr>
          <w:delText>非交易</w:delText>
        </w:r>
        <w:r w:rsidR="00242FE1" w:rsidDel="009A6E3C">
          <w:rPr>
            <w:rFonts w:hint="eastAsia"/>
            <w:sz w:val="24"/>
          </w:rPr>
          <w:delText>获得</w:delText>
        </w:r>
      </w:del>
      <w:del w:id="487" w:author="李田" w:date="2016-03-24T14:43:00Z">
        <w:r w:rsidRPr="00D9213E" w:rsidDel="00ED3AA4">
          <w:rPr>
            <w:rFonts w:asciiTheme="minorEastAsia" w:eastAsiaTheme="minorEastAsia" w:hAnsiTheme="minorEastAsia" w:hint="eastAsia"/>
            <w:sz w:val="24"/>
          </w:rPr>
          <w:delText>买入货权账户</w:delText>
        </w:r>
      </w:del>
    </w:p>
    <w:p w:rsidR="00E84310" w:rsidRPr="00D9213E" w:rsidDel="009A6E3C" w:rsidRDefault="00E84310" w:rsidP="00455B1F">
      <w:pPr>
        <w:pStyle w:val="15"/>
        <w:numPr>
          <w:ilvl w:val="0"/>
          <w:numId w:val="38"/>
        </w:numPr>
        <w:spacing w:line="360" w:lineRule="auto"/>
        <w:ind w:firstLineChars="0"/>
        <w:rPr>
          <w:del w:id="488" w:author="李田" w:date="2016-03-24T14:37:00Z"/>
          <w:rFonts w:asciiTheme="minorEastAsia" w:eastAsiaTheme="minorEastAsia" w:hAnsiTheme="minorEastAsia"/>
          <w:sz w:val="24"/>
        </w:rPr>
      </w:pPr>
      <w:del w:id="489" w:author="李田" w:date="2016-03-24T14:37:00Z">
        <w:r w:rsidRPr="00D9213E" w:rsidDel="009A6E3C">
          <w:rPr>
            <w:rFonts w:asciiTheme="minorEastAsia" w:eastAsiaTheme="minorEastAsia" w:hAnsiTheme="minorEastAsia" w:hint="eastAsia"/>
            <w:sz w:val="24"/>
          </w:rPr>
          <w:delText>（借出方）非交易</w:delText>
        </w:r>
        <w:r w:rsidR="00242FE1" w:rsidDel="009A6E3C">
          <w:rPr>
            <w:rFonts w:hint="eastAsia"/>
            <w:sz w:val="24"/>
          </w:rPr>
          <w:delText>获得</w:delText>
        </w:r>
        <w:r w:rsidRPr="00D9213E" w:rsidDel="009A6E3C">
          <w:rPr>
            <w:rFonts w:asciiTheme="minorEastAsia" w:eastAsiaTheme="minorEastAsia" w:hAnsiTheme="minorEastAsia" w:hint="eastAsia"/>
            <w:sz w:val="24"/>
          </w:rPr>
          <w:delText>买入货权账户</w:delText>
        </w:r>
        <w:r w:rsidRPr="00D9213E" w:rsidDel="009A6E3C">
          <w:rPr>
            <w:rFonts w:asciiTheme="minorEastAsia" w:eastAsiaTheme="minorEastAsia" w:hAnsiTheme="minorEastAsia"/>
            <w:sz w:val="24"/>
          </w:rPr>
          <w:sym w:font="Wingdings" w:char="F0E0"/>
        </w:r>
        <w:r w:rsidRPr="00D9213E" w:rsidDel="009A6E3C">
          <w:rPr>
            <w:rFonts w:asciiTheme="minorEastAsia" w:eastAsiaTheme="minorEastAsia" w:hAnsiTheme="minorEastAsia"/>
            <w:sz w:val="24"/>
          </w:rPr>
          <w:delText xml:space="preserve"> （借入方）非交易</w:delText>
        </w:r>
        <w:r w:rsidR="00242FE1" w:rsidDel="009A6E3C">
          <w:rPr>
            <w:rFonts w:hint="eastAsia"/>
            <w:sz w:val="24"/>
          </w:rPr>
          <w:delText>获得</w:delText>
        </w:r>
        <w:r w:rsidRPr="00D9213E" w:rsidDel="009A6E3C">
          <w:rPr>
            <w:rFonts w:asciiTheme="minorEastAsia" w:eastAsiaTheme="minorEastAsia" w:hAnsiTheme="minorEastAsia"/>
            <w:sz w:val="24"/>
          </w:rPr>
          <w:delText>买入货权账户</w:delText>
        </w:r>
      </w:del>
    </w:p>
    <w:p w:rsidR="00E84310" w:rsidRPr="00D9213E" w:rsidDel="00ED3AA4" w:rsidRDefault="00E84310" w:rsidP="00455B1F">
      <w:pPr>
        <w:pStyle w:val="a6"/>
        <w:numPr>
          <w:ilvl w:val="0"/>
          <w:numId w:val="38"/>
        </w:numPr>
        <w:spacing w:line="360" w:lineRule="auto"/>
        <w:ind w:firstLineChars="0"/>
        <w:rPr>
          <w:del w:id="490" w:author="李田" w:date="2016-03-24T14:43:00Z"/>
          <w:sz w:val="24"/>
        </w:rPr>
      </w:pPr>
      <w:del w:id="491" w:author="李田" w:date="2016-03-24T14:43:00Z">
        <w:r w:rsidRPr="00D9213E" w:rsidDel="00ED3AA4">
          <w:rPr>
            <w:rFonts w:asciiTheme="minorEastAsia" w:eastAsiaTheme="minorEastAsia" w:hAnsiTheme="minorEastAsia" w:cs="黑体" w:hint="eastAsia"/>
            <w:sz w:val="24"/>
          </w:rPr>
          <w:delText>（借出方）</w:delText>
        </w:r>
        <w:r w:rsidDel="00ED3AA4">
          <w:rPr>
            <w:rFonts w:asciiTheme="minorEastAsia" w:eastAsiaTheme="minorEastAsia" w:hAnsiTheme="minorEastAsia" w:cs="黑体" w:hint="eastAsia"/>
            <w:sz w:val="24"/>
          </w:rPr>
          <w:delText>剩余库存</w:delText>
        </w:r>
        <w:r w:rsidRPr="00D9213E" w:rsidDel="00ED3AA4">
          <w:rPr>
            <w:rFonts w:asciiTheme="minorEastAsia" w:eastAsiaTheme="minorEastAsia" w:hAnsiTheme="minorEastAsia" w:cs="黑体" w:hint="eastAsia"/>
            <w:sz w:val="24"/>
          </w:rPr>
          <w:delText xml:space="preserve">账户  </w:delText>
        </w:r>
        <w:r w:rsidRPr="00D9213E" w:rsidDel="00ED3AA4">
          <w:rPr>
            <w:rFonts w:asciiTheme="minorEastAsia" w:eastAsiaTheme="minorEastAsia" w:hAnsiTheme="minorEastAsia" w:cs="黑体"/>
            <w:sz w:val="24"/>
          </w:rPr>
          <w:sym w:font="Wingdings" w:char="F0E0"/>
        </w:r>
        <w:r w:rsidRPr="00D9213E" w:rsidDel="00ED3AA4">
          <w:rPr>
            <w:rFonts w:asciiTheme="minorEastAsia" w:eastAsiaTheme="minorEastAsia" w:hAnsiTheme="minorEastAsia" w:cs="黑体"/>
            <w:sz w:val="24"/>
          </w:rPr>
          <w:delText xml:space="preserve"> （</w:delText>
        </w:r>
        <w:r w:rsidRPr="00D9213E" w:rsidDel="00ED3AA4">
          <w:rPr>
            <w:rFonts w:asciiTheme="minorEastAsia" w:eastAsiaTheme="minorEastAsia" w:hAnsiTheme="minorEastAsia" w:cs="黑体" w:hint="eastAsia"/>
            <w:sz w:val="24"/>
          </w:rPr>
          <w:delText>借</w:delText>
        </w:r>
        <w:r w:rsidRPr="00D9213E" w:rsidDel="00ED3AA4">
          <w:rPr>
            <w:rFonts w:asciiTheme="minorEastAsia" w:eastAsiaTheme="minorEastAsia" w:hAnsiTheme="minorEastAsia" w:cs="黑体"/>
            <w:sz w:val="24"/>
          </w:rPr>
          <w:delText>入方）</w:delText>
        </w:r>
        <w:r w:rsidDel="00ED3AA4">
          <w:rPr>
            <w:rFonts w:asciiTheme="minorEastAsia" w:eastAsiaTheme="minorEastAsia" w:hAnsiTheme="minorEastAsia" w:cs="黑体" w:hint="eastAsia"/>
            <w:sz w:val="24"/>
          </w:rPr>
          <w:delText>剩余库存</w:delText>
        </w:r>
        <w:r w:rsidRPr="00D9213E" w:rsidDel="00ED3AA4">
          <w:rPr>
            <w:rFonts w:asciiTheme="minorEastAsia" w:eastAsiaTheme="minorEastAsia" w:hAnsiTheme="minorEastAsia" w:cs="黑体"/>
            <w:sz w:val="24"/>
          </w:rPr>
          <w:delText>账户</w:delText>
        </w:r>
      </w:del>
    </w:p>
    <w:p w:rsidR="00E84310" w:rsidDel="0034108D" w:rsidRDefault="00E84310" w:rsidP="00E84310">
      <w:pPr>
        <w:spacing w:line="360" w:lineRule="auto"/>
        <w:ind w:firstLineChars="200" w:firstLine="480"/>
        <w:rPr>
          <w:del w:id="492" w:author="think" w:date="2016-03-30T14:55:00Z"/>
          <w:sz w:val="24"/>
        </w:rPr>
      </w:pPr>
      <w:del w:id="493" w:author="think" w:date="2016-03-30T11:18:00Z">
        <w:r w:rsidRPr="00E50E81" w:rsidDel="002A5820">
          <w:rPr>
            <w:rFonts w:asciiTheme="minorEastAsia" w:eastAsiaTheme="minorEastAsia" w:hAnsiTheme="minorEastAsia" w:cs="宋体" w:hint="eastAsia"/>
            <w:sz w:val="24"/>
          </w:rPr>
          <w:delText>如果发生了租借</w:delText>
        </w:r>
        <w:r w:rsidDel="002A5820">
          <w:rPr>
            <w:rFonts w:asciiTheme="minorEastAsia" w:eastAsiaTheme="minorEastAsia" w:hAnsiTheme="minorEastAsia" w:cs="宋体" w:hint="eastAsia"/>
            <w:sz w:val="24"/>
          </w:rPr>
          <w:delText>归还</w:delText>
        </w:r>
        <w:r w:rsidRPr="00E50E81" w:rsidDel="002A5820">
          <w:rPr>
            <w:rFonts w:asciiTheme="minorEastAsia" w:eastAsiaTheme="minorEastAsia" w:hAnsiTheme="minorEastAsia" w:cs="宋体" w:hint="eastAsia"/>
            <w:sz w:val="24"/>
          </w:rPr>
          <w:delText>（含拆借</w:delText>
        </w:r>
        <w:r w:rsidDel="002A5820">
          <w:rPr>
            <w:rFonts w:asciiTheme="minorEastAsia" w:eastAsiaTheme="minorEastAsia" w:hAnsiTheme="minorEastAsia" w:cs="宋体" w:hint="eastAsia"/>
            <w:sz w:val="24"/>
          </w:rPr>
          <w:delText>归还</w:delText>
        </w:r>
        <w:r w:rsidRPr="00E50E81" w:rsidDel="002A5820">
          <w:rPr>
            <w:rFonts w:asciiTheme="minorEastAsia" w:eastAsiaTheme="minorEastAsia" w:hAnsiTheme="minorEastAsia" w:cs="宋体" w:hint="eastAsia"/>
            <w:sz w:val="24"/>
          </w:rPr>
          <w:delText>）业务，</w:delText>
        </w:r>
        <w:r w:rsidDel="002A5820">
          <w:rPr>
            <w:rFonts w:asciiTheme="minorEastAsia" w:eastAsiaTheme="minorEastAsia" w:hAnsiTheme="minorEastAsia" w:cs="宋体" w:hint="eastAsia"/>
            <w:sz w:val="24"/>
          </w:rPr>
          <w:delText>租借归还双方</w:delText>
        </w:r>
        <w:r w:rsidRPr="00D9213E" w:rsidDel="002A5820">
          <w:rPr>
            <w:rFonts w:hint="eastAsia"/>
            <w:sz w:val="24"/>
          </w:rPr>
          <w:delText>客户库存的处理规则</w:delText>
        </w:r>
      </w:del>
      <w:ins w:id="494" w:author="李田" w:date="2016-03-24T14:43:00Z">
        <w:del w:id="495" w:author="think" w:date="2016-03-30T11:18:00Z">
          <w:r w:rsidR="00ED3AA4" w:rsidDel="002A5820">
            <w:rPr>
              <w:rFonts w:hint="eastAsia"/>
              <w:sz w:val="24"/>
            </w:rPr>
            <w:delText>保持不变。</w:delText>
          </w:r>
        </w:del>
      </w:ins>
      <w:del w:id="496" w:author="李田" w:date="2016-03-24T14:43:00Z">
        <w:r w:rsidRPr="00D9213E" w:rsidDel="00ED3AA4">
          <w:rPr>
            <w:rFonts w:hint="eastAsia"/>
            <w:sz w:val="24"/>
          </w:rPr>
          <w:delText>如下：</w:delText>
        </w:r>
      </w:del>
    </w:p>
    <w:p w:rsidR="00E84310" w:rsidRPr="00D9213E" w:rsidDel="00ED3AA4" w:rsidRDefault="00E84310" w:rsidP="00455B1F">
      <w:pPr>
        <w:pStyle w:val="15"/>
        <w:numPr>
          <w:ilvl w:val="0"/>
          <w:numId w:val="38"/>
        </w:numPr>
        <w:spacing w:line="360" w:lineRule="auto"/>
        <w:ind w:firstLineChars="0"/>
        <w:rPr>
          <w:del w:id="497" w:author="李田" w:date="2016-03-24T14:43:00Z"/>
          <w:rFonts w:asciiTheme="minorEastAsia" w:eastAsiaTheme="minorEastAsia" w:hAnsiTheme="minorEastAsia"/>
          <w:sz w:val="24"/>
        </w:rPr>
      </w:pPr>
      <w:del w:id="498" w:author="李田" w:date="2016-03-24T14:43:00Z">
        <w:r w:rsidRPr="00D9213E" w:rsidDel="00ED3AA4">
          <w:rPr>
            <w:rFonts w:asciiTheme="minorEastAsia" w:eastAsiaTheme="minorEastAsia" w:hAnsiTheme="minorEastAsia" w:hint="eastAsia"/>
            <w:sz w:val="24"/>
          </w:rPr>
          <w:delText>（</w:delText>
        </w:r>
        <w:r w:rsidDel="00ED3AA4">
          <w:rPr>
            <w:rFonts w:asciiTheme="minorEastAsia" w:eastAsiaTheme="minorEastAsia" w:hAnsiTheme="minorEastAsia" w:hint="eastAsia"/>
            <w:sz w:val="24"/>
          </w:rPr>
          <w:delText>还金</w:delText>
        </w:r>
        <w:r w:rsidRPr="00D9213E" w:rsidDel="00ED3AA4">
          <w:rPr>
            <w:rFonts w:asciiTheme="minorEastAsia" w:eastAsiaTheme="minorEastAsia" w:hAnsiTheme="minorEastAsia" w:hint="eastAsia"/>
            <w:sz w:val="24"/>
          </w:rPr>
          <w:delText>方）</w:delText>
        </w:r>
      </w:del>
      <w:del w:id="499" w:author="李田" w:date="2016-03-24T14:37:00Z">
        <w:r w:rsidRPr="00D9213E" w:rsidDel="009A6E3C">
          <w:rPr>
            <w:rFonts w:asciiTheme="minorEastAsia" w:eastAsiaTheme="minorEastAsia" w:hAnsiTheme="minorEastAsia" w:hint="eastAsia"/>
            <w:sz w:val="24"/>
          </w:rPr>
          <w:delText>交易</w:delText>
        </w:r>
        <w:r w:rsidR="00242FE1" w:rsidDel="009A6E3C">
          <w:rPr>
            <w:rFonts w:hint="eastAsia"/>
            <w:sz w:val="24"/>
          </w:rPr>
          <w:delText>获得</w:delText>
        </w:r>
      </w:del>
      <w:del w:id="500" w:author="李田" w:date="2016-03-24T14:43:00Z">
        <w:r w:rsidRPr="00D9213E" w:rsidDel="00ED3AA4">
          <w:rPr>
            <w:rFonts w:asciiTheme="minorEastAsia" w:eastAsiaTheme="minorEastAsia" w:hAnsiTheme="minorEastAsia" w:hint="eastAsia"/>
            <w:sz w:val="24"/>
          </w:rPr>
          <w:delText>买入货权账户</w:delText>
        </w:r>
        <w:r w:rsidRPr="00D9213E" w:rsidDel="00ED3AA4">
          <w:rPr>
            <w:rFonts w:asciiTheme="minorEastAsia" w:eastAsiaTheme="minorEastAsia" w:hAnsiTheme="minorEastAsia"/>
            <w:sz w:val="24"/>
          </w:rPr>
          <w:sym w:font="Wingdings" w:char="F0E0"/>
        </w:r>
        <w:r w:rsidRPr="00D9213E" w:rsidDel="00ED3AA4">
          <w:rPr>
            <w:rFonts w:asciiTheme="minorEastAsia" w:eastAsiaTheme="minorEastAsia" w:hAnsiTheme="minorEastAsia"/>
            <w:sz w:val="24"/>
          </w:rPr>
          <w:delText xml:space="preserve"> （</w:delText>
        </w:r>
        <w:r w:rsidDel="00ED3AA4">
          <w:rPr>
            <w:rFonts w:asciiTheme="minorEastAsia" w:eastAsiaTheme="minorEastAsia" w:hAnsiTheme="minorEastAsia" w:hint="eastAsia"/>
            <w:sz w:val="24"/>
          </w:rPr>
          <w:delText>收金方）</w:delText>
        </w:r>
      </w:del>
      <w:del w:id="501" w:author="李田" w:date="2016-03-24T14:37:00Z">
        <w:r w:rsidRPr="00D9213E" w:rsidDel="009A6E3C">
          <w:rPr>
            <w:rFonts w:asciiTheme="minorEastAsia" w:eastAsiaTheme="minorEastAsia" w:hAnsiTheme="minorEastAsia" w:hint="eastAsia"/>
            <w:sz w:val="24"/>
          </w:rPr>
          <w:delText>交易</w:delText>
        </w:r>
        <w:r w:rsidR="00242FE1" w:rsidDel="009A6E3C">
          <w:rPr>
            <w:rFonts w:hint="eastAsia"/>
            <w:sz w:val="24"/>
          </w:rPr>
          <w:delText>获得</w:delText>
        </w:r>
      </w:del>
      <w:del w:id="502" w:author="李田" w:date="2016-03-24T14:43:00Z">
        <w:r w:rsidRPr="00D9213E" w:rsidDel="00ED3AA4">
          <w:rPr>
            <w:rFonts w:asciiTheme="minorEastAsia" w:eastAsiaTheme="minorEastAsia" w:hAnsiTheme="minorEastAsia" w:hint="eastAsia"/>
            <w:sz w:val="24"/>
          </w:rPr>
          <w:delText>买入货权账户</w:delText>
        </w:r>
      </w:del>
    </w:p>
    <w:p w:rsidR="00E84310" w:rsidRPr="00D9213E" w:rsidDel="009A6E3C" w:rsidRDefault="00E84310" w:rsidP="00455B1F">
      <w:pPr>
        <w:pStyle w:val="15"/>
        <w:numPr>
          <w:ilvl w:val="0"/>
          <w:numId w:val="38"/>
        </w:numPr>
        <w:spacing w:line="360" w:lineRule="auto"/>
        <w:ind w:firstLineChars="0"/>
        <w:rPr>
          <w:del w:id="503" w:author="李田" w:date="2016-03-24T14:37:00Z"/>
          <w:rFonts w:asciiTheme="minorEastAsia" w:eastAsiaTheme="minorEastAsia" w:hAnsiTheme="minorEastAsia"/>
          <w:sz w:val="24"/>
        </w:rPr>
      </w:pPr>
      <w:del w:id="504" w:author="李田" w:date="2016-03-24T14:37:00Z">
        <w:r w:rsidRPr="00D9213E" w:rsidDel="009A6E3C">
          <w:rPr>
            <w:rFonts w:asciiTheme="minorEastAsia" w:eastAsiaTheme="minorEastAsia" w:hAnsiTheme="minorEastAsia" w:hint="eastAsia"/>
            <w:sz w:val="24"/>
          </w:rPr>
          <w:delText>（</w:delText>
        </w:r>
        <w:r w:rsidDel="009A6E3C">
          <w:rPr>
            <w:rFonts w:asciiTheme="minorEastAsia" w:eastAsiaTheme="minorEastAsia" w:hAnsiTheme="minorEastAsia" w:hint="eastAsia"/>
            <w:sz w:val="24"/>
          </w:rPr>
          <w:delText>还金</w:delText>
        </w:r>
        <w:r w:rsidRPr="00D9213E" w:rsidDel="009A6E3C">
          <w:rPr>
            <w:rFonts w:asciiTheme="minorEastAsia" w:eastAsiaTheme="minorEastAsia" w:hAnsiTheme="minorEastAsia" w:hint="eastAsia"/>
            <w:sz w:val="24"/>
          </w:rPr>
          <w:delText>方）非交易</w:delText>
        </w:r>
        <w:r w:rsidR="00242FE1" w:rsidDel="009A6E3C">
          <w:rPr>
            <w:rFonts w:hint="eastAsia"/>
            <w:sz w:val="24"/>
          </w:rPr>
          <w:delText>获得</w:delText>
        </w:r>
        <w:r w:rsidRPr="00D9213E" w:rsidDel="009A6E3C">
          <w:rPr>
            <w:rFonts w:asciiTheme="minorEastAsia" w:eastAsiaTheme="minorEastAsia" w:hAnsiTheme="minorEastAsia" w:hint="eastAsia"/>
            <w:sz w:val="24"/>
          </w:rPr>
          <w:delText>买入货权账户</w:delText>
        </w:r>
        <w:r w:rsidRPr="00D9213E" w:rsidDel="009A6E3C">
          <w:rPr>
            <w:rFonts w:asciiTheme="minorEastAsia" w:eastAsiaTheme="minorEastAsia" w:hAnsiTheme="minorEastAsia"/>
            <w:sz w:val="24"/>
          </w:rPr>
          <w:sym w:font="Wingdings" w:char="F0E0"/>
        </w:r>
        <w:r w:rsidRPr="00D9213E" w:rsidDel="009A6E3C">
          <w:rPr>
            <w:rFonts w:asciiTheme="minorEastAsia" w:eastAsiaTheme="minorEastAsia" w:hAnsiTheme="minorEastAsia"/>
            <w:sz w:val="24"/>
          </w:rPr>
          <w:delText xml:space="preserve"> （</w:delText>
        </w:r>
        <w:r w:rsidDel="009A6E3C">
          <w:rPr>
            <w:rFonts w:asciiTheme="minorEastAsia" w:eastAsiaTheme="minorEastAsia" w:hAnsiTheme="minorEastAsia" w:hint="eastAsia"/>
            <w:sz w:val="24"/>
          </w:rPr>
          <w:delText>收金</w:delText>
        </w:r>
        <w:r w:rsidRPr="00D9213E" w:rsidDel="009A6E3C">
          <w:rPr>
            <w:rFonts w:asciiTheme="minorEastAsia" w:eastAsiaTheme="minorEastAsia" w:hAnsiTheme="minorEastAsia"/>
            <w:sz w:val="24"/>
          </w:rPr>
          <w:delText>方）非交易</w:delText>
        </w:r>
        <w:r w:rsidR="00242FE1" w:rsidDel="009A6E3C">
          <w:rPr>
            <w:rFonts w:hint="eastAsia"/>
            <w:sz w:val="24"/>
          </w:rPr>
          <w:delText>获得</w:delText>
        </w:r>
        <w:r w:rsidRPr="00D9213E" w:rsidDel="009A6E3C">
          <w:rPr>
            <w:rFonts w:asciiTheme="minorEastAsia" w:eastAsiaTheme="minorEastAsia" w:hAnsiTheme="minorEastAsia"/>
            <w:sz w:val="24"/>
          </w:rPr>
          <w:delText>买入货权账户</w:delText>
        </w:r>
      </w:del>
    </w:p>
    <w:p w:rsidR="00E84310" w:rsidRPr="00D9213E" w:rsidDel="00ED3AA4" w:rsidRDefault="00E84310" w:rsidP="00455B1F">
      <w:pPr>
        <w:pStyle w:val="a6"/>
        <w:numPr>
          <w:ilvl w:val="0"/>
          <w:numId w:val="38"/>
        </w:numPr>
        <w:spacing w:line="360" w:lineRule="auto"/>
        <w:ind w:firstLineChars="0"/>
        <w:rPr>
          <w:del w:id="505" w:author="李田" w:date="2016-03-24T14:43:00Z"/>
          <w:sz w:val="24"/>
        </w:rPr>
      </w:pPr>
      <w:del w:id="506" w:author="李田" w:date="2016-03-24T14:43:00Z">
        <w:r w:rsidRPr="00D9213E" w:rsidDel="00ED3AA4">
          <w:rPr>
            <w:rFonts w:asciiTheme="minorEastAsia" w:eastAsiaTheme="minorEastAsia" w:hAnsiTheme="minorEastAsia" w:cs="黑体" w:hint="eastAsia"/>
            <w:sz w:val="24"/>
          </w:rPr>
          <w:delText>（</w:delText>
        </w:r>
        <w:r w:rsidDel="00ED3AA4">
          <w:rPr>
            <w:rFonts w:asciiTheme="minorEastAsia" w:eastAsiaTheme="minorEastAsia" w:hAnsiTheme="minorEastAsia" w:hint="eastAsia"/>
            <w:sz w:val="24"/>
          </w:rPr>
          <w:delText>还金</w:delText>
        </w:r>
        <w:r w:rsidRPr="00D9213E" w:rsidDel="00ED3AA4">
          <w:rPr>
            <w:rFonts w:asciiTheme="minorEastAsia" w:eastAsiaTheme="minorEastAsia" w:hAnsiTheme="minorEastAsia" w:cs="黑体" w:hint="eastAsia"/>
            <w:sz w:val="24"/>
          </w:rPr>
          <w:delText>方）</w:delText>
        </w:r>
        <w:r w:rsidDel="00ED3AA4">
          <w:rPr>
            <w:rFonts w:asciiTheme="minorEastAsia" w:eastAsiaTheme="minorEastAsia" w:hAnsiTheme="minorEastAsia" w:cs="黑体" w:hint="eastAsia"/>
            <w:sz w:val="24"/>
          </w:rPr>
          <w:delText>剩余库存</w:delText>
        </w:r>
        <w:r w:rsidRPr="00D9213E" w:rsidDel="00ED3AA4">
          <w:rPr>
            <w:rFonts w:asciiTheme="minorEastAsia" w:eastAsiaTheme="minorEastAsia" w:hAnsiTheme="minorEastAsia" w:cs="黑体" w:hint="eastAsia"/>
            <w:sz w:val="24"/>
          </w:rPr>
          <w:delText xml:space="preserve">账户  </w:delText>
        </w:r>
        <w:r w:rsidRPr="00D9213E" w:rsidDel="00ED3AA4">
          <w:rPr>
            <w:rFonts w:asciiTheme="minorEastAsia" w:eastAsiaTheme="minorEastAsia" w:hAnsiTheme="minorEastAsia" w:cs="黑体"/>
            <w:sz w:val="24"/>
          </w:rPr>
          <w:sym w:font="Wingdings" w:char="F0E0"/>
        </w:r>
        <w:r w:rsidRPr="00D9213E" w:rsidDel="00ED3AA4">
          <w:rPr>
            <w:rFonts w:asciiTheme="minorEastAsia" w:eastAsiaTheme="minorEastAsia" w:hAnsiTheme="minorEastAsia" w:cs="黑体"/>
            <w:sz w:val="24"/>
          </w:rPr>
          <w:delText xml:space="preserve"> （</w:delText>
        </w:r>
        <w:r w:rsidDel="00ED3AA4">
          <w:rPr>
            <w:rFonts w:asciiTheme="minorEastAsia" w:eastAsiaTheme="minorEastAsia" w:hAnsiTheme="minorEastAsia" w:hint="eastAsia"/>
            <w:sz w:val="24"/>
          </w:rPr>
          <w:delText>收金</w:delText>
        </w:r>
        <w:r w:rsidRPr="00D9213E" w:rsidDel="00ED3AA4">
          <w:rPr>
            <w:rFonts w:asciiTheme="minorEastAsia" w:eastAsiaTheme="minorEastAsia" w:hAnsiTheme="minorEastAsia" w:cs="黑体"/>
            <w:sz w:val="24"/>
          </w:rPr>
          <w:delText>方）</w:delText>
        </w:r>
        <w:r w:rsidDel="00ED3AA4">
          <w:rPr>
            <w:rFonts w:asciiTheme="minorEastAsia" w:eastAsiaTheme="minorEastAsia" w:hAnsiTheme="minorEastAsia" w:cs="黑体" w:hint="eastAsia"/>
            <w:sz w:val="24"/>
          </w:rPr>
          <w:delText>剩余库存</w:delText>
        </w:r>
        <w:r w:rsidRPr="00D9213E" w:rsidDel="00ED3AA4">
          <w:rPr>
            <w:rFonts w:asciiTheme="minorEastAsia" w:eastAsiaTheme="minorEastAsia" w:hAnsiTheme="minorEastAsia" w:cs="黑体"/>
            <w:sz w:val="24"/>
          </w:rPr>
          <w:delText>账户</w:delText>
        </w:r>
      </w:del>
    </w:p>
    <w:p w:rsidR="00E84310" w:rsidRDefault="00E84310" w:rsidP="00E84310">
      <w:pPr>
        <w:spacing w:line="360" w:lineRule="auto"/>
        <w:ind w:firstLineChars="200" w:firstLine="480"/>
        <w:rPr>
          <w:rFonts w:asciiTheme="minorEastAsia" w:eastAsiaTheme="minorEastAsia" w:hAnsiTheme="minorEastAsia" w:cs="宋体"/>
          <w:sz w:val="24"/>
        </w:rPr>
      </w:pPr>
      <w:r w:rsidRPr="00E50E81">
        <w:rPr>
          <w:rFonts w:asciiTheme="minorEastAsia" w:eastAsiaTheme="minorEastAsia" w:hAnsiTheme="minorEastAsia" w:cs="宋体" w:hint="eastAsia"/>
          <w:sz w:val="24"/>
        </w:rPr>
        <w:t>对于白银交割品种，</w:t>
      </w:r>
      <w:r w:rsidRPr="00E50E81">
        <w:rPr>
          <w:rFonts w:asciiTheme="minorEastAsia" w:eastAsiaTheme="minorEastAsia" w:hAnsiTheme="minorEastAsia" w:hint="eastAsia"/>
          <w:sz w:val="24"/>
        </w:rPr>
        <w:t>租借</w:t>
      </w:r>
      <w:r w:rsidR="009274A4">
        <w:rPr>
          <w:rFonts w:asciiTheme="minorEastAsia" w:eastAsiaTheme="minorEastAsia" w:hAnsiTheme="minorEastAsia" w:hint="eastAsia"/>
          <w:sz w:val="24"/>
        </w:rPr>
        <w:t>或租借还金</w:t>
      </w:r>
      <w:r w:rsidRPr="00E50E81">
        <w:rPr>
          <w:rFonts w:asciiTheme="minorEastAsia" w:eastAsiaTheme="minorEastAsia" w:hAnsiTheme="minorEastAsia" w:hint="eastAsia"/>
          <w:sz w:val="24"/>
        </w:rPr>
        <w:t>过户时，按选定的白银块号</w:t>
      </w:r>
      <w:r w:rsidR="009274A4">
        <w:rPr>
          <w:rFonts w:asciiTheme="minorEastAsia" w:eastAsiaTheme="minorEastAsia" w:hAnsiTheme="minorEastAsia" w:hint="eastAsia"/>
          <w:sz w:val="24"/>
        </w:rPr>
        <w:t>过户</w:t>
      </w:r>
      <w:r w:rsidRPr="00E50E81">
        <w:rPr>
          <w:rFonts w:asciiTheme="minorEastAsia" w:eastAsiaTheme="minorEastAsia" w:hAnsiTheme="minorEastAsia" w:hint="eastAsia"/>
          <w:sz w:val="24"/>
        </w:rPr>
        <w:t>实物。</w:t>
      </w:r>
      <w:r w:rsidR="009274A4">
        <w:rPr>
          <w:rFonts w:asciiTheme="minorEastAsia" w:eastAsiaTheme="minorEastAsia" w:hAnsiTheme="minorEastAsia" w:hint="eastAsia"/>
          <w:sz w:val="24"/>
        </w:rPr>
        <w:t>如果发生了</w:t>
      </w:r>
      <w:r w:rsidR="009274A4" w:rsidRPr="00E50E81">
        <w:rPr>
          <w:rFonts w:asciiTheme="minorEastAsia" w:eastAsiaTheme="minorEastAsia" w:hAnsiTheme="minorEastAsia" w:hint="eastAsia"/>
          <w:sz w:val="24"/>
        </w:rPr>
        <w:t>拆借</w:t>
      </w:r>
      <w:r w:rsidR="009274A4">
        <w:rPr>
          <w:rFonts w:asciiTheme="minorEastAsia" w:eastAsiaTheme="minorEastAsia" w:hAnsiTheme="minorEastAsia" w:hint="eastAsia"/>
          <w:sz w:val="24"/>
        </w:rPr>
        <w:t>、拆借归还</w:t>
      </w:r>
      <w:r w:rsidR="009274A4" w:rsidRPr="00E50E81">
        <w:rPr>
          <w:rFonts w:asciiTheme="minorEastAsia" w:eastAsiaTheme="minorEastAsia" w:hAnsiTheme="minorEastAsia" w:hint="eastAsia"/>
          <w:sz w:val="24"/>
        </w:rPr>
        <w:t>业务，</w:t>
      </w:r>
      <w:r w:rsidR="009274A4">
        <w:rPr>
          <w:rFonts w:asciiTheme="minorEastAsia" w:eastAsiaTheme="minorEastAsia" w:hAnsiTheme="minorEastAsia" w:cs="宋体" w:hint="eastAsia"/>
          <w:sz w:val="24"/>
        </w:rPr>
        <w:t>拆借重量必须是交割品种默认条块标重的整数倍，交易所</w:t>
      </w:r>
      <w:r w:rsidR="009274A4">
        <w:rPr>
          <w:rFonts w:asciiTheme="minorEastAsia" w:eastAsiaTheme="minorEastAsia" w:hAnsiTheme="minorEastAsia" w:hint="eastAsia"/>
          <w:sz w:val="24"/>
        </w:rPr>
        <w:t>按白银条块</w:t>
      </w:r>
      <w:r w:rsidR="009274A4" w:rsidRPr="00300C75">
        <w:rPr>
          <w:rFonts w:asciiTheme="minorEastAsia" w:eastAsiaTheme="minorEastAsia" w:hAnsiTheme="minorEastAsia" w:cs="宋体" w:hint="eastAsia"/>
          <w:sz w:val="24"/>
        </w:rPr>
        <w:t>交割顺序号升序</w:t>
      </w:r>
      <w:r w:rsidR="009274A4" w:rsidRPr="00E50E81">
        <w:rPr>
          <w:rFonts w:asciiTheme="minorEastAsia" w:eastAsiaTheme="minorEastAsia" w:hAnsiTheme="minorEastAsia" w:hint="eastAsia"/>
          <w:sz w:val="24"/>
        </w:rPr>
        <w:t>、</w:t>
      </w:r>
      <w:r w:rsidR="009274A4" w:rsidRPr="00300C75">
        <w:rPr>
          <w:rFonts w:asciiTheme="minorEastAsia" w:eastAsiaTheme="minorEastAsia" w:hAnsiTheme="minorEastAsia" w:cs="宋体" w:hint="eastAsia"/>
          <w:sz w:val="24"/>
        </w:rPr>
        <w:t>白银条块的块号代码升序</w:t>
      </w:r>
      <w:r w:rsidR="009274A4">
        <w:rPr>
          <w:rFonts w:asciiTheme="minorEastAsia" w:eastAsiaTheme="minorEastAsia" w:hAnsiTheme="minorEastAsia" w:cs="宋体" w:hint="eastAsia"/>
          <w:sz w:val="24"/>
        </w:rPr>
        <w:t>过户</w:t>
      </w:r>
      <w:r w:rsidR="009274A4" w:rsidRPr="00E50E81">
        <w:rPr>
          <w:rFonts w:asciiTheme="minorEastAsia" w:eastAsiaTheme="minorEastAsia" w:hAnsiTheme="minorEastAsia" w:hint="eastAsia"/>
          <w:sz w:val="24"/>
        </w:rPr>
        <w:t>实物</w:t>
      </w:r>
      <w:r w:rsidR="009274A4" w:rsidRPr="00300C75">
        <w:rPr>
          <w:rFonts w:asciiTheme="minorEastAsia" w:eastAsiaTheme="minorEastAsia" w:hAnsiTheme="minorEastAsia" w:cs="宋体" w:hint="eastAsia"/>
          <w:sz w:val="24"/>
        </w:rPr>
        <w:t>。</w:t>
      </w:r>
    </w:p>
    <w:p w:rsidR="00E84310" w:rsidRPr="00E50E81" w:rsidRDefault="00E84310" w:rsidP="00455B1F">
      <w:pPr>
        <w:pStyle w:val="15"/>
        <w:numPr>
          <w:ilvl w:val="0"/>
          <w:numId w:val="31"/>
        </w:numPr>
        <w:spacing w:line="360" w:lineRule="auto"/>
        <w:ind w:left="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新增</w:t>
      </w:r>
      <w:r w:rsidR="009274A4">
        <w:rPr>
          <w:rFonts w:asciiTheme="minorEastAsia" w:eastAsiaTheme="minorEastAsia" w:hAnsiTheme="minorEastAsia" w:hint="eastAsia"/>
          <w:sz w:val="24"/>
          <w:szCs w:val="24"/>
        </w:rPr>
        <w:t>租借</w:t>
      </w:r>
      <w:r>
        <w:rPr>
          <w:rFonts w:asciiTheme="minorEastAsia" w:eastAsiaTheme="minorEastAsia" w:hAnsiTheme="minorEastAsia" w:hint="eastAsia"/>
          <w:sz w:val="24"/>
          <w:szCs w:val="24"/>
        </w:rPr>
        <w:t>续租</w:t>
      </w:r>
      <w:r w:rsidRPr="00E50E81">
        <w:rPr>
          <w:rFonts w:asciiTheme="minorEastAsia" w:eastAsiaTheme="minorEastAsia" w:hAnsiTheme="minorEastAsia" w:hint="eastAsia"/>
          <w:sz w:val="24"/>
          <w:szCs w:val="24"/>
        </w:rPr>
        <w:t>业务。</w:t>
      </w:r>
    </w:p>
    <w:p w:rsidR="00C81229" w:rsidRDefault="009274A4" w:rsidP="00C81229">
      <w:pPr>
        <w:pStyle w:val="15"/>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租借</w:t>
      </w:r>
      <w:r w:rsidR="00C81229">
        <w:rPr>
          <w:rFonts w:asciiTheme="minorEastAsia" w:eastAsiaTheme="minorEastAsia" w:hAnsiTheme="minorEastAsia" w:hint="eastAsia"/>
          <w:sz w:val="24"/>
          <w:szCs w:val="24"/>
        </w:rPr>
        <w:t>续</w:t>
      </w:r>
      <w:r w:rsidR="00C81229" w:rsidRPr="00E50E81">
        <w:rPr>
          <w:rFonts w:asciiTheme="minorEastAsia" w:eastAsiaTheme="minorEastAsia" w:hAnsiTheme="minorEastAsia" w:hint="eastAsia"/>
          <w:sz w:val="24"/>
          <w:szCs w:val="24"/>
        </w:rPr>
        <w:t>租双方</w:t>
      </w:r>
      <w:r>
        <w:rPr>
          <w:rFonts w:asciiTheme="minorEastAsia" w:eastAsiaTheme="minorEastAsia" w:hAnsiTheme="minorEastAsia" w:hint="eastAsia"/>
          <w:sz w:val="24"/>
          <w:szCs w:val="24"/>
        </w:rPr>
        <w:t>通过各自会员</w:t>
      </w:r>
      <w:r w:rsidR="00C81229" w:rsidRPr="00E50E81">
        <w:rPr>
          <w:rFonts w:asciiTheme="minorEastAsia" w:eastAsiaTheme="minorEastAsia" w:hAnsiTheme="minorEastAsia" w:hint="eastAsia"/>
          <w:sz w:val="24"/>
          <w:szCs w:val="24"/>
        </w:rPr>
        <w:t>填写</w:t>
      </w:r>
      <w:r>
        <w:rPr>
          <w:rFonts w:asciiTheme="minorEastAsia" w:eastAsiaTheme="minorEastAsia" w:hAnsiTheme="minorEastAsia" w:hint="eastAsia"/>
          <w:sz w:val="24"/>
          <w:szCs w:val="24"/>
        </w:rPr>
        <w:t>租借</w:t>
      </w:r>
      <w:r w:rsidR="00C81229">
        <w:rPr>
          <w:rFonts w:asciiTheme="minorEastAsia" w:eastAsiaTheme="minorEastAsia" w:hAnsiTheme="minorEastAsia" w:hint="eastAsia"/>
          <w:sz w:val="24"/>
          <w:szCs w:val="24"/>
        </w:rPr>
        <w:t>续</w:t>
      </w:r>
      <w:r w:rsidR="00C81229" w:rsidRPr="00E50E81">
        <w:rPr>
          <w:rFonts w:asciiTheme="minorEastAsia" w:eastAsiaTheme="minorEastAsia" w:hAnsiTheme="minorEastAsia" w:hint="eastAsia"/>
          <w:sz w:val="24"/>
          <w:szCs w:val="24"/>
        </w:rPr>
        <w:t>租申报信息，双方提交完成后，系统自动</w:t>
      </w:r>
      <w:r>
        <w:rPr>
          <w:rFonts w:asciiTheme="minorEastAsia" w:eastAsiaTheme="minorEastAsia" w:hAnsiTheme="minorEastAsia" w:hint="eastAsia"/>
          <w:sz w:val="24"/>
          <w:szCs w:val="24"/>
        </w:rPr>
        <w:t>配对</w:t>
      </w:r>
      <w:r w:rsidR="00C81229" w:rsidRPr="00E50E81">
        <w:rPr>
          <w:rFonts w:asciiTheme="minorEastAsia" w:eastAsiaTheme="minorEastAsia" w:hAnsiTheme="minorEastAsia" w:hint="eastAsia"/>
          <w:sz w:val="24"/>
          <w:szCs w:val="24"/>
        </w:rPr>
        <w:t>，配对</w:t>
      </w:r>
      <w:r>
        <w:rPr>
          <w:rFonts w:asciiTheme="minorEastAsia" w:eastAsiaTheme="minorEastAsia" w:hAnsiTheme="minorEastAsia" w:hint="eastAsia"/>
          <w:sz w:val="24"/>
          <w:szCs w:val="24"/>
        </w:rPr>
        <w:t>成功后生成租借续租登记。交割储运部</w:t>
      </w:r>
      <w:r w:rsidR="00C81229">
        <w:rPr>
          <w:rFonts w:asciiTheme="minorEastAsia" w:eastAsiaTheme="minorEastAsia" w:hAnsiTheme="minorEastAsia" w:hint="eastAsia"/>
          <w:sz w:val="24"/>
          <w:szCs w:val="24"/>
        </w:rPr>
        <w:t>审批通过后</w:t>
      </w:r>
      <w:r>
        <w:rPr>
          <w:rFonts w:asciiTheme="minorEastAsia" w:eastAsiaTheme="minorEastAsia" w:hAnsiTheme="minorEastAsia" w:hint="eastAsia"/>
          <w:sz w:val="24"/>
          <w:szCs w:val="24"/>
        </w:rPr>
        <w:t>，系统更新租借续租申报、租借续租登记的状态，修改对应</w:t>
      </w:r>
      <w:r w:rsidR="00C81229" w:rsidRPr="00E50E81">
        <w:rPr>
          <w:rFonts w:asciiTheme="minorEastAsia" w:eastAsiaTheme="minorEastAsia" w:hAnsiTheme="minorEastAsia" w:hint="eastAsia"/>
          <w:sz w:val="24"/>
          <w:szCs w:val="24"/>
        </w:rPr>
        <w:t>租借登记</w:t>
      </w:r>
      <w:r>
        <w:rPr>
          <w:rFonts w:asciiTheme="minorEastAsia" w:eastAsiaTheme="minorEastAsia" w:hAnsiTheme="minorEastAsia" w:hint="eastAsia"/>
          <w:sz w:val="24"/>
          <w:szCs w:val="24"/>
        </w:rPr>
        <w:t>未到期续租重量</w:t>
      </w:r>
      <w:r w:rsidR="00C81229" w:rsidRPr="00E50E81">
        <w:rPr>
          <w:rFonts w:asciiTheme="minorEastAsia" w:eastAsiaTheme="minorEastAsia" w:hAnsiTheme="minorEastAsia" w:hint="eastAsia"/>
          <w:sz w:val="24"/>
          <w:szCs w:val="24"/>
        </w:rPr>
        <w:t>。</w:t>
      </w:r>
    </w:p>
    <w:p w:rsidR="009274A4" w:rsidRPr="00E50E81" w:rsidRDefault="009274A4" w:rsidP="009274A4">
      <w:pPr>
        <w:pStyle w:val="15"/>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仓储接口会推送租借续租申报的状态变化流水给借出方会员、借入方会员的对应席位。</w:t>
      </w:r>
    </w:p>
    <w:p w:rsidR="009274A4" w:rsidRPr="009274A4" w:rsidDel="0034108D" w:rsidRDefault="009274A4" w:rsidP="00C81229">
      <w:pPr>
        <w:pStyle w:val="15"/>
        <w:spacing w:line="360" w:lineRule="auto"/>
        <w:ind w:firstLineChars="0"/>
        <w:rPr>
          <w:del w:id="507" w:author="think" w:date="2016-03-30T14:56:00Z"/>
          <w:rFonts w:asciiTheme="minorEastAsia" w:eastAsiaTheme="minorEastAsia" w:hAnsiTheme="minorEastAsia"/>
          <w:sz w:val="24"/>
          <w:szCs w:val="24"/>
        </w:rPr>
      </w:pPr>
    </w:p>
    <w:p w:rsidR="00E84310" w:rsidRPr="00E50E81" w:rsidRDefault="00E84310" w:rsidP="00455B1F">
      <w:pPr>
        <w:pStyle w:val="15"/>
        <w:numPr>
          <w:ilvl w:val="0"/>
          <w:numId w:val="31"/>
        </w:numPr>
        <w:spacing w:line="360" w:lineRule="auto"/>
        <w:ind w:left="0" w:firstLine="480"/>
        <w:rPr>
          <w:rFonts w:asciiTheme="minorEastAsia" w:eastAsiaTheme="minorEastAsia" w:hAnsiTheme="minorEastAsia"/>
          <w:sz w:val="24"/>
          <w:szCs w:val="24"/>
        </w:rPr>
      </w:pPr>
      <w:r w:rsidRPr="00E50E81">
        <w:rPr>
          <w:rFonts w:asciiTheme="minorEastAsia" w:eastAsiaTheme="minorEastAsia" w:hAnsiTheme="minorEastAsia" w:hint="eastAsia"/>
          <w:sz w:val="24"/>
          <w:szCs w:val="24"/>
        </w:rPr>
        <w:t>新增租借状态变更业务。</w:t>
      </w:r>
    </w:p>
    <w:p w:rsidR="00E84310" w:rsidRDefault="00E84310" w:rsidP="00E84310">
      <w:pPr>
        <w:pStyle w:val="15"/>
        <w:spacing w:line="360" w:lineRule="auto"/>
        <w:ind w:firstLine="480"/>
        <w:rPr>
          <w:rFonts w:asciiTheme="minorEastAsia" w:eastAsiaTheme="minorEastAsia" w:hAnsiTheme="minorEastAsia"/>
          <w:sz w:val="24"/>
          <w:szCs w:val="24"/>
        </w:rPr>
      </w:pPr>
      <w:r w:rsidRPr="00E50E81">
        <w:rPr>
          <w:rFonts w:asciiTheme="minorEastAsia" w:eastAsiaTheme="minorEastAsia" w:hAnsiTheme="minorEastAsia" w:hint="eastAsia"/>
          <w:sz w:val="24"/>
          <w:szCs w:val="24"/>
        </w:rPr>
        <w:t>为了加强对租借业务非正常归还情况的</w:t>
      </w:r>
      <w:r w:rsidR="009274A4">
        <w:rPr>
          <w:rFonts w:asciiTheme="minorEastAsia" w:eastAsiaTheme="minorEastAsia" w:hAnsiTheme="minorEastAsia" w:hint="eastAsia"/>
          <w:sz w:val="24"/>
          <w:szCs w:val="24"/>
        </w:rPr>
        <w:t>管理</w:t>
      </w:r>
      <w:r w:rsidRPr="00E50E81">
        <w:rPr>
          <w:rFonts w:asciiTheme="minorEastAsia" w:eastAsiaTheme="minorEastAsia" w:hAnsiTheme="minorEastAsia" w:hint="eastAsia"/>
          <w:sz w:val="24"/>
          <w:szCs w:val="24"/>
        </w:rPr>
        <w:t>，增加租借状态更新</w:t>
      </w:r>
      <w:r w:rsidR="009274A4">
        <w:rPr>
          <w:rFonts w:asciiTheme="minorEastAsia" w:eastAsiaTheme="minorEastAsia" w:hAnsiTheme="minorEastAsia" w:hint="eastAsia"/>
          <w:sz w:val="24"/>
          <w:szCs w:val="24"/>
        </w:rPr>
        <w:t>申报</w:t>
      </w:r>
      <w:r w:rsidRPr="00E50E81">
        <w:rPr>
          <w:rFonts w:asciiTheme="minorEastAsia" w:eastAsiaTheme="minorEastAsia" w:hAnsiTheme="minorEastAsia" w:hint="eastAsia"/>
          <w:sz w:val="24"/>
          <w:szCs w:val="24"/>
        </w:rPr>
        <w:t>功能。借</w:t>
      </w:r>
      <w:r w:rsidR="006C501C">
        <w:rPr>
          <w:rFonts w:asciiTheme="minorEastAsia" w:eastAsiaTheme="minorEastAsia" w:hAnsiTheme="minorEastAsia" w:hint="eastAsia"/>
          <w:sz w:val="24"/>
          <w:szCs w:val="24"/>
        </w:rPr>
        <w:t>出</w:t>
      </w:r>
      <w:r w:rsidRPr="00E50E81">
        <w:rPr>
          <w:rFonts w:asciiTheme="minorEastAsia" w:eastAsiaTheme="minorEastAsia" w:hAnsiTheme="minorEastAsia" w:hint="eastAsia"/>
          <w:sz w:val="24"/>
          <w:szCs w:val="24"/>
        </w:rPr>
        <w:t>方</w:t>
      </w:r>
      <w:r w:rsidR="009274A4">
        <w:rPr>
          <w:rFonts w:asciiTheme="minorEastAsia" w:eastAsiaTheme="minorEastAsia" w:hAnsiTheme="minorEastAsia" w:hint="eastAsia"/>
          <w:sz w:val="24"/>
          <w:szCs w:val="24"/>
        </w:rPr>
        <w:t>客户通过会员提交租借</w:t>
      </w:r>
      <w:r w:rsidRPr="00E50E81">
        <w:rPr>
          <w:rFonts w:asciiTheme="minorEastAsia" w:eastAsiaTheme="minorEastAsia" w:hAnsiTheme="minorEastAsia" w:hint="eastAsia"/>
          <w:sz w:val="24"/>
          <w:szCs w:val="24"/>
        </w:rPr>
        <w:t>状态变更</w:t>
      </w:r>
      <w:r w:rsidR="009274A4">
        <w:rPr>
          <w:rFonts w:asciiTheme="minorEastAsia" w:eastAsiaTheme="minorEastAsia" w:hAnsiTheme="minorEastAsia" w:hint="eastAsia"/>
          <w:sz w:val="24"/>
          <w:szCs w:val="24"/>
        </w:rPr>
        <w:t>申报</w:t>
      </w:r>
      <w:r w:rsidRPr="00E50E81">
        <w:rPr>
          <w:rFonts w:asciiTheme="minorEastAsia" w:eastAsiaTheme="minorEastAsia" w:hAnsiTheme="minorEastAsia" w:hint="eastAsia"/>
          <w:sz w:val="24"/>
          <w:szCs w:val="24"/>
        </w:rPr>
        <w:t>，系统</w:t>
      </w:r>
      <w:r w:rsidR="009274A4">
        <w:rPr>
          <w:rFonts w:asciiTheme="minorEastAsia" w:eastAsiaTheme="minorEastAsia" w:hAnsiTheme="minorEastAsia" w:hint="eastAsia"/>
          <w:sz w:val="24"/>
          <w:szCs w:val="24"/>
        </w:rPr>
        <w:t>校验后</w:t>
      </w:r>
      <w:r w:rsidRPr="00E50E81">
        <w:rPr>
          <w:rFonts w:asciiTheme="minorEastAsia" w:eastAsiaTheme="minorEastAsia" w:hAnsiTheme="minorEastAsia" w:hint="eastAsia"/>
          <w:sz w:val="24"/>
          <w:szCs w:val="24"/>
        </w:rPr>
        <w:t>更新</w:t>
      </w:r>
      <w:r w:rsidR="009274A4">
        <w:rPr>
          <w:rFonts w:asciiTheme="minorEastAsia" w:eastAsiaTheme="minorEastAsia" w:hAnsiTheme="minorEastAsia" w:hint="eastAsia"/>
          <w:sz w:val="24"/>
          <w:szCs w:val="24"/>
        </w:rPr>
        <w:t>申报状态。对于变更成功的申报，增加</w:t>
      </w:r>
      <w:r w:rsidRPr="00E50E81">
        <w:rPr>
          <w:rFonts w:asciiTheme="minorEastAsia" w:eastAsiaTheme="minorEastAsia" w:hAnsiTheme="minorEastAsia" w:hint="eastAsia"/>
          <w:sz w:val="24"/>
          <w:szCs w:val="24"/>
        </w:rPr>
        <w:t>对应租借登记</w:t>
      </w:r>
      <w:r w:rsidR="009274A4">
        <w:rPr>
          <w:rFonts w:asciiTheme="minorEastAsia" w:eastAsiaTheme="minorEastAsia" w:hAnsiTheme="minorEastAsia" w:hint="eastAsia"/>
          <w:sz w:val="24"/>
          <w:szCs w:val="24"/>
        </w:rPr>
        <w:t>的状态变更重量，减少租借余额</w:t>
      </w:r>
      <w:r w:rsidRPr="00E50E81">
        <w:rPr>
          <w:rFonts w:asciiTheme="minorEastAsia" w:eastAsiaTheme="minorEastAsia" w:hAnsiTheme="minorEastAsia" w:hint="eastAsia"/>
          <w:sz w:val="24"/>
          <w:szCs w:val="24"/>
        </w:rPr>
        <w:t>。</w:t>
      </w:r>
    </w:p>
    <w:p w:rsidR="00E84310" w:rsidRDefault="009274A4" w:rsidP="00E84310">
      <w:pPr>
        <w:pStyle w:val="15"/>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仓储接口会推送租借状态变更申报的状态变化流水给借出方会员的对应席位。</w:t>
      </w:r>
    </w:p>
    <w:p w:rsidR="009274A4" w:rsidRDefault="009274A4" w:rsidP="00E84310">
      <w:pPr>
        <w:pStyle w:val="15"/>
        <w:spacing w:line="360" w:lineRule="auto"/>
        <w:ind w:firstLine="480"/>
        <w:rPr>
          <w:rFonts w:asciiTheme="minorEastAsia" w:eastAsiaTheme="minorEastAsia" w:hAnsiTheme="minorEastAsia"/>
          <w:sz w:val="24"/>
          <w:szCs w:val="24"/>
        </w:rPr>
      </w:pPr>
    </w:p>
    <w:p w:rsidR="00E84310" w:rsidRPr="00E50E81" w:rsidRDefault="00E84310" w:rsidP="00E84310">
      <w:pPr>
        <w:pStyle w:val="15"/>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三、</w:t>
      </w:r>
      <w:r w:rsidR="009274A4">
        <w:rPr>
          <w:rFonts w:asciiTheme="minorEastAsia" w:eastAsiaTheme="minorEastAsia" w:hAnsiTheme="minorEastAsia" w:hint="eastAsia"/>
          <w:sz w:val="24"/>
          <w:szCs w:val="24"/>
        </w:rPr>
        <w:t>库存互换、非交易过户业务的</w:t>
      </w:r>
      <w:r>
        <w:rPr>
          <w:rFonts w:asciiTheme="minorEastAsia" w:eastAsiaTheme="minorEastAsia" w:hAnsiTheme="minorEastAsia" w:hint="eastAsia"/>
          <w:sz w:val="24"/>
          <w:szCs w:val="24"/>
        </w:rPr>
        <w:t>优化</w:t>
      </w:r>
    </w:p>
    <w:p w:rsidR="00E84310" w:rsidRPr="00E50E81" w:rsidRDefault="00E84310" w:rsidP="00455B1F">
      <w:pPr>
        <w:pStyle w:val="15"/>
        <w:numPr>
          <w:ilvl w:val="0"/>
          <w:numId w:val="39"/>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库存互换</w:t>
      </w:r>
      <w:r w:rsidRPr="00E50E81">
        <w:rPr>
          <w:rFonts w:asciiTheme="minorEastAsia" w:eastAsiaTheme="minorEastAsia" w:hAnsiTheme="minorEastAsia" w:hint="eastAsia"/>
          <w:sz w:val="24"/>
          <w:szCs w:val="24"/>
        </w:rPr>
        <w:t>业务</w:t>
      </w:r>
      <w:r w:rsidR="009274A4">
        <w:rPr>
          <w:rFonts w:asciiTheme="minorEastAsia" w:eastAsiaTheme="minorEastAsia" w:hAnsiTheme="minorEastAsia" w:hint="eastAsia"/>
          <w:sz w:val="24"/>
          <w:szCs w:val="24"/>
        </w:rPr>
        <w:t>的</w:t>
      </w:r>
      <w:r w:rsidR="00B71C83">
        <w:rPr>
          <w:rFonts w:asciiTheme="minorEastAsia" w:eastAsiaTheme="minorEastAsia" w:hAnsiTheme="minorEastAsia" w:hint="eastAsia"/>
          <w:sz w:val="24"/>
          <w:szCs w:val="24"/>
        </w:rPr>
        <w:t>优</w:t>
      </w:r>
      <w:r w:rsidRPr="00E50E81">
        <w:rPr>
          <w:rFonts w:asciiTheme="minorEastAsia" w:eastAsiaTheme="minorEastAsia" w:hAnsiTheme="minorEastAsia" w:hint="eastAsia"/>
          <w:sz w:val="24"/>
          <w:szCs w:val="24"/>
        </w:rPr>
        <w:t>化。</w:t>
      </w:r>
    </w:p>
    <w:p w:rsidR="009274A4" w:rsidRDefault="009274A4" w:rsidP="00B71C83">
      <w:pPr>
        <w:spacing w:line="360" w:lineRule="auto"/>
        <w:ind w:firstLineChars="200" w:firstLine="480"/>
        <w:rPr>
          <w:rFonts w:asciiTheme="minorEastAsia" w:eastAsiaTheme="minorEastAsia" w:hAnsiTheme="minorEastAsia" w:cs="宋体"/>
          <w:sz w:val="24"/>
        </w:rPr>
      </w:pPr>
      <w:r>
        <w:rPr>
          <w:rFonts w:asciiTheme="minorEastAsia" w:eastAsiaTheme="minorEastAsia" w:hAnsiTheme="minorEastAsia" w:cs="宋体" w:hint="eastAsia"/>
          <w:sz w:val="24"/>
        </w:rPr>
        <w:t>目前，现有的交易库库存互换允许使用黄金、铂金交割品种，GEMS-2中新增白银交割品种，同时新增保管库库存互换业务，允许黄金、铂金等保管品种的库存互换。</w:t>
      </w:r>
    </w:p>
    <w:p w:rsidR="00B71C83" w:rsidRDefault="00B71C83" w:rsidP="00B71C83">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cs="宋体" w:hint="eastAsia"/>
          <w:sz w:val="24"/>
        </w:rPr>
        <w:t>对于白银</w:t>
      </w:r>
      <w:r w:rsidR="009274A4">
        <w:rPr>
          <w:rFonts w:asciiTheme="minorEastAsia" w:eastAsiaTheme="minorEastAsia" w:hAnsiTheme="minorEastAsia" w:cs="宋体" w:hint="eastAsia"/>
          <w:sz w:val="24"/>
        </w:rPr>
        <w:t>交割品种、黄金铂金保管品种的</w:t>
      </w:r>
      <w:r>
        <w:rPr>
          <w:rFonts w:asciiTheme="minorEastAsia" w:eastAsiaTheme="minorEastAsia" w:hAnsiTheme="minorEastAsia" w:cs="宋体" w:hint="eastAsia"/>
          <w:sz w:val="24"/>
        </w:rPr>
        <w:t>库存互换</w:t>
      </w:r>
      <w:r w:rsidR="009274A4">
        <w:rPr>
          <w:rFonts w:asciiTheme="minorEastAsia" w:eastAsiaTheme="minorEastAsia" w:hAnsiTheme="minorEastAsia" w:cs="宋体" w:hint="eastAsia"/>
          <w:sz w:val="24"/>
        </w:rPr>
        <w:t>，互换双方</w:t>
      </w:r>
      <w:r>
        <w:rPr>
          <w:rFonts w:asciiTheme="minorEastAsia" w:eastAsiaTheme="minorEastAsia" w:hAnsiTheme="minorEastAsia" w:cs="宋体" w:hint="eastAsia"/>
          <w:sz w:val="24"/>
        </w:rPr>
        <w:t>可以</w:t>
      </w:r>
      <w:r w:rsidR="009274A4">
        <w:rPr>
          <w:rFonts w:asciiTheme="minorEastAsia" w:eastAsiaTheme="minorEastAsia" w:hAnsiTheme="minorEastAsia" w:cs="宋体" w:hint="eastAsia"/>
          <w:sz w:val="24"/>
        </w:rPr>
        <w:t>根据仓库、块号代码</w:t>
      </w:r>
      <w:r>
        <w:rPr>
          <w:rFonts w:asciiTheme="minorEastAsia" w:eastAsiaTheme="minorEastAsia" w:hAnsiTheme="minorEastAsia" w:cs="宋体" w:hint="eastAsia"/>
          <w:sz w:val="24"/>
        </w:rPr>
        <w:t>选择具体</w:t>
      </w:r>
      <w:r w:rsidR="009274A4">
        <w:rPr>
          <w:rFonts w:asciiTheme="minorEastAsia" w:eastAsiaTheme="minorEastAsia" w:hAnsiTheme="minorEastAsia" w:cs="宋体" w:hint="eastAsia"/>
          <w:sz w:val="24"/>
        </w:rPr>
        <w:t>实物条</w:t>
      </w:r>
      <w:r>
        <w:rPr>
          <w:rFonts w:asciiTheme="minorEastAsia" w:eastAsiaTheme="minorEastAsia" w:hAnsiTheme="minorEastAsia" w:cs="宋体" w:hint="eastAsia"/>
          <w:sz w:val="24"/>
        </w:rPr>
        <w:t>块。</w:t>
      </w:r>
      <w:r w:rsidR="009274A4">
        <w:rPr>
          <w:rFonts w:asciiTheme="minorEastAsia" w:eastAsiaTheme="minorEastAsia" w:hAnsiTheme="minorEastAsia" w:cs="宋体" w:hint="eastAsia"/>
          <w:sz w:val="24"/>
        </w:rPr>
        <w:t>黄金或者铂金交割品种的库存互换业务可以通过会员服务平台、仓储接口开展，</w:t>
      </w:r>
      <w:r w:rsidR="009274A4" w:rsidRPr="00F002CA">
        <w:rPr>
          <w:rFonts w:asciiTheme="minorEastAsia" w:eastAsiaTheme="minorEastAsia" w:hAnsiTheme="minorEastAsia" w:hint="eastAsia"/>
          <w:sz w:val="24"/>
        </w:rPr>
        <w:t>白银</w:t>
      </w:r>
      <w:r w:rsidR="009274A4">
        <w:rPr>
          <w:rFonts w:asciiTheme="minorEastAsia" w:eastAsiaTheme="minorEastAsia" w:hAnsiTheme="minorEastAsia" w:hint="eastAsia"/>
          <w:sz w:val="24"/>
        </w:rPr>
        <w:t>交割品种、黄金铂金保管品种库存互换</w:t>
      </w:r>
      <w:r w:rsidR="009274A4" w:rsidRPr="00F002CA">
        <w:rPr>
          <w:rFonts w:asciiTheme="minorEastAsia" w:eastAsiaTheme="minorEastAsia" w:hAnsiTheme="minorEastAsia" w:hint="eastAsia"/>
          <w:sz w:val="24"/>
        </w:rPr>
        <w:t>业务目前只通过会员服务平台开展。</w:t>
      </w:r>
    </w:p>
    <w:p w:rsidR="009274A4" w:rsidRDefault="009274A4" w:rsidP="009274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库存互换</w:t>
      </w:r>
      <w:r w:rsidRPr="00E50E81">
        <w:rPr>
          <w:rFonts w:asciiTheme="minorEastAsia" w:eastAsiaTheme="minorEastAsia" w:hAnsiTheme="minorEastAsia" w:hint="eastAsia"/>
          <w:sz w:val="24"/>
        </w:rPr>
        <w:t>业务一次可</w:t>
      </w:r>
      <w:r>
        <w:rPr>
          <w:rFonts w:asciiTheme="minorEastAsia" w:eastAsiaTheme="minorEastAsia" w:hAnsiTheme="minorEastAsia" w:hint="eastAsia"/>
          <w:sz w:val="24"/>
        </w:rPr>
        <w:t>操作多个</w:t>
      </w:r>
      <w:r w:rsidRPr="00E50E81">
        <w:rPr>
          <w:rFonts w:asciiTheme="minorEastAsia" w:eastAsiaTheme="minorEastAsia" w:hAnsiTheme="minorEastAsia" w:hint="eastAsia"/>
          <w:sz w:val="24"/>
        </w:rPr>
        <w:t>品种，</w:t>
      </w:r>
      <w:r w:rsidRPr="00562D2C">
        <w:rPr>
          <w:rFonts w:asciiTheme="minorEastAsia" w:eastAsiaTheme="minorEastAsia" w:hAnsiTheme="minorEastAsia" w:hint="eastAsia"/>
          <w:sz w:val="24"/>
        </w:rPr>
        <w:t>任一方换入的</w:t>
      </w:r>
      <w:r>
        <w:rPr>
          <w:rFonts w:asciiTheme="minorEastAsia" w:eastAsiaTheme="minorEastAsia" w:hAnsiTheme="minorEastAsia" w:hint="eastAsia"/>
          <w:sz w:val="24"/>
        </w:rPr>
        <w:t>品种必须</w:t>
      </w:r>
      <w:r w:rsidRPr="00562D2C">
        <w:rPr>
          <w:rFonts w:asciiTheme="minorEastAsia" w:eastAsiaTheme="minorEastAsia" w:hAnsiTheme="minorEastAsia" w:hint="eastAsia"/>
          <w:sz w:val="24"/>
        </w:rPr>
        <w:t>为同一实物品种中类，换出的品种</w:t>
      </w:r>
      <w:r>
        <w:rPr>
          <w:rFonts w:asciiTheme="minorEastAsia" w:eastAsiaTheme="minorEastAsia" w:hAnsiTheme="minorEastAsia" w:hint="eastAsia"/>
          <w:sz w:val="24"/>
        </w:rPr>
        <w:t>也必须</w:t>
      </w:r>
      <w:r w:rsidRPr="00562D2C">
        <w:rPr>
          <w:rFonts w:asciiTheme="minorEastAsia" w:eastAsiaTheme="minorEastAsia" w:hAnsiTheme="minorEastAsia" w:hint="eastAsia"/>
          <w:sz w:val="24"/>
        </w:rPr>
        <w:t>为同一实物品种中类，换入和换出的品种</w:t>
      </w:r>
      <w:r>
        <w:rPr>
          <w:rFonts w:asciiTheme="minorEastAsia" w:eastAsiaTheme="minorEastAsia" w:hAnsiTheme="minorEastAsia" w:hint="eastAsia"/>
          <w:sz w:val="24"/>
        </w:rPr>
        <w:t>必须</w:t>
      </w:r>
      <w:r w:rsidRPr="00562D2C">
        <w:rPr>
          <w:rFonts w:asciiTheme="minorEastAsia" w:eastAsiaTheme="minorEastAsia" w:hAnsiTheme="minorEastAsia" w:hint="eastAsia"/>
          <w:sz w:val="24"/>
        </w:rPr>
        <w:t>属于同一实物品种大类。</w:t>
      </w:r>
      <w:r>
        <w:rPr>
          <w:rFonts w:asciiTheme="minorEastAsia" w:eastAsiaTheme="minorEastAsia" w:hAnsiTheme="minorEastAsia" w:hint="eastAsia"/>
          <w:sz w:val="24"/>
        </w:rPr>
        <w:t>实物</w:t>
      </w:r>
      <w:r w:rsidRPr="00E50E81">
        <w:rPr>
          <w:rFonts w:asciiTheme="minorEastAsia" w:eastAsiaTheme="minorEastAsia" w:hAnsiTheme="minorEastAsia" w:hint="eastAsia"/>
          <w:sz w:val="24"/>
        </w:rPr>
        <w:t>品种</w:t>
      </w:r>
      <w:r>
        <w:rPr>
          <w:rFonts w:asciiTheme="minorEastAsia" w:eastAsiaTheme="minorEastAsia" w:hAnsiTheme="minorEastAsia" w:hint="eastAsia"/>
          <w:sz w:val="24"/>
        </w:rPr>
        <w:t>中</w:t>
      </w:r>
      <w:r w:rsidRPr="00E50E81">
        <w:rPr>
          <w:rFonts w:asciiTheme="minorEastAsia" w:eastAsiaTheme="minorEastAsia" w:hAnsiTheme="minorEastAsia" w:hint="eastAsia"/>
          <w:sz w:val="24"/>
        </w:rPr>
        <w:t>类</w:t>
      </w:r>
      <w:r>
        <w:rPr>
          <w:rFonts w:asciiTheme="minorEastAsia" w:eastAsiaTheme="minorEastAsia" w:hAnsiTheme="minorEastAsia" w:hint="eastAsia"/>
          <w:sz w:val="24"/>
        </w:rPr>
        <w:t>有：</w:t>
      </w:r>
      <w:r w:rsidRPr="00E50E81">
        <w:rPr>
          <w:rFonts w:asciiTheme="minorEastAsia" w:eastAsiaTheme="minorEastAsia" w:hAnsiTheme="minorEastAsia" w:hint="eastAsia"/>
          <w:sz w:val="24"/>
        </w:rPr>
        <w:t>主板黄金、国际板黄金、主板铂金、主板白银等。</w:t>
      </w:r>
      <w:r>
        <w:rPr>
          <w:rFonts w:asciiTheme="minorEastAsia" w:eastAsiaTheme="minorEastAsia" w:hAnsiTheme="minorEastAsia" w:hint="eastAsia"/>
          <w:sz w:val="24"/>
        </w:rPr>
        <w:t>实物品种大类有：黄金、铂金、白银等。交割品种和保管品种间不能互换。</w:t>
      </w:r>
    </w:p>
    <w:p w:rsidR="009274A4" w:rsidRDefault="009274A4" w:rsidP="009274A4">
      <w:pPr>
        <w:pStyle w:val="15"/>
        <w:numPr>
          <w:ilvl w:val="0"/>
          <w:numId w:val="39"/>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库存互换业务库存处理规则变化。</w:t>
      </w:r>
    </w:p>
    <w:p w:rsidR="009274A4" w:rsidRPr="00250707" w:rsidRDefault="009274A4" w:rsidP="009274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库存互换申报提交成功，系统会冻结相应的过户库存。对于白银交割品种、黄金铂金保管品种，还要</w:t>
      </w:r>
      <w:r w:rsidRPr="00F002CA">
        <w:rPr>
          <w:rFonts w:asciiTheme="minorEastAsia" w:eastAsiaTheme="minorEastAsia" w:hAnsiTheme="minorEastAsia" w:hint="eastAsia"/>
          <w:sz w:val="24"/>
        </w:rPr>
        <w:t>根据</w:t>
      </w:r>
      <w:r>
        <w:rPr>
          <w:rFonts w:asciiTheme="minorEastAsia" w:eastAsiaTheme="minorEastAsia" w:hAnsiTheme="minorEastAsia" w:hint="eastAsia"/>
          <w:sz w:val="24"/>
        </w:rPr>
        <w:t>选择的块号冻结对应的实物条块。</w:t>
      </w:r>
    </w:p>
    <w:p w:rsidR="00E84310" w:rsidRDefault="00E84310" w:rsidP="00E84310">
      <w:pPr>
        <w:spacing w:line="360" w:lineRule="auto"/>
        <w:ind w:firstLineChars="200" w:firstLine="480"/>
        <w:rPr>
          <w:sz w:val="24"/>
        </w:rPr>
      </w:pPr>
      <w:r w:rsidRPr="00E50E81">
        <w:rPr>
          <w:rFonts w:asciiTheme="minorEastAsia" w:eastAsiaTheme="minorEastAsia" w:hAnsiTheme="minorEastAsia" w:cs="宋体" w:hint="eastAsia"/>
          <w:sz w:val="24"/>
        </w:rPr>
        <w:t>对于</w:t>
      </w:r>
      <w:r>
        <w:rPr>
          <w:rFonts w:asciiTheme="minorEastAsia" w:eastAsiaTheme="minorEastAsia" w:hAnsiTheme="minorEastAsia" w:cs="宋体" w:hint="eastAsia"/>
          <w:sz w:val="24"/>
        </w:rPr>
        <w:t>黄金铂金</w:t>
      </w:r>
      <w:r w:rsidRPr="00E50E81">
        <w:rPr>
          <w:rFonts w:asciiTheme="minorEastAsia" w:eastAsiaTheme="minorEastAsia" w:hAnsiTheme="minorEastAsia" w:cs="宋体" w:hint="eastAsia"/>
          <w:sz w:val="24"/>
        </w:rPr>
        <w:t>交割品种，</w:t>
      </w:r>
      <w:r w:rsidR="00B71C83">
        <w:rPr>
          <w:rFonts w:asciiTheme="minorEastAsia" w:eastAsiaTheme="minorEastAsia" w:hAnsiTheme="minorEastAsia" w:cs="宋体" w:hint="eastAsia"/>
          <w:sz w:val="24"/>
        </w:rPr>
        <w:t>库存互换</w:t>
      </w:r>
      <w:r w:rsidRPr="00E50E81">
        <w:rPr>
          <w:rFonts w:asciiTheme="minorEastAsia" w:eastAsiaTheme="minorEastAsia" w:hAnsiTheme="minorEastAsia" w:cs="宋体" w:hint="eastAsia"/>
          <w:sz w:val="24"/>
        </w:rPr>
        <w:t>业务</w:t>
      </w:r>
      <w:r>
        <w:rPr>
          <w:rFonts w:asciiTheme="minorEastAsia" w:eastAsiaTheme="minorEastAsia" w:hAnsiTheme="minorEastAsia" w:cs="宋体" w:hint="eastAsia"/>
          <w:sz w:val="24"/>
        </w:rPr>
        <w:t>双方</w:t>
      </w:r>
      <w:r w:rsidRPr="00D9213E">
        <w:rPr>
          <w:rFonts w:hint="eastAsia"/>
          <w:sz w:val="24"/>
        </w:rPr>
        <w:t>客户库存的处理规则</w:t>
      </w:r>
      <w:del w:id="508" w:author="think" w:date="2016-03-30T15:10:00Z">
        <w:r w:rsidRPr="00D9213E" w:rsidDel="008F4A8D">
          <w:rPr>
            <w:rFonts w:hint="eastAsia"/>
            <w:sz w:val="24"/>
          </w:rPr>
          <w:delText>如下</w:delText>
        </w:r>
      </w:del>
      <w:ins w:id="509" w:author="think" w:date="2016-03-30T15:10:00Z">
        <w:r w:rsidR="008F4A8D">
          <w:rPr>
            <w:rFonts w:hint="eastAsia"/>
            <w:sz w:val="24"/>
          </w:rPr>
          <w:t>保持不变</w:t>
        </w:r>
      </w:ins>
      <w:del w:id="510" w:author="think" w:date="2016-03-30T15:10:00Z">
        <w:r w:rsidRPr="00D9213E" w:rsidDel="008F4A8D">
          <w:rPr>
            <w:rFonts w:hint="eastAsia"/>
            <w:sz w:val="24"/>
          </w:rPr>
          <w:delText>：</w:delText>
        </w:r>
      </w:del>
      <w:ins w:id="511" w:author="think" w:date="2016-03-30T15:10:00Z">
        <w:r w:rsidR="008F4A8D">
          <w:rPr>
            <w:rFonts w:hint="eastAsia"/>
            <w:sz w:val="24"/>
          </w:rPr>
          <w:t>。</w:t>
        </w:r>
      </w:ins>
    </w:p>
    <w:p w:rsidR="00E84310" w:rsidRPr="00D9213E" w:rsidDel="008F4A8D" w:rsidRDefault="00E84310" w:rsidP="00455B1F">
      <w:pPr>
        <w:pStyle w:val="15"/>
        <w:numPr>
          <w:ilvl w:val="0"/>
          <w:numId w:val="38"/>
        </w:numPr>
        <w:spacing w:line="360" w:lineRule="auto"/>
        <w:ind w:firstLineChars="0"/>
        <w:rPr>
          <w:del w:id="512" w:author="think" w:date="2016-03-30T15:10:00Z"/>
          <w:rFonts w:asciiTheme="minorEastAsia" w:eastAsiaTheme="minorEastAsia" w:hAnsiTheme="minorEastAsia"/>
          <w:sz w:val="24"/>
        </w:rPr>
      </w:pPr>
      <w:del w:id="513" w:author="think" w:date="2016-03-30T15:10:00Z">
        <w:r w:rsidDel="008F4A8D">
          <w:rPr>
            <w:rFonts w:asciiTheme="minorEastAsia" w:eastAsiaTheme="minorEastAsia" w:hAnsiTheme="minorEastAsia" w:hint="eastAsia"/>
            <w:sz w:val="24"/>
          </w:rPr>
          <w:lastRenderedPageBreak/>
          <w:delText>（转</w:delText>
        </w:r>
        <w:r w:rsidRPr="00D9213E" w:rsidDel="008F4A8D">
          <w:rPr>
            <w:rFonts w:asciiTheme="minorEastAsia" w:eastAsiaTheme="minorEastAsia" w:hAnsiTheme="minorEastAsia" w:hint="eastAsia"/>
            <w:sz w:val="24"/>
          </w:rPr>
          <w:delText>出方）交易</w:delText>
        </w:r>
        <w:r w:rsidR="003531F4" w:rsidDel="008F4A8D">
          <w:rPr>
            <w:rFonts w:asciiTheme="minorEastAsia" w:eastAsiaTheme="minorEastAsia" w:hAnsiTheme="minorEastAsia" w:hint="eastAsia"/>
            <w:sz w:val="24"/>
          </w:rPr>
          <w:delText>获得</w:delText>
        </w:r>
        <w:r w:rsidRPr="00D9213E" w:rsidDel="008F4A8D">
          <w:rPr>
            <w:rFonts w:asciiTheme="minorEastAsia" w:eastAsiaTheme="minorEastAsia" w:hAnsiTheme="minorEastAsia" w:hint="eastAsia"/>
            <w:sz w:val="24"/>
          </w:rPr>
          <w:delText>买入货权账户</w:delText>
        </w:r>
        <w:r w:rsidRPr="00D9213E" w:rsidDel="008F4A8D">
          <w:rPr>
            <w:rFonts w:asciiTheme="minorEastAsia" w:eastAsiaTheme="minorEastAsia" w:hAnsiTheme="minorEastAsia"/>
            <w:sz w:val="24"/>
          </w:rPr>
          <w:sym w:font="Wingdings" w:char="F0E0"/>
        </w:r>
        <w:r w:rsidRPr="00D9213E" w:rsidDel="008F4A8D">
          <w:rPr>
            <w:rFonts w:asciiTheme="minorEastAsia" w:eastAsiaTheme="minorEastAsia" w:hAnsiTheme="minorEastAsia"/>
            <w:sz w:val="24"/>
          </w:rPr>
          <w:delText xml:space="preserve"> （</w:delText>
        </w:r>
        <w:r w:rsidDel="008F4A8D">
          <w:rPr>
            <w:rFonts w:asciiTheme="minorEastAsia" w:eastAsiaTheme="minorEastAsia" w:hAnsiTheme="minorEastAsia" w:hint="eastAsia"/>
            <w:sz w:val="24"/>
          </w:rPr>
          <w:delText>转</w:delText>
        </w:r>
        <w:r w:rsidRPr="00D9213E" w:rsidDel="008F4A8D">
          <w:rPr>
            <w:rFonts w:asciiTheme="minorEastAsia" w:eastAsiaTheme="minorEastAsia" w:hAnsiTheme="minorEastAsia" w:hint="eastAsia"/>
            <w:sz w:val="24"/>
          </w:rPr>
          <w:delText>入方）非交易</w:delText>
        </w:r>
        <w:r w:rsidR="003531F4" w:rsidDel="008F4A8D">
          <w:rPr>
            <w:rFonts w:asciiTheme="minorEastAsia" w:eastAsiaTheme="minorEastAsia" w:hAnsiTheme="minorEastAsia" w:hint="eastAsia"/>
            <w:sz w:val="24"/>
          </w:rPr>
          <w:delText>获得</w:delText>
        </w:r>
        <w:r w:rsidRPr="00D9213E" w:rsidDel="008F4A8D">
          <w:rPr>
            <w:rFonts w:asciiTheme="minorEastAsia" w:eastAsiaTheme="minorEastAsia" w:hAnsiTheme="minorEastAsia" w:hint="eastAsia"/>
            <w:sz w:val="24"/>
          </w:rPr>
          <w:delText>买入货权账户</w:delText>
        </w:r>
      </w:del>
    </w:p>
    <w:p w:rsidR="00E84310" w:rsidRPr="00D9213E" w:rsidDel="008F4A8D" w:rsidRDefault="00E84310" w:rsidP="00455B1F">
      <w:pPr>
        <w:pStyle w:val="15"/>
        <w:numPr>
          <w:ilvl w:val="0"/>
          <w:numId w:val="38"/>
        </w:numPr>
        <w:spacing w:line="360" w:lineRule="auto"/>
        <w:ind w:firstLineChars="0"/>
        <w:rPr>
          <w:del w:id="514" w:author="think" w:date="2016-03-30T15:10:00Z"/>
          <w:rFonts w:asciiTheme="minorEastAsia" w:eastAsiaTheme="minorEastAsia" w:hAnsiTheme="minorEastAsia"/>
          <w:sz w:val="24"/>
        </w:rPr>
      </w:pPr>
      <w:del w:id="515" w:author="think" w:date="2016-03-30T15:10:00Z">
        <w:r w:rsidRPr="00D9213E" w:rsidDel="008F4A8D">
          <w:rPr>
            <w:rFonts w:asciiTheme="minorEastAsia" w:eastAsiaTheme="minorEastAsia" w:hAnsiTheme="minorEastAsia" w:hint="eastAsia"/>
            <w:sz w:val="24"/>
          </w:rPr>
          <w:delText>（</w:delText>
        </w:r>
        <w:r w:rsidDel="008F4A8D">
          <w:rPr>
            <w:rFonts w:asciiTheme="minorEastAsia" w:eastAsiaTheme="minorEastAsia" w:hAnsiTheme="minorEastAsia" w:hint="eastAsia"/>
            <w:sz w:val="24"/>
          </w:rPr>
          <w:delText>转</w:delText>
        </w:r>
        <w:r w:rsidRPr="00D9213E" w:rsidDel="008F4A8D">
          <w:rPr>
            <w:rFonts w:asciiTheme="minorEastAsia" w:eastAsiaTheme="minorEastAsia" w:hAnsiTheme="minorEastAsia" w:hint="eastAsia"/>
            <w:sz w:val="24"/>
          </w:rPr>
          <w:delText>出方）非交易</w:delText>
        </w:r>
        <w:r w:rsidR="003531F4" w:rsidDel="008F4A8D">
          <w:rPr>
            <w:rFonts w:asciiTheme="minorEastAsia" w:eastAsiaTheme="minorEastAsia" w:hAnsiTheme="minorEastAsia" w:hint="eastAsia"/>
            <w:sz w:val="24"/>
          </w:rPr>
          <w:delText>获得</w:delText>
        </w:r>
        <w:r w:rsidRPr="00D9213E" w:rsidDel="008F4A8D">
          <w:rPr>
            <w:rFonts w:asciiTheme="minorEastAsia" w:eastAsiaTheme="minorEastAsia" w:hAnsiTheme="minorEastAsia" w:hint="eastAsia"/>
            <w:sz w:val="24"/>
          </w:rPr>
          <w:delText>买入货权账户</w:delText>
        </w:r>
        <w:r w:rsidRPr="00D9213E" w:rsidDel="008F4A8D">
          <w:rPr>
            <w:rFonts w:asciiTheme="minorEastAsia" w:eastAsiaTheme="minorEastAsia" w:hAnsiTheme="minorEastAsia"/>
            <w:sz w:val="24"/>
          </w:rPr>
          <w:sym w:font="Wingdings" w:char="F0E0"/>
        </w:r>
        <w:r w:rsidRPr="00D9213E" w:rsidDel="008F4A8D">
          <w:rPr>
            <w:rFonts w:asciiTheme="minorEastAsia" w:eastAsiaTheme="minorEastAsia" w:hAnsiTheme="minorEastAsia"/>
            <w:sz w:val="24"/>
          </w:rPr>
          <w:delText xml:space="preserve"> （</w:delText>
        </w:r>
        <w:r w:rsidDel="008F4A8D">
          <w:rPr>
            <w:rFonts w:asciiTheme="minorEastAsia" w:eastAsiaTheme="minorEastAsia" w:hAnsiTheme="minorEastAsia" w:hint="eastAsia"/>
            <w:sz w:val="24"/>
          </w:rPr>
          <w:delText>转</w:delText>
        </w:r>
        <w:r w:rsidRPr="00D9213E" w:rsidDel="008F4A8D">
          <w:rPr>
            <w:rFonts w:asciiTheme="minorEastAsia" w:eastAsiaTheme="minorEastAsia" w:hAnsiTheme="minorEastAsia"/>
            <w:sz w:val="24"/>
          </w:rPr>
          <w:delText>入方）非交易</w:delText>
        </w:r>
        <w:r w:rsidR="003531F4" w:rsidDel="008F4A8D">
          <w:rPr>
            <w:rFonts w:asciiTheme="minorEastAsia" w:eastAsiaTheme="minorEastAsia" w:hAnsiTheme="minorEastAsia" w:hint="eastAsia"/>
            <w:sz w:val="24"/>
          </w:rPr>
          <w:delText>获得</w:delText>
        </w:r>
        <w:r w:rsidRPr="00D9213E" w:rsidDel="008F4A8D">
          <w:rPr>
            <w:rFonts w:asciiTheme="minorEastAsia" w:eastAsiaTheme="minorEastAsia" w:hAnsiTheme="minorEastAsia"/>
            <w:sz w:val="24"/>
          </w:rPr>
          <w:delText>买入货权账户</w:delText>
        </w:r>
      </w:del>
    </w:p>
    <w:p w:rsidR="00E84310" w:rsidRPr="009274A4" w:rsidDel="008F4A8D" w:rsidRDefault="00E84310" w:rsidP="00455B1F">
      <w:pPr>
        <w:pStyle w:val="a6"/>
        <w:numPr>
          <w:ilvl w:val="0"/>
          <w:numId w:val="38"/>
        </w:numPr>
        <w:spacing w:line="360" w:lineRule="auto"/>
        <w:ind w:firstLineChars="0"/>
        <w:rPr>
          <w:del w:id="516" w:author="think" w:date="2016-03-30T15:10:00Z"/>
          <w:sz w:val="24"/>
        </w:rPr>
      </w:pPr>
      <w:del w:id="517" w:author="think" w:date="2016-03-30T15:10:00Z">
        <w:r w:rsidRPr="00D9213E" w:rsidDel="008F4A8D">
          <w:rPr>
            <w:rFonts w:asciiTheme="minorEastAsia" w:eastAsiaTheme="minorEastAsia" w:hAnsiTheme="minorEastAsia" w:cs="黑体" w:hint="eastAsia"/>
            <w:sz w:val="24"/>
          </w:rPr>
          <w:delText>（</w:delText>
        </w:r>
        <w:r w:rsidDel="008F4A8D">
          <w:rPr>
            <w:rFonts w:asciiTheme="minorEastAsia" w:eastAsiaTheme="minorEastAsia" w:hAnsiTheme="minorEastAsia" w:hint="eastAsia"/>
            <w:sz w:val="24"/>
          </w:rPr>
          <w:delText>转</w:delText>
        </w:r>
        <w:r w:rsidRPr="00D9213E" w:rsidDel="008F4A8D">
          <w:rPr>
            <w:rFonts w:asciiTheme="minorEastAsia" w:eastAsiaTheme="minorEastAsia" w:hAnsiTheme="minorEastAsia" w:cs="黑体" w:hint="eastAsia"/>
            <w:sz w:val="24"/>
          </w:rPr>
          <w:delText>出方）</w:delText>
        </w:r>
        <w:r w:rsidDel="008F4A8D">
          <w:rPr>
            <w:rFonts w:asciiTheme="minorEastAsia" w:eastAsiaTheme="minorEastAsia" w:hAnsiTheme="minorEastAsia" w:cs="黑体" w:hint="eastAsia"/>
            <w:sz w:val="24"/>
          </w:rPr>
          <w:delText>剩余库存</w:delText>
        </w:r>
        <w:r w:rsidRPr="00D9213E" w:rsidDel="008F4A8D">
          <w:rPr>
            <w:rFonts w:asciiTheme="minorEastAsia" w:eastAsiaTheme="minorEastAsia" w:hAnsiTheme="minorEastAsia" w:cs="黑体" w:hint="eastAsia"/>
            <w:sz w:val="24"/>
          </w:rPr>
          <w:delText xml:space="preserve">账户  </w:delText>
        </w:r>
        <w:r w:rsidRPr="00D9213E" w:rsidDel="008F4A8D">
          <w:rPr>
            <w:rFonts w:asciiTheme="minorEastAsia" w:eastAsiaTheme="minorEastAsia" w:hAnsiTheme="minorEastAsia" w:cs="黑体"/>
            <w:sz w:val="24"/>
          </w:rPr>
          <w:sym w:font="Wingdings" w:char="F0E0"/>
        </w:r>
        <w:r w:rsidRPr="00D9213E" w:rsidDel="008F4A8D">
          <w:rPr>
            <w:rFonts w:asciiTheme="minorEastAsia" w:eastAsiaTheme="minorEastAsia" w:hAnsiTheme="minorEastAsia" w:cs="黑体"/>
            <w:sz w:val="24"/>
          </w:rPr>
          <w:delText xml:space="preserve"> （</w:delText>
        </w:r>
        <w:r w:rsidDel="008F4A8D">
          <w:rPr>
            <w:rFonts w:asciiTheme="minorEastAsia" w:eastAsiaTheme="minorEastAsia" w:hAnsiTheme="minorEastAsia" w:hint="eastAsia"/>
            <w:sz w:val="24"/>
          </w:rPr>
          <w:delText>转</w:delText>
        </w:r>
        <w:r w:rsidRPr="00D9213E" w:rsidDel="008F4A8D">
          <w:rPr>
            <w:rFonts w:asciiTheme="minorEastAsia" w:eastAsiaTheme="minorEastAsia" w:hAnsiTheme="minorEastAsia" w:cs="黑体"/>
            <w:sz w:val="24"/>
          </w:rPr>
          <w:delText>入方）</w:delText>
        </w:r>
        <w:r w:rsidDel="008F4A8D">
          <w:rPr>
            <w:rFonts w:asciiTheme="minorEastAsia" w:eastAsiaTheme="minorEastAsia" w:hAnsiTheme="minorEastAsia" w:cs="黑体" w:hint="eastAsia"/>
            <w:sz w:val="24"/>
          </w:rPr>
          <w:delText>剩余库存</w:delText>
        </w:r>
        <w:r w:rsidRPr="00D9213E" w:rsidDel="008F4A8D">
          <w:rPr>
            <w:rFonts w:asciiTheme="minorEastAsia" w:eastAsiaTheme="minorEastAsia" w:hAnsiTheme="minorEastAsia" w:cs="黑体"/>
            <w:sz w:val="24"/>
          </w:rPr>
          <w:delText>账户</w:delText>
        </w:r>
      </w:del>
    </w:p>
    <w:p w:rsidR="009274A4" w:rsidRPr="009274A4" w:rsidRDefault="009274A4" w:rsidP="009274A4">
      <w:pPr>
        <w:pStyle w:val="15"/>
        <w:spacing w:line="360" w:lineRule="auto"/>
        <w:ind w:firstLineChars="0"/>
        <w:rPr>
          <w:sz w:val="24"/>
        </w:rPr>
      </w:pPr>
      <w:r w:rsidRPr="00E50E81">
        <w:rPr>
          <w:rFonts w:asciiTheme="minorEastAsia" w:eastAsiaTheme="minorEastAsia" w:hAnsiTheme="minorEastAsia" w:cs="宋体" w:hint="eastAsia"/>
          <w:sz w:val="24"/>
        </w:rPr>
        <w:t>对于白银交割品种</w:t>
      </w:r>
      <w:r>
        <w:rPr>
          <w:rFonts w:asciiTheme="minorEastAsia" w:eastAsiaTheme="minorEastAsia" w:hAnsiTheme="minorEastAsia" w:cs="宋体" w:hint="eastAsia"/>
          <w:sz w:val="24"/>
        </w:rPr>
        <w:t>、黄金铂金保管品种</w:t>
      </w:r>
      <w:r w:rsidRPr="00E50E81">
        <w:rPr>
          <w:rFonts w:asciiTheme="minorEastAsia" w:eastAsiaTheme="minorEastAsia" w:hAnsiTheme="minorEastAsia" w:cs="宋体" w:hint="eastAsia"/>
          <w:sz w:val="24"/>
        </w:rPr>
        <w:t>，</w:t>
      </w:r>
      <w:r>
        <w:rPr>
          <w:rFonts w:asciiTheme="minorEastAsia" w:eastAsiaTheme="minorEastAsia" w:hAnsiTheme="minorEastAsia" w:hint="eastAsia"/>
          <w:sz w:val="24"/>
        </w:rPr>
        <w:t>库存互换</w:t>
      </w:r>
      <w:r w:rsidRPr="00E50E81">
        <w:rPr>
          <w:rFonts w:asciiTheme="minorEastAsia" w:eastAsiaTheme="minorEastAsia" w:hAnsiTheme="minorEastAsia" w:hint="eastAsia"/>
          <w:sz w:val="24"/>
        </w:rPr>
        <w:t>按</w:t>
      </w:r>
      <w:r>
        <w:rPr>
          <w:rFonts w:asciiTheme="minorEastAsia" w:eastAsiaTheme="minorEastAsia" w:hAnsiTheme="minorEastAsia" w:hint="eastAsia"/>
          <w:sz w:val="24"/>
        </w:rPr>
        <w:t>冻结的</w:t>
      </w:r>
      <w:r w:rsidRPr="00E50E81">
        <w:rPr>
          <w:rFonts w:asciiTheme="minorEastAsia" w:eastAsiaTheme="minorEastAsia" w:hAnsiTheme="minorEastAsia" w:hint="eastAsia"/>
          <w:sz w:val="24"/>
        </w:rPr>
        <w:t>实物</w:t>
      </w:r>
      <w:r>
        <w:rPr>
          <w:rFonts w:asciiTheme="minorEastAsia" w:eastAsiaTheme="minorEastAsia" w:hAnsiTheme="minorEastAsia" w:hint="eastAsia"/>
          <w:sz w:val="24"/>
        </w:rPr>
        <w:t>条块进行客户库存、客户库存明细和客户库存条块的处理。</w:t>
      </w:r>
    </w:p>
    <w:p w:rsidR="00B71C83" w:rsidRDefault="009274A4" w:rsidP="00455B1F">
      <w:pPr>
        <w:pStyle w:val="15"/>
        <w:numPr>
          <w:ilvl w:val="0"/>
          <w:numId w:val="39"/>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交易库</w:t>
      </w:r>
      <w:r w:rsidR="00B71C83">
        <w:rPr>
          <w:rFonts w:asciiTheme="minorEastAsia" w:eastAsiaTheme="minorEastAsia" w:hAnsiTheme="minorEastAsia" w:hint="eastAsia"/>
          <w:sz w:val="24"/>
          <w:szCs w:val="24"/>
        </w:rPr>
        <w:t>非交易过户业务库存处理规则变化。</w:t>
      </w:r>
    </w:p>
    <w:p w:rsidR="00B71C83" w:rsidRDefault="00B71C83" w:rsidP="009274A4">
      <w:pPr>
        <w:pStyle w:val="15"/>
        <w:spacing w:line="360" w:lineRule="auto"/>
        <w:ind w:firstLineChars="175"/>
        <w:rPr>
          <w:sz w:val="24"/>
        </w:rPr>
      </w:pPr>
      <w:r w:rsidRPr="009274A4">
        <w:rPr>
          <w:rFonts w:hint="eastAsia"/>
          <w:sz w:val="24"/>
        </w:rPr>
        <w:t>对于黄金铂金交割品种，</w:t>
      </w:r>
      <w:r w:rsidR="009274A4" w:rsidRPr="009274A4">
        <w:rPr>
          <w:rFonts w:hint="eastAsia"/>
          <w:sz w:val="24"/>
        </w:rPr>
        <w:t>交易库</w:t>
      </w:r>
      <w:r w:rsidRPr="009274A4">
        <w:rPr>
          <w:rFonts w:hint="eastAsia"/>
          <w:sz w:val="24"/>
        </w:rPr>
        <w:t>非交易过户业务</w:t>
      </w:r>
      <w:r>
        <w:rPr>
          <w:rFonts w:hint="eastAsia"/>
          <w:sz w:val="24"/>
        </w:rPr>
        <w:t>客户库存的处理规则</w:t>
      </w:r>
      <w:del w:id="518" w:author="think" w:date="2016-03-30T15:05:00Z">
        <w:r w:rsidDel="002044F6">
          <w:rPr>
            <w:rFonts w:hint="eastAsia"/>
            <w:sz w:val="24"/>
          </w:rPr>
          <w:delText>同库存互换</w:delText>
        </w:r>
      </w:del>
      <w:ins w:id="519" w:author="think" w:date="2016-03-30T15:05:00Z">
        <w:r w:rsidR="002044F6">
          <w:rPr>
            <w:rFonts w:hint="eastAsia"/>
            <w:sz w:val="24"/>
          </w:rPr>
          <w:t>保持不变</w:t>
        </w:r>
      </w:ins>
      <w:r>
        <w:rPr>
          <w:rFonts w:hint="eastAsia"/>
          <w:sz w:val="24"/>
        </w:rPr>
        <w:t>。</w:t>
      </w:r>
    </w:p>
    <w:p w:rsidR="009274A4" w:rsidRDefault="009274A4" w:rsidP="009274A4">
      <w:pPr>
        <w:pStyle w:val="15"/>
        <w:spacing w:line="360" w:lineRule="auto"/>
        <w:ind w:firstLineChars="175"/>
        <w:rPr>
          <w:rFonts w:asciiTheme="minorEastAsia" w:eastAsiaTheme="minorEastAsia" w:hAnsiTheme="minorEastAsia"/>
          <w:sz w:val="24"/>
        </w:rPr>
      </w:pPr>
      <w:r>
        <w:rPr>
          <w:rFonts w:hint="eastAsia"/>
          <w:sz w:val="24"/>
        </w:rPr>
        <w:t>对于白银交割品种，交易库非交易过户业务按照选择</w:t>
      </w:r>
      <w:r>
        <w:rPr>
          <w:rFonts w:asciiTheme="minorEastAsia" w:eastAsiaTheme="minorEastAsia" w:hAnsiTheme="minorEastAsia" w:hint="eastAsia"/>
          <w:sz w:val="24"/>
        </w:rPr>
        <w:t>的块号进行客户库存、客户库存明细和客户库存条块的处理。</w:t>
      </w:r>
    </w:p>
    <w:p w:rsidR="009274A4" w:rsidRDefault="009274A4" w:rsidP="009274A4">
      <w:pPr>
        <w:pStyle w:val="15"/>
        <w:spacing w:line="360" w:lineRule="auto"/>
        <w:ind w:firstLineChars="175"/>
        <w:rPr>
          <w:sz w:val="24"/>
        </w:rPr>
      </w:pPr>
      <w:r>
        <w:rPr>
          <w:rFonts w:asciiTheme="minorEastAsia" w:eastAsiaTheme="minorEastAsia" w:hAnsiTheme="minorEastAsia" w:hint="eastAsia"/>
          <w:sz w:val="24"/>
        </w:rPr>
        <w:t>交易库非交易过户业务不通过会员发起，由交割储运部发起，过户成功后向会员推送库存变化流水。</w:t>
      </w:r>
    </w:p>
    <w:p w:rsidR="009274A4" w:rsidRPr="009274A4" w:rsidDel="008F4A8D" w:rsidRDefault="009274A4" w:rsidP="00B71C83">
      <w:pPr>
        <w:pStyle w:val="15"/>
        <w:spacing w:line="360" w:lineRule="auto"/>
        <w:ind w:left="480" w:firstLineChars="0" w:firstLine="0"/>
        <w:rPr>
          <w:del w:id="520" w:author="think" w:date="2016-03-30T15:11:00Z"/>
          <w:sz w:val="24"/>
        </w:rPr>
      </w:pPr>
    </w:p>
    <w:p w:rsidR="008534B5" w:rsidRDefault="008534B5" w:rsidP="008534B5">
      <w:pPr>
        <w:spacing w:line="360" w:lineRule="auto"/>
        <w:ind w:firstLineChars="200" w:firstLine="420"/>
        <w:rPr>
          <w:rFonts w:ascii="Times New Roman" w:eastAsia="仿宋"/>
        </w:rPr>
      </w:pPr>
    </w:p>
    <w:p w:rsidR="00E84310" w:rsidRPr="00D9213E" w:rsidRDefault="00E84310" w:rsidP="00E84310">
      <w:pPr>
        <w:pStyle w:val="15"/>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四、客户库存划</w:t>
      </w:r>
      <w:r w:rsidR="009274A4">
        <w:rPr>
          <w:rFonts w:asciiTheme="minorEastAsia" w:eastAsiaTheme="minorEastAsia" w:hAnsiTheme="minorEastAsia" w:hint="eastAsia"/>
          <w:sz w:val="24"/>
          <w:szCs w:val="24"/>
        </w:rPr>
        <w:t>转</w:t>
      </w:r>
    </w:p>
    <w:p w:rsidR="009274A4" w:rsidRDefault="00E84310" w:rsidP="00E84310">
      <w:pPr>
        <w:spacing w:line="360" w:lineRule="auto"/>
        <w:ind w:firstLineChars="200" w:firstLine="480"/>
        <w:rPr>
          <w:sz w:val="24"/>
        </w:rPr>
      </w:pPr>
      <w:r w:rsidRPr="00D9213E">
        <w:rPr>
          <w:rFonts w:hint="eastAsia"/>
          <w:sz w:val="24"/>
        </w:rPr>
        <w:t>客户可以在其不同席位之间划</w:t>
      </w:r>
      <w:r w:rsidR="009274A4">
        <w:rPr>
          <w:rFonts w:hint="eastAsia"/>
          <w:sz w:val="24"/>
        </w:rPr>
        <w:t>转</w:t>
      </w:r>
      <w:r w:rsidRPr="00D9213E">
        <w:rPr>
          <w:rFonts w:hint="eastAsia"/>
          <w:sz w:val="24"/>
        </w:rPr>
        <w:t>实物库存，库存划出只能通过划出方席位发起。</w:t>
      </w:r>
      <w:r w:rsidR="009274A4">
        <w:rPr>
          <w:rFonts w:hint="eastAsia"/>
          <w:sz w:val="24"/>
        </w:rPr>
        <w:t>客户库存划转分为交易库库存划转、保管库库存划转，其中交易库库存划转的是黄金、铂金、白银等交割品种，保管库库存划转的是黄金、铂金等保管品种。</w:t>
      </w:r>
    </w:p>
    <w:p w:rsidR="00E84310" w:rsidRPr="00D9213E" w:rsidRDefault="009274A4" w:rsidP="00E84310">
      <w:pPr>
        <w:spacing w:line="360" w:lineRule="auto"/>
        <w:ind w:firstLineChars="200" w:firstLine="480"/>
        <w:rPr>
          <w:sz w:val="24"/>
        </w:rPr>
      </w:pPr>
      <w:r>
        <w:rPr>
          <w:rFonts w:hint="eastAsia"/>
          <w:sz w:val="24"/>
        </w:rPr>
        <w:t>对于黄金铂金交割品种，</w:t>
      </w:r>
      <w:r w:rsidR="00E84310" w:rsidRPr="00D9213E">
        <w:rPr>
          <w:rFonts w:hint="eastAsia"/>
          <w:sz w:val="24"/>
        </w:rPr>
        <w:t>客户库存划</w:t>
      </w:r>
      <w:r>
        <w:rPr>
          <w:rFonts w:hint="eastAsia"/>
          <w:sz w:val="24"/>
        </w:rPr>
        <w:t>转</w:t>
      </w:r>
      <w:r w:rsidR="00E84310" w:rsidRPr="00D9213E">
        <w:rPr>
          <w:rFonts w:hint="eastAsia"/>
          <w:sz w:val="24"/>
        </w:rPr>
        <w:t>的库存处理规则如下：</w:t>
      </w:r>
    </w:p>
    <w:p w:rsidR="00E84310" w:rsidRPr="00D9213E" w:rsidRDefault="00E84310" w:rsidP="00455B1F">
      <w:pPr>
        <w:pStyle w:val="a6"/>
        <w:numPr>
          <w:ilvl w:val="0"/>
          <w:numId w:val="37"/>
        </w:numPr>
        <w:spacing w:line="360" w:lineRule="auto"/>
        <w:ind w:left="0" w:firstLineChars="0" w:firstLine="200"/>
        <w:rPr>
          <w:sz w:val="24"/>
        </w:rPr>
      </w:pPr>
      <w:r w:rsidRPr="00D9213E">
        <w:rPr>
          <w:rFonts w:asciiTheme="minorEastAsia" w:eastAsiaTheme="minorEastAsia" w:hAnsiTheme="minorEastAsia" w:cs="黑体" w:hint="eastAsia"/>
          <w:sz w:val="24"/>
        </w:rPr>
        <w:t>（划出方）</w:t>
      </w:r>
      <w:del w:id="521" w:author="李田" w:date="2016-03-24T14:39:00Z">
        <w:r w:rsidRPr="00D9213E" w:rsidDel="00ED3AA4">
          <w:rPr>
            <w:rFonts w:asciiTheme="minorEastAsia" w:eastAsiaTheme="minorEastAsia" w:hAnsiTheme="minorEastAsia" w:cs="黑体" w:hint="eastAsia"/>
            <w:sz w:val="24"/>
          </w:rPr>
          <w:delText>交易</w:delText>
        </w:r>
        <w:r w:rsidR="008534B5" w:rsidDel="00ED3AA4">
          <w:rPr>
            <w:rFonts w:asciiTheme="minorEastAsia" w:eastAsiaTheme="minorEastAsia" w:hAnsiTheme="minorEastAsia" w:cs="黑体" w:hint="eastAsia"/>
            <w:sz w:val="24"/>
          </w:rPr>
          <w:delText>获得</w:delText>
        </w:r>
      </w:del>
      <w:r w:rsidRPr="00D9213E">
        <w:rPr>
          <w:rFonts w:asciiTheme="minorEastAsia" w:eastAsiaTheme="minorEastAsia" w:hAnsiTheme="minorEastAsia" w:cs="黑体" w:hint="eastAsia"/>
          <w:sz w:val="24"/>
        </w:rPr>
        <w:t>买入货权账户</w:t>
      </w:r>
      <w:r w:rsidRPr="00D9213E">
        <w:rPr>
          <w:rFonts w:asciiTheme="minorEastAsia" w:eastAsiaTheme="minorEastAsia" w:hAnsiTheme="minorEastAsia" w:cs="黑体"/>
          <w:sz w:val="24"/>
        </w:rPr>
        <w:sym w:font="Wingdings" w:char="F0E0"/>
      </w:r>
      <w:r w:rsidRPr="00D9213E">
        <w:rPr>
          <w:rFonts w:asciiTheme="minorEastAsia" w:eastAsiaTheme="minorEastAsia" w:hAnsiTheme="minorEastAsia" w:cs="黑体"/>
          <w:sz w:val="24"/>
        </w:rPr>
        <w:t xml:space="preserve"> （划入方）</w:t>
      </w:r>
      <w:del w:id="522" w:author="李田" w:date="2016-03-24T14:39:00Z">
        <w:r w:rsidRPr="00D9213E" w:rsidDel="00ED3AA4">
          <w:rPr>
            <w:rFonts w:asciiTheme="minorEastAsia" w:eastAsiaTheme="minorEastAsia" w:hAnsiTheme="minorEastAsia" w:cs="黑体"/>
            <w:sz w:val="24"/>
          </w:rPr>
          <w:delText>非交易</w:delText>
        </w:r>
        <w:r w:rsidR="008534B5" w:rsidDel="00ED3AA4">
          <w:rPr>
            <w:rFonts w:asciiTheme="minorEastAsia" w:eastAsiaTheme="minorEastAsia" w:hAnsiTheme="minorEastAsia" w:cs="黑体" w:hint="eastAsia"/>
            <w:sz w:val="24"/>
          </w:rPr>
          <w:delText>获得</w:delText>
        </w:r>
      </w:del>
      <w:r w:rsidRPr="00D9213E">
        <w:rPr>
          <w:rFonts w:asciiTheme="minorEastAsia" w:eastAsiaTheme="minorEastAsia" w:hAnsiTheme="minorEastAsia" w:cs="黑体"/>
          <w:sz w:val="24"/>
        </w:rPr>
        <w:t>买入货权账户</w:t>
      </w:r>
    </w:p>
    <w:p w:rsidR="00E84310" w:rsidRPr="00D9213E" w:rsidDel="00ED3AA4" w:rsidRDefault="00E84310" w:rsidP="00455B1F">
      <w:pPr>
        <w:pStyle w:val="a6"/>
        <w:numPr>
          <w:ilvl w:val="0"/>
          <w:numId w:val="37"/>
        </w:numPr>
        <w:spacing w:line="360" w:lineRule="auto"/>
        <w:ind w:left="0" w:firstLineChars="0" w:firstLine="200"/>
        <w:rPr>
          <w:del w:id="523" w:author="李田" w:date="2016-03-24T14:39:00Z"/>
          <w:sz w:val="24"/>
        </w:rPr>
      </w:pPr>
      <w:del w:id="524" w:author="李田" w:date="2016-03-24T14:39:00Z">
        <w:r w:rsidRPr="00D9213E" w:rsidDel="00ED3AA4">
          <w:rPr>
            <w:rFonts w:asciiTheme="minorEastAsia" w:eastAsiaTheme="minorEastAsia" w:hAnsiTheme="minorEastAsia" w:cs="黑体" w:hint="eastAsia"/>
            <w:sz w:val="24"/>
          </w:rPr>
          <w:delText>（划出方）</w:delText>
        </w:r>
        <w:r w:rsidDel="00ED3AA4">
          <w:rPr>
            <w:rFonts w:asciiTheme="minorEastAsia" w:eastAsiaTheme="minorEastAsia" w:hAnsiTheme="minorEastAsia" w:cs="黑体" w:hint="eastAsia"/>
            <w:sz w:val="24"/>
          </w:rPr>
          <w:delText>非</w:delText>
        </w:r>
        <w:r w:rsidRPr="00D9213E" w:rsidDel="00ED3AA4">
          <w:rPr>
            <w:rFonts w:asciiTheme="minorEastAsia" w:eastAsiaTheme="minorEastAsia" w:hAnsiTheme="minorEastAsia" w:cs="黑体" w:hint="eastAsia"/>
            <w:sz w:val="24"/>
          </w:rPr>
          <w:delText>交易</w:delText>
        </w:r>
        <w:r w:rsidR="008534B5" w:rsidDel="00ED3AA4">
          <w:rPr>
            <w:rFonts w:asciiTheme="minorEastAsia" w:eastAsiaTheme="minorEastAsia" w:hAnsiTheme="minorEastAsia" w:cs="黑体" w:hint="eastAsia"/>
            <w:sz w:val="24"/>
          </w:rPr>
          <w:delText>获得</w:delText>
        </w:r>
        <w:r w:rsidRPr="00D9213E" w:rsidDel="00ED3AA4">
          <w:rPr>
            <w:rFonts w:asciiTheme="minorEastAsia" w:eastAsiaTheme="minorEastAsia" w:hAnsiTheme="minorEastAsia" w:cs="黑体" w:hint="eastAsia"/>
            <w:sz w:val="24"/>
          </w:rPr>
          <w:delText>买入货权账户</w:delText>
        </w:r>
        <w:r w:rsidRPr="00D9213E" w:rsidDel="00ED3AA4">
          <w:rPr>
            <w:rFonts w:asciiTheme="minorEastAsia" w:eastAsiaTheme="minorEastAsia" w:hAnsiTheme="minorEastAsia" w:cs="黑体"/>
            <w:sz w:val="24"/>
          </w:rPr>
          <w:sym w:font="Wingdings" w:char="F0E0"/>
        </w:r>
        <w:r w:rsidRPr="00D9213E" w:rsidDel="00ED3AA4">
          <w:rPr>
            <w:rFonts w:asciiTheme="minorEastAsia" w:eastAsiaTheme="minorEastAsia" w:hAnsiTheme="minorEastAsia" w:cs="黑体"/>
            <w:sz w:val="24"/>
          </w:rPr>
          <w:delText xml:space="preserve"> （划入方）非交易</w:delText>
        </w:r>
        <w:r w:rsidR="008534B5" w:rsidDel="00ED3AA4">
          <w:rPr>
            <w:rFonts w:asciiTheme="minorEastAsia" w:eastAsiaTheme="minorEastAsia" w:hAnsiTheme="minorEastAsia" w:cs="黑体" w:hint="eastAsia"/>
            <w:sz w:val="24"/>
          </w:rPr>
          <w:delText>获得</w:delText>
        </w:r>
        <w:r w:rsidRPr="00D9213E" w:rsidDel="00ED3AA4">
          <w:rPr>
            <w:rFonts w:asciiTheme="minorEastAsia" w:eastAsiaTheme="minorEastAsia" w:hAnsiTheme="minorEastAsia" w:cs="黑体"/>
            <w:sz w:val="24"/>
          </w:rPr>
          <w:delText>买入货权账户</w:delText>
        </w:r>
      </w:del>
    </w:p>
    <w:p w:rsidR="00CB10EE" w:rsidRPr="00CB10EE" w:rsidRDefault="00E84310" w:rsidP="00CB10EE">
      <w:pPr>
        <w:pStyle w:val="a6"/>
        <w:numPr>
          <w:ilvl w:val="0"/>
          <w:numId w:val="37"/>
        </w:numPr>
        <w:spacing w:line="360" w:lineRule="auto"/>
        <w:ind w:left="0" w:firstLineChars="0" w:firstLine="200"/>
        <w:rPr>
          <w:sz w:val="24"/>
        </w:rPr>
      </w:pPr>
      <w:r w:rsidRPr="00CB10EE">
        <w:rPr>
          <w:rFonts w:asciiTheme="minorEastAsia" w:eastAsiaTheme="minorEastAsia" w:hAnsiTheme="minorEastAsia" w:cs="黑体" w:hint="eastAsia"/>
          <w:sz w:val="24"/>
        </w:rPr>
        <w:t xml:space="preserve">（划出方）剩余库存账户  </w:t>
      </w:r>
      <w:r w:rsidRPr="00D9213E">
        <w:rPr>
          <w:rFonts w:asciiTheme="minorEastAsia" w:eastAsiaTheme="minorEastAsia" w:hAnsiTheme="minorEastAsia" w:cs="黑体"/>
          <w:sz w:val="24"/>
        </w:rPr>
        <w:sym w:font="Wingdings" w:char="F0E0"/>
      </w:r>
      <w:r w:rsidRPr="00CB10EE">
        <w:rPr>
          <w:rFonts w:asciiTheme="minorEastAsia" w:eastAsiaTheme="minorEastAsia" w:hAnsiTheme="minorEastAsia" w:cs="黑体"/>
          <w:sz w:val="24"/>
        </w:rPr>
        <w:t xml:space="preserve"> （划入方）</w:t>
      </w:r>
      <w:r w:rsidRPr="00CB10EE">
        <w:rPr>
          <w:rFonts w:asciiTheme="minorEastAsia" w:eastAsiaTheme="minorEastAsia" w:hAnsiTheme="minorEastAsia" w:cs="黑体" w:hint="eastAsia"/>
          <w:sz w:val="24"/>
        </w:rPr>
        <w:t>剩余库存</w:t>
      </w:r>
      <w:r w:rsidRPr="00CB10EE">
        <w:rPr>
          <w:rFonts w:asciiTheme="minorEastAsia" w:eastAsiaTheme="minorEastAsia" w:hAnsiTheme="minorEastAsia" w:cs="黑体"/>
          <w:sz w:val="24"/>
        </w:rPr>
        <w:t>账户</w:t>
      </w:r>
    </w:p>
    <w:p w:rsidR="00CB10EE" w:rsidRPr="00CB10EE" w:rsidRDefault="00CB10EE" w:rsidP="00CB10EE">
      <w:pPr>
        <w:spacing w:line="360" w:lineRule="auto"/>
        <w:ind w:firstLineChars="200" w:firstLine="480"/>
        <w:rPr>
          <w:sz w:val="24"/>
        </w:rPr>
      </w:pPr>
      <w:r>
        <w:rPr>
          <w:rFonts w:hint="eastAsia"/>
          <w:sz w:val="24"/>
        </w:rPr>
        <w:t>对于白银交割品种、保管品种，客户库存划转业务按照选择</w:t>
      </w:r>
      <w:r w:rsidRPr="00CB10EE">
        <w:rPr>
          <w:rFonts w:hint="eastAsia"/>
          <w:sz w:val="24"/>
        </w:rPr>
        <w:t>的块号进行客户库存、客户库存明细和客户库存条块的处理。</w:t>
      </w:r>
    </w:p>
    <w:p w:rsidR="00CB10EE" w:rsidRDefault="00CB10EE" w:rsidP="00CB10EE">
      <w:pPr>
        <w:pStyle w:val="15"/>
        <w:spacing w:line="360" w:lineRule="auto"/>
        <w:ind w:firstLine="480"/>
        <w:rPr>
          <w:rFonts w:asciiTheme="minorEastAsia" w:eastAsiaTheme="minorEastAsia" w:hAnsiTheme="minorEastAsia"/>
          <w:sz w:val="24"/>
          <w:szCs w:val="24"/>
        </w:rPr>
      </w:pPr>
    </w:p>
    <w:p w:rsidR="00CB10EE" w:rsidRPr="00D9213E" w:rsidRDefault="00CB10EE" w:rsidP="00CB10EE">
      <w:pPr>
        <w:pStyle w:val="15"/>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五、过户业务冻结、过户业务解冻客户库存变化流水</w:t>
      </w:r>
      <w:r w:rsidRPr="00E50E81">
        <w:rPr>
          <w:rFonts w:asciiTheme="minorEastAsia" w:eastAsiaTheme="minorEastAsia" w:hAnsiTheme="minorEastAsia" w:hint="eastAsia"/>
          <w:sz w:val="24"/>
          <w:szCs w:val="24"/>
        </w:rPr>
        <w:t>。</w:t>
      </w:r>
    </w:p>
    <w:p w:rsidR="00CB10EE" w:rsidRDefault="00CB10EE" w:rsidP="00CB10EE">
      <w:pPr>
        <w:spacing w:line="360" w:lineRule="auto"/>
        <w:ind w:firstLineChars="200" w:firstLine="480"/>
        <w:rPr>
          <w:sz w:val="24"/>
        </w:rPr>
      </w:pPr>
      <w:r w:rsidRPr="007E5FBF">
        <w:rPr>
          <w:rFonts w:asciiTheme="minorEastAsia" w:eastAsiaTheme="minorEastAsia" w:hAnsiTheme="minorEastAsia" w:cs="宋体" w:hint="eastAsia"/>
          <w:sz w:val="24"/>
        </w:rPr>
        <w:t>质押申报、租借申报、租借还金申报、保管库场外实物清算过户申报</w:t>
      </w:r>
      <w:r>
        <w:rPr>
          <w:rFonts w:asciiTheme="minorEastAsia" w:eastAsiaTheme="minorEastAsia" w:hAnsiTheme="minorEastAsia" w:cs="宋体" w:hint="eastAsia"/>
          <w:sz w:val="24"/>
        </w:rPr>
        <w:t>、库存互换申报、移库申请等业务，在申报提交成功时</w:t>
      </w:r>
      <w:r w:rsidRPr="00E50E81">
        <w:rPr>
          <w:rFonts w:asciiTheme="minorEastAsia" w:eastAsiaTheme="minorEastAsia" w:hAnsiTheme="minorEastAsia" w:cs="宋体" w:hint="eastAsia"/>
          <w:sz w:val="24"/>
        </w:rPr>
        <w:t>，</w:t>
      </w:r>
      <w:r>
        <w:rPr>
          <w:rFonts w:asciiTheme="minorEastAsia" w:eastAsiaTheme="minorEastAsia" w:hAnsiTheme="minorEastAsia" w:cs="宋体" w:hint="eastAsia"/>
          <w:sz w:val="24"/>
        </w:rPr>
        <w:t>会冻结客户库存，生成类型为“过户业务冻结”的客户库存变化流水，对于白银交割品种、保管品种还会冻结对应的实物条块。</w:t>
      </w:r>
    </w:p>
    <w:tbl>
      <w:tblPr>
        <w:tblW w:w="9356" w:type="dxa"/>
        <w:jc w:val="center"/>
        <w:tblLayout w:type="fixed"/>
        <w:tblLook w:val="04A0" w:firstRow="1" w:lastRow="0" w:firstColumn="1" w:lastColumn="0" w:noHBand="0" w:noVBand="1"/>
      </w:tblPr>
      <w:tblGrid>
        <w:gridCol w:w="1536"/>
        <w:gridCol w:w="5507"/>
        <w:gridCol w:w="2313"/>
      </w:tblGrid>
      <w:tr w:rsidR="00CB10EE" w:rsidRPr="00D5089F"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Pr="00D5089F" w:rsidRDefault="00CB10EE" w:rsidP="00A96FDF">
            <w:pPr>
              <w:jc w:val="center"/>
              <w:rPr>
                <w:rFonts w:hAnsi="宋体"/>
                <w:b/>
                <w:szCs w:val="21"/>
              </w:rPr>
            </w:pPr>
            <w:r w:rsidRPr="00D5089F">
              <w:rPr>
                <w:rFonts w:hAnsi="宋体" w:hint="eastAsia"/>
                <w:b/>
                <w:szCs w:val="21"/>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Pr="00D5089F" w:rsidRDefault="00CB10EE" w:rsidP="00A96FDF">
            <w:pPr>
              <w:jc w:val="center"/>
              <w:rPr>
                <w:rFonts w:hAnsi="宋体"/>
                <w:b/>
                <w:szCs w:val="21"/>
              </w:rPr>
            </w:pPr>
            <w:r w:rsidRPr="00D5089F">
              <w:rPr>
                <w:rFonts w:hAnsi="宋体" w:hint="eastAsia"/>
                <w:b/>
                <w:szCs w:val="21"/>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Pr="00FF0B04" w:rsidRDefault="00CB10EE" w:rsidP="00A96FDF">
            <w:pPr>
              <w:jc w:val="center"/>
              <w:rPr>
                <w:rFonts w:hAnsi="宋体"/>
                <w:b/>
                <w:szCs w:val="21"/>
              </w:rPr>
            </w:pPr>
            <w:r w:rsidRPr="00FF0B04">
              <w:rPr>
                <w:rFonts w:hAnsi="宋体" w:hint="eastAsia"/>
                <w:b/>
                <w:szCs w:val="21"/>
              </w:rPr>
              <w:t>其它处理</w:t>
            </w:r>
          </w:p>
        </w:tc>
      </w:tr>
      <w:tr w:rsidR="00CB10EE"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Default="00CB10EE" w:rsidP="00A96FDF">
            <w:pPr>
              <w:jc w:val="both"/>
              <w:rPr>
                <w:rFonts w:hAnsi="宋体"/>
                <w:szCs w:val="21"/>
              </w:rPr>
            </w:pPr>
            <w:r>
              <w:rPr>
                <w:rFonts w:hAnsi="宋体" w:hint="eastAsia"/>
                <w:szCs w:val="21"/>
              </w:rPr>
              <w:t>客户库存</w:t>
            </w:r>
          </w:p>
        </w:tc>
        <w:tc>
          <w:tcPr>
            <w:tcW w:w="5507" w:type="dxa"/>
            <w:tcBorders>
              <w:top w:val="single" w:sz="4" w:space="0" w:color="auto"/>
              <w:left w:val="nil"/>
              <w:bottom w:val="single" w:sz="4" w:space="0" w:color="auto"/>
              <w:right w:val="single" w:sz="4" w:space="0" w:color="auto"/>
            </w:tcBorders>
            <w:hideMark/>
          </w:tcPr>
          <w:p w:rsidR="00CB10EE" w:rsidRDefault="00CB10EE" w:rsidP="00A96FDF">
            <w:pPr>
              <w:rPr>
                <w:rFonts w:hAnsi="宋体"/>
                <w:szCs w:val="21"/>
              </w:rPr>
            </w:pPr>
            <w:r>
              <w:rPr>
                <w:rFonts w:hAnsi="宋体" w:hint="eastAsia"/>
                <w:szCs w:val="21"/>
              </w:rPr>
              <w:t>可用库存=原可用库存-过户冻结重量</w:t>
            </w:r>
          </w:p>
          <w:p w:rsidR="00CB10EE" w:rsidRDefault="00CB10EE" w:rsidP="00A96FDF">
            <w:pPr>
              <w:rPr>
                <w:rFonts w:hAnsi="宋体"/>
                <w:szCs w:val="21"/>
              </w:rPr>
            </w:pPr>
            <w:r>
              <w:rPr>
                <w:rFonts w:hAnsi="宋体" w:hint="eastAsia"/>
                <w:szCs w:val="21"/>
              </w:rPr>
              <w:t>过户冻结库存=原过户冻结库存+过户冻结重量</w:t>
            </w:r>
          </w:p>
        </w:tc>
        <w:tc>
          <w:tcPr>
            <w:tcW w:w="2313" w:type="dxa"/>
            <w:vMerge w:val="restart"/>
            <w:tcBorders>
              <w:top w:val="nil"/>
              <w:left w:val="nil"/>
              <w:bottom w:val="single" w:sz="4" w:space="0" w:color="auto"/>
              <w:right w:val="single" w:sz="4" w:space="0" w:color="auto"/>
            </w:tcBorders>
            <w:vAlign w:val="center"/>
            <w:hideMark/>
          </w:tcPr>
          <w:p w:rsidR="00CB10EE" w:rsidRDefault="00CB10EE" w:rsidP="00A96FDF">
            <w:pPr>
              <w:jc w:val="both"/>
              <w:rPr>
                <w:rFonts w:hAnsi="宋体"/>
                <w:szCs w:val="21"/>
              </w:rPr>
            </w:pPr>
            <w:r>
              <w:rPr>
                <w:rFonts w:hAnsi="宋体" w:hint="eastAsia"/>
                <w:szCs w:val="21"/>
              </w:rPr>
              <w:t>无</w:t>
            </w:r>
          </w:p>
        </w:tc>
      </w:tr>
      <w:tr w:rsidR="00CB10EE"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Default="00CB10EE" w:rsidP="00A96FDF">
            <w:pPr>
              <w:jc w:val="both"/>
              <w:rPr>
                <w:rFonts w:hAnsi="宋体"/>
                <w:szCs w:val="21"/>
              </w:rPr>
            </w:pPr>
            <w:r>
              <w:rPr>
                <w:rFonts w:hAnsi="宋体" w:hint="eastAsia"/>
                <w:szCs w:val="21"/>
              </w:rPr>
              <w:t>客户库存明细</w:t>
            </w:r>
          </w:p>
        </w:tc>
        <w:tc>
          <w:tcPr>
            <w:tcW w:w="5507" w:type="dxa"/>
            <w:tcBorders>
              <w:top w:val="single" w:sz="4" w:space="0" w:color="auto"/>
              <w:left w:val="nil"/>
              <w:bottom w:val="single" w:sz="4" w:space="0" w:color="auto"/>
              <w:right w:val="single" w:sz="4" w:space="0" w:color="auto"/>
            </w:tcBorders>
            <w:hideMark/>
          </w:tcPr>
          <w:p w:rsidR="00CB10EE" w:rsidRDefault="00CB10EE" w:rsidP="00A96FDF">
            <w:pPr>
              <w:rPr>
                <w:rFonts w:hAnsi="宋体"/>
                <w:szCs w:val="21"/>
              </w:rPr>
            </w:pPr>
            <w:r>
              <w:rPr>
                <w:rFonts w:hAnsi="宋体" w:hint="eastAsia"/>
                <w:szCs w:val="21"/>
              </w:rPr>
              <w:t>可用库存=原可用库存-过户冻结重量</w:t>
            </w:r>
          </w:p>
          <w:p w:rsidR="00CB10EE" w:rsidRDefault="00CB10EE" w:rsidP="00A96FDF">
            <w:pPr>
              <w:jc w:val="both"/>
              <w:rPr>
                <w:rFonts w:hAnsi="宋体"/>
                <w:szCs w:val="21"/>
              </w:rPr>
            </w:pPr>
            <w:r>
              <w:rPr>
                <w:rFonts w:hAnsi="宋体" w:hint="eastAsia"/>
                <w:szCs w:val="21"/>
              </w:rPr>
              <w:t>过户冻结库存=原过户冻结库存+过户冻结重量</w:t>
            </w:r>
          </w:p>
        </w:tc>
        <w:tc>
          <w:tcPr>
            <w:tcW w:w="2313" w:type="dxa"/>
            <w:vMerge/>
            <w:tcBorders>
              <w:top w:val="nil"/>
              <w:left w:val="nil"/>
              <w:bottom w:val="single" w:sz="4" w:space="0" w:color="auto"/>
              <w:right w:val="single" w:sz="4" w:space="0" w:color="auto"/>
            </w:tcBorders>
            <w:vAlign w:val="center"/>
            <w:hideMark/>
          </w:tcPr>
          <w:p w:rsidR="00CB10EE" w:rsidRDefault="00CB10EE" w:rsidP="00A96FDF">
            <w:pPr>
              <w:widowControl/>
              <w:rPr>
                <w:rFonts w:hAnsi="宋体"/>
                <w:szCs w:val="21"/>
              </w:rPr>
            </w:pPr>
          </w:p>
        </w:tc>
      </w:tr>
    </w:tbl>
    <w:p w:rsidR="00CB10EE" w:rsidRDefault="00CB10EE" w:rsidP="00CB10EE">
      <w:pPr>
        <w:spacing w:line="360" w:lineRule="auto"/>
        <w:ind w:firstLineChars="200" w:firstLine="480"/>
        <w:rPr>
          <w:sz w:val="24"/>
        </w:rPr>
      </w:pPr>
      <w:r>
        <w:rPr>
          <w:rFonts w:asciiTheme="minorEastAsia" w:eastAsiaTheme="minorEastAsia" w:hAnsiTheme="minorEastAsia" w:cs="宋体" w:hint="eastAsia"/>
          <w:sz w:val="24"/>
        </w:rPr>
        <w:t>在撤销申报、审批失败、审批不通过时</w:t>
      </w:r>
      <w:r w:rsidRPr="00E50E81">
        <w:rPr>
          <w:rFonts w:asciiTheme="minorEastAsia" w:eastAsiaTheme="minorEastAsia" w:hAnsiTheme="minorEastAsia" w:cs="宋体" w:hint="eastAsia"/>
          <w:sz w:val="24"/>
        </w:rPr>
        <w:t>，</w:t>
      </w:r>
      <w:r>
        <w:rPr>
          <w:rFonts w:asciiTheme="minorEastAsia" w:eastAsiaTheme="minorEastAsia" w:hAnsiTheme="minorEastAsia" w:cs="宋体" w:hint="eastAsia"/>
          <w:sz w:val="24"/>
        </w:rPr>
        <w:t>会解冻已冻结的客户库存，生成类</w:t>
      </w:r>
      <w:r>
        <w:rPr>
          <w:rFonts w:asciiTheme="minorEastAsia" w:eastAsiaTheme="minorEastAsia" w:hAnsiTheme="minorEastAsia" w:cs="宋体" w:hint="eastAsia"/>
          <w:sz w:val="24"/>
        </w:rPr>
        <w:lastRenderedPageBreak/>
        <w:t>型为“过户业务解冻”的客户库存变化流水，对于白银交割品种、保管品种还会解冻对应冻结实物条块。</w:t>
      </w:r>
    </w:p>
    <w:tbl>
      <w:tblPr>
        <w:tblW w:w="9356" w:type="dxa"/>
        <w:jc w:val="center"/>
        <w:tblLayout w:type="fixed"/>
        <w:tblLook w:val="04A0" w:firstRow="1" w:lastRow="0" w:firstColumn="1" w:lastColumn="0" w:noHBand="0" w:noVBand="1"/>
      </w:tblPr>
      <w:tblGrid>
        <w:gridCol w:w="1536"/>
        <w:gridCol w:w="5507"/>
        <w:gridCol w:w="2313"/>
      </w:tblGrid>
      <w:tr w:rsidR="00CB10EE" w:rsidRPr="00D5089F"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Pr="00D5089F" w:rsidRDefault="00CB10EE" w:rsidP="00A96FDF">
            <w:pPr>
              <w:jc w:val="center"/>
              <w:rPr>
                <w:rFonts w:hAnsi="宋体"/>
                <w:b/>
                <w:szCs w:val="21"/>
              </w:rPr>
            </w:pPr>
            <w:r w:rsidRPr="00D5089F">
              <w:rPr>
                <w:rFonts w:hAnsi="宋体" w:hint="eastAsia"/>
                <w:b/>
                <w:szCs w:val="21"/>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Pr="00D5089F" w:rsidRDefault="00CB10EE" w:rsidP="00A96FDF">
            <w:pPr>
              <w:jc w:val="center"/>
              <w:rPr>
                <w:rFonts w:hAnsi="宋体"/>
                <w:b/>
                <w:szCs w:val="21"/>
              </w:rPr>
            </w:pPr>
            <w:r w:rsidRPr="00D5089F">
              <w:rPr>
                <w:rFonts w:hAnsi="宋体" w:hint="eastAsia"/>
                <w:b/>
                <w:szCs w:val="21"/>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Pr="00FF0B04" w:rsidRDefault="00CB10EE" w:rsidP="00A96FDF">
            <w:pPr>
              <w:jc w:val="center"/>
              <w:rPr>
                <w:rFonts w:hAnsi="宋体"/>
                <w:b/>
                <w:szCs w:val="21"/>
              </w:rPr>
            </w:pPr>
            <w:r w:rsidRPr="00FF0B04">
              <w:rPr>
                <w:rFonts w:hAnsi="宋体" w:hint="eastAsia"/>
                <w:b/>
                <w:szCs w:val="21"/>
              </w:rPr>
              <w:t>其它处理</w:t>
            </w:r>
          </w:p>
        </w:tc>
      </w:tr>
      <w:tr w:rsidR="00CB10EE"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Default="00CB10EE" w:rsidP="00A96FDF">
            <w:pPr>
              <w:jc w:val="both"/>
              <w:rPr>
                <w:rFonts w:hAnsi="宋体"/>
                <w:szCs w:val="21"/>
              </w:rPr>
            </w:pPr>
            <w:r>
              <w:rPr>
                <w:rFonts w:hAnsi="宋体" w:hint="eastAsia"/>
                <w:szCs w:val="21"/>
              </w:rPr>
              <w:t>客户库存</w:t>
            </w:r>
          </w:p>
        </w:tc>
        <w:tc>
          <w:tcPr>
            <w:tcW w:w="5507" w:type="dxa"/>
            <w:tcBorders>
              <w:top w:val="single" w:sz="4" w:space="0" w:color="auto"/>
              <w:left w:val="nil"/>
              <w:bottom w:val="single" w:sz="4" w:space="0" w:color="auto"/>
              <w:right w:val="single" w:sz="4" w:space="0" w:color="auto"/>
            </w:tcBorders>
          </w:tcPr>
          <w:p w:rsidR="00CB10EE" w:rsidRDefault="00CB10EE" w:rsidP="00A96FDF">
            <w:pPr>
              <w:rPr>
                <w:rFonts w:hAnsi="宋体"/>
                <w:szCs w:val="21"/>
              </w:rPr>
            </w:pPr>
            <w:r>
              <w:rPr>
                <w:rFonts w:hAnsi="宋体" w:hint="eastAsia"/>
                <w:szCs w:val="21"/>
              </w:rPr>
              <w:t>可用库存=原可用库存+过户解冻重量</w:t>
            </w:r>
          </w:p>
          <w:p w:rsidR="00CB10EE" w:rsidRDefault="00CB10EE" w:rsidP="00A96FDF">
            <w:pPr>
              <w:jc w:val="both"/>
              <w:rPr>
                <w:rFonts w:hAnsi="宋体"/>
                <w:szCs w:val="21"/>
              </w:rPr>
            </w:pPr>
            <w:r>
              <w:rPr>
                <w:rFonts w:hAnsi="宋体" w:hint="eastAsia"/>
                <w:szCs w:val="21"/>
              </w:rPr>
              <w:t>过户冻结库存=原过户冻结库存-过户解冻重量</w:t>
            </w:r>
          </w:p>
        </w:tc>
        <w:tc>
          <w:tcPr>
            <w:tcW w:w="2313" w:type="dxa"/>
            <w:vMerge w:val="restart"/>
            <w:tcBorders>
              <w:top w:val="nil"/>
              <w:left w:val="nil"/>
              <w:bottom w:val="single" w:sz="4" w:space="0" w:color="auto"/>
              <w:right w:val="single" w:sz="4" w:space="0" w:color="auto"/>
            </w:tcBorders>
            <w:vAlign w:val="center"/>
            <w:hideMark/>
          </w:tcPr>
          <w:p w:rsidR="00CB10EE" w:rsidRDefault="00CB10EE" w:rsidP="00A96FDF">
            <w:pPr>
              <w:jc w:val="both"/>
              <w:rPr>
                <w:rFonts w:hAnsi="宋体"/>
                <w:szCs w:val="21"/>
              </w:rPr>
            </w:pPr>
            <w:r>
              <w:rPr>
                <w:rFonts w:hAnsi="宋体" w:hint="eastAsia"/>
                <w:szCs w:val="21"/>
              </w:rPr>
              <w:t>无</w:t>
            </w:r>
          </w:p>
        </w:tc>
      </w:tr>
      <w:tr w:rsidR="00CB10EE"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Default="00CB10EE" w:rsidP="00A96FDF">
            <w:pPr>
              <w:jc w:val="both"/>
              <w:rPr>
                <w:rFonts w:hAnsi="宋体"/>
                <w:szCs w:val="21"/>
              </w:rPr>
            </w:pPr>
            <w:r>
              <w:rPr>
                <w:rFonts w:hAnsi="宋体" w:hint="eastAsia"/>
                <w:szCs w:val="21"/>
              </w:rPr>
              <w:t>客户库存明细</w:t>
            </w:r>
          </w:p>
        </w:tc>
        <w:tc>
          <w:tcPr>
            <w:tcW w:w="5507" w:type="dxa"/>
            <w:tcBorders>
              <w:top w:val="single" w:sz="4" w:space="0" w:color="auto"/>
              <w:left w:val="nil"/>
              <w:bottom w:val="single" w:sz="4" w:space="0" w:color="auto"/>
              <w:right w:val="single" w:sz="4" w:space="0" w:color="auto"/>
            </w:tcBorders>
          </w:tcPr>
          <w:p w:rsidR="00CB10EE" w:rsidRDefault="00CB10EE" w:rsidP="00A96FDF">
            <w:pPr>
              <w:rPr>
                <w:rFonts w:hAnsi="宋体"/>
                <w:szCs w:val="21"/>
              </w:rPr>
            </w:pPr>
            <w:r>
              <w:rPr>
                <w:rFonts w:hAnsi="宋体" w:hint="eastAsia"/>
                <w:szCs w:val="21"/>
              </w:rPr>
              <w:t>可用库存=原可用库存+过户解冻重量</w:t>
            </w:r>
          </w:p>
          <w:p w:rsidR="00CB10EE" w:rsidRDefault="00CB10EE" w:rsidP="00A96FDF">
            <w:pPr>
              <w:jc w:val="both"/>
              <w:rPr>
                <w:rFonts w:hAnsi="宋体"/>
                <w:szCs w:val="21"/>
              </w:rPr>
            </w:pPr>
            <w:r>
              <w:rPr>
                <w:rFonts w:hAnsi="宋体" w:hint="eastAsia"/>
                <w:szCs w:val="21"/>
              </w:rPr>
              <w:t>过户冻结库存=原过户冻结库存-过户解冻重量</w:t>
            </w:r>
          </w:p>
        </w:tc>
        <w:tc>
          <w:tcPr>
            <w:tcW w:w="2313" w:type="dxa"/>
            <w:vMerge/>
            <w:tcBorders>
              <w:top w:val="nil"/>
              <w:left w:val="nil"/>
              <w:bottom w:val="single" w:sz="4" w:space="0" w:color="auto"/>
              <w:right w:val="single" w:sz="4" w:space="0" w:color="auto"/>
            </w:tcBorders>
            <w:vAlign w:val="center"/>
            <w:hideMark/>
          </w:tcPr>
          <w:p w:rsidR="00CB10EE" w:rsidRDefault="00CB10EE" w:rsidP="00A96FDF">
            <w:pPr>
              <w:widowControl/>
              <w:rPr>
                <w:rFonts w:hAnsi="宋体"/>
                <w:szCs w:val="21"/>
              </w:rPr>
            </w:pPr>
          </w:p>
        </w:tc>
      </w:tr>
    </w:tbl>
    <w:p w:rsidR="00CB10EE" w:rsidRPr="00F41E05" w:rsidRDefault="00CB10EE" w:rsidP="00CB10EE">
      <w:pPr>
        <w:spacing w:line="360" w:lineRule="auto"/>
        <w:ind w:firstLineChars="200" w:firstLine="480"/>
        <w:rPr>
          <w:rFonts w:asciiTheme="minorEastAsia" w:eastAsiaTheme="minorEastAsia" w:hAnsiTheme="minorEastAsia" w:cs="宋体"/>
          <w:sz w:val="24"/>
        </w:rPr>
      </w:pPr>
      <w:r>
        <w:rPr>
          <w:rFonts w:asciiTheme="minorEastAsia" w:eastAsiaTheme="minorEastAsia" w:hAnsiTheme="minorEastAsia" w:cs="宋体" w:hint="eastAsia"/>
          <w:sz w:val="24"/>
        </w:rPr>
        <w:t>质押申报、租借申报、租借还金申报、保管库场外实物清算过户申报、库存互换申报、移库申请审批成功或仓库确认成功，原来从可用库存中减去的重量，变成从过户冻结库存中减去，即：</w:t>
      </w:r>
      <w:r w:rsidRPr="00F41E05">
        <w:rPr>
          <w:rFonts w:asciiTheme="minorEastAsia" w:eastAsiaTheme="minorEastAsia" w:hAnsiTheme="minorEastAsia" w:cs="宋体" w:hint="eastAsia"/>
          <w:sz w:val="24"/>
        </w:rPr>
        <w:t>过户冻结库存 ＝ 原过户冻结库存 –过户重量。</w:t>
      </w:r>
    </w:p>
    <w:p w:rsidR="00CB10EE" w:rsidRPr="00CB10EE" w:rsidRDefault="00CB10EE" w:rsidP="00CB10EE"/>
    <w:p w:rsidR="00CB10EE" w:rsidRDefault="00CB10EE" w:rsidP="00CB10EE">
      <w:pPr>
        <w:pStyle w:val="21"/>
        <w:widowControl/>
        <w:numPr>
          <w:ilvl w:val="1"/>
          <w:numId w:val="27"/>
        </w:numPr>
        <w:adjustRightInd/>
        <w:snapToGrid/>
        <w:spacing w:before="260" w:after="270" w:line="416" w:lineRule="atLeast"/>
        <w:rPr>
          <w:rFonts w:hAnsi="黑体"/>
          <w:bCs w:val="0"/>
          <w:kern w:val="0"/>
          <w:szCs w:val="20"/>
        </w:rPr>
      </w:pPr>
      <w:bookmarkStart w:id="525" w:name="_Toc436405234"/>
      <w:bookmarkStart w:id="526" w:name="_Toc436408931"/>
      <w:r>
        <w:rPr>
          <w:rFonts w:hAnsi="黑体" w:hint="eastAsia"/>
          <w:bCs w:val="0"/>
          <w:kern w:val="0"/>
          <w:szCs w:val="20"/>
        </w:rPr>
        <w:t>新增的客户库存变化流水</w:t>
      </w:r>
      <w:bookmarkEnd w:id="525"/>
      <w:bookmarkEnd w:id="526"/>
    </w:p>
    <w:p w:rsidR="00CB10EE" w:rsidRPr="002707D3" w:rsidRDefault="00CB10EE" w:rsidP="00CB10EE">
      <w:pPr>
        <w:pStyle w:val="aff4"/>
        <w:spacing w:line="360" w:lineRule="auto"/>
        <w:ind w:firstLineChars="200" w:firstLine="480"/>
        <w:rPr>
          <w:rFonts w:asciiTheme="minorEastAsia" w:eastAsiaTheme="minorEastAsia" w:hAnsiTheme="minorEastAsia"/>
          <w:szCs w:val="24"/>
        </w:rPr>
      </w:pPr>
      <w:r>
        <w:rPr>
          <w:rFonts w:hint="eastAsia"/>
        </w:rPr>
        <w:t>GEMS-2</w:t>
      </w:r>
      <w:r>
        <w:rPr>
          <w:rFonts w:hint="eastAsia"/>
        </w:rPr>
        <w:t>中新增的客户库存变化流水类型如下</w:t>
      </w:r>
      <w:r w:rsidRPr="002C5ABF">
        <w:rPr>
          <w:rFonts w:hint="eastAsia"/>
        </w:rPr>
        <w:t>：</w:t>
      </w:r>
      <w:r>
        <w:rPr>
          <w:rFonts w:hint="eastAsia"/>
        </w:rPr>
        <w:t>质物处置（减少质押）、质物处置（增加可用）、定价买入、定价卖出、库存划转转出、库存划转转入、</w:t>
      </w:r>
      <w:r w:rsidRPr="004B0B9A">
        <w:rPr>
          <w:rFonts w:hint="eastAsia"/>
        </w:rPr>
        <w:t>交易库移库转出</w:t>
      </w:r>
      <w:r>
        <w:rPr>
          <w:rFonts w:hint="eastAsia"/>
        </w:rPr>
        <w:t>、</w:t>
      </w:r>
      <w:r w:rsidRPr="004B0B9A">
        <w:rPr>
          <w:rFonts w:hint="eastAsia"/>
        </w:rPr>
        <w:t>自提移库转出</w:t>
      </w:r>
      <w:r>
        <w:rPr>
          <w:rFonts w:hint="eastAsia"/>
        </w:rPr>
        <w:t>、</w:t>
      </w:r>
      <w:r w:rsidRPr="004B0B9A">
        <w:rPr>
          <w:rFonts w:hint="eastAsia"/>
        </w:rPr>
        <w:t>交提移库转出</w:t>
      </w:r>
      <w:r>
        <w:rPr>
          <w:rFonts w:hint="eastAsia"/>
        </w:rPr>
        <w:t>、交易</w:t>
      </w:r>
      <w:r w:rsidRPr="004B0B9A">
        <w:rPr>
          <w:rFonts w:hint="eastAsia"/>
        </w:rPr>
        <w:t>库移库转入</w:t>
      </w:r>
      <w:r>
        <w:rPr>
          <w:rFonts w:hint="eastAsia"/>
        </w:rPr>
        <w:t>、保管库移库转出、</w:t>
      </w:r>
      <w:r w:rsidRPr="004B0B9A">
        <w:rPr>
          <w:rFonts w:hint="eastAsia"/>
        </w:rPr>
        <w:t>保管库移库转入</w:t>
      </w:r>
      <w:r>
        <w:rPr>
          <w:rFonts w:hint="eastAsia"/>
        </w:rPr>
        <w:t>、过户业务冻结、过户业务解冻、充抵透支库存、减少已充抵库存。</w:t>
      </w:r>
      <w:ins w:id="527" w:author="think" w:date="2016-05-24T20:47:00Z">
        <w:r w:rsidR="0010210F">
          <w:rPr>
            <w:rFonts w:hint="eastAsia"/>
          </w:rPr>
          <w:t>其中，定价买入、定价卖出</w:t>
        </w:r>
      </w:ins>
      <w:ins w:id="528" w:author="think" w:date="2016-05-24T20:48:00Z">
        <w:r w:rsidR="0010210F">
          <w:rPr>
            <w:rFonts w:hint="eastAsia"/>
          </w:rPr>
          <w:t>是集中定价业务（又称上海金业务）产生的客户库存变化流水</w:t>
        </w:r>
      </w:ins>
      <w:ins w:id="529" w:author="think" w:date="2016-05-24T20:49:00Z">
        <w:r w:rsidR="004B232D">
          <w:rPr>
            <w:rFonts w:hint="eastAsia"/>
          </w:rPr>
          <w:t>类型</w:t>
        </w:r>
      </w:ins>
      <w:ins w:id="530" w:author="think" w:date="2016-05-24T20:48:00Z">
        <w:r w:rsidR="004B232D">
          <w:rPr>
            <w:rFonts w:hint="eastAsia"/>
          </w:rPr>
          <w:t>，如果之前有文档</w:t>
        </w:r>
      </w:ins>
      <w:ins w:id="531" w:author="think" w:date="2016-05-24T20:49:00Z">
        <w:r w:rsidR="004B232D">
          <w:rPr>
            <w:rFonts w:hint="eastAsia"/>
          </w:rPr>
          <w:t>向会员及开发商</w:t>
        </w:r>
      </w:ins>
      <w:ins w:id="532" w:author="think" w:date="2016-05-24T20:48:00Z">
        <w:r w:rsidR="004B232D">
          <w:rPr>
            <w:rFonts w:hint="eastAsia"/>
          </w:rPr>
          <w:t>说明</w:t>
        </w:r>
      </w:ins>
      <w:ins w:id="533" w:author="think" w:date="2016-05-24T20:49:00Z">
        <w:r w:rsidR="004B232D">
          <w:rPr>
            <w:rFonts w:hint="eastAsia"/>
          </w:rPr>
          <w:t>过</w:t>
        </w:r>
      </w:ins>
      <w:ins w:id="534" w:author="think" w:date="2016-05-24T20:48:00Z">
        <w:r w:rsidR="004B232D">
          <w:rPr>
            <w:rFonts w:hint="eastAsia"/>
          </w:rPr>
          <w:t>该流水</w:t>
        </w:r>
      </w:ins>
      <w:ins w:id="535" w:author="think" w:date="2016-05-24T20:49:00Z">
        <w:r w:rsidR="004B232D">
          <w:rPr>
            <w:rFonts w:hint="eastAsia"/>
          </w:rPr>
          <w:t>类型，在本文档中可以不算作</w:t>
        </w:r>
        <w:r w:rsidR="004B232D">
          <w:rPr>
            <w:rFonts w:hint="eastAsia"/>
          </w:rPr>
          <w:t>GEMS-2</w:t>
        </w:r>
        <w:r w:rsidR="004B232D">
          <w:rPr>
            <w:rFonts w:hint="eastAsia"/>
          </w:rPr>
          <w:t>新增的客户库存变化流水类型。</w:t>
        </w:r>
      </w:ins>
    </w:p>
    <w:p w:rsidR="00CB10EE" w:rsidRDefault="00CB10EE" w:rsidP="00CB10EE">
      <w:pPr>
        <w:pStyle w:val="aff4"/>
        <w:spacing w:line="360" w:lineRule="auto"/>
        <w:ind w:left="480" w:firstLineChars="0" w:firstLine="0"/>
      </w:pPr>
      <w:r>
        <w:rPr>
          <w:rFonts w:hint="eastAsia"/>
        </w:rPr>
        <w:t>二级系统清算时，新增客户库存变化流水的库存处理规则如下：</w:t>
      </w:r>
    </w:p>
    <w:p w:rsidR="00CB10EE" w:rsidRPr="004B0B9A" w:rsidRDefault="00CB10EE" w:rsidP="00CB10EE">
      <w:pPr>
        <w:pStyle w:val="aff4"/>
        <w:spacing w:line="360" w:lineRule="auto"/>
        <w:ind w:left="480" w:firstLineChars="0" w:firstLine="0"/>
      </w:pPr>
      <w:r w:rsidRPr="00CB7299">
        <w:rPr>
          <w:rFonts w:hint="eastAsia"/>
        </w:rPr>
        <w:t>质物处置（减少质押）</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tcPr>
          <w:p w:rsidR="00CB10EE" w:rsidRPr="00D017B1" w:rsidRDefault="00CB10EE" w:rsidP="00A96FDF">
            <w:pPr>
              <w:jc w:val="center"/>
              <w:rPr>
                <w:rFonts w:ascii="仿宋" w:hAnsi="仿宋"/>
                <w:b/>
              </w:rPr>
            </w:pPr>
            <w:r w:rsidRPr="00D017B1">
              <w:rPr>
                <w:rFonts w:ascii="仿宋" w:hAnsi="仿宋" w:hint="eastAsia"/>
                <w:b/>
              </w:rPr>
              <w:t>涉及范围</w:t>
            </w:r>
          </w:p>
        </w:tc>
        <w:tc>
          <w:tcPr>
            <w:tcW w:w="5507" w:type="dxa"/>
            <w:tcBorders>
              <w:top w:val="single" w:sz="4" w:space="0" w:color="auto"/>
              <w:left w:val="nil"/>
              <w:bottom w:val="single" w:sz="4" w:space="0" w:color="auto"/>
              <w:right w:val="single" w:sz="4" w:space="0" w:color="auto"/>
            </w:tcBorders>
            <w:shd w:val="clear" w:color="auto" w:fill="D9D9D9"/>
          </w:tcPr>
          <w:p w:rsidR="00CB10EE" w:rsidRPr="00D017B1" w:rsidRDefault="00CB10EE" w:rsidP="00A96FDF">
            <w:pPr>
              <w:jc w:val="center"/>
              <w:rPr>
                <w:rFonts w:ascii="仿宋" w:hAnsi="仿宋"/>
                <w:b/>
              </w:rPr>
            </w:pPr>
            <w:r w:rsidRPr="00D017B1">
              <w:rPr>
                <w:rFonts w:ascii="仿宋" w:hAnsi="仿宋" w:hint="eastAsia"/>
                <w:b/>
              </w:rPr>
              <w:t>库存处理</w:t>
            </w:r>
          </w:p>
        </w:tc>
        <w:tc>
          <w:tcPr>
            <w:tcW w:w="2313" w:type="dxa"/>
            <w:tcBorders>
              <w:top w:val="single" w:sz="4" w:space="0" w:color="auto"/>
              <w:left w:val="nil"/>
              <w:bottom w:val="single" w:sz="4" w:space="0" w:color="auto"/>
              <w:right w:val="single" w:sz="4" w:space="0" w:color="auto"/>
            </w:tcBorders>
            <w:shd w:val="clear" w:color="auto" w:fill="D9D9D9"/>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质押库存</w:t>
            </w:r>
            <w:r w:rsidRPr="00D017B1">
              <w:rPr>
                <w:rFonts w:ascii="仿宋" w:hAnsi="仿宋" w:hint="eastAsia"/>
              </w:rPr>
              <w:t>=</w:t>
            </w:r>
            <w:r w:rsidRPr="00D017B1">
              <w:rPr>
                <w:rFonts w:ascii="仿宋" w:hAnsi="仿宋" w:hint="eastAsia"/>
              </w:rPr>
              <w:t>原质押库存</w:t>
            </w:r>
            <w:r w:rsidRPr="00D017B1">
              <w:rPr>
                <w:rFonts w:ascii="仿宋" w:hAnsi="仿宋" w:hint="eastAsia"/>
              </w:rPr>
              <w:t>-</w:t>
            </w:r>
            <w:r w:rsidRPr="00D017B1">
              <w:rPr>
                <w:rFonts w:ascii="仿宋" w:hAnsi="仿宋" w:hint="eastAsia"/>
              </w:rPr>
              <w:t>质物处置品种标准重量</w:t>
            </w:r>
          </w:p>
        </w:tc>
        <w:tc>
          <w:tcPr>
            <w:tcW w:w="2313" w:type="dxa"/>
            <w:vMerge w:val="restart"/>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sidRPr="00D017B1">
              <w:rPr>
                <w:rFonts w:ascii="仿宋" w:hAnsi="仿宋" w:hint="eastAsia"/>
              </w:rPr>
              <w:t>无</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历史客户库存明细</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质押库存</w:t>
            </w:r>
            <w:r w:rsidRPr="00D017B1">
              <w:rPr>
                <w:rFonts w:ascii="仿宋" w:hAnsi="仿宋" w:hint="eastAsia"/>
              </w:rPr>
              <w:t>=</w:t>
            </w:r>
            <w:r w:rsidRPr="00D017B1">
              <w:rPr>
                <w:rFonts w:ascii="仿宋" w:hAnsi="仿宋" w:hint="eastAsia"/>
              </w:rPr>
              <w:t>原质押库存</w:t>
            </w:r>
            <w:r w:rsidRPr="00D017B1">
              <w:rPr>
                <w:rFonts w:ascii="仿宋" w:hAnsi="仿宋" w:hint="eastAsia"/>
              </w:rPr>
              <w:t>-</w:t>
            </w:r>
            <w:r w:rsidRPr="00D017B1">
              <w:rPr>
                <w:rFonts w:ascii="仿宋" w:hAnsi="仿宋" w:hint="eastAsia"/>
              </w:rPr>
              <w:t>质物处置品种标准重量</w:t>
            </w:r>
          </w:p>
        </w:tc>
        <w:tc>
          <w:tcPr>
            <w:tcW w:w="2313" w:type="dxa"/>
            <w:vMerge/>
            <w:tcBorders>
              <w:top w:val="nil"/>
              <w:left w:val="nil"/>
              <w:bottom w:val="single" w:sz="4" w:space="0" w:color="auto"/>
              <w:right w:val="single" w:sz="4" w:space="0" w:color="auto"/>
            </w:tcBorders>
            <w:vAlign w:val="center"/>
            <w:hideMark/>
          </w:tcPr>
          <w:p w:rsidR="00CB10EE" w:rsidRPr="00D017B1" w:rsidRDefault="00CB10EE" w:rsidP="00A96FDF">
            <w:pPr>
              <w:widowControl/>
              <w:rPr>
                <w:rFonts w:ascii="仿宋" w:hAnsi="仿宋"/>
              </w:rPr>
            </w:pPr>
          </w:p>
        </w:tc>
      </w:tr>
    </w:tbl>
    <w:p w:rsidR="00CB10EE" w:rsidRPr="00D017B1" w:rsidRDefault="00CB10EE" w:rsidP="00CB10EE">
      <w:pPr>
        <w:rPr>
          <w:rFonts w:ascii="仿宋" w:hAnsi="仿宋"/>
        </w:rPr>
      </w:pPr>
    </w:p>
    <w:p w:rsidR="00CB10EE" w:rsidRPr="004B0B9A" w:rsidRDefault="00CB10EE" w:rsidP="00CB10EE">
      <w:pPr>
        <w:pStyle w:val="aff4"/>
        <w:spacing w:line="360" w:lineRule="auto"/>
        <w:ind w:left="480" w:firstLineChars="0" w:firstLine="0"/>
      </w:pPr>
      <w:r w:rsidRPr="00CB7299">
        <w:rPr>
          <w:rFonts w:hint="eastAsia"/>
        </w:rPr>
        <w:t>质物处置（增加可用）</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tcPr>
          <w:p w:rsidR="00CB10EE" w:rsidRPr="00D017B1" w:rsidRDefault="00CB10EE" w:rsidP="00A96FDF">
            <w:pPr>
              <w:jc w:val="center"/>
              <w:rPr>
                <w:rFonts w:ascii="仿宋" w:hAnsi="仿宋"/>
                <w:b/>
              </w:rPr>
            </w:pPr>
            <w:r w:rsidRPr="00D017B1">
              <w:rPr>
                <w:rFonts w:ascii="仿宋" w:hAnsi="仿宋" w:hint="eastAsia"/>
                <w:b/>
              </w:rPr>
              <w:t>涉及范围</w:t>
            </w:r>
          </w:p>
        </w:tc>
        <w:tc>
          <w:tcPr>
            <w:tcW w:w="5507" w:type="dxa"/>
            <w:tcBorders>
              <w:top w:val="single" w:sz="4" w:space="0" w:color="auto"/>
              <w:left w:val="nil"/>
              <w:bottom w:val="single" w:sz="4" w:space="0" w:color="auto"/>
              <w:right w:val="single" w:sz="4" w:space="0" w:color="auto"/>
            </w:tcBorders>
            <w:shd w:val="clear" w:color="auto" w:fill="D9D9D9"/>
          </w:tcPr>
          <w:p w:rsidR="00CB10EE" w:rsidRPr="00D017B1" w:rsidRDefault="00CB10EE" w:rsidP="00A96FDF">
            <w:pPr>
              <w:jc w:val="center"/>
              <w:rPr>
                <w:rFonts w:ascii="仿宋" w:hAnsi="仿宋"/>
                <w:b/>
              </w:rPr>
            </w:pPr>
            <w:r w:rsidRPr="00D017B1">
              <w:rPr>
                <w:rFonts w:ascii="仿宋" w:hAnsi="仿宋" w:hint="eastAsia"/>
                <w:b/>
              </w:rPr>
              <w:t>库存处理</w:t>
            </w:r>
          </w:p>
        </w:tc>
        <w:tc>
          <w:tcPr>
            <w:tcW w:w="2313" w:type="dxa"/>
            <w:tcBorders>
              <w:top w:val="single" w:sz="4" w:space="0" w:color="auto"/>
              <w:left w:val="nil"/>
              <w:bottom w:val="single" w:sz="4" w:space="0" w:color="auto"/>
              <w:right w:val="single" w:sz="4" w:space="0" w:color="auto"/>
            </w:tcBorders>
            <w:shd w:val="clear" w:color="auto" w:fill="D9D9D9"/>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质物处置品种标准重量</w:t>
            </w:r>
          </w:p>
        </w:tc>
        <w:tc>
          <w:tcPr>
            <w:tcW w:w="2313" w:type="dxa"/>
            <w:vMerge w:val="restart"/>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Pr>
                <w:rFonts w:ascii="仿宋" w:hAnsi="仿宋" w:hint="eastAsia"/>
              </w:rPr>
              <w:t>无</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历史客户库存明细</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质物处置品种标准重量</w:t>
            </w:r>
          </w:p>
        </w:tc>
        <w:tc>
          <w:tcPr>
            <w:tcW w:w="2313" w:type="dxa"/>
            <w:vMerge/>
            <w:tcBorders>
              <w:top w:val="nil"/>
              <w:left w:val="nil"/>
              <w:bottom w:val="single" w:sz="4" w:space="0" w:color="auto"/>
              <w:right w:val="single" w:sz="4" w:space="0" w:color="auto"/>
            </w:tcBorders>
            <w:vAlign w:val="center"/>
            <w:hideMark/>
          </w:tcPr>
          <w:p w:rsidR="00CB10EE" w:rsidRPr="00D017B1" w:rsidRDefault="00CB10EE" w:rsidP="00A96FDF">
            <w:pPr>
              <w:widowControl/>
              <w:rPr>
                <w:rFonts w:ascii="仿宋" w:hAnsi="仿宋"/>
              </w:rPr>
            </w:pPr>
          </w:p>
        </w:tc>
      </w:tr>
    </w:tbl>
    <w:p w:rsidR="00CB10EE" w:rsidRPr="004B0B9A" w:rsidRDefault="00CB10EE" w:rsidP="00CB10EE">
      <w:pPr>
        <w:pStyle w:val="aff4"/>
        <w:spacing w:line="360" w:lineRule="auto"/>
        <w:ind w:left="480" w:firstLineChars="0" w:firstLine="0"/>
      </w:pPr>
      <w:r w:rsidRPr="00EB5753">
        <w:rPr>
          <w:rFonts w:hint="eastAsia"/>
        </w:rPr>
        <w:t>定价</w:t>
      </w:r>
      <w:r w:rsidRPr="00EB5753">
        <w:t>买入</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tcPr>
          <w:p w:rsidR="00CB10EE" w:rsidRPr="00D017B1" w:rsidRDefault="00CB10EE" w:rsidP="00A96FDF">
            <w:pPr>
              <w:jc w:val="center"/>
              <w:rPr>
                <w:rFonts w:ascii="仿宋" w:hAnsi="仿宋"/>
                <w:b/>
              </w:rPr>
            </w:pPr>
            <w:r w:rsidRPr="00D017B1">
              <w:rPr>
                <w:rFonts w:ascii="仿宋" w:hAnsi="仿宋" w:hint="eastAsia"/>
                <w:b/>
              </w:rPr>
              <w:lastRenderedPageBreak/>
              <w:t>涉及范围</w:t>
            </w:r>
          </w:p>
        </w:tc>
        <w:tc>
          <w:tcPr>
            <w:tcW w:w="5507" w:type="dxa"/>
            <w:tcBorders>
              <w:top w:val="single" w:sz="4" w:space="0" w:color="auto"/>
              <w:left w:val="nil"/>
              <w:bottom w:val="single" w:sz="4" w:space="0" w:color="auto"/>
              <w:right w:val="single" w:sz="4" w:space="0" w:color="auto"/>
            </w:tcBorders>
            <w:shd w:val="clear" w:color="auto" w:fill="D9D9D9"/>
          </w:tcPr>
          <w:p w:rsidR="00CB10EE" w:rsidRPr="00D017B1" w:rsidRDefault="00CB10EE" w:rsidP="00A96FDF">
            <w:pPr>
              <w:jc w:val="center"/>
              <w:rPr>
                <w:rFonts w:ascii="仿宋" w:hAnsi="仿宋"/>
                <w:b/>
              </w:rPr>
            </w:pPr>
            <w:r w:rsidRPr="00D017B1">
              <w:rPr>
                <w:rFonts w:ascii="仿宋" w:hAnsi="仿宋" w:hint="eastAsia"/>
                <w:b/>
              </w:rPr>
              <w:t>库存处理</w:t>
            </w:r>
          </w:p>
        </w:tc>
        <w:tc>
          <w:tcPr>
            <w:tcW w:w="2313" w:type="dxa"/>
            <w:tcBorders>
              <w:top w:val="single" w:sz="4" w:space="0" w:color="auto"/>
              <w:left w:val="nil"/>
              <w:bottom w:val="single" w:sz="4" w:space="0" w:color="auto"/>
              <w:right w:val="single" w:sz="4" w:space="0" w:color="auto"/>
            </w:tcBorders>
            <w:shd w:val="clear" w:color="auto" w:fill="D9D9D9"/>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原库存总量</w:t>
            </w:r>
            <w:r w:rsidRPr="00D017B1">
              <w:rPr>
                <w:rFonts w:ascii="仿宋" w:hAnsi="仿宋" w:hint="eastAsia"/>
              </w:rPr>
              <w:t>+</w:t>
            </w:r>
            <w:r w:rsidRPr="00D017B1">
              <w:rPr>
                <w:rFonts w:ascii="仿宋" w:hAnsi="仿宋" w:hint="eastAsia"/>
              </w:rPr>
              <w:t>买成交重量</w:t>
            </w:r>
          </w:p>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买成交重量</w:t>
            </w:r>
          </w:p>
        </w:tc>
        <w:tc>
          <w:tcPr>
            <w:tcW w:w="2313" w:type="dxa"/>
            <w:vMerge w:val="restart"/>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sidRPr="00D017B1">
              <w:rPr>
                <w:rFonts w:ascii="仿宋" w:hAnsi="仿宋" w:hint="eastAsia"/>
              </w:rPr>
              <w:t>计算仓储费积数</w:t>
            </w:r>
          </w:p>
          <w:p w:rsidR="00CB10EE" w:rsidRPr="00D017B1" w:rsidRDefault="00CB10EE" w:rsidP="00A96FDF">
            <w:pPr>
              <w:rPr>
                <w:rFonts w:ascii="仿宋" w:hAnsi="仿宋"/>
              </w:rPr>
            </w:pPr>
            <w:r w:rsidRPr="00D017B1">
              <w:rPr>
                <w:rFonts w:ascii="仿宋" w:hAnsi="仿宋" w:hint="eastAsia"/>
              </w:rPr>
              <w:t>计算交割手续费</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历史客户库存明细</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原库存总量</w:t>
            </w:r>
            <w:r w:rsidRPr="00D017B1">
              <w:rPr>
                <w:rFonts w:ascii="仿宋" w:hAnsi="仿宋" w:hint="eastAsia"/>
              </w:rPr>
              <w:t>+</w:t>
            </w:r>
            <w:r w:rsidRPr="00D017B1">
              <w:rPr>
                <w:rFonts w:ascii="仿宋" w:hAnsi="仿宋" w:hint="eastAsia"/>
              </w:rPr>
              <w:t>买成交重量</w:t>
            </w:r>
          </w:p>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买成交重量</w:t>
            </w:r>
          </w:p>
        </w:tc>
        <w:tc>
          <w:tcPr>
            <w:tcW w:w="2313" w:type="dxa"/>
            <w:vMerge/>
            <w:tcBorders>
              <w:top w:val="nil"/>
              <w:left w:val="nil"/>
              <w:bottom w:val="single" w:sz="4" w:space="0" w:color="auto"/>
              <w:right w:val="single" w:sz="4" w:space="0" w:color="auto"/>
            </w:tcBorders>
            <w:vAlign w:val="center"/>
            <w:hideMark/>
          </w:tcPr>
          <w:p w:rsidR="00CB10EE" w:rsidRPr="00D017B1" w:rsidRDefault="00CB10EE" w:rsidP="00A96FDF">
            <w:pPr>
              <w:widowControl/>
              <w:rPr>
                <w:rFonts w:ascii="仿宋" w:hAnsi="仿宋"/>
              </w:rPr>
            </w:pPr>
          </w:p>
        </w:tc>
      </w:tr>
    </w:tbl>
    <w:p w:rsidR="00CB10EE" w:rsidRPr="004B0B9A" w:rsidRDefault="00CB10EE" w:rsidP="00CB10EE">
      <w:pPr>
        <w:pStyle w:val="aff4"/>
        <w:spacing w:line="360" w:lineRule="auto"/>
        <w:ind w:left="480" w:firstLineChars="0" w:firstLine="0"/>
      </w:pPr>
      <w:r w:rsidRPr="00EB5753">
        <w:rPr>
          <w:rFonts w:hint="eastAsia"/>
        </w:rPr>
        <w:t>定价卖出</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tcPr>
          <w:p w:rsidR="00CB10EE" w:rsidRPr="00D017B1" w:rsidRDefault="00CB10EE" w:rsidP="00A96FDF">
            <w:pPr>
              <w:jc w:val="center"/>
              <w:rPr>
                <w:rFonts w:ascii="仿宋" w:hAnsi="仿宋"/>
                <w:b/>
              </w:rPr>
            </w:pPr>
            <w:r w:rsidRPr="00D017B1">
              <w:rPr>
                <w:rFonts w:ascii="仿宋" w:hAnsi="仿宋" w:hint="eastAsia"/>
                <w:b/>
              </w:rPr>
              <w:t>涉及范围</w:t>
            </w:r>
          </w:p>
        </w:tc>
        <w:tc>
          <w:tcPr>
            <w:tcW w:w="5507" w:type="dxa"/>
            <w:tcBorders>
              <w:top w:val="single" w:sz="4" w:space="0" w:color="auto"/>
              <w:left w:val="nil"/>
              <w:bottom w:val="single" w:sz="4" w:space="0" w:color="auto"/>
              <w:right w:val="single" w:sz="4" w:space="0" w:color="auto"/>
            </w:tcBorders>
            <w:shd w:val="clear" w:color="auto" w:fill="D9D9D9"/>
          </w:tcPr>
          <w:p w:rsidR="00CB10EE" w:rsidRPr="00D017B1" w:rsidRDefault="00CB10EE" w:rsidP="00A96FDF">
            <w:pPr>
              <w:jc w:val="center"/>
              <w:rPr>
                <w:rFonts w:ascii="仿宋" w:hAnsi="仿宋"/>
                <w:b/>
              </w:rPr>
            </w:pPr>
            <w:r w:rsidRPr="00D017B1">
              <w:rPr>
                <w:rFonts w:ascii="仿宋" w:hAnsi="仿宋" w:hint="eastAsia"/>
                <w:b/>
              </w:rPr>
              <w:t>库存处理</w:t>
            </w:r>
          </w:p>
        </w:tc>
        <w:tc>
          <w:tcPr>
            <w:tcW w:w="2313" w:type="dxa"/>
            <w:tcBorders>
              <w:top w:val="single" w:sz="4" w:space="0" w:color="auto"/>
              <w:left w:val="nil"/>
              <w:bottom w:val="single" w:sz="4" w:space="0" w:color="auto"/>
              <w:right w:val="single" w:sz="4" w:space="0" w:color="auto"/>
            </w:tcBorders>
            <w:shd w:val="clear" w:color="auto" w:fill="D9D9D9"/>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原库存总量</w:t>
            </w:r>
            <w:r w:rsidRPr="00D017B1">
              <w:rPr>
                <w:rFonts w:ascii="仿宋" w:hAnsi="仿宋" w:hint="eastAsia"/>
              </w:rPr>
              <w:t>-</w:t>
            </w:r>
            <w:r w:rsidRPr="00D017B1">
              <w:rPr>
                <w:rFonts w:ascii="仿宋" w:hAnsi="仿宋" w:hint="eastAsia"/>
              </w:rPr>
              <w:t>买成交重量</w:t>
            </w:r>
          </w:p>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买成交重量</w:t>
            </w:r>
          </w:p>
          <w:p w:rsidR="00CB10EE" w:rsidRPr="00D017B1" w:rsidRDefault="00CB10EE" w:rsidP="00A96FDF">
            <w:pPr>
              <w:rPr>
                <w:rFonts w:ascii="仿宋" w:hAnsi="仿宋"/>
              </w:rPr>
            </w:pPr>
            <w:r w:rsidRPr="00D017B1">
              <w:rPr>
                <w:rFonts w:ascii="仿宋" w:hAnsi="仿宋" w:hint="eastAsia"/>
              </w:rPr>
              <w:t>未清算入库溢短</w:t>
            </w:r>
            <w:r w:rsidRPr="00D017B1">
              <w:rPr>
                <w:rFonts w:ascii="仿宋" w:hAnsi="仿宋" w:hint="eastAsia"/>
              </w:rPr>
              <w:t>=</w:t>
            </w:r>
            <w:r w:rsidRPr="00D017B1">
              <w:rPr>
                <w:rFonts w:ascii="仿宋" w:hAnsi="仿宋" w:hint="eastAsia"/>
              </w:rPr>
              <w:t>原未清算入库溢短</w:t>
            </w:r>
            <w:r w:rsidRPr="00D017B1">
              <w:rPr>
                <w:rFonts w:ascii="仿宋" w:hAnsi="仿宋" w:hint="eastAsia"/>
              </w:rPr>
              <w:t>-</w:t>
            </w:r>
            <w:r w:rsidRPr="00D017B1">
              <w:rPr>
                <w:rFonts w:ascii="仿宋" w:hAnsi="仿宋" w:hint="eastAsia"/>
              </w:rPr>
              <w:t>分摊的未清算入库溢短</w:t>
            </w:r>
          </w:p>
          <w:p w:rsidR="00CB10EE" w:rsidRPr="00D017B1" w:rsidRDefault="00CB10EE" w:rsidP="00A96FDF">
            <w:pPr>
              <w:rPr>
                <w:rFonts w:ascii="仿宋" w:hAnsi="仿宋"/>
              </w:rPr>
            </w:pPr>
            <w:r w:rsidRPr="00D017B1">
              <w:rPr>
                <w:rFonts w:ascii="仿宋" w:hAnsi="仿宋" w:hint="eastAsia"/>
              </w:rPr>
              <w:t>对于白银这类交割到条块的交割品种，不计算未清算入库溢短。</w:t>
            </w:r>
          </w:p>
        </w:tc>
        <w:tc>
          <w:tcPr>
            <w:tcW w:w="2313" w:type="dxa"/>
            <w:vMerge w:val="restart"/>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sidRPr="00D017B1">
              <w:rPr>
                <w:rFonts w:ascii="仿宋" w:hAnsi="仿宋" w:hint="eastAsia"/>
              </w:rPr>
              <w:t>计算仓储费积数。</w:t>
            </w:r>
          </w:p>
          <w:p w:rsidR="00CB10EE" w:rsidRPr="00D017B1" w:rsidRDefault="00CB10EE" w:rsidP="00A96FDF">
            <w:pPr>
              <w:rPr>
                <w:rFonts w:ascii="仿宋" w:hAnsi="仿宋"/>
              </w:rPr>
            </w:pPr>
            <w:r w:rsidRPr="00D017B1">
              <w:rPr>
                <w:rFonts w:ascii="仿宋" w:hAnsi="仿宋" w:hint="eastAsia"/>
              </w:rPr>
              <w:t>计算交割手续费。</w:t>
            </w:r>
          </w:p>
          <w:p w:rsidR="00CB10EE" w:rsidRPr="00D017B1" w:rsidRDefault="00CB10EE" w:rsidP="00A96FDF">
            <w:pPr>
              <w:rPr>
                <w:rFonts w:ascii="仿宋" w:hAnsi="仿宋"/>
              </w:rPr>
            </w:pPr>
            <w:r w:rsidRPr="00D017B1">
              <w:rPr>
                <w:rFonts w:ascii="仿宋" w:hAnsi="仿宋" w:hint="eastAsia"/>
              </w:rPr>
              <w:t>对于黄金铂金这类不交割到条块的品种，剩余库存卖出时计算运保费。</w:t>
            </w:r>
          </w:p>
          <w:p w:rsidR="00CB10EE" w:rsidRPr="00D017B1" w:rsidRDefault="00CB10EE" w:rsidP="005E3CAF">
            <w:pPr>
              <w:rPr>
                <w:rFonts w:ascii="仿宋" w:hAnsi="仿宋"/>
              </w:rPr>
            </w:pPr>
            <w:r w:rsidRPr="00D017B1">
              <w:rPr>
                <w:rFonts w:ascii="仿宋" w:hAnsi="仿宋" w:hint="eastAsia"/>
              </w:rPr>
              <w:t>对于黄金铂金这类不交割到条块的品种，卖出剩余库存账户的实物，按比例分摊未清算入库溢短</w:t>
            </w:r>
            <w:r>
              <w:rPr>
                <w:rFonts w:ascii="仿宋" w:hAnsi="仿宋" w:hint="eastAsia"/>
              </w:rPr>
              <w:t>，计算未清算入库溢短金额，产生入库溢短流水。如果</w:t>
            </w:r>
            <w:del w:id="536" w:author="think" w:date="2016-03-30T10:13:00Z">
              <w:r w:rsidRPr="00D017B1" w:rsidDel="005E3CAF">
                <w:rPr>
                  <w:rFonts w:ascii="仿宋" w:hAnsi="仿宋" w:hint="eastAsia"/>
                </w:rPr>
                <w:delText>充抵</w:delText>
              </w:r>
            </w:del>
            <w:r>
              <w:rPr>
                <w:rFonts w:ascii="仿宋" w:hAnsi="仿宋" w:hint="eastAsia"/>
              </w:rPr>
              <w:t>减</w:t>
            </w:r>
            <w:r w:rsidRPr="00D017B1">
              <w:rPr>
                <w:rFonts w:ascii="仿宋" w:hAnsi="仿宋" w:hint="eastAsia"/>
              </w:rPr>
              <w:t>少</w:t>
            </w:r>
            <w:del w:id="537" w:author="think" w:date="2016-03-30T10:15:00Z">
              <w:r w:rsidRPr="00D017B1" w:rsidDel="005E3CAF">
                <w:rPr>
                  <w:rFonts w:ascii="仿宋" w:hAnsi="仿宋" w:hint="eastAsia"/>
                </w:rPr>
                <w:delText>剩余库存账户的实物</w:delText>
              </w:r>
              <w:r w:rsidDel="005E3CAF">
                <w:rPr>
                  <w:rFonts w:ascii="仿宋" w:hAnsi="仿宋" w:hint="eastAsia"/>
                </w:rPr>
                <w:delText>或</w:delText>
              </w:r>
              <w:r w:rsidDel="005E3CAF">
                <w:rPr>
                  <w:rFonts w:ascii="仿宋" w:hAnsi="仿宋" w:hint="eastAsia"/>
                </w:rPr>
                <w:delText>9997</w:delText>
              </w:r>
              <w:r w:rsidDel="005E3CAF">
                <w:rPr>
                  <w:rFonts w:ascii="仿宋" w:hAnsi="仿宋" w:hint="eastAsia"/>
                </w:rPr>
                <w:delText>账户实物或者</w:delText>
              </w:r>
            </w:del>
            <w:del w:id="538" w:author="think" w:date="2016-03-30T10:13:00Z">
              <w:r w:rsidDel="005E3CAF">
                <w:rPr>
                  <w:rFonts w:ascii="仿宋" w:hAnsi="仿宋" w:hint="eastAsia"/>
                </w:rPr>
                <w:delText>9998</w:delText>
              </w:r>
            </w:del>
            <w:del w:id="539" w:author="think" w:date="2016-03-30T10:15:00Z">
              <w:r w:rsidDel="005E3CAF">
                <w:rPr>
                  <w:rFonts w:ascii="仿宋" w:hAnsi="仿宋" w:hint="eastAsia"/>
                </w:rPr>
                <w:delText>账户实物</w:delText>
              </w:r>
            </w:del>
            <w:ins w:id="540" w:author="think" w:date="2016-03-30T10:15:00Z">
              <w:r w:rsidR="005E3CAF">
                <w:rPr>
                  <w:rFonts w:ascii="仿宋" w:hAnsi="仿宋" w:hint="eastAsia"/>
                </w:rPr>
                <w:t>库存</w:t>
              </w:r>
            </w:ins>
            <w:r w:rsidRPr="00D017B1">
              <w:rPr>
                <w:rFonts w:ascii="仿宋" w:hAnsi="仿宋" w:hint="eastAsia"/>
              </w:rPr>
              <w:t>后，卖出方客户库存中对应席位对应品种的库存总量变为零，结清未清算入库溢短金额，产生入库溢短流水。</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历史客户库存明细</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原库存总量</w:t>
            </w:r>
            <w:r w:rsidRPr="00D017B1">
              <w:rPr>
                <w:rFonts w:ascii="仿宋" w:hAnsi="仿宋" w:hint="eastAsia"/>
              </w:rPr>
              <w:t>-</w:t>
            </w:r>
            <w:r w:rsidRPr="00D017B1">
              <w:rPr>
                <w:rFonts w:ascii="仿宋" w:hAnsi="仿宋" w:hint="eastAsia"/>
              </w:rPr>
              <w:t>买成交重量</w:t>
            </w:r>
          </w:p>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买成交重量</w:t>
            </w:r>
          </w:p>
        </w:tc>
        <w:tc>
          <w:tcPr>
            <w:tcW w:w="2313" w:type="dxa"/>
            <w:vMerge/>
            <w:tcBorders>
              <w:top w:val="nil"/>
              <w:left w:val="nil"/>
              <w:bottom w:val="single" w:sz="4" w:space="0" w:color="auto"/>
              <w:right w:val="single" w:sz="4" w:space="0" w:color="auto"/>
            </w:tcBorders>
            <w:vAlign w:val="center"/>
            <w:hideMark/>
          </w:tcPr>
          <w:p w:rsidR="00CB10EE" w:rsidRPr="00D017B1" w:rsidRDefault="00CB10EE" w:rsidP="00A96FDF">
            <w:pPr>
              <w:widowControl/>
              <w:rPr>
                <w:rFonts w:ascii="仿宋" w:hAnsi="仿宋"/>
              </w:rPr>
            </w:pPr>
          </w:p>
        </w:tc>
      </w:tr>
    </w:tbl>
    <w:p w:rsidR="00CB10EE" w:rsidRPr="00FE0940" w:rsidRDefault="00CB10EE" w:rsidP="00CB10EE">
      <w:pPr>
        <w:pStyle w:val="aff4"/>
        <w:spacing w:line="360" w:lineRule="auto"/>
        <w:ind w:left="480" w:firstLineChars="0" w:firstLine="0"/>
      </w:pPr>
      <w:r w:rsidRPr="00C70B0D">
        <w:rPr>
          <w:rFonts w:hint="eastAsia"/>
        </w:rPr>
        <w:t>库存划转转出</w:t>
      </w:r>
    </w:p>
    <w:tbl>
      <w:tblPr>
        <w:tblW w:w="9360" w:type="dxa"/>
        <w:jc w:val="center"/>
        <w:tblLayout w:type="fixed"/>
        <w:tblLook w:val="04A0" w:firstRow="1" w:lastRow="0" w:firstColumn="1" w:lastColumn="0" w:noHBand="0" w:noVBand="1"/>
      </w:tblPr>
      <w:tblGrid>
        <w:gridCol w:w="1537"/>
        <w:gridCol w:w="5509"/>
        <w:gridCol w:w="2314"/>
      </w:tblGrid>
      <w:tr w:rsidR="00CB10EE"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Default="00CB10EE" w:rsidP="00A96FDF">
            <w:pPr>
              <w:jc w:val="center"/>
              <w:rPr>
                <w:rFonts w:hAnsi="宋体"/>
                <w:b/>
                <w:szCs w:val="21"/>
              </w:rPr>
            </w:pPr>
            <w:r>
              <w:rPr>
                <w:rFonts w:hAnsi="宋体" w:hint="eastAsia"/>
                <w:b/>
                <w:szCs w:val="21"/>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Default="00CB10EE" w:rsidP="00A96FDF">
            <w:pPr>
              <w:jc w:val="center"/>
              <w:rPr>
                <w:rFonts w:hAnsi="宋体"/>
                <w:b/>
                <w:szCs w:val="21"/>
              </w:rPr>
            </w:pPr>
            <w:r>
              <w:rPr>
                <w:rFonts w:hAnsi="宋体" w:hint="eastAsia"/>
                <w:b/>
                <w:szCs w:val="21"/>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Default="00CB10EE" w:rsidP="00A96FDF">
            <w:pPr>
              <w:jc w:val="center"/>
              <w:rPr>
                <w:rFonts w:hAnsi="宋体"/>
                <w:b/>
                <w:szCs w:val="21"/>
              </w:rPr>
            </w:pPr>
            <w:r>
              <w:rPr>
                <w:rFonts w:hAnsi="宋体" w:hint="eastAsia"/>
                <w:b/>
                <w:szCs w:val="21"/>
              </w:rPr>
              <w:t>其它处理</w:t>
            </w:r>
          </w:p>
        </w:tc>
      </w:tr>
      <w:tr w:rsidR="00CB10EE"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Default="00CB10EE" w:rsidP="00A96FDF">
            <w:pPr>
              <w:jc w:val="both"/>
              <w:rPr>
                <w:rFonts w:hAnsi="宋体"/>
                <w:szCs w:val="21"/>
              </w:rPr>
            </w:pPr>
            <w:r>
              <w:rPr>
                <w:rFonts w:hAnsi="宋体" w:hint="eastAsia"/>
                <w:szCs w:val="21"/>
              </w:rPr>
              <w:t>历史客户库存</w:t>
            </w:r>
          </w:p>
        </w:tc>
        <w:tc>
          <w:tcPr>
            <w:tcW w:w="5507" w:type="dxa"/>
            <w:tcBorders>
              <w:top w:val="single" w:sz="4" w:space="0" w:color="auto"/>
              <w:left w:val="nil"/>
              <w:bottom w:val="single" w:sz="4" w:space="0" w:color="auto"/>
              <w:right w:val="single" w:sz="4" w:space="0" w:color="auto"/>
            </w:tcBorders>
            <w:hideMark/>
          </w:tcPr>
          <w:p w:rsidR="00CB10EE" w:rsidRDefault="00CB10EE" w:rsidP="00A96FDF">
            <w:pPr>
              <w:rPr>
                <w:rFonts w:hAnsi="宋体"/>
                <w:szCs w:val="21"/>
              </w:rPr>
            </w:pPr>
            <w:r>
              <w:rPr>
                <w:rFonts w:hAnsi="宋体" w:hint="eastAsia"/>
                <w:szCs w:val="21"/>
              </w:rPr>
              <w:t>库存总量=库存总量-转出重量</w:t>
            </w:r>
          </w:p>
          <w:p w:rsidR="00CB10EE" w:rsidRDefault="00CB10EE" w:rsidP="00A96FDF">
            <w:pPr>
              <w:rPr>
                <w:rFonts w:hAnsi="宋体"/>
                <w:szCs w:val="21"/>
              </w:rPr>
            </w:pPr>
            <w:r>
              <w:rPr>
                <w:rFonts w:hAnsi="宋体" w:hint="eastAsia"/>
                <w:szCs w:val="21"/>
              </w:rPr>
              <w:t>可用库存=可用库存-转出重量</w:t>
            </w:r>
          </w:p>
          <w:p w:rsidR="00CB10EE" w:rsidRDefault="00CB10EE" w:rsidP="00A96FDF">
            <w:pPr>
              <w:rPr>
                <w:rFonts w:hAnsi="宋体"/>
                <w:szCs w:val="21"/>
              </w:rPr>
            </w:pPr>
            <w:r>
              <w:rPr>
                <w:rFonts w:hAnsi="宋体" w:hint="eastAsia"/>
                <w:szCs w:val="21"/>
              </w:rPr>
              <w:t>未清算入库溢短=原未清算入库溢短-分摊的未清算入库溢短</w:t>
            </w:r>
          </w:p>
        </w:tc>
        <w:tc>
          <w:tcPr>
            <w:tcW w:w="2313" w:type="dxa"/>
            <w:vMerge w:val="restart"/>
            <w:tcBorders>
              <w:top w:val="nil"/>
              <w:left w:val="nil"/>
              <w:bottom w:val="single" w:sz="4" w:space="0" w:color="auto"/>
              <w:right w:val="single" w:sz="4" w:space="0" w:color="auto"/>
            </w:tcBorders>
            <w:vAlign w:val="center"/>
            <w:hideMark/>
          </w:tcPr>
          <w:p w:rsidR="00CB10EE" w:rsidRDefault="00CB10EE" w:rsidP="00A96FDF">
            <w:pPr>
              <w:jc w:val="both"/>
              <w:rPr>
                <w:rFonts w:hAnsi="宋体"/>
                <w:szCs w:val="21"/>
              </w:rPr>
            </w:pPr>
            <w:r>
              <w:rPr>
                <w:rFonts w:hAnsi="宋体" w:hint="eastAsia"/>
                <w:szCs w:val="21"/>
              </w:rPr>
              <w:t>如果</w:t>
            </w:r>
            <w:r w:rsidRPr="00D017B1">
              <w:rPr>
                <w:rFonts w:ascii="仿宋" w:hAnsi="仿宋" w:hint="eastAsia"/>
              </w:rPr>
              <w:t>转出实物后，转出方客户库存中对应席位对应</w:t>
            </w:r>
            <w:r>
              <w:rPr>
                <w:rFonts w:hAnsi="宋体" w:hint="eastAsia"/>
                <w:szCs w:val="21"/>
              </w:rPr>
              <w:t>品种库存总量变为零，清算时要计算未清算入库溢短</w:t>
            </w:r>
            <w:r w:rsidRPr="00D017B1">
              <w:rPr>
                <w:rFonts w:ascii="仿宋" w:hAnsi="仿宋" w:hint="eastAsia"/>
              </w:rPr>
              <w:t>金额，产生入库溢短流水。</w:t>
            </w:r>
          </w:p>
          <w:p w:rsidR="00CB10EE" w:rsidRDefault="00CB10EE" w:rsidP="00A96FDF">
            <w:pPr>
              <w:jc w:val="both"/>
              <w:rPr>
                <w:rFonts w:hAnsi="宋体"/>
                <w:szCs w:val="21"/>
              </w:rPr>
            </w:pPr>
            <w:r>
              <w:rPr>
                <w:rFonts w:hAnsi="宋体" w:hint="eastAsia"/>
                <w:szCs w:val="21"/>
              </w:rPr>
              <w:t>计算仓储费积数</w:t>
            </w:r>
          </w:p>
          <w:p w:rsidR="00CB10EE" w:rsidRDefault="00CB10EE" w:rsidP="00A96FDF">
            <w:pPr>
              <w:jc w:val="both"/>
              <w:rPr>
                <w:rFonts w:hAnsi="宋体"/>
                <w:szCs w:val="21"/>
              </w:rPr>
            </w:pPr>
            <w:r w:rsidRPr="00D017B1">
              <w:rPr>
                <w:rFonts w:ascii="仿宋" w:hAnsi="仿宋" w:hint="eastAsia"/>
              </w:rPr>
              <w:t>计算库存划转过户费</w:t>
            </w:r>
          </w:p>
        </w:tc>
      </w:tr>
      <w:tr w:rsidR="00CB10EE"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Default="00CB10EE" w:rsidP="00A96FDF">
            <w:pPr>
              <w:jc w:val="both"/>
              <w:rPr>
                <w:rFonts w:hAnsi="宋体"/>
                <w:szCs w:val="21"/>
              </w:rPr>
            </w:pPr>
            <w:r>
              <w:rPr>
                <w:rFonts w:hAnsi="宋体" w:hint="eastAsia"/>
                <w:szCs w:val="21"/>
              </w:rPr>
              <w:t>历史客户库存明细</w:t>
            </w:r>
          </w:p>
        </w:tc>
        <w:tc>
          <w:tcPr>
            <w:tcW w:w="5507" w:type="dxa"/>
            <w:tcBorders>
              <w:top w:val="single" w:sz="4" w:space="0" w:color="auto"/>
              <w:left w:val="nil"/>
              <w:bottom w:val="single" w:sz="4" w:space="0" w:color="auto"/>
              <w:right w:val="single" w:sz="4" w:space="0" w:color="auto"/>
            </w:tcBorders>
            <w:hideMark/>
          </w:tcPr>
          <w:p w:rsidR="00CB10EE" w:rsidRDefault="00CB10EE" w:rsidP="00A96FDF">
            <w:pPr>
              <w:rPr>
                <w:rFonts w:hAnsi="宋体"/>
                <w:szCs w:val="21"/>
              </w:rPr>
            </w:pPr>
            <w:r>
              <w:rPr>
                <w:rFonts w:hAnsi="宋体" w:hint="eastAsia"/>
                <w:szCs w:val="21"/>
              </w:rPr>
              <w:t>库存总量=库存总量-转出重量</w:t>
            </w:r>
          </w:p>
          <w:p w:rsidR="00CB10EE" w:rsidRDefault="00CB10EE" w:rsidP="00A96FDF">
            <w:pPr>
              <w:rPr>
                <w:rFonts w:hAnsi="宋体"/>
                <w:szCs w:val="21"/>
              </w:rPr>
            </w:pPr>
            <w:r>
              <w:rPr>
                <w:rFonts w:hAnsi="宋体" w:hint="eastAsia"/>
                <w:szCs w:val="21"/>
              </w:rPr>
              <w:t>可用库存=可用库存-转出重量</w:t>
            </w:r>
          </w:p>
        </w:tc>
        <w:tc>
          <w:tcPr>
            <w:tcW w:w="2313" w:type="dxa"/>
            <w:vMerge/>
            <w:tcBorders>
              <w:top w:val="nil"/>
              <w:left w:val="nil"/>
              <w:bottom w:val="single" w:sz="4" w:space="0" w:color="auto"/>
              <w:right w:val="single" w:sz="4" w:space="0" w:color="auto"/>
            </w:tcBorders>
            <w:vAlign w:val="center"/>
            <w:hideMark/>
          </w:tcPr>
          <w:p w:rsidR="00CB10EE" w:rsidRDefault="00CB10EE" w:rsidP="00A96FDF">
            <w:pPr>
              <w:widowControl/>
              <w:rPr>
                <w:rFonts w:hAnsi="宋体"/>
                <w:szCs w:val="21"/>
              </w:rPr>
            </w:pPr>
          </w:p>
        </w:tc>
      </w:tr>
    </w:tbl>
    <w:p w:rsidR="00CB10EE" w:rsidRPr="00FE0940" w:rsidRDefault="00CB10EE" w:rsidP="00CB10EE">
      <w:pPr>
        <w:pStyle w:val="aff4"/>
        <w:spacing w:line="360" w:lineRule="auto"/>
        <w:ind w:left="480" w:firstLineChars="0" w:firstLine="0"/>
      </w:pPr>
      <w:r w:rsidRPr="00C70B0D">
        <w:rPr>
          <w:rFonts w:hint="eastAsia"/>
        </w:rPr>
        <w:t>库存划转转入</w:t>
      </w:r>
    </w:p>
    <w:tbl>
      <w:tblPr>
        <w:tblW w:w="9360" w:type="dxa"/>
        <w:jc w:val="center"/>
        <w:tblLayout w:type="fixed"/>
        <w:tblLook w:val="04A0" w:firstRow="1" w:lastRow="0" w:firstColumn="1" w:lastColumn="0" w:noHBand="0" w:noVBand="1"/>
      </w:tblPr>
      <w:tblGrid>
        <w:gridCol w:w="1537"/>
        <w:gridCol w:w="5509"/>
        <w:gridCol w:w="2314"/>
      </w:tblGrid>
      <w:tr w:rsidR="00CB10EE"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Default="00CB10EE" w:rsidP="00A96FDF">
            <w:pPr>
              <w:jc w:val="center"/>
              <w:rPr>
                <w:rFonts w:hAnsi="宋体"/>
                <w:b/>
                <w:szCs w:val="21"/>
              </w:rPr>
            </w:pPr>
            <w:r>
              <w:rPr>
                <w:rFonts w:hAnsi="宋体" w:hint="eastAsia"/>
                <w:b/>
                <w:szCs w:val="21"/>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Default="00CB10EE" w:rsidP="00A96FDF">
            <w:pPr>
              <w:jc w:val="center"/>
              <w:rPr>
                <w:rFonts w:hAnsi="宋体"/>
                <w:b/>
                <w:szCs w:val="21"/>
              </w:rPr>
            </w:pPr>
            <w:r>
              <w:rPr>
                <w:rFonts w:hAnsi="宋体" w:hint="eastAsia"/>
                <w:b/>
                <w:szCs w:val="21"/>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Default="00CB10EE" w:rsidP="00A96FDF">
            <w:pPr>
              <w:jc w:val="center"/>
              <w:rPr>
                <w:rFonts w:hAnsi="宋体"/>
                <w:b/>
                <w:szCs w:val="21"/>
              </w:rPr>
            </w:pPr>
            <w:r>
              <w:rPr>
                <w:rFonts w:hAnsi="宋体" w:hint="eastAsia"/>
                <w:b/>
                <w:szCs w:val="21"/>
              </w:rPr>
              <w:t>其它处理</w:t>
            </w:r>
          </w:p>
        </w:tc>
      </w:tr>
      <w:tr w:rsidR="00CB10EE"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Default="00CB10EE" w:rsidP="00A96FDF">
            <w:pPr>
              <w:jc w:val="both"/>
              <w:rPr>
                <w:rFonts w:hAnsi="宋体"/>
                <w:szCs w:val="21"/>
              </w:rPr>
            </w:pPr>
            <w:r>
              <w:rPr>
                <w:rFonts w:hAnsi="宋体" w:hint="eastAsia"/>
                <w:szCs w:val="21"/>
              </w:rPr>
              <w:t>历史客户库存</w:t>
            </w:r>
          </w:p>
        </w:tc>
        <w:tc>
          <w:tcPr>
            <w:tcW w:w="5507" w:type="dxa"/>
            <w:tcBorders>
              <w:top w:val="single" w:sz="4" w:space="0" w:color="auto"/>
              <w:left w:val="nil"/>
              <w:bottom w:val="single" w:sz="4" w:space="0" w:color="auto"/>
              <w:right w:val="single" w:sz="4" w:space="0" w:color="auto"/>
            </w:tcBorders>
            <w:hideMark/>
          </w:tcPr>
          <w:p w:rsidR="00CB10EE" w:rsidRDefault="00CB10EE" w:rsidP="00A96FDF">
            <w:pPr>
              <w:rPr>
                <w:rFonts w:hAnsi="宋体"/>
                <w:szCs w:val="21"/>
              </w:rPr>
            </w:pPr>
            <w:r>
              <w:rPr>
                <w:rFonts w:hAnsi="宋体" w:hint="eastAsia"/>
                <w:szCs w:val="21"/>
              </w:rPr>
              <w:t>库存总量=库存总量+转入重量</w:t>
            </w:r>
          </w:p>
          <w:p w:rsidR="00CB10EE" w:rsidRDefault="00CB10EE" w:rsidP="00A96FDF">
            <w:pPr>
              <w:rPr>
                <w:rFonts w:hAnsi="宋体"/>
                <w:szCs w:val="21"/>
              </w:rPr>
            </w:pPr>
            <w:r>
              <w:rPr>
                <w:rFonts w:hAnsi="宋体" w:hint="eastAsia"/>
                <w:szCs w:val="21"/>
              </w:rPr>
              <w:t>可用库存=可用库存+转入重量</w:t>
            </w:r>
          </w:p>
        </w:tc>
        <w:tc>
          <w:tcPr>
            <w:tcW w:w="2313" w:type="dxa"/>
            <w:vMerge w:val="restart"/>
            <w:tcBorders>
              <w:top w:val="nil"/>
              <w:left w:val="nil"/>
              <w:bottom w:val="single" w:sz="4" w:space="0" w:color="auto"/>
              <w:right w:val="single" w:sz="4" w:space="0" w:color="auto"/>
            </w:tcBorders>
            <w:vAlign w:val="center"/>
            <w:hideMark/>
          </w:tcPr>
          <w:p w:rsidR="00C37BD0" w:rsidRDefault="00C37BD0" w:rsidP="00C37BD0">
            <w:pPr>
              <w:jc w:val="both"/>
              <w:rPr>
                <w:ins w:id="541" w:author="think" w:date="2016-03-29T17:47:00Z"/>
                <w:rFonts w:hAnsi="宋体"/>
                <w:szCs w:val="21"/>
              </w:rPr>
            </w:pPr>
            <w:ins w:id="542" w:author="think" w:date="2016-03-29T17:47:00Z">
              <w:r>
                <w:rPr>
                  <w:rFonts w:hAnsi="宋体" w:hint="eastAsia"/>
                  <w:szCs w:val="21"/>
                </w:rPr>
                <w:t>计算仓储费积数</w:t>
              </w:r>
            </w:ins>
          </w:p>
          <w:p w:rsidR="00CB10EE" w:rsidRDefault="00CB10EE" w:rsidP="00A96FDF">
            <w:pPr>
              <w:jc w:val="both"/>
              <w:rPr>
                <w:rFonts w:hAnsi="宋体"/>
                <w:szCs w:val="21"/>
              </w:rPr>
            </w:pPr>
            <w:del w:id="543" w:author="think" w:date="2016-03-29T17:53:00Z">
              <w:r w:rsidRPr="00D017B1" w:rsidDel="00FE37E5">
                <w:rPr>
                  <w:rFonts w:ascii="仿宋" w:hAnsi="仿宋" w:hint="eastAsia"/>
                </w:rPr>
                <w:delText>计算库存划转过户费</w:delText>
              </w:r>
            </w:del>
          </w:p>
        </w:tc>
      </w:tr>
      <w:tr w:rsidR="00CB10EE"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Default="00CB10EE" w:rsidP="00A96FDF">
            <w:pPr>
              <w:jc w:val="both"/>
              <w:rPr>
                <w:rFonts w:hAnsi="宋体"/>
                <w:szCs w:val="21"/>
              </w:rPr>
            </w:pPr>
            <w:r>
              <w:rPr>
                <w:rFonts w:hAnsi="宋体" w:hint="eastAsia"/>
                <w:szCs w:val="21"/>
              </w:rPr>
              <w:t>历史客户库存明细</w:t>
            </w:r>
          </w:p>
        </w:tc>
        <w:tc>
          <w:tcPr>
            <w:tcW w:w="5507" w:type="dxa"/>
            <w:tcBorders>
              <w:top w:val="single" w:sz="4" w:space="0" w:color="auto"/>
              <w:left w:val="nil"/>
              <w:bottom w:val="single" w:sz="4" w:space="0" w:color="auto"/>
              <w:right w:val="single" w:sz="4" w:space="0" w:color="auto"/>
            </w:tcBorders>
            <w:hideMark/>
          </w:tcPr>
          <w:p w:rsidR="00CB10EE" w:rsidRDefault="00CB10EE" w:rsidP="00A96FDF">
            <w:pPr>
              <w:rPr>
                <w:rFonts w:hAnsi="宋体"/>
                <w:szCs w:val="21"/>
              </w:rPr>
            </w:pPr>
            <w:r>
              <w:rPr>
                <w:rFonts w:hAnsi="宋体" w:hint="eastAsia"/>
                <w:szCs w:val="21"/>
              </w:rPr>
              <w:t>库存总量=库存总量+转入重量</w:t>
            </w:r>
          </w:p>
          <w:p w:rsidR="00CB10EE" w:rsidRDefault="00CB10EE" w:rsidP="00A96FDF">
            <w:pPr>
              <w:rPr>
                <w:rFonts w:hAnsi="宋体"/>
                <w:szCs w:val="21"/>
              </w:rPr>
            </w:pPr>
            <w:r>
              <w:rPr>
                <w:rFonts w:hAnsi="宋体" w:hint="eastAsia"/>
                <w:szCs w:val="21"/>
              </w:rPr>
              <w:t>可用库存=可用库存+转入重量</w:t>
            </w:r>
          </w:p>
        </w:tc>
        <w:tc>
          <w:tcPr>
            <w:tcW w:w="2313" w:type="dxa"/>
            <w:vMerge/>
            <w:tcBorders>
              <w:top w:val="nil"/>
              <w:left w:val="nil"/>
              <w:bottom w:val="single" w:sz="4" w:space="0" w:color="auto"/>
              <w:right w:val="single" w:sz="4" w:space="0" w:color="auto"/>
            </w:tcBorders>
            <w:vAlign w:val="center"/>
            <w:hideMark/>
          </w:tcPr>
          <w:p w:rsidR="00CB10EE" w:rsidRDefault="00CB10EE" w:rsidP="00A96FDF">
            <w:pPr>
              <w:widowControl/>
              <w:rPr>
                <w:rFonts w:hAnsi="宋体"/>
                <w:szCs w:val="21"/>
              </w:rPr>
            </w:pPr>
          </w:p>
        </w:tc>
      </w:tr>
    </w:tbl>
    <w:p w:rsidR="00CB10EE" w:rsidRPr="004B0B9A" w:rsidRDefault="00CB10EE" w:rsidP="00CB10EE">
      <w:pPr>
        <w:pStyle w:val="aff4"/>
        <w:spacing w:line="360" w:lineRule="auto"/>
        <w:ind w:left="480" w:firstLineChars="0" w:firstLine="0"/>
      </w:pPr>
      <w:r w:rsidRPr="00EB5753">
        <w:rPr>
          <w:rFonts w:hint="eastAsia"/>
        </w:rPr>
        <w:lastRenderedPageBreak/>
        <w:t>交易库移库转出</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w:t>
            </w:r>
          </w:p>
        </w:tc>
        <w:tc>
          <w:tcPr>
            <w:tcW w:w="5507" w:type="dxa"/>
            <w:tcBorders>
              <w:top w:val="single" w:sz="4" w:space="0" w:color="auto"/>
              <w:left w:val="nil"/>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库存总量</w:t>
            </w:r>
            <w:r w:rsidRPr="00D017B1">
              <w:rPr>
                <w:rFonts w:ascii="仿宋" w:hAnsi="仿宋" w:hint="eastAsia"/>
              </w:rPr>
              <w:t>-</w:t>
            </w:r>
            <w:r w:rsidRPr="00D017B1">
              <w:rPr>
                <w:rFonts w:ascii="仿宋" w:hAnsi="仿宋" w:hint="eastAsia"/>
              </w:rPr>
              <w:t>移库标准重量</w:t>
            </w:r>
          </w:p>
          <w:p w:rsidR="00CB10EE" w:rsidRPr="00D017B1" w:rsidRDefault="00CB10EE" w:rsidP="00A96FDF">
            <w:pPr>
              <w:rPr>
                <w:rFonts w:ascii="仿宋" w:hAnsi="仿宋"/>
              </w:rPr>
            </w:pPr>
            <w:r w:rsidRPr="00D017B1">
              <w:rPr>
                <w:rFonts w:ascii="仿宋" w:hAnsi="仿宋" w:hint="eastAsia"/>
              </w:rPr>
              <w:t>过户冻结库存</w:t>
            </w:r>
            <w:r w:rsidRPr="00D017B1">
              <w:rPr>
                <w:rFonts w:ascii="仿宋" w:hAnsi="仿宋" w:hint="eastAsia"/>
              </w:rPr>
              <w:t>=</w:t>
            </w:r>
            <w:r w:rsidRPr="00D017B1">
              <w:rPr>
                <w:rFonts w:ascii="仿宋" w:hAnsi="仿宋" w:hint="eastAsia"/>
              </w:rPr>
              <w:t>原过户冻结库存</w:t>
            </w:r>
            <w:r w:rsidRPr="00D017B1">
              <w:rPr>
                <w:rFonts w:ascii="仿宋" w:hAnsi="仿宋" w:hint="eastAsia"/>
              </w:rPr>
              <w:t>-</w:t>
            </w:r>
            <w:r w:rsidRPr="00D017B1">
              <w:rPr>
                <w:rFonts w:ascii="仿宋" w:hAnsi="仿宋" w:hint="eastAsia"/>
              </w:rPr>
              <w:t>移库标准重量</w:t>
            </w:r>
          </w:p>
          <w:p w:rsidR="00CB10EE" w:rsidRPr="00D017B1" w:rsidRDefault="00CB10EE" w:rsidP="00A96FDF">
            <w:pPr>
              <w:rPr>
                <w:rFonts w:ascii="仿宋" w:hAnsi="仿宋"/>
              </w:rPr>
            </w:pPr>
            <w:r w:rsidRPr="00D017B1">
              <w:rPr>
                <w:rFonts w:ascii="仿宋" w:hAnsi="仿宋" w:hint="eastAsia"/>
              </w:rPr>
              <w:t>出库溢短总量</w:t>
            </w:r>
            <w:r w:rsidRPr="00D017B1">
              <w:rPr>
                <w:rFonts w:ascii="仿宋" w:hAnsi="仿宋" w:hint="eastAsia"/>
              </w:rPr>
              <w:t xml:space="preserve"> = </w:t>
            </w:r>
            <w:r w:rsidRPr="00D017B1">
              <w:rPr>
                <w:rFonts w:ascii="仿宋" w:hAnsi="仿宋" w:hint="eastAsia"/>
              </w:rPr>
              <w:t>原出库溢短总量</w:t>
            </w:r>
            <w:r w:rsidRPr="00D017B1">
              <w:rPr>
                <w:rFonts w:ascii="仿宋" w:hAnsi="仿宋" w:hint="eastAsia"/>
              </w:rPr>
              <w:t xml:space="preserve"> + </w:t>
            </w:r>
            <w:r w:rsidRPr="00D017B1">
              <w:rPr>
                <w:rFonts w:ascii="仿宋" w:hAnsi="仿宋" w:hint="eastAsia"/>
              </w:rPr>
              <w:t>（移库实际重量</w:t>
            </w:r>
            <w:r w:rsidRPr="00D017B1">
              <w:rPr>
                <w:rFonts w:ascii="仿宋" w:hAnsi="仿宋"/>
              </w:rPr>
              <w:t>–</w:t>
            </w:r>
            <w:r w:rsidRPr="00D017B1">
              <w:rPr>
                <w:rFonts w:ascii="仿宋" w:hAnsi="仿宋" w:hint="eastAsia"/>
              </w:rPr>
              <w:t>移库标准重量）</w:t>
            </w:r>
          </w:p>
        </w:tc>
        <w:tc>
          <w:tcPr>
            <w:tcW w:w="2313" w:type="dxa"/>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sidRPr="00D017B1">
              <w:rPr>
                <w:rFonts w:ascii="仿宋" w:hAnsi="仿宋" w:hint="eastAsia"/>
              </w:rPr>
              <w:t>计算出库溢短金额</w:t>
            </w:r>
          </w:p>
          <w:p w:rsidR="00CB10EE" w:rsidRPr="00D017B1" w:rsidRDefault="00CB10EE" w:rsidP="00A96FDF">
            <w:pPr>
              <w:rPr>
                <w:rFonts w:ascii="仿宋" w:hAnsi="仿宋"/>
              </w:rPr>
            </w:pPr>
            <w:r w:rsidRPr="00D017B1">
              <w:rPr>
                <w:rFonts w:ascii="仿宋" w:hAnsi="仿宋" w:hint="eastAsia"/>
              </w:rPr>
              <w:t>计算交易库条块升贴水</w:t>
            </w:r>
          </w:p>
          <w:p w:rsidR="00CB10EE" w:rsidRPr="00D017B1" w:rsidRDefault="00CB10EE" w:rsidP="00A96FDF">
            <w:pPr>
              <w:rPr>
                <w:rFonts w:ascii="仿宋" w:hAnsi="仿宋"/>
              </w:rPr>
            </w:pPr>
            <w:r w:rsidRPr="00D017B1">
              <w:rPr>
                <w:rFonts w:ascii="仿宋" w:hAnsi="仿宋" w:hint="eastAsia"/>
              </w:rPr>
              <w:t>计算实物搬运费</w:t>
            </w:r>
          </w:p>
        </w:tc>
      </w:tr>
    </w:tbl>
    <w:p w:rsidR="00CB10EE" w:rsidRPr="004B0B9A" w:rsidRDefault="00CB10EE" w:rsidP="00CB10EE">
      <w:pPr>
        <w:pStyle w:val="aff4"/>
        <w:spacing w:line="360" w:lineRule="auto"/>
        <w:ind w:left="480" w:firstLineChars="0" w:firstLine="0"/>
      </w:pPr>
      <w:r w:rsidRPr="00EB5753">
        <w:rPr>
          <w:rFonts w:hint="eastAsia"/>
        </w:rPr>
        <w:t>自提移库转出</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历史客户库存明细</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库存总量</w:t>
            </w:r>
            <w:r w:rsidRPr="00D017B1">
              <w:rPr>
                <w:rFonts w:ascii="仿宋" w:hAnsi="仿宋" w:hint="eastAsia"/>
              </w:rPr>
              <w:t>-</w:t>
            </w:r>
            <w:r w:rsidRPr="00D017B1">
              <w:rPr>
                <w:rFonts w:ascii="仿宋" w:hAnsi="仿宋" w:hint="eastAsia"/>
              </w:rPr>
              <w:t>移库标准重量</w:t>
            </w:r>
          </w:p>
          <w:p w:rsidR="00CB10EE" w:rsidRPr="00D017B1" w:rsidRDefault="00CB10EE" w:rsidP="00A96FDF">
            <w:pPr>
              <w:rPr>
                <w:rFonts w:ascii="仿宋" w:hAnsi="仿宋"/>
              </w:rPr>
            </w:pPr>
            <w:r w:rsidRPr="00D017B1">
              <w:rPr>
                <w:rFonts w:ascii="仿宋" w:hAnsi="仿宋" w:hint="eastAsia"/>
              </w:rPr>
              <w:t>过户冻结库存</w:t>
            </w:r>
            <w:r w:rsidRPr="00D017B1">
              <w:rPr>
                <w:rFonts w:ascii="仿宋" w:hAnsi="仿宋" w:hint="eastAsia"/>
              </w:rPr>
              <w:t>=</w:t>
            </w:r>
            <w:r w:rsidRPr="00D017B1">
              <w:rPr>
                <w:rFonts w:ascii="仿宋" w:hAnsi="仿宋" w:hint="eastAsia"/>
              </w:rPr>
              <w:t>原过户冻结库存</w:t>
            </w:r>
            <w:r w:rsidRPr="00D017B1">
              <w:rPr>
                <w:rFonts w:ascii="仿宋" w:hAnsi="仿宋" w:hint="eastAsia"/>
              </w:rPr>
              <w:t>-</w:t>
            </w:r>
            <w:r w:rsidRPr="00D017B1">
              <w:rPr>
                <w:rFonts w:ascii="仿宋" w:hAnsi="仿宋" w:hint="eastAsia"/>
              </w:rPr>
              <w:t>移库标准重量</w:t>
            </w:r>
          </w:p>
        </w:tc>
        <w:tc>
          <w:tcPr>
            <w:tcW w:w="2313" w:type="dxa"/>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sidRPr="00D017B1">
              <w:rPr>
                <w:rFonts w:ascii="仿宋" w:hAnsi="仿宋" w:hint="eastAsia"/>
              </w:rPr>
              <w:t>计算仓储费积数</w:t>
            </w:r>
          </w:p>
        </w:tc>
      </w:tr>
    </w:tbl>
    <w:p w:rsidR="00CB10EE" w:rsidRPr="004B0B9A" w:rsidRDefault="00CB10EE" w:rsidP="00CB10EE">
      <w:pPr>
        <w:pStyle w:val="aff4"/>
        <w:spacing w:line="360" w:lineRule="auto"/>
        <w:ind w:left="480" w:firstLineChars="0" w:firstLine="0"/>
      </w:pPr>
      <w:r w:rsidRPr="00EB5753">
        <w:rPr>
          <w:rFonts w:hint="eastAsia"/>
        </w:rPr>
        <w:t>交提移库转出</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历史客户库存明细</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库存总量</w:t>
            </w:r>
            <w:r w:rsidRPr="00D017B1">
              <w:rPr>
                <w:rFonts w:ascii="仿宋" w:hAnsi="仿宋" w:hint="eastAsia"/>
              </w:rPr>
              <w:t>-</w:t>
            </w:r>
            <w:r w:rsidRPr="00D017B1">
              <w:rPr>
                <w:rFonts w:ascii="仿宋" w:hAnsi="仿宋" w:hint="eastAsia"/>
              </w:rPr>
              <w:t>移库标准重量</w:t>
            </w:r>
          </w:p>
          <w:p w:rsidR="00CB10EE" w:rsidRPr="00D017B1" w:rsidRDefault="00CB10EE" w:rsidP="00A96FDF">
            <w:pPr>
              <w:rPr>
                <w:rFonts w:ascii="仿宋" w:hAnsi="仿宋"/>
              </w:rPr>
            </w:pPr>
            <w:r w:rsidRPr="00D017B1">
              <w:rPr>
                <w:rFonts w:ascii="仿宋" w:hAnsi="仿宋" w:hint="eastAsia"/>
              </w:rPr>
              <w:t>过户冻结库存</w:t>
            </w:r>
            <w:r w:rsidRPr="00D017B1">
              <w:rPr>
                <w:rFonts w:ascii="仿宋" w:hAnsi="仿宋" w:hint="eastAsia"/>
              </w:rPr>
              <w:t>=</w:t>
            </w:r>
            <w:r w:rsidRPr="00D017B1">
              <w:rPr>
                <w:rFonts w:ascii="仿宋" w:hAnsi="仿宋" w:hint="eastAsia"/>
              </w:rPr>
              <w:t>原过户冻结库存</w:t>
            </w:r>
            <w:r w:rsidRPr="00D017B1">
              <w:rPr>
                <w:rFonts w:ascii="仿宋" w:hAnsi="仿宋" w:hint="eastAsia"/>
              </w:rPr>
              <w:t>-</w:t>
            </w:r>
            <w:r w:rsidRPr="00D017B1">
              <w:rPr>
                <w:rFonts w:ascii="仿宋" w:hAnsi="仿宋" w:hint="eastAsia"/>
              </w:rPr>
              <w:t>移库标准重量</w:t>
            </w:r>
          </w:p>
        </w:tc>
        <w:tc>
          <w:tcPr>
            <w:tcW w:w="2313" w:type="dxa"/>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sidRPr="00D017B1">
              <w:rPr>
                <w:rFonts w:ascii="仿宋" w:hAnsi="仿宋" w:hint="eastAsia"/>
              </w:rPr>
              <w:t>计算仓储费积数</w:t>
            </w:r>
          </w:p>
          <w:p w:rsidR="00CB10EE" w:rsidRPr="00D017B1" w:rsidRDefault="00CB10EE" w:rsidP="00A96FDF">
            <w:pPr>
              <w:rPr>
                <w:rFonts w:ascii="仿宋" w:hAnsi="仿宋"/>
              </w:rPr>
            </w:pPr>
            <w:r w:rsidRPr="00D017B1">
              <w:rPr>
                <w:rFonts w:ascii="仿宋" w:hAnsi="仿宋" w:hint="eastAsia"/>
              </w:rPr>
              <w:t>对于买入货权交提移库的，还要根据交提重量清算运保费。</w:t>
            </w:r>
          </w:p>
        </w:tc>
      </w:tr>
    </w:tbl>
    <w:p w:rsidR="00CB10EE" w:rsidRPr="004B0B9A" w:rsidRDefault="00CB10EE" w:rsidP="00CB10EE">
      <w:pPr>
        <w:pStyle w:val="aff4"/>
        <w:spacing w:line="360" w:lineRule="auto"/>
        <w:ind w:left="480" w:firstLineChars="0" w:firstLine="0"/>
      </w:pPr>
      <w:r w:rsidRPr="00EB5753">
        <w:rPr>
          <w:rFonts w:hint="eastAsia"/>
        </w:rPr>
        <w:t>保管库移库转入</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库存总量</w:t>
            </w:r>
            <w:r w:rsidRPr="00D017B1">
              <w:rPr>
                <w:rFonts w:ascii="仿宋" w:hAnsi="仿宋" w:hint="eastAsia"/>
              </w:rPr>
              <w:t>+</w:t>
            </w:r>
            <w:r w:rsidRPr="00D017B1">
              <w:rPr>
                <w:rFonts w:ascii="仿宋" w:hAnsi="仿宋" w:hint="eastAsia"/>
              </w:rPr>
              <w:t>移库标准重量</w:t>
            </w:r>
          </w:p>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移库标准重量</w:t>
            </w:r>
          </w:p>
        </w:tc>
        <w:tc>
          <w:tcPr>
            <w:tcW w:w="2313" w:type="dxa"/>
            <w:vMerge w:val="restart"/>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sidRPr="00D017B1">
              <w:rPr>
                <w:rFonts w:ascii="仿宋" w:hAnsi="仿宋" w:hint="eastAsia"/>
              </w:rPr>
              <w:t>计算仓储费积数</w:t>
            </w:r>
          </w:p>
          <w:p w:rsidR="00CB10EE" w:rsidRPr="00D017B1" w:rsidRDefault="00CB10EE" w:rsidP="00A96FDF">
            <w:pPr>
              <w:rPr>
                <w:rFonts w:ascii="仿宋" w:hAnsi="仿宋"/>
              </w:rPr>
            </w:pPr>
            <w:del w:id="544" w:author="think" w:date="2016-03-29T18:10:00Z">
              <w:r w:rsidRPr="00D017B1" w:rsidDel="00AA2325">
                <w:rPr>
                  <w:rFonts w:ascii="仿宋" w:hAnsi="仿宋" w:hint="eastAsia"/>
                </w:rPr>
                <w:delText>计算实物搬运费</w:delText>
              </w:r>
            </w:del>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历史客户库存明细</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库存总量</w:t>
            </w:r>
            <w:r w:rsidRPr="00D017B1">
              <w:rPr>
                <w:rFonts w:ascii="仿宋" w:hAnsi="仿宋" w:hint="eastAsia"/>
              </w:rPr>
              <w:t>+</w:t>
            </w:r>
            <w:r w:rsidRPr="00D017B1">
              <w:rPr>
                <w:rFonts w:ascii="仿宋" w:hAnsi="仿宋" w:hint="eastAsia"/>
              </w:rPr>
              <w:t>移库标准重量</w:t>
            </w:r>
          </w:p>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移库标准重量</w:t>
            </w:r>
          </w:p>
        </w:tc>
        <w:tc>
          <w:tcPr>
            <w:tcW w:w="2313" w:type="dxa"/>
            <w:vMerge/>
            <w:tcBorders>
              <w:top w:val="nil"/>
              <w:left w:val="nil"/>
              <w:bottom w:val="single" w:sz="4" w:space="0" w:color="auto"/>
              <w:right w:val="single" w:sz="4" w:space="0" w:color="auto"/>
            </w:tcBorders>
            <w:vAlign w:val="center"/>
            <w:hideMark/>
          </w:tcPr>
          <w:p w:rsidR="00CB10EE" w:rsidRPr="00D017B1" w:rsidRDefault="00CB10EE" w:rsidP="00A96FDF">
            <w:pPr>
              <w:widowControl/>
              <w:rPr>
                <w:rFonts w:ascii="仿宋" w:hAnsi="仿宋"/>
              </w:rPr>
            </w:pPr>
          </w:p>
        </w:tc>
      </w:tr>
    </w:tbl>
    <w:p w:rsidR="00CB10EE" w:rsidRPr="004B0B9A" w:rsidRDefault="00CB10EE" w:rsidP="00CB10EE">
      <w:pPr>
        <w:pStyle w:val="aff4"/>
        <w:spacing w:line="360" w:lineRule="auto"/>
        <w:ind w:left="480" w:firstLineChars="0" w:firstLine="0"/>
      </w:pPr>
      <w:r w:rsidRPr="00EB5753">
        <w:rPr>
          <w:rFonts w:hint="eastAsia"/>
        </w:rPr>
        <w:t>保管库移库转出</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库存总量</w:t>
            </w:r>
            <w:r w:rsidRPr="00D017B1">
              <w:rPr>
                <w:rFonts w:ascii="仿宋" w:hAnsi="仿宋" w:hint="eastAsia"/>
              </w:rPr>
              <w:t>-</w:t>
            </w:r>
            <w:r w:rsidRPr="00D017B1">
              <w:rPr>
                <w:rFonts w:ascii="仿宋" w:hAnsi="仿宋" w:hint="eastAsia"/>
              </w:rPr>
              <w:t>移库标准重量</w:t>
            </w:r>
          </w:p>
          <w:p w:rsidR="00CB10EE" w:rsidRPr="00D017B1" w:rsidRDefault="00CB10EE" w:rsidP="00A96FDF">
            <w:pPr>
              <w:rPr>
                <w:rFonts w:ascii="仿宋" w:hAnsi="仿宋"/>
              </w:rPr>
            </w:pPr>
            <w:r w:rsidRPr="00D017B1">
              <w:rPr>
                <w:rFonts w:ascii="仿宋" w:hAnsi="仿宋" w:hint="eastAsia"/>
              </w:rPr>
              <w:t>过户冻结库存</w:t>
            </w:r>
            <w:r w:rsidRPr="00D017B1">
              <w:rPr>
                <w:rFonts w:ascii="仿宋" w:hAnsi="仿宋" w:hint="eastAsia"/>
              </w:rPr>
              <w:t>=</w:t>
            </w:r>
            <w:r w:rsidRPr="00D017B1">
              <w:rPr>
                <w:rFonts w:ascii="仿宋" w:hAnsi="仿宋" w:hint="eastAsia"/>
              </w:rPr>
              <w:t>原过户冻结库存</w:t>
            </w:r>
            <w:r w:rsidRPr="00D017B1">
              <w:rPr>
                <w:rFonts w:ascii="仿宋" w:hAnsi="仿宋" w:hint="eastAsia"/>
              </w:rPr>
              <w:t>-</w:t>
            </w:r>
            <w:r w:rsidRPr="00D017B1">
              <w:rPr>
                <w:rFonts w:ascii="仿宋" w:hAnsi="仿宋" w:hint="eastAsia"/>
              </w:rPr>
              <w:t>移库标准重量</w:t>
            </w:r>
          </w:p>
        </w:tc>
        <w:tc>
          <w:tcPr>
            <w:tcW w:w="2313" w:type="dxa"/>
            <w:vMerge w:val="restart"/>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sidRPr="00D017B1">
              <w:rPr>
                <w:rFonts w:ascii="仿宋" w:hAnsi="仿宋" w:hint="eastAsia"/>
              </w:rPr>
              <w:t>计算仓储费积数</w:t>
            </w:r>
          </w:p>
          <w:p w:rsidR="00CB10EE" w:rsidRPr="00D017B1" w:rsidRDefault="00CB10EE" w:rsidP="00A96FDF">
            <w:pPr>
              <w:rPr>
                <w:rFonts w:ascii="仿宋" w:hAnsi="仿宋"/>
              </w:rPr>
            </w:pPr>
            <w:r w:rsidRPr="00D017B1">
              <w:rPr>
                <w:rFonts w:ascii="仿宋" w:hAnsi="仿宋" w:hint="eastAsia"/>
              </w:rPr>
              <w:t>计算实物搬运费</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历史客户库存明细</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库存总量</w:t>
            </w:r>
            <w:r w:rsidRPr="00D017B1">
              <w:rPr>
                <w:rFonts w:ascii="仿宋" w:hAnsi="仿宋" w:hint="eastAsia"/>
              </w:rPr>
              <w:t>-</w:t>
            </w:r>
            <w:r w:rsidRPr="00D017B1">
              <w:rPr>
                <w:rFonts w:ascii="仿宋" w:hAnsi="仿宋" w:hint="eastAsia"/>
              </w:rPr>
              <w:t>移库标准重量</w:t>
            </w:r>
          </w:p>
          <w:p w:rsidR="00CB10EE" w:rsidRPr="00D017B1" w:rsidRDefault="00CB10EE" w:rsidP="00A96FDF">
            <w:pPr>
              <w:rPr>
                <w:rFonts w:ascii="仿宋" w:hAnsi="仿宋"/>
              </w:rPr>
            </w:pPr>
            <w:r w:rsidRPr="00D017B1">
              <w:rPr>
                <w:rFonts w:ascii="仿宋" w:hAnsi="仿宋" w:hint="eastAsia"/>
              </w:rPr>
              <w:t>过户冻结库存</w:t>
            </w:r>
            <w:r w:rsidRPr="00D017B1">
              <w:rPr>
                <w:rFonts w:ascii="仿宋" w:hAnsi="仿宋" w:hint="eastAsia"/>
              </w:rPr>
              <w:t>=</w:t>
            </w:r>
            <w:r w:rsidRPr="00D017B1">
              <w:rPr>
                <w:rFonts w:ascii="仿宋" w:hAnsi="仿宋" w:hint="eastAsia"/>
              </w:rPr>
              <w:t>原过户冻结库存</w:t>
            </w:r>
            <w:r w:rsidRPr="00D017B1">
              <w:rPr>
                <w:rFonts w:ascii="仿宋" w:hAnsi="仿宋" w:hint="eastAsia"/>
              </w:rPr>
              <w:t>-</w:t>
            </w:r>
            <w:r w:rsidRPr="00D017B1">
              <w:rPr>
                <w:rFonts w:ascii="仿宋" w:hAnsi="仿宋" w:hint="eastAsia"/>
              </w:rPr>
              <w:t>移库标准重量</w:t>
            </w:r>
          </w:p>
        </w:tc>
        <w:tc>
          <w:tcPr>
            <w:tcW w:w="2313" w:type="dxa"/>
            <w:vMerge/>
            <w:tcBorders>
              <w:top w:val="nil"/>
              <w:left w:val="nil"/>
              <w:bottom w:val="single" w:sz="4" w:space="0" w:color="auto"/>
              <w:right w:val="single" w:sz="4" w:space="0" w:color="auto"/>
            </w:tcBorders>
            <w:vAlign w:val="center"/>
            <w:hideMark/>
          </w:tcPr>
          <w:p w:rsidR="00CB10EE" w:rsidRPr="00D017B1" w:rsidRDefault="00CB10EE" w:rsidP="00A96FDF">
            <w:pPr>
              <w:widowControl/>
              <w:rPr>
                <w:rFonts w:ascii="仿宋" w:hAnsi="仿宋"/>
              </w:rPr>
            </w:pPr>
          </w:p>
        </w:tc>
      </w:tr>
    </w:tbl>
    <w:p w:rsidR="00CB10EE" w:rsidRPr="004B0B9A" w:rsidRDefault="00CB10EE" w:rsidP="00CB10EE">
      <w:pPr>
        <w:pStyle w:val="aff4"/>
        <w:spacing w:line="360" w:lineRule="auto"/>
        <w:ind w:left="480" w:firstLineChars="0" w:firstLine="0"/>
      </w:pPr>
      <w:r w:rsidRPr="00EB5753">
        <w:rPr>
          <w:rFonts w:hint="eastAsia"/>
        </w:rPr>
        <w:t>交易库移库转入</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库存总量</w:t>
            </w:r>
            <w:r w:rsidRPr="00D017B1">
              <w:rPr>
                <w:rFonts w:ascii="仿宋" w:hAnsi="仿宋" w:hint="eastAsia"/>
              </w:rPr>
              <w:t>+</w:t>
            </w:r>
            <w:r w:rsidRPr="00D017B1">
              <w:rPr>
                <w:rFonts w:ascii="仿宋" w:hAnsi="仿宋" w:hint="eastAsia"/>
              </w:rPr>
              <w:t>移库标准重量</w:t>
            </w:r>
          </w:p>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移库标准重量</w:t>
            </w:r>
          </w:p>
          <w:p w:rsidR="00CB10EE" w:rsidRPr="00D017B1" w:rsidRDefault="00CB10EE" w:rsidP="00A96FDF">
            <w:pPr>
              <w:rPr>
                <w:rFonts w:ascii="仿宋" w:hAnsi="仿宋"/>
              </w:rPr>
            </w:pPr>
            <w:r w:rsidRPr="00D017B1">
              <w:rPr>
                <w:rFonts w:ascii="仿宋" w:hAnsi="仿宋" w:hint="eastAsia"/>
              </w:rPr>
              <w:t>入库溢短总量</w:t>
            </w:r>
            <w:r w:rsidRPr="00D017B1">
              <w:rPr>
                <w:rFonts w:ascii="仿宋" w:hAnsi="仿宋" w:hint="eastAsia"/>
              </w:rPr>
              <w:t>=</w:t>
            </w:r>
            <w:r w:rsidRPr="00D017B1">
              <w:rPr>
                <w:rFonts w:ascii="仿宋" w:hAnsi="仿宋" w:hint="eastAsia"/>
              </w:rPr>
              <w:t>原入库溢短总量</w:t>
            </w:r>
            <w:r w:rsidRPr="00D017B1">
              <w:rPr>
                <w:rFonts w:ascii="仿宋" w:hAnsi="仿宋" w:hint="eastAsia"/>
              </w:rPr>
              <w:t>+</w:t>
            </w:r>
            <w:r w:rsidRPr="00D017B1">
              <w:rPr>
                <w:rFonts w:ascii="仿宋" w:hAnsi="仿宋" w:hint="eastAsia"/>
              </w:rPr>
              <w:t>（移库实际重量</w:t>
            </w:r>
            <w:r w:rsidRPr="00D017B1">
              <w:rPr>
                <w:rFonts w:ascii="仿宋" w:hAnsi="仿宋"/>
              </w:rPr>
              <w:t>–</w:t>
            </w:r>
            <w:r w:rsidRPr="00D017B1">
              <w:rPr>
                <w:rFonts w:ascii="仿宋" w:hAnsi="仿宋" w:hint="eastAsia"/>
              </w:rPr>
              <w:t>移库标准重量）</w:t>
            </w:r>
          </w:p>
          <w:p w:rsidR="00CB10EE" w:rsidRPr="00D017B1" w:rsidRDefault="00CB10EE" w:rsidP="00A96FDF">
            <w:pPr>
              <w:rPr>
                <w:rFonts w:ascii="仿宋" w:hAnsi="仿宋"/>
              </w:rPr>
            </w:pPr>
            <w:r w:rsidRPr="00D017B1">
              <w:rPr>
                <w:rFonts w:ascii="仿宋" w:hAnsi="仿宋" w:hint="eastAsia"/>
              </w:rPr>
              <w:t>未清算入库溢短</w:t>
            </w:r>
            <w:r w:rsidRPr="00D017B1">
              <w:rPr>
                <w:rFonts w:ascii="仿宋" w:hAnsi="仿宋" w:hint="eastAsia"/>
              </w:rPr>
              <w:t>=</w:t>
            </w:r>
            <w:r w:rsidRPr="00D017B1">
              <w:rPr>
                <w:rFonts w:ascii="仿宋" w:hAnsi="仿宋" w:hint="eastAsia"/>
              </w:rPr>
              <w:t>原未清算入库溢短</w:t>
            </w:r>
            <w:r w:rsidRPr="00D017B1">
              <w:rPr>
                <w:rFonts w:ascii="仿宋" w:hAnsi="仿宋" w:hint="eastAsia"/>
              </w:rPr>
              <w:t>+</w:t>
            </w:r>
            <w:r w:rsidRPr="00D017B1">
              <w:rPr>
                <w:rFonts w:ascii="仿宋" w:hAnsi="仿宋" w:hint="eastAsia"/>
              </w:rPr>
              <w:t>（移库实际重量</w:t>
            </w:r>
            <w:r w:rsidRPr="00D017B1">
              <w:rPr>
                <w:rFonts w:ascii="仿宋" w:hAnsi="仿宋"/>
              </w:rPr>
              <w:t>–</w:t>
            </w:r>
            <w:r w:rsidRPr="00D017B1">
              <w:rPr>
                <w:rFonts w:ascii="仿宋" w:hAnsi="仿宋" w:hint="eastAsia"/>
              </w:rPr>
              <w:t>移库标准重量）</w:t>
            </w:r>
          </w:p>
        </w:tc>
        <w:tc>
          <w:tcPr>
            <w:tcW w:w="2313" w:type="dxa"/>
            <w:vMerge w:val="restart"/>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sidRPr="00D017B1">
              <w:rPr>
                <w:rFonts w:ascii="仿宋" w:hAnsi="仿宋" w:hint="eastAsia"/>
              </w:rPr>
              <w:t>计算仓储费积数</w:t>
            </w:r>
          </w:p>
          <w:p w:rsidR="00CB10EE" w:rsidRPr="00D017B1" w:rsidRDefault="00CB10EE" w:rsidP="00A96FDF">
            <w:pPr>
              <w:rPr>
                <w:rFonts w:ascii="仿宋" w:hAnsi="仿宋"/>
              </w:rPr>
            </w:pPr>
            <w:del w:id="545" w:author="think" w:date="2016-03-29T18:10:00Z">
              <w:r w:rsidRPr="00D017B1" w:rsidDel="00AA2325">
                <w:rPr>
                  <w:rFonts w:ascii="仿宋" w:hAnsi="仿宋" w:hint="eastAsia"/>
                </w:rPr>
                <w:delText>计算实物搬运费</w:delText>
              </w:r>
            </w:del>
          </w:p>
          <w:p w:rsidR="00CB10EE" w:rsidRPr="00D017B1" w:rsidRDefault="00CB10EE" w:rsidP="00A96FDF">
            <w:pPr>
              <w:rPr>
                <w:rFonts w:ascii="仿宋" w:hAnsi="仿宋"/>
              </w:rPr>
            </w:pPr>
            <w:r w:rsidRPr="00D017B1">
              <w:rPr>
                <w:rFonts w:ascii="仿宋" w:hAnsi="仿宋" w:hint="eastAsia"/>
              </w:rPr>
              <w:t>计算交易库条块升贴水</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历史客户库存明细</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库存总量</w:t>
            </w:r>
            <w:r w:rsidRPr="00D017B1">
              <w:rPr>
                <w:rFonts w:ascii="仿宋" w:hAnsi="仿宋" w:hint="eastAsia"/>
              </w:rPr>
              <w:t>+</w:t>
            </w:r>
            <w:r w:rsidRPr="00D017B1">
              <w:rPr>
                <w:rFonts w:ascii="仿宋" w:hAnsi="仿宋" w:hint="eastAsia"/>
              </w:rPr>
              <w:t>移库标准重量</w:t>
            </w:r>
          </w:p>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移库标准重量</w:t>
            </w:r>
          </w:p>
        </w:tc>
        <w:tc>
          <w:tcPr>
            <w:tcW w:w="2313" w:type="dxa"/>
            <w:vMerge/>
            <w:tcBorders>
              <w:top w:val="nil"/>
              <w:left w:val="nil"/>
              <w:bottom w:val="single" w:sz="4" w:space="0" w:color="auto"/>
              <w:right w:val="single" w:sz="4" w:space="0" w:color="auto"/>
            </w:tcBorders>
            <w:vAlign w:val="center"/>
            <w:hideMark/>
          </w:tcPr>
          <w:p w:rsidR="00CB10EE" w:rsidRPr="00D017B1" w:rsidRDefault="00CB10EE" w:rsidP="00A96FDF">
            <w:pPr>
              <w:widowControl/>
              <w:rPr>
                <w:rFonts w:ascii="仿宋" w:hAnsi="仿宋"/>
              </w:rPr>
            </w:pPr>
          </w:p>
        </w:tc>
      </w:tr>
    </w:tbl>
    <w:p w:rsidR="00CB10EE" w:rsidRPr="004B0B9A" w:rsidRDefault="00CB10EE" w:rsidP="00CB10EE">
      <w:pPr>
        <w:pStyle w:val="aff4"/>
        <w:spacing w:line="360" w:lineRule="auto"/>
        <w:ind w:left="480" w:firstLineChars="0" w:firstLine="0"/>
      </w:pPr>
      <w:r w:rsidRPr="00EB5753">
        <w:rPr>
          <w:rFonts w:hint="eastAsia"/>
        </w:rPr>
        <w:t>过户业务冻结</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lastRenderedPageBreak/>
              <w:t>历史客户库存</w:t>
            </w:r>
          </w:p>
        </w:tc>
        <w:tc>
          <w:tcPr>
            <w:tcW w:w="5507" w:type="dxa"/>
            <w:tcBorders>
              <w:top w:val="single" w:sz="4" w:space="0" w:color="auto"/>
              <w:left w:val="nil"/>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过户冻结重量</w:t>
            </w:r>
          </w:p>
          <w:p w:rsidR="00CB10EE" w:rsidRPr="00D017B1" w:rsidRDefault="00CB10EE" w:rsidP="00A96FDF">
            <w:pPr>
              <w:rPr>
                <w:rFonts w:ascii="仿宋" w:hAnsi="仿宋"/>
              </w:rPr>
            </w:pPr>
            <w:r w:rsidRPr="00D017B1">
              <w:rPr>
                <w:rFonts w:ascii="仿宋" w:hAnsi="仿宋" w:hint="eastAsia"/>
              </w:rPr>
              <w:t>过户冻结库存</w:t>
            </w:r>
            <w:r w:rsidRPr="00D017B1">
              <w:rPr>
                <w:rFonts w:ascii="仿宋" w:hAnsi="仿宋" w:hint="eastAsia"/>
              </w:rPr>
              <w:t>=</w:t>
            </w:r>
            <w:r w:rsidRPr="00D017B1">
              <w:rPr>
                <w:rFonts w:ascii="仿宋" w:hAnsi="仿宋" w:hint="eastAsia"/>
              </w:rPr>
              <w:t>原过户冻结库存</w:t>
            </w:r>
            <w:r w:rsidRPr="00D017B1">
              <w:rPr>
                <w:rFonts w:ascii="仿宋" w:hAnsi="仿宋" w:hint="eastAsia"/>
              </w:rPr>
              <w:t>+</w:t>
            </w:r>
            <w:r w:rsidRPr="00D017B1">
              <w:rPr>
                <w:rFonts w:ascii="仿宋" w:hAnsi="仿宋" w:hint="eastAsia"/>
              </w:rPr>
              <w:t>过户冻结重量</w:t>
            </w:r>
          </w:p>
        </w:tc>
        <w:tc>
          <w:tcPr>
            <w:tcW w:w="2313" w:type="dxa"/>
            <w:vMerge w:val="restart"/>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sidRPr="00D017B1">
              <w:rPr>
                <w:rFonts w:ascii="仿宋" w:hAnsi="仿宋" w:hint="eastAsia"/>
              </w:rPr>
              <w:t>无</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历史客户库存明细</w:t>
            </w:r>
          </w:p>
        </w:tc>
        <w:tc>
          <w:tcPr>
            <w:tcW w:w="5507" w:type="dxa"/>
            <w:tcBorders>
              <w:top w:val="single" w:sz="4" w:space="0" w:color="auto"/>
              <w:left w:val="nil"/>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过户冻结重量</w:t>
            </w:r>
          </w:p>
          <w:p w:rsidR="00CB10EE" w:rsidRPr="00D017B1" w:rsidRDefault="00CB10EE" w:rsidP="00A96FDF">
            <w:pPr>
              <w:rPr>
                <w:rFonts w:ascii="仿宋" w:hAnsi="仿宋"/>
              </w:rPr>
            </w:pPr>
            <w:r w:rsidRPr="00D017B1">
              <w:rPr>
                <w:rFonts w:ascii="仿宋" w:hAnsi="仿宋" w:hint="eastAsia"/>
              </w:rPr>
              <w:t>过户冻结库存</w:t>
            </w:r>
            <w:r w:rsidRPr="00D017B1">
              <w:rPr>
                <w:rFonts w:ascii="仿宋" w:hAnsi="仿宋" w:hint="eastAsia"/>
              </w:rPr>
              <w:t>=</w:t>
            </w:r>
            <w:r w:rsidRPr="00D017B1">
              <w:rPr>
                <w:rFonts w:ascii="仿宋" w:hAnsi="仿宋" w:hint="eastAsia"/>
              </w:rPr>
              <w:t>原过户冻结库存</w:t>
            </w:r>
            <w:r w:rsidRPr="00D017B1">
              <w:rPr>
                <w:rFonts w:ascii="仿宋" w:hAnsi="仿宋" w:hint="eastAsia"/>
              </w:rPr>
              <w:t>+</w:t>
            </w:r>
            <w:r w:rsidRPr="00D017B1">
              <w:rPr>
                <w:rFonts w:ascii="仿宋" w:hAnsi="仿宋" w:hint="eastAsia"/>
              </w:rPr>
              <w:t>过户冻结重量</w:t>
            </w:r>
          </w:p>
        </w:tc>
        <w:tc>
          <w:tcPr>
            <w:tcW w:w="2313" w:type="dxa"/>
            <w:vMerge/>
            <w:tcBorders>
              <w:top w:val="nil"/>
              <w:left w:val="nil"/>
              <w:bottom w:val="single" w:sz="4" w:space="0" w:color="auto"/>
              <w:right w:val="single" w:sz="4" w:space="0" w:color="auto"/>
            </w:tcBorders>
            <w:vAlign w:val="center"/>
            <w:hideMark/>
          </w:tcPr>
          <w:p w:rsidR="00CB10EE" w:rsidRPr="00D017B1" w:rsidRDefault="00CB10EE" w:rsidP="00A96FDF">
            <w:pPr>
              <w:widowControl/>
              <w:rPr>
                <w:rFonts w:ascii="仿宋" w:hAnsi="仿宋"/>
              </w:rPr>
            </w:pPr>
          </w:p>
        </w:tc>
      </w:tr>
    </w:tbl>
    <w:p w:rsidR="00CB10EE" w:rsidRPr="004B0B9A" w:rsidRDefault="00CB10EE" w:rsidP="00CB10EE">
      <w:pPr>
        <w:pStyle w:val="aff4"/>
        <w:spacing w:line="360" w:lineRule="auto"/>
        <w:ind w:left="480" w:firstLineChars="0" w:firstLine="0"/>
      </w:pPr>
      <w:r w:rsidRPr="00EB5753">
        <w:rPr>
          <w:rFonts w:hint="eastAsia"/>
        </w:rPr>
        <w:t>过户业务解冻</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过户解冻重量</w:t>
            </w:r>
          </w:p>
          <w:p w:rsidR="00CB10EE" w:rsidRPr="00D017B1" w:rsidRDefault="00CB10EE" w:rsidP="00A96FDF">
            <w:pPr>
              <w:rPr>
                <w:rFonts w:ascii="仿宋" w:hAnsi="仿宋"/>
              </w:rPr>
            </w:pPr>
            <w:r w:rsidRPr="00D017B1">
              <w:rPr>
                <w:rFonts w:ascii="仿宋" w:hAnsi="仿宋" w:hint="eastAsia"/>
              </w:rPr>
              <w:t>过户冻结库存</w:t>
            </w:r>
            <w:r w:rsidRPr="00D017B1">
              <w:rPr>
                <w:rFonts w:ascii="仿宋" w:hAnsi="仿宋" w:hint="eastAsia"/>
              </w:rPr>
              <w:t>=</w:t>
            </w:r>
            <w:r w:rsidRPr="00D017B1">
              <w:rPr>
                <w:rFonts w:ascii="仿宋" w:hAnsi="仿宋" w:hint="eastAsia"/>
              </w:rPr>
              <w:t>原过户冻结库存</w:t>
            </w:r>
            <w:r w:rsidRPr="00D017B1">
              <w:rPr>
                <w:rFonts w:ascii="仿宋" w:hAnsi="仿宋" w:hint="eastAsia"/>
              </w:rPr>
              <w:t>-</w:t>
            </w:r>
            <w:r w:rsidRPr="00D017B1">
              <w:rPr>
                <w:rFonts w:ascii="仿宋" w:hAnsi="仿宋" w:hint="eastAsia"/>
              </w:rPr>
              <w:t>过户解冻重量</w:t>
            </w:r>
          </w:p>
        </w:tc>
        <w:tc>
          <w:tcPr>
            <w:tcW w:w="2313" w:type="dxa"/>
            <w:vMerge w:val="restart"/>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sidRPr="00D017B1">
              <w:rPr>
                <w:rFonts w:ascii="仿宋" w:hAnsi="仿宋" w:hint="eastAsia"/>
              </w:rPr>
              <w:t>无</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历史客户库存明细</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过户解冻重量</w:t>
            </w:r>
          </w:p>
          <w:p w:rsidR="00CB10EE" w:rsidRPr="00D017B1" w:rsidRDefault="00CB10EE" w:rsidP="00A96FDF">
            <w:pPr>
              <w:rPr>
                <w:rFonts w:ascii="仿宋" w:hAnsi="仿宋"/>
              </w:rPr>
            </w:pPr>
            <w:r w:rsidRPr="00D017B1">
              <w:rPr>
                <w:rFonts w:ascii="仿宋" w:hAnsi="仿宋" w:hint="eastAsia"/>
              </w:rPr>
              <w:t>过户冻结库存</w:t>
            </w:r>
            <w:r w:rsidRPr="00D017B1">
              <w:rPr>
                <w:rFonts w:ascii="仿宋" w:hAnsi="仿宋" w:hint="eastAsia"/>
              </w:rPr>
              <w:t>=</w:t>
            </w:r>
            <w:r w:rsidRPr="00D017B1">
              <w:rPr>
                <w:rFonts w:ascii="仿宋" w:hAnsi="仿宋" w:hint="eastAsia"/>
              </w:rPr>
              <w:t>原过户冻结库存</w:t>
            </w:r>
            <w:r w:rsidRPr="00D017B1">
              <w:rPr>
                <w:rFonts w:ascii="仿宋" w:hAnsi="仿宋" w:hint="eastAsia"/>
              </w:rPr>
              <w:t>-</w:t>
            </w:r>
            <w:r w:rsidRPr="00D017B1">
              <w:rPr>
                <w:rFonts w:ascii="仿宋" w:hAnsi="仿宋" w:hint="eastAsia"/>
              </w:rPr>
              <w:t>过户解冻重量</w:t>
            </w:r>
          </w:p>
        </w:tc>
        <w:tc>
          <w:tcPr>
            <w:tcW w:w="2313" w:type="dxa"/>
            <w:vMerge/>
            <w:tcBorders>
              <w:top w:val="nil"/>
              <w:left w:val="nil"/>
              <w:bottom w:val="single" w:sz="4" w:space="0" w:color="auto"/>
              <w:right w:val="single" w:sz="4" w:space="0" w:color="auto"/>
            </w:tcBorders>
            <w:vAlign w:val="center"/>
            <w:hideMark/>
          </w:tcPr>
          <w:p w:rsidR="00CB10EE" w:rsidRPr="00D017B1" w:rsidRDefault="00CB10EE" w:rsidP="00A96FDF">
            <w:pPr>
              <w:widowControl/>
              <w:rPr>
                <w:rFonts w:ascii="仿宋" w:hAnsi="仿宋"/>
              </w:rPr>
            </w:pPr>
          </w:p>
        </w:tc>
      </w:tr>
    </w:tbl>
    <w:p w:rsidR="00CB10EE" w:rsidRPr="004B0B9A" w:rsidRDefault="00CB10EE" w:rsidP="00CB10EE">
      <w:pPr>
        <w:pStyle w:val="aff4"/>
        <w:spacing w:line="360" w:lineRule="auto"/>
        <w:ind w:left="480" w:firstLineChars="0" w:firstLine="0"/>
      </w:pPr>
      <w:r w:rsidRPr="00EB5753">
        <w:rPr>
          <w:rFonts w:hint="eastAsia"/>
        </w:rPr>
        <w:t>充抵透支库存</w:t>
      </w:r>
    </w:p>
    <w:tbl>
      <w:tblPr>
        <w:tblW w:w="9356" w:type="dxa"/>
        <w:jc w:val="center"/>
        <w:tblLayout w:type="fixed"/>
        <w:tblLook w:val="04A0" w:firstRow="1" w:lastRow="0" w:firstColumn="1" w:lastColumn="0" w:noHBand="0" w:noVBand="1"/>
      </w:tblPr>
      <w:tblGrid>
        <w:gridCol w:w="1536"/>
        <w:gridCol w:w="4518"/>
        <w:gridCol w:w="3302"/>
      </w:tblGrid>
      <w:tr w:rsidR="00CB10EE" w:rsidRPr="00D017B1" w:rsidTr="00CB10EE">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涉及范围</w:t>
            </w:r>
          </w:p>
        </w:tc>
        <w:tc>
          <w:tcPr>
            <w:tcW w:w="4518"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库存处理</w:t>
            </w:r>
          </w:p>
        </w:tc>
        <w:tc>
          <w:tcPr>
            <w:tcW w:w="3302"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CB10EE">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w:t>
            </w:r>
          </w:p>
        </w:tc>
        <w:tc>
          <w:tcPr>
            <w:tcW w:w="4518" w:type="dxa"/>
            <w:tcBorders>
              <w:top w:val="single" w:sz="4" w:space="0" w:color="auto"/>
              <w:left w:val="nil"/>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未清算入库溢短</w:t>
            </w:r>
            <w:r w:rsidRPr="00D017B1">
              <w:rPr>
                <w:rFonts w:ascii="仿宋" w:hAnsi="仿宋" w:hint="eastAsia"/>
              </w:rPr>
              <w:t>=</w:t>
            </w:r>
            <w:r w:rsidRPr="00D017B1">
              <w:rPr>
                <w:rFonts w:ascii="仿宋" w:hAnsi="仿宋" w:hint="eastAsia"/>
              </w:rPr>
              <w:t>原未清算入库溢短</w:t>
            </w:r>
            <w:r w:rsidRPr="00D017B1">
              <w:rPr>
                <w:rFonts w:ascii="仿宋" w:hAnsi="仿宋" w:hint="eastAsia"/>
              </w:rPr>
              <w:t>-</w:t>
            </w:r>
            <w:r w:rsidRPr="00D017B1">
              <w:rPr>
                <w:rFonts w:ascii="仿宋" w:hAnsi="仿宋" w:hint="eastAsia"/>
              </w:rPr>
              <w:t>分摊的未清算入库溢短</w:t>
            </w:r>
          </w:p>
        </w:tc>
        <w:tc>
          <w:tcPr>
            <w:tcW w:w="3302" w:type="dxa"/>
            <w:vMerge w:val="restart"/>
            <w:tcBorders>
              <w:top w:val="nil"/>
              <w:left w:val="nil"/>
              <w:bottom w:val="single" w:sz="4" w:space="0" w:color="auto"/>
              <w:right w:val="single" w:sz="4" w:space="0" w:color="auto"/>
            </w:tcBorders>
            <w:vAlign w:val="center"/>
            <w:hideMark/>
          </w:tcPr>
          <w:p w:rsidR="00CB10EE" w:rsidRPr="00D017B1" w:rsidRDefault="00CB10EE" w:rsidP="00A96FDF">
            <w:pPr>
              <w:rPr>
                <w:rFonts w:ascii="仿宋" w:hAnsi="仿宋"/>
              </w:rPr>
            </w:pPr>
            <w:r w:rsidRPr="00D017B1">
              <w:rPr>
                <w:rFonts w:ascii="仿宋" w:hAnsi="仿宋" w:hint="eastAsia"/>
              </w:rPr>
              <w:t>对于黄金铂金这类不交割到条块的品种，剩余库存卖出时计算运保费。</w:t>
            </w:r>
          </w:p>
          <w:p w:rsidR="00CB10EE" w:rsidRPr="00D017B1" w:rsidRDefault="00CB10EE" w:rsidP="00ED3AA4">
            <w:pPr>
              <w:rPr>
                <w:rFonts w:ascii="仿宋" w:hAnsi="仿宋"/>
              </w:rPr>
            </w:pPr>
            <w:r w:rsidRPr="00D017B1">
              <w:rPr>
                <w:rFonts w:ascii="仿宋" w:hAnsi="仿宋" w:hint="eastAsia"/>
              </w:rPr>
              <w:t>对于黄金铂金这类不交割到条块的品种，</w:t>
            </w:r>
            <w:r>
              <w:rPr>
                <w:rFonts w:ascii="仿宋" w:hAnsi="仿宋" w:hint="eastAsia"/>
              </w:rPr>
              <w:t>如果</w:t>
            </w:r>
            <w:r w:rsidRPr="00D017B1">
              <w:rPr>
                <w:rFonts w:ascii="仿宋" w:hAnsi="仿宋" w:hint="eastAsia"/>
              </w:rPr>
              <w:t>充抵</w:t>
            </w:r>
            <w:r>
              <w:rPr>
                <w:rFonts w:ascii="仿宋" w:hAnsi="仿宋" w:hint="eastAsia"/>
              </w:rPr>
              <w:t>减</w:t>
            </w:r>
            <w:r w:rsidRPr="00D017B1">
              <w:rPr>
                <w:rFonts w:ascii="仿宋" w:hAnsi="仿宋" w:hint="eastAsia"/>
              </w:rPr>
              <w:t>少剩余库存账户的实物</w:t>
            </w:r>
            <w:del w:id="546" w:author="李田" w:date="2016-03-24T14:40:00Z">
              <w:r w:rsidDel="00ED3AA4">
                <w:rPr>
                  <w:rFonts w:ascii="仿宋" w:hAnsi="仿宋" w:hint="eastAsia"/>
                </w:rPr>
                <w:delText>或</w:delText>
              </w:r>
              <w:r w:rsidDel="00ED3AA4">
                <w:rPr>
                  <w:rFonts w:ascii="仿宋" w:hAnsi="仿宋" w:hint="eastAsia"/>
                </w:rPr>
                <w:delText>9997</w:delText>
              </w:r>
              <w:r w:rsidDel="00ED3AA4">
                <w:rPr>
                  <w:rFonts w:ascii="仿宋" w:hAnsi="仿宋" w:hint="eastAsia"/>
                </w:rPr>
                <w:delText>账户实物</w:delText>
              </w:r>
            </w:del>
            <w:r>
              <w:rPr>
                <w:rFonts w:ascii="仿宋" w:hAnsi="仿宋" w:hint="eastAsia"/>
              </w:rPr>
              <w:t>后</w:t>
            </w:r>
            <w:r w:rsidRPr="00D017B1">
              <w:rPr>
                <w:rFonts w:ascii="仿宋" w:hAnsi="仿宋" w:hint="eastAsia"/>
              </w:rPr>
              <w:t>，卖出方客户库存中对应席位对应品种的库存总量变为零，结清未清算入库溢短金额，产生入库溢短流水。</w:t>
            </w:r>
          </w:p>
        </w:tc>
      </w:tr>
      <w:tr w:rsidR="00CB10EE" w:rsidRPr="00D017B1" w:rsidTr="00CB10EE">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历史客户库存明细</w:t>
            </w:r>
          </w:p>
        </w:tc>
        <w:tc>
          <w:tcPr>
            <w:tcW w:w="4518" w:type="dxa"/>
            <w:tcBorders>
              <w:top w:val="single" w:sz="4" w:space="0" w:color="auto"/>
              <w:left w:val="nil"/>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原库存总量</w:t>
            </w:r>
            <w:r w:rsidRPr="00D017B1">
              <w:rPr>
                <w:rFonts w:ascii="仿宋" w:hAnsi="仿宋" w:hint="eastAsia"/>
              </w:rPr>
              <w:t>+</w:t>
            </w:r>
            <w:r w:rsidRPr="00D017B1">
              <w:rPr>
                <w:rFonts w:ascii="仿宋" w:hAnsi="仿宋" w:hint="eastAsia"/>
              </w:rPr>
              <w:t>充抵库存重量</w:t>
            </w:r>
          </w:p>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原可用库存</w:t>
            </w:r>
            <w:r w:rsidRPr="00D017B1">
              <w:rPr>
                <w:rFonts w:ascii="仿宋" w:hAnsi="仿宋" w:hint="eastAsia"/>
              </w:rPr>
              <w:t>+</w:t>
            </w:r>
            <w:r w:rsidRPr="00D017B1">
              <w:rPr>
                <w:rFonts w:ascii="仿宋" w:hAnsi="仿宋" w:hint="eastAsia"/>
              </w:rPr>
              <w:t>充抵库存重量</w:t>
            </w:r>
          </w:p>
          <w:p w:rsidR="00CB10EE" w:rsidRPr="00D017B1" w:rsidRDefault="00CB10EE" w:rsidP="00A96FDF">
            <w:pPr>
              <w:rPr>
                <w:rFonts w:ascii="仿宋" w:hAnsi="仿宋"/>
              </w:rPr>
            </w:pPr>
          </w:p>
          <w:p w:rsidR="00CB10EE" w:rsidRPr="00D017B1" w:rsidRDefault="00CB10EE" w:rsidP="00ED3AA4">
            <w:pPr>
              <w:rPr>
                <w:rFonts w:ascii="仿宋" w:hAnsi="仿宋"/>
              </w:rPr>
            </w:pPr>
            <w:r w:rsidRPr="00D017B1">
              <w:rPr>
                <w:rFonts w:ascii="仿宋" w:hAnsi="仿宋" w:hint="eastAsia"/>
              </w:rPr>
              <w:t>仓库代码一定是</w:t>
            </w:r>
            <w:del w:id="547" w:author="李田" w:date="2016-03-24T14:40:00Z">
              <w:r w:rsidRPr="00D017B1" w:rsidDel="00ED3AA4">
                <w:rPr>
                  <w:rFonts w:ascii="仿宋" w:hAnsi="仿宋" w:hint="eastAsia"/>
                </w:rPr>
                <w:delText>交易获得</w:delText>
              </w:r>
            </w:del>
            <w:r w:rsidRPr="00D017B1">
              <w:rPr>
                <w:rFonts w:ascii="仿宋" w:hAnsi="仿宋" w:hint="eastAsia"/>
              </w:rPr>
              <w:t>买入货权账户</w:t>
            </w:r>
            <w:r w:rsidRPr="00D017B1">
              <w:rPr>
                <w:rFonts w:ascii="仿宋" w:hAnsi="仿宋" w:hint="eastAsia"/>
              </w:rPr>
              <w:t>9998</w:t>
            </w:r>
          </w:p>
        </w:tc>
        <w:tc>
          <w:tcPr>
            <w:tcW w:w="3302" w:type="dxa"/>
            <w:vMerge/>
            <w:tcBorders>
              <w:top w:val="nil"/>
              <w:left w:val="nil"/>
              <w:bottom w:val="single" w:sz="4" w:space="0" w:color="auto"/>
              <w:right w:val="single" w:sz="4" w:space="0" w:color="auto"/>
            </w:tcBorders>
            <w:vAlign w:val="center"/>
            <w:hideMark/>
          </w:tcPr>
          <w:p w:rsidR="00CB10EE" w:rsidRPr="00D017B1" w:rsidRDefault="00CB10EE" w:rsidP="00A96FDF">
            <w:pPr>
              <w:widowControl/>
              <w:rPr>
                <w:rFonts w:ascii="仿宋" w:hAnsi="仿宋"/>
              </w:rPr>
            </w:pPr>
          </w:p>
        </w:tc>
      </w:tr>
    </w:tbl>
    <w:p w:rsidR="00CB10EE" w:rsidRPr="004B0B9A" w:rsidRDefault="00CB10EE" w:rsidP="00CB10EE">
      <w:pPr>
        <w:pStyle w:val="aff4"/>
        <w:spacing w:line="360" w:lineRule="auto"/>
        <w:ind w:left="480" w:firstLineChars="0" w:firstLine="0"/>
      </w:pPr>
      <w:r w:rsidRPr="00EB5753">
        <w:rPr>
          <w:rFonts w:hint="eastAsia"/>
        </w:rPr>
        <w:t>减少已充抵</w:t>
      </w:r>
      <w:r w:rsidRPr="00EB5753">
        <w:t>库存</w:t>
      </w:r>
    </w:p>
    <w:tbl>
      <w:tblPr>
        <w:tblW w:w="9356" w:type="dxa"/>
        <w:jc w:val="center"/>
        <w:tblLayout w:type="fixed"/>
        <w:tblLook w:val="04A0" w:firstRow="1" w:lastRow="0" w:firstColumn="1" w:lastColumn="0" w:noHBand="0" w:noVBand="1"/>
      </w:tblPr>
      <w:tblGrid>
        <w:gridCol w:w="1536"/>
        <w:gridCol w:w="5507"/>
        <w:gridCol w:w="2313"/>
      </w:tblGrid>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涉及范围</w:t>
            </w:r>
          </w:p>
        </w:tc>
        <w:tc>
          <w:tcPr>
            <w:tcW w:w="5507"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库存处理规则</w:t>
            </w:r>
          </w:p>
        </w:tc>
        <w:tc>
          <w:tcPr>
            <w:tcW w:w="2313" w:type="dxa"/>
            <w:tcBorders>
              <w:top w:val="single" w:sz="4" w:space="0" w:color="auto"/>
              <w:left w:val="nil"/>
              <w:bottom w:val="single" w:sz="4" w:space="0" w:color="auto"/>
              <w:right w:val="single" w:sz="4" w:space="0" w:color="auto"/>
            </w:tcBorders>
            <w:shd w:val="clear" w:color="auto" w:fill="D9D9D9"/>
            <w:hideMark/>
          </w:tcPr>
          <w:p w:rsidR="00CB10EE" w:rsidRPr="00D017B1" w:rsidRDefault="00CB10EE" w:rsidP="00A96FDF">
            <w:pPr>
              <w:jc w:val="center"/>
              <w:rPr>
                <w:rFonts w:ascii="仿宋" w:hAnsi="仿宋"/>
                <w:b/>
              </w:rPr>
            </w:pPr>
            <w:r w:rsidRPr="00D017B1">
              <w:rPr>
                <w:rFonts w:ascii="仿宋" w:hAnsi="仿宋" w:hint="eastAsia"/>
                <w:b/>
              </w:rPr>
              <w:t>其它处理</w:t>
            </w:r>
          </w:p>
        </w:tc>
      </w:tr>
      <w:tr w:rsidR="00CB10EE" w:rsidRPr="00D017B1" w:rsidTr="00A96FDF">
        <w:trPr>
          <w:jc w:val="center"/>
        </w:trPr>
        <w:tc>
          <w:tcPr>
            <w:tcW w:w="1536" w:type="dxa"/>
            <w:tcBorders>
              <w:top w:val="single" w:sz="4" w:space="0" w:color="auto"/>
              <w:left w:val="single" w:sz="4" w:space="0" w:color="auto"/>
              <w:bottom w:val="single" w:sz="4" w:space="0" w:color="auto"/>
              <w:right w:val="single" w:sz="4" w:space="0" w:color="auto"/>
            </w:tcBorders>
            <w:hideMark/>
          </w:tcPr>
          <w:p w:rsidR="00CB10EE" w:rsidRPr="00D017B1" w:rsidRDefault="00CB10EE" w:rsidP="00A96FDF">
            <w:pPr>
              <w:rPr>
                <w:rFonts w:ascii="仿宋" w:hAnsi="仿宋"/>
              </w:rPr>
            </w:pPr>
            <w:r w:rsidRPr="00D017B1">
              <w:rPr>
                <w:rFonts w:ascii="仿宋" w:hAnsi="仿宋" w:hint="eastAsia"/>
              </w:rPr>
              <w:t>历史客户库存明细</w:t>
            </w:r>
          </w:p>
        </w:tc>
        <w:tc>
          <w:tcPr>
            <w:tcW w:w="5507" w:type="dxa"/>
            <w:tcBorders>
              <w:top w:val="single" w:sz="4" w:space="0" w:color="auto"/>
              <w:left w:val="nil"/>
              <w:bottom w:val="single" w:sz="4" w:space="0" w:color="auto"/>
              <w:right w:val="single" w:sz="4" w:space="0" w:color="auto"/>
            </w:tcBorders>
          </w:tcPr>
          <w:p w:rsidR="00CB10EE" w:rsidRPr="00D017B1" w:rsidRDefault="00CB10EE" w:rsidP="00A96FDF">
            <w:pPr>
              <w:rPr>
                <w:rFonts w:ascii="仿宋" w:hAnsi="仿宋"/>
              </w:rPr>
            </w:pPr>
            <w:r w:rsidRPr="00D017B1">
              <w:rPr>
                <w:rFonts w:ascii="仿宋" w:hAnsi="仿宋" w:hint="eastAsia"/>
              </w:rPr>
              <w:t>库存总量</w:t>
            </w:r>
            <w:r w:rsidRPr="00D017B1">
              <w:rPr>
                <w:rFonts w:ascii="仿宋" w:hAnsi="仿宋" w:hint="eastAsia"/>
              </w:rPr>
              <w:t>=</w:t>
            </w:r>
            <w:r w:rsidRPr="00D017B1">
              <w:rPr>
                <w:rFonts w:ascii="仿宋" w:hAnsi="仿宋" w:hint="eastAsia"/>
              </w:rPr>
              <w:t>库存总量</w:t>
            </w:r>
            <w:r w:rsidRPr="00D017B1">
              <w:rPr>
                <w:rFonts w:ascii="仿宋" w:hAnsi="仿宋" w:hint="eastAsia"/>
              </w:rPr>
              <w:t>-</w:t>
            </w:r>
            <w:r w:rsidRPr="00D017B1">
              <w:rPr>
                <w:rFonts w:ascii="仿宋" w:hAnsi="仿宋" w:hint="eastAsia"/>
              </w:rPr>
              <w:t>已充抵库存重量</w:t>
            </w:r>
          </w:p>
          <w:p w:rsidR="00CB10EE" w:rsidRPr="00D017B1" w:rsidRDefault="00CB10EE" w:rsidP="00A96FDF">
            <w:pPr>
              <w:rPr>
                <w:rFonts w:ascii="仿宋" w:hAnsi="仿宋"/>
              </w:rPr>
            </w:pPr>
            <w:r w:rsidRPr="00D017B1">
              <w:rPr>
                <w:rFonts w:ascii="仿宋" w:hAnsi="仿宋" w:hint="eastAsia"/>
              </w:rPr>
              <w:t>可用库存</w:t>
            </w:r>
            <w:r w:rsidRPr="00D017B1">
              <w:rPr>
                <w:rFonts w:ascii="仿宋" w:hAnsi="仿宋" w:hint="eastAsia"/>
              </w:rPr>
              <w:t>=</w:t>
            </w:r>
            <w:r w:rsidRPr="00D017B1">
              <w:rPr>
                <w:rFonts w:ascii="仿宋" w:hAnsi="仿宋" w:hint="eastAsia"/>
              </w:rPr>
              <w:t>可用库存</w:t>
            </w:r>
            <w:r w:rsidRPr="00D017B1">
              <w:rPr>
                <w:rFonts w:ascii="仿宋" w:hAnsi="仿宋" w:hint="eastAsia"/>
              </w:rPr>
              <w:t>-</w:t>
            </w:r>
            <w:r w:rsidRPr="00D017B1">
              <w:rPr>
                <w:rFonts w:ascii="仿宋" w:hAnsi="仿宋" w:hint="eastAsia"/>
              </w:rPr>
              <w:t>已充抵库存重量</w:t>
            </w:r>
          </w:p>
        </w:tc>
        <w:tc>
          <w:tcPr>
            <w:tcW w:w="2313" w:type="dxa"/>
            <w:tcBorders>
              <w:top w:val="nil"/>
              <w:left w:val="nil"/>
              <w:bottom w:val="single" w:sz="4" w:space="0" w:color="auto"/>
              <w:right w:val="single" w:sz="4" w:space="0" w:color="auto"/>
            </w:tcBorders>
            <w:vAlign w:val="center"/>
          </w:tcPr>
          <w:p w:rsidR="00CB10EE" w:rsidRPr="00D017B1" w:rsidRDefault="00CB10EE" w:rsidP="00A96FDF">
            <w:pPr>
              <w:widowControl/>
              <w:rPr>
                <w:rFonts w:ascii="仿宋" w:hAnsi="仿宋"/>
              </w:rPr>
            </w:pPr>
            <w:r w:rsidRPr="00D017B1">
              <w:rPr>
                <w:rFonts w:ascii="仿宋" w:hAnsi="仿宋" w:hint="eastAsia"/>
              </w:rPr>
              <w:t>计算仓储费积数</w:t>
            </w:r>
          </w:p>
        </w:tc>
      </w:tr>
    </w:tbl>
    <w:p w:rsidR="00CB10EE" w:rsidRPr="00CB10EE" w:rsidRDefault="00CB10EE" w:rsidP="00CB10EE"/>
    <w:p w:rsidR="00E84310" w:rsidRDefault="00E84310" w:rsidP="00455B1F">
      <w:pPr>
        <w:pStyle w:val="21"/>
        <w:widowControl/>
        <w:numPr>
          <w:ilvl w:val="1"/>
          <w:numId w:val="27"/>
        </w:numPr>
        <w:adjustRightInd/>
        <w:snapToGrid/>
        <w:spacing w:before="260" w:after="270" w:line="416" w:lineRule="atLeast"/>
        <w:rPr>
          <w:rFonts w:hAnsi="黑体"/>
          <w:bCs w:val="0"/>
          <w:kern w:val="0"/>
          <w:szCs w:val="20"/>
        </w:rPr>
      </w:pPr>
      <w:bookmarkStart w:id="548" w:name="_Toc436408932"/>
      <w:r w:rsidRPr="00C941CA">
        <w:rPr>
          <w:rFonts w:hAnsi="黑体" w:hint="eastAsia"/>
          <w:bCs w:val="0"/>
          <w:kern w:val="0"/>
          <w:szCs w:val="20"/>
        </w:rPr>
        <w:t>新增的费用</w:t>
      </w:r>
      <w:bookmarkEnd w:id="548"/>
    </w:p>
    <w:p w:rsidR="002C5ABF" w:rsidRPr="002C5ABF" w:rsidRDefault="00CB10EE" w:rsidP="002C5ABF">
      <w:pPr>
        <w:pStyle w:val="aff4"/>
        <w:spacing w:line="360" w:lineRule="auto"/>
        <w:ind w:firstLineChars="200" w:firstLine="480"/>
      </w:pPr>
      <w:r>
        <w:rPr>
          <w:rFonts w:hint="eastAsia"/>
        </w:rPr>
        <w:t>GEMS-2</w:t>
      </w:r>
      <w:r>
        <w:rPr>
          <w:rFonts w:hint="eastAsia"/>
        </w:rPr>
        <w:t>中纳入</w:t>
      </w:r>
      <w:r w:rsidR="002C5ABF" w:rsidRPr="002C5ABF">
        <w:rPr>
          <w:rFonts w:hint="eastAsia"/>
        </w:rPr>
        <w:t>系统</w:t>
      </w:r>
      <w:r>
        <w:rPr>
          <w:rFonts w:hint="eastAsia"/>
        </w:rPr>
        <w:t>清算的</w:t>
      </w:r>
      <w:r w:rsidR="002C5ABF" w:rsidRPr="002C5ABF">
        <w:rPr>
          <w:rFonts w:hint="eastAsia"/>
        </w:rPr>
        <w:t>新增交割储运相关费用</w:t>
      </w:r>
      <w:r>
        <w:rPr>
          <w:rFonts w:hint="eastAsia"/>
        </w:rPr>
        <w:t>如下</w:t>
      </w:r>
      <w:r w:rsidR="002C5ABF" w:rsidRPr="002C5ABF">
        <w:rPr>
          <w:rFonts w:hint="eastAsia"/>
        </w:rPr>
        <w:t>：库存划转过户费、入库费、出库费、实物搬运费</w:t>
      </w:r>
      <w:r>
        <w:rPr>
          <w:rFonts w:hint="eastAsia"/>
        </w:rPr>
        <w:t>、租借利息</w:t>
      </w:r>
      <w:r w:rsidR="002C5ABF" w:rsidRPr="002C5ABF">
        <w:rPr>
          <w:rFonts w:hint="eastAsia"/>
        </w:rPr>
        <w:t>。</w:t>
      </w:r>
    </w:p>
    <w:p w:rsidR="00CB10EE" w:rsidRDefault="00CB10EE" w:rsidP="00CB10EE">
      <w:pPr>
        <w:pStyle w:val="aff4"/>
        <w:spacing w:line="360" w:lineRule="auto"/>
        <w:ind w:firstLineChars="200" w:firstLine="480"/>
      </w:pPr>
      <w:r>
        <w:rPr>
          <w:rFonts w:hint="eastAsia"/>
        </w:rPr>
        <w:t>库存划转过户费由交易所收取。</w:t>
      </w:r>
    </w:p>
    <w:p w:rsidR="00CB10EE" w:rsidRPr="00731510" w:rsidRDefault="00CB10EE" w:rsidP="00CB10EE">
      <w:pPr>
        <w:pStyle w:val="aff4"/>
        <w:spacing w:line="360" w:lineRule="auto"/>
        <w:ind w:firstLineChars="200" w:firstLine="480"/>
      </w:pPr>
      <w:r>
        <w:rPr>
          <w:rFonts w:hint="eastAsia"/>
        </w:rPr>
        <w:t>租借利息交易所代收代付，对于需要交易所协助清算租借利息的双方客户，先</w:t>
      </w:r>
      <w:r w:rsidRPr="00D017B1">
        <w:rPr>
          <w:rFonts w:ascii="仿宋" w:hAnsi="仿宋" w:hint="eastAsia"/>
        </w:rPr>
        <w:t>向</w:t>
      </w:r>
      <w:r>
        <w:rPr>
          <w:rFonts w:ascii="仿宋" w:hAnsi="仿宋" w:hint="eastAsia"/>
        </w:rPr>
        <w:t>还金方</w:t>
      </w:r>
      <w:r w:rsidRPr="00D017B1">
        <w:rPr>
          <w:rFonts w:ascii="仿宋" w:hAnsi="仿宋" w:hint="eastAsia"/>
        </w:rPr>
        <w:t>客户收</w:t>
      </w:r>
      <w:r>
        <w:rPr>
          <w:rFonts w:ascii="仿宋" w:hAnsi="仿宋" w:hint="eastAsia"/>
        </w:rPr>
        <w:t>取租借利息，</w:t>
      </w:r>
      <w:r w:rsidRPr="00D017B1">
        <w:rPr>
          <w:rFonts w:ascii="仿宋" w:hAnsi="仿宋" w:hint="eastAsia"/>
        </w:rPr>
        <w:t>再支付给</w:t>
      </w:r>
      <w:r>
        <w:rPr>
          <w:rFonts w:ascii="仿宋" w:hAnsi="仿宋" w:hint="eastAsia"/>
        </w:rPr>
        <w:t>收金方</w:t>
      </w:r>
      <w:r w:rsidRPr="00D017B1">
        <w:rPr>
          <w:rFonts w:ascii="仿宋" w:hAnsi="仿宋" w:hint="eastAsia"/>
        </w:rPr>
        <w:t>客户。</w:t>
      </w:r>
    </w:p>
    <w:p w:rsidR="002C5ABF" w:rsidRDefault="00CB10EE" w:rsidP="00CB10EE">
      <w:pPr>
        <w:pStyle w:val="aff4"/>
        <w:spacing w:line="360" w:lineRule="auto"/>
        <w:ind w:firstLineChars="200" w:firstLine="480"/>
        <w:rPr>
          <w:ins w:id="549" w:author="think" w:date="2016-03-30T15:12:00Z"/>
        </w:rPr>
      </w:pPr>
      <w:r>
        <w:rPr>
          <w:rFonts w:hint="eastAsia"/>
        </w:rPr>
        <w:t>除库存划转过户费、租借利息外，其余新增</w:t>
      </w:r>
      <w:r w:rsidR="002C5ABF" w:rsidRPr="002C5ABF">
        <w:rPr>
          <w:rFonts w:hint="eastAsia"/>
        </w:rPr>
        <w:t>费用</w:t>
      </w:r>
      <w:r>
        <w:rPr>
          <w:rFonts w:hint="eastAsia"/>
        </w:rPr>
        <w:t>都是</w:t>
      </w:r>
      <w:r w:rsidR="002C5ABF" w:rsidRPr="002C5ABF">
        <w:rPr>
          <w:rFonts w:hint="eastAsia"/>
        </w:rPr>
        <w:t>交易所向发生相应业务的客户收取，再定期付给相应的指定仓库。</w:t>
      </w:r>
    </w:p>
    <w:p w:rsidR="008F4A8D" w:rsidRPr="002C5ABF" w:rsidRDefault="008F4A8D" w:rsidP="00CB10EE">
      <w:pPr>
        <w:pStyle w:val="aff4"/>
        <w:spacing w:line="360" w:lineRule="auto"/>
        <w:ind w:firstLineChars="200" w:firstLine="480"/>
      </w:pPr>
    </w:p>
    <w:p w:rsidR="00E84310" w:rsidRPr="00C941CA" w:rsidRDefault="00E84310" w:rsidP="00455B1F">
      <w:pPr>
        <w:pStyle w:val="21"/>
        <w:widowControl/>
        <w:numPr>
          <w:ilvl w:val="1"/>
          <w:numId w:val="27"/>
        </w:numPr>
        <w:adjustRightInd/>
        <w:snapToGrid/>
        <w:spacing w:before="260" w:after="270" w:line="416" w:lineRule="atLeast"/>
        <w:rPr>
          <w:rFonts w:hAnsi="黑体"/>
          <w:bCs w:val="0"/>
          <w:kern w:val="0"/>
          <w:szCs w:val="20"/>
        </w:rPr>
      </w:pPr>
      <w:bookmarkStart w:id="550" w:name="_Toc436408933"/>
      <w:r>
        <w:rPr>
          <w:rFonts w:hAnsi="黑体" w:hint="eastAsia"/>
          <w:bCs w:val="0"/>
          <w:kern w:val="0"/>
          <w:szCs w:val="20"/>
        </w:rPr>
        <w:lastRenderedPageBreak/>
        <w:t>接口使用要求</w:t>
      </w:r>
      <w:bookmarkEnd w:id="550"/>
    </w:p>
    <w:p w:rsidR="00E84310" w:rsidRDefault="00E84310" w:rsidP="00E84310">
      <w:pPr>
        <w:pStyle w:val="aff4"/>
        <w:spacing w:line="360" w:lineRule="auto"/>
        <w:ind w:firstLineChars="200" w:firstLine="480"/>
      </w:pPr>
      <w:r>
        <w:rPr>
          <w:rFonts w:hint="eastAsia"/>
        </w:rPr>
        <w:t>对于使用仓储接口</w:t>
      </w:r>
      <w:r w:rsidR="00254B58">
        <w:rPr>
          <w:rFonts w:hint="eastAsia"/>
        </w:rPr>
        <w:t>、清算接口</w:t>
      </w:r>
      <w:r>
        <w:rPr>
          <w:rFonts w:hint="eastAsia"/>
        </w:rPr>
        <w:t>的会员二级系统，</w:t>
      </w:r>
      <w:r w:rsidR="00254B58">
        <w:rPr>
          <w:rFonts w:hint="eastAsia"/>
        </w:rPr>
        <w:t>既</w:t>
      </w:r>
      <w:r>
        <w:rPr>
          <w:rFonts w:hint="eastAsia"/>
        </w:rPr>
        <w:t>要能够实时处理推送的客户库存变化流水</w:t>
      </w:r>
      <w:r w:rsidR="00254B58">
        <w:rPr>
          <w:rFonts w:hint="eastAsia"/>
        </w:rPr>
        <w:t>，也要能够处理清算文件中的客户库存变化流水，保证会员二级系统中客户库存、客户库存明细数据和交易所的数据一样</w:t>
      </w:r>
      <w:r>
        <w:rPr>
          <w:rFonts w:hint="eastAsia"/>
        </w:rPr>
        <w:t>。</w:t>
      </w:r>
    </w:p>
    <w:p w:rsidR="00213CB5" w:rsidRDefault="00213CB5" w:rsidP="00213CB5">
      <w:pPr>
        <w:pStyle w:val="aff4"/>
        <w:spacing w:line="360" w:lineRule="auto"/>
        <w:ind w:firstLineChars="200" w:firstLine="480"/>
      </w:pPr>
      <w:r>
        <w:rPr>
          <w:rFonts w:hint="eastAsia"/>
        </w:rPr>
        <w:t>三代系统中，交割储运部的新业务会增加新的客户库存变化流水。使用二级系统的会员，在开展新业务前，二级系统要达到以下要求：</w:t>
      </w:r>
    </w:p>
    <w:p w:rsidR="00213CB5" w:rsidRDefault="00213CB5" w:rsidP="00455B1F">
      <w:pPr>
        <w:pStyle w:val="aff4"/>
        <w:numPr>
          <w:ilvl w:val="0"/>
          <w:numId w:val="46"/>
        </w:numPr>
        <w:spacing w:line="360" w:lineRule="auto"/>
        <w:ind w:firstLineChars="0"/>
      </w:pPr>
      <w:r>
        <w:rPr>
          <w:rFonts w:hint="eastAsia"/>
        </w:rPr>
        <w:t>能够正确处理仓储接口实时推送的该项业务库存变化流水、申报状态变化流水。</w:t>
      </w:r>
    </w:p>
    <w:p w:rsidR="00213CB5" w:rsidRPr="00213CB5" w:rsidRDefault="00213CB5" w:rsidP="00455B1F">
      <w:pPr>
        <w:pStyle w:val="aff4"/>
        <w:numPr>
          <w:ilvl w:val="0"/>
          <w:numId w:val="46"/>
        </w:numPr>
        <w:spacing w:line="360" w:lineRule="auto"/>
        <w:ind w:firstLineChars="0"/>
        <w:rPr>
          <w:rFonts w:asciiTheme="minorEastAsia" w:eastAsiaTheme="minorEastAsia" w:hAnsiTheme="minorEastAsia"/>
          <w:szCs w:val="24"/>
        </w:rPr>
      </w:pPr>
      <w:r>
        <w:rPr>
          <w:rFonts w:hint="eastAsia"/>
        </w:rPr>
        <w:t>能够正确处理清算数据文件中该项业务的库存变化流水。</w:t>
      </w:r>
    </w:p>
    <w:p w:rsidR="00213CB5" w:rsidRPr="008F4A8D" w:rsidRDefault="00213CB5" w:rsidP="00455B1F">
      <w:pPr>
        <w:pStyle w:val="aff4"/>
        <w:numPr>
          <w:ilvl w:val="0"/>
          <w:numId w:val="46"/>
        </w:numPr>
        <w:spacing w:line="360" w:lineRule="auto"/>
        <w:ind w:firstLineChars="0"/>
        <w:rPr>
          <w:ins w:id="551" w:author="think" w:date="2016-03-30T15:12:00Z"/>
          <w:rFonts w:asciiTheme="minorEastAsia" w:eastAsiaTheme="minorEastAsia" w:hAnsiTheme="minorEastAsia"/>
          <w:szCs w:val="24"/>
        </w:rPr>
      </w:pPr>
      <w:r>
        <w:rPr>
          <w:rFonts w:hint="eastAsia"/>
        </w:rPr>
        <w:t>对于交易所在“</w:t>
      </w:r>
      <w:r>
        <w:rPr>
          <w:rFonts w:hint="eastAsia"/>
        </w:rPr>
        <w:t>T+0</w:t>
      </w:r>
      <w:r>
        <w:rPr>
          <w:rFonts w:hint="eastAsia"/>
        </w:rPr>
        <w:t>账务处理完成”状态后推送的客户库存变化流水、申报状态变化流水既能做到实时处理，也能做到当日二级系统清算后也能处理。</w:t>
      </w:r>
    </w:p>
    <w:p w:rsidR="008F4A8D" w:rsidRDefault="008F4A8D" w:rsidP="008F4A8D">
      <w:pPr>
        <w:pStyle w:val="aff4"/>
        <w:spacing w:line="360" w:lineRule="auto"/>
        <w:ind w:left="480" w:firstLineChars="0" w:firstLine="0"/>
        <w:rPr>
          <w:rFonts w:asciiTheme="minorEastAsia" w:eastAsiaTheme="minorEastAsia" w:hAnsiTheme="minorEastAsia"/>
          <w:szCs w:val="24"/>
        </w:rPr>
      </w:pPr>
    </w:p>
    <w:p w:rsidR="003B7165" w:rsidRPr="00C941CA" w:rsidRDefault="003B7165" w:rsidP="00455B1F">
      <w:pPr>
        <w:pStyle w:val="21"/>
        <w:widowControl/>
        <w:numPr>
          <w:ilvl w:val="1"/>
          <w:numId w:val="27"/>
        </w:numPr>
        <w:adjustRightInd/>
        <w:snapToGrid/>
        <w:spacing w:before="260" w:after="270" w:line="416" w:lineRule="atLeast"/>
        <w:rPr>
          <w:rFonts w:hAnsi="黑体"/>
          <w:bCs w:val="0"/>
          <w:kern w:val="0"/>
          <w:szCs w:val="20"/>
        </w:rPr>
      </w:pPr>
      <w:bookmarkStart w:id="552" w:name="_Toc436408934"/>
      <w:r>
        <w:rPr>
          <w:rFonts w:hAnsi="黑体" w:hint="eastAsia"/>
          <w:bCs w:val="0"/>
          <w:kern w:val="0"/>
          <w:szCs w:val="20"/>
        </w:rPr>
        <w:t>黄金</w:t>
      </w:r>
      <w:r>
        <w:rPr>
          <w:rFonts w:hAnsi="黑体" w:hint="eastAsia"/>
          <w:bCs w:val="0"/>
          <w:kern w:val="0"/>
          <w:szCs w:val="20"/>
        </w:rPr>
        <w:t>ETF</w:t>
      </w:r>
      <w:bookmarkEnd w:id="552"/>
    </w:p>
    <w:p w:rsidR="003B7165" w:rsidRDefault="00C81229" w:rsidP="00403619">
      <w:pPr>
        <w:pStyle w:val="aff4"/>
        <w:spacing w:line="360" w:lineRule="auto"/>
        <w:ind w:firstLineChars="200" w:firstLine="480"/>
      </w:pPr>
      <w:r>
        <w:rPr>
          <w:rFonts w:hint="eastAsia"/>
        </w:rPr>
        <w:t>开展</w:t>
      </w:r>
      <w:r w:rsidR="003B7165">
        <w:rPr>
          <w:rFonts w:hint="eastAsia"/>
        </w:rPr>
        <w:t>非指定交易</w:t>
      </w:r>
      <w:r>
        <w:rPr>
          <w:rFonts w:hint="eastAsia"/>
        </w:rPr>
        <w:t>业务</w:t>
      </w:r>
      <w:r w:rsidR="003B7165">
        <w:rPr>
          <w:rFonts w:hint="eastAsia"/>
        </w:rPr>
        <w:t>、</w:t>
      </w:r>
      <w:del w:id="553" w:author="think" w:date="2016-03-29T16:11:00Z">
        <w:r w:rsidR="003B7165" w:rsidDel="00F5752D">
          <w:rPr>
            <w:rFonts w:hint="eastAsia"/>
          </w:rPr>
          <w:delText>细分买入货权</w:delText>
        </w:r>
      </w:del>
      <w:ins w:id="554" w:author="think" w:date="2016-03-29T17:02:00Z">
        <w:r w:rsidR="0068211A">
          <w:rPr>
            <w:rFonts w:asciiTheme="minorEastAsia" w:eastAsiaTheme="minorEastAsia" w:hAnsiTheme="minorEastAsia" w:hint="eastAsia"/>
          </w:rPr>
          <w:t>调整黄金</w:t>
        </w:r>
        <w:r w:rsidR="0068211A" w:rsidRPr="00E50E81">
          <w:rPr>
            <w:rFonts w:asciiTheme="minorEastAsia" w:eastAsiaTheme="minorEastAsia" w:hAnsiTheme="minorEastAsia" w:hint="eastAsia"/>
          </w:rPr>
          <w:t>合约交割</w:t>
        </w:r>
      </w:ins>
      <w:ins w:id="555" w:author="think" w:date="2016-03-29T17:03:00Z">
        <w:r w:rsidR="0068211A">
          <w:rPr>
            <w:rFonts w:asciiTheme="minorEastAsia" w:eastAsiaTheme="minorEastAsia" w:hAnsiTheme="minorEastAsia" w:hint="eastAsia"/>
          </w:rPr>
          <w:t>的</w:t>
        </w:r>
      </w:ins>
      <w:ins w:id="556" w:author="think" w:date="2016-03-29T17:02:00Z">
        <w:r w:rsidR="0068211A">
          <w:rPr>
            <w:rFonts w:asciiTheme="minorEastAsia" w:eastAsiaTheme="minorEastAsia" w:hAnsiTheme="minorEastAsia" w:hint="eastAsia"/>
          </w:rPr>
          <w:t>实物账户</w:t>
        </w:r>
        <w:r w:rsidR="0068211A" w:rsidRPr="00E50E81">
          <w:rPr>
            <w:rFonts w:asciiTheme="minorEastAsia" w:eastAsiaTheme="minorEastAsia" w:hAnsiTheme="minorEastAsia" w:hint="eastAsia"/>
          </w:rPr>
          <w:t>处理顺序</w:t>
        </w:r>
      </w:ins>
      <w:r w:rsidR="003B7165">
        <w:rPr>
          <w:rFonts w:hint="eastAsia"/>
        </w:rPr>
        <w:t>后，</w:t>
      </w:r>
      <w:r w:rsidR="00212807">
        <w:rPr>
          <w:rFonts w:hint="eastAsia"/>
        </w:rPr>
        <w:t>黄金</w:t>
      </w:r>
      <w:r w:rsidR="00212807">
        <w:rPr>
          <w:rFonts w:hint="eastAsia"/>
        </w:rPr>
        <w:t>ETF</w:t>
      </w:r>
      <w:r w:rsidR="00212807">
        <w:rPr>
          <w:rFonts w:hint="eastAsia"/>
        </w:rPr>
        <w:t>业务有如下变化：</w:t>
      </w:r>
    </w:p>
    <w:p w:rsidR="00403619" w:rsidRDefault="00F8177E" w:rsidP="00455B1F">
      <w:pPr>
        <w:pStyle w:val="aff4"/>
        <w:numPr>
          <w:ilvl w:val="0"/>
          <w:numId w:val="47"/>
        </w:numPr>
        <w:spacing w:line="360" w:lineRule="auto"/>
        <w:ind w:firstLineChars="0"/>
      </w:pPr>
      <w:r w:rsidRPr="00403619">
        <w:rPr>
          <w:rFonts w:asciiTheme="minorEastAsia" w:eastAsiaTheme="minorEastAsia" w:hAnsiTheme="minorEastAsia" w:cs="黑体" w:hint="eastAsia"/>
          <w:szCs w:val="24"/>
        </w:rPr>
        <w:t>会员使用的</w:t>
      </w:r>
      <w:r w:rsidR="007E3C43" w:rsidRPr="00403619">
        <w:rPr>
          <w:rFonts w:asciiTheme="minorEastAsia" w:eastAsiaTheme="minorEastAsia" w:hAnsiTheme="minorEastAsia" w:cs="黑体" w:hint="eastAsia"/>
          <w:szCs w:val="24"/>
        </w:rPr>
        <w:t>ETF客户绑定、ETF客户绑定确认、ETF客户解绑定、</w:t>
      </w:r>
      <w:r w:rsidR="007E3C43">
        <w:rPr>
          <w:rFonts w:hint="eastAsia"/>
        </w:rPr>
        <w:t>认购、申购</w:t>
      </w:r>
      <w:r w:rsidR="00A12C26">
        <w:rPr>
          <w:rFonts w:hint="eastAsia"/>
        </w:rPr>
        <w:t>、赎回</w:t>
      </w:r>
      <w:r w:rsidR="00F27936">
        <w:rPr>
          <w:rFonts w:hint="eastAsia"/>
        </w:rPr>
        <w:t>相关接口</w:t>
      </w:r>
      <w:r w:rsidR="00EC1549">
        <w:rPr>
          <w:rFonts w:hint="eastAsia"/>
        </w:rPr>
        <w:t>，增加席位代码</w:t>
      </w:r>
      <w:r w:rsidR="003B7165">
        <w:rPr>
          <w:rFonts w:hint="eastAsia"/>
        </w:rPr>
        <w:t>。</w:t>
      </w:r>
    </w:p>
    <w:p w:rsidR="00FC7352" w:rsidRPr="00FC7352" w:rsidRDefault="00363454" w:rsidP="00455B1F">
      <w:pPr>
        <w:pStyle w:val="aff4"/>
        <w:numPr>
          <w:ilvl w:val="0"/>
          <w:numId w:val="47"/>
        </w:numPr>
        <w:spacing w:line="360" w:lineRule="auto"/>
        <w:ind w:firstLineChars="0"/>
        <w:rPr>
          <w:ins w:id="557" w:author="think" w:date="2016-03-29T16:20:00Z"/>
          <w:rFonts w:asciiTheme="minorEastAsia" w:eastAsiaTheme="minorEastAsia" w:hAnsiTheme="minorEastAsia"/>
          <w:szCs w:val="24"/>
        </w:rPr>
      </w:pPr>
      <w:r>
        <w:rPr>
          <w:rFonts w:hint="eastAsia"/>
        </w:rPr>
        <w:t>基金公司使用的接口增加</w:t>
      </w:r>
      <w:r>
        <w:rPr>
          <w:rFonts w:hint="eastAsia"/>
        </w:rPr>
        <w:t>ETF</w:t>
      </w:r>
      <w:r>
        <w:rPr>
          <w:rFonts w:hint="eastAsia"/>
        </w:rPr>
        <w:t>申赎清单查询功能。</w:t>
      </w:r>
    </w:p>
    <w:p w:rsidR="003B7165" w:rsidRPr="00213CB5" w:rsidRDefault="006C4D27" w:rsidP="00455B1F">
      <w:pPr>
        <w:pStyle w:val="aff4"/>
        <w:numPr>
          <w:ilvl w:val="0"/>
          <w:numId w:val="47"/>
        </w:numPr>
        <w:spacing w:line="360" w:lineRule="auto"/>
        <w:ind w:firstLineChars="0"/>
        <w:rPr>
          <w:rFonts w:asciiTheme="minorEastAsia" w:eastAsiaTheme="minorEastAsia" w:hAnsiTheme="minorEastAsia"/>
          <w:szCs w:val="24"/>
        </w:rPr>
      </w:pPr>
      <w:ins w:id="558" w:author="think" w:date="2016-03-29T16:24:00Z">
        <w:r>
          <w:rPr>
            <w:rFonts w:hint="eastAsia"/>
            <w:szCs w:val="21"/>
          </w:rPr>
          <w:t>黄金</w:t>
        </w:r>
        <w:r>
          <w:rPr>
            <w:rFonts w:hint="eastAsia"/>
            <w:szCs w:val="21"/>
          </w:rPr>
          <w:t>ETF</w:t>
        </w:r>
        <w:r>
          <w:rPr>
            <w:rFonts w:hint="eastAsia"/>
            <w:szCs w:val="21"/>
          </w:rPr>
          <w:t>认申赎业务</w:t>
        </w:r>
      </w:ins>
      <w:ins w:id="559" w:author="think" w:date="2016-03-29T16:26:00Z">
        <w:r>
          <w:rPr>
            <w:rFonts w:hint="eastAsia"/>
            <w:szCs w:val="21"/>
          </w:rPr>
          <w:t>中，</w:t>
        </w:r>
      </w:ins>
      <w:ins w:id="560" w:author="think" w:date="2016-03-30T14:32:00Z">
        <w:r w:rsidR="009C7F58">
          <w:rPr>
            <w:rFonts w:hint="eastAsia"/>
            <w:szCs w:val="21"/>
          </w:rPr>
          <w:t>只能使用可用库存。</w:t>
        </w:r>
      </w:ins>
      <w:ins w:id="561" w:author="think" w:date="2016-03-29T16:26:00Z">
        <w:r>
          <w:rPr>
            <w:rFonts w:hint="eastAsia"/>
            <w:szCs w:val="21"/>
          </w:rPr>
          <w:t>实物库存转出方的</w:t>
        </w:r>
      </w:ins>
      <w:ins w:id="562" w:author="think" w:date="2016-03-29T16:20:00Z">
        <w:r>
          <w:rPr>
            <w:rFonts w:hint="eastAsia"/>
            <w:szCs w:val="21"/>
          </w:rPr>
          <w:t>客户库存明细</w:t>
        </w:r>
      </w:ins>
      <w:ins w:id="563" w:author="think" w:date="2016-03-29T16:26:00Z">
        <w:r>
          <w:rPr>
            <w:rFonts w:hint="eastAsia"/>
            <w:szCs w:val="21"/>
          </w:rPr>
          <w:t>处理规则调整为</w:t>
        </w:r>
      </w:ins>
      <w:ins w:id="564" w:author="think" w:date="2016-03-29T16:20:00Z">
        <w:r w:rsidR="00FC7352" w:rsidRPr="00DD7E2F">
          <w:rPr>
            <w:rFonts w:hint="eastAsia"/>
            <w:szCs w:val="21"/>
          </w:rPr>
          <w:t>：按照</w:t>
        </w:r>
        <w:r w:rsidR="00FC7352" w:rsidRPr="00A8232B">
          <w:rPr>
            <w:rFonts w:hint="eastAsia"/>
          </w:rPr>
          <w:t>先剩余库存账户，再买入货权账户（对应仓库代码</w:t>
        </w:r>
        <w:r w:rsidR="00FC7352" w:rsidRPr="00A8232B">
          <w:rPr>
            <w:rFonts w:hint="eastAsia"/>
          </w:rPr>
          <w:t>9998</w:t>
        </w:r>
        <w:r w:rsidR="00FC7352" w:rsidRPr="00A8232B">
          <w:rPr>
            <w:rFonts w:hint="eastAsia"/>
          </w:rPr>
          <w:t>）的顺序逐笔扣减实物</w:t>
        </w:r>
        <w:r w:rsidR="00FC7352" w:rsidRPr="00DD7E2F">
          <w:rPr>
            <w:rFonts w:hint="eastAsia"/>
            <w:szCs w:val="21"/>
          </w:rPr>
          <w:t>。</w:t>
        </w:r>
        <w:r w:rsidR="00FC7352" w:rsidRPr="00A8232B">
          <w:rPr>
            <w:rFonts w:hint="eastAsia"/>
          </w:rPr>
          <w:t>多个剩余库存账户有实物时，先扣减库存数量最小的，余量再依次扣减，如果有多个剩余库存</w:t>
        </w:r>
      </w:ins>
      <w:ins w:id="565" w:author="think" w:date="2016-03-29T16:43:00Z">
        <w:r w:rsidR="004C4FE0">
          <w:rPr>
            <w:rFonts w:hint="eastAsia"/>
          </w:rPr>
          <w:t>账户</w:t>
        </w:r>
      </w:ins>
      <w:ins w:id="566" w:author="think" w:date="2016-03-29T16:20:00Z">
        <w:r w:rsidR="00FC7352" w:rsidRPr="00A8232B">
          <w:rPr>
            <w:rFonts w:hint="eastAsia"/>
          </w:rPr>
          <w:t>库存数量相同，按照仓库代码字母序升序依次扣减。</w:t>
        </w:r>
      </w:ins>
      <w:ins w:id="567" w:author="think" w:date="2016-03-29T16:44:00Z">
        <w:r w:rsidR="004C4FE0">
          <w:rPr>
            <w:rFonts w:hint="eastAsia"/>
          </w:rPr>
          <w:t>实</w:t>
        </w:r>
        <w:r w:rsidR="004C4FE0">
          <w:rPr>
            <w:rFonts w:hint="eastAsia"/>
            <w:szCs w:val="21"/>
          </w:rPr>
          <w:t>物库存转入方的客户库存明细</w:t>
        </w:r>
      </w:ins>
      <w:ins w:id="568" w:author="think" w:date="2016-03-29T16:45:00Z">
        <w:r w:rsidR="004C4FE0">
          <w:rPr>
            <w:rFonts w:hint="eastAsia"/>
            <w:szCs w:val="21"/>
          </w:rPr>
          <w:t>记入</w:t>
        </w:r>
      </w:ins>
      <w:ins w:id="569" w:author="think" w:date="2016-03-29T16:44:00Z">
        <w:r w:rsidR="004C4FE0" w:rsidRPr="00A8232B">
          <w:rPr>
            <w:rFonts w:hint="eastAsia"/>
          </w:rPr>
          <w:t>买入货权账户</w:t>
        </w:r>
      </w:ins>
      <w:ins w:id="570" w:author="think" w:date="2016-03-29T16:45:00Z">
        <w:r w:rsidR="004C4FE0">
          <w:rPr>
            <w:rFonts w:hint="eastAsia"/>
          </w:rPr>
          <w:t>。</w:t>
        </w:r>
      </w:ins>
    </w:p>
    <w:p w:rsidR="00C506F3" w:rsidRPr="00C506F3" w:rsidRDefault="00403619" w:rsidP="00455B1F">
      <w:pPr>
        <w:pStyle w:val="aff4"/>
        <w:numPr>
          <w:ilvl w:val="0"/>
          <w:numId w:val="47"/>
        </w:numPr>
        <w:spacing w:line="360" w:lineRule="auto"/>
        <w:ind w:firstLineChars="0"/>
        <w:rPr>
          <w:ins w:id="571" w:author="think" w:date="2016-05-24T17:12:00Z"/>
          <w:rFonts w:asciiTheme="minorEastAsia" w:eastAsiaTheme="minorEastAsia" w:hAnsiTheme="minorEastAsia"/>
          <w:szCs w:val="24"/>
        </w:rPr>
      </w:pPr>
      <w:r>
        <w:rPr>
          <w:rFonts w:asciiTheme="minorEastAsia" w:eastAsiaTheme="minorEastAsia" w:hAnsiTheme="minorEastAsia" w:cs="宋体" w:hint="eastAsia"/>
        </w:rPr>
        <w:t>黄金ETF认申赎业务双方</w:t>
      </w:r>
      <w:r w:rsidRPr="00D9213E">
        <w:rPr>
          <w:rFonts w:hint="eastAsia"/>
        </w:rPr>
        <w:t>客户</w:t>
      </w:r>
      <w:ins w:id="572" w:author="think" w:date="2016-03-29T16:53:00Z">
        <w:r w:rsidR="009140F6">
          <w:rPr>
            <w:rFonts w:hint="eastAsia"/>
          </w:rPr>
          <w:t>之间的</w:t>
        </w:r>
      </w:ins>
      <w:r w:rsidRPr="00D9213E">
        <w:rPr>
          <w:rFonts w:hint="eastAsia"/>
        </w:rPr>
        <w:t>库存</w:t>
      </w:r>
      <w:del w:id="573" w:author="think" w:date="2016-03-29T16:54:00Z">
        <w:r w:rsidRPr="00D9213E" w:rsidDel="009140F6">
          <w:rPr>
            <w:rFonts w:hint="eastAsia"/>
          </w:rPr>
          <w:delText>的处理</w:delText>
        </w:r>
      </w:del>
      <w:ins w:id="574" w:author="think" w:date="2016-03-29T16:54:00Z">
        <w:r w:rsidR="009140F6">
          <w:rPr>
            <w:rFonts w:hint="eastAsia"/>
          </w:rPr>
          <w:t>转移</w:t>
        </w:r>
      </w:ins>
      <w:r w:rsidRPr="00D9213E">
        <w:rPr>
          <w:rFonts w:hint="eastAsia"/>
        </w:rPr>
        <w:t>规则</w:t>
      </w:r>
      <w:ins w:id="575" w:author="李田" w:date="2016-03-24T14:42:00Z">
        <w:r w:rsidR="00ED3AA4">
          <w:rPr>
            <w:rFonts w:hint="eastAsia"/>
          </w:rPr>
          <w:t>保持不变。</w:t>
        </w:r>
      </w:ins>
    </w:p>
    <w:p w:rsidR="003B7165" w:rsidRDefault="00403619" w:rsidP="00C506F3">
      <w:pPr>
        <w:pStyle w:val="aff4"/>
        <w:spacing w:line="360" w:lineRule="auto"/>
        <w:ind w:firstLineChars="0" w:firstLine="0"/>
        <w:rPr>
          <w:rFonts w:asciiTheme="minorEastAsia" w:eastAsiaTheme="minorEastAsia" w:hAnsiTheme="minorEastAsia"/>
          <w:szCs w:val="24"/>
        </w:rPr>
      </w:pPr>
      <w:del w:id="576" w:author="think" w:date="2016-03-30T15:14:00Z">
        <w:r w:rsidRPr="00D9213E" w:rsidDel="008F4A8D">
          <w:rPr>
            <w:rFonts w:hint="eastAsia"/>
          </w:rPr>
          <w:delText>如下：</w:delText>
        </w:r>
      </w:del>
    </w:p>
    <w:p w:rsidR="00403619" w:rsidDel="008F4A8D" w:rsidRDefault="00403619" w:rsidP="008F4A8D">
      <w:pPr>
        <w:pStyle w:val="aff4"/>
        <w:numPr>
          <w:ilvl w:val="0"/>
          <w:numId w:val="47"/>
        </w:numPr>
        <w:spacing w:line="360" w:lineRule="auto"/>
        <w:ind w:firstLineChars="0"/>
        <w:rPr>
          <w:del w:id="577" w:author="think" w:date="2016-03-30T15:14:00Z"/>
          <w:rFonts w:asciiTheme="minorEastAsia" w:eastAsiaTheme="minorEastAsia" w:hAnsiTheme="minorEastAsia"/>
        </w:rPr>
      </w:pPr>
      <w:del w:id="578" w:author="think" w:date="2016-03-30T15:14:00Z">
        <w:r w:rsidRPr="00D90A1A" w:rsidDel="008F4A8D">
          <w:rPr>
            <w:rFonts w:asciiTheme="minorEastAsia" w:eastAsiaTheme="minorEastAsia" w:hAnsiTheme="minorEastAsia" w:hint="eastAsia"/>
          </w:rPr>
          <w:lastRenderedPageBreak/>
          <w:delText>（认购方）剩余库存货权账户</w:delText>
        </w:r>
        <w:r w:rsidRPr="00D90A1A" w:rsidDel="008F4A8D">
          <w:rPr>
            <w:rFonts w:asciiTheme="minorEastAsia" w:eastAsiaTheme="minorEastAsia" w:hAnsiTheme="minorEastAsia"/>
          </w:rPr>
          <w:sym w:font="Wingdings" w:char="F0E0"/>
        </w:r>
        <w:r w:rsidRPr="00D90A1A" w:rsidDel="008F4A8D">
          <w:rPr>
            <w:rFonts w:asciiTheme="minorEastAsia" w:eastAsiaTheme="minorEastAsia" w:hAnsiTheme="minorEastAsia" w:hint="eastAsia"/>
          </w:rPr>
          <w:delText>（黄金</w:delText>
        </w:r>
        <w:r w:rsidRPr="00D90A1A" w:rsidDel="008F4A8D">
          <w:rPr>
            <w:rFonts w:asciiTheme="minorEastAsia" w:eastAsiaTheme="minorEastAsia" w:hAnsiTheme="minorEastAsia"/>
          </w:rPr>
          <w:delText>ETF</w:delText>
        </w:r>
        <w:r w:rsidRPr="00D90A1A" w:rsidDel="008F4A8D">
          <w:rPr>
            <w:rFonts w:asciiTheme="minorEastAsia" w:eastAsiaTheme="minorEastAsia" w:hAnsiTheme="minorEastAsia" w:hint="eastAsia"/>
          </w:rPr>
          <w:delText>托管账户）</w:delText>
        </w:r>
      </w:del>
      <w:del w:id="579" w:author="think" w:date="2016-03-29T16:21:00Z">
        <w:r w:rsidRPr="00D90A1A" w:rsidDel="00FC7352">
          <w:rPr>
            <w:rFonts w:asciiTheme="minorEastAsia" w:eastAsiaTheme="minorEastAsia" w:hAnsiTheme="minorEastAsia" w:hint="eastAsia"/>
          </w:rPr>
          <w:delText>非交易</w:delText>
        </w:r>
      </w:del>
      <w:del w:id="580" w:author="think" w:date="2016-03-30T15:14:00Z">
        <w:r w:rsidRPr="00D90A1A" w:rsidDel="008F4A8D">
          <w:rPr>
            <w:rFonts w:asciiTheme="minorEastAsia" w:eastAsiaTheme="minorEastAsia" w:hAnsiTheme="minorEastAsia" w:hint="eastAsia"/>
          </w:rPr>
          <w:delText>买入货权账户</w:delText>
        </w:r>
      </w:del>
    </w:p>
    <w:p w:rsidR="00403619" w:rsidDel="008F4A8D" w:rsidRDefault="00403619" w:rsidP="00455B1F">
      <w:pPr>
        <w:pStyle w:val="15"/>
        <w:numPr>
          <w:ilvl w:val="0"/>
          <w:numId w:val="38"/>
        </w:numPr>
        <w:spacing w:line="360" w:lineRule="auto"/>
        <w:ind w:firstLineChars="0"/>
        <w:rPr>
          <w:del w:id="581" w:author="think" w:date="2016-03-30T15:14:00Z"/>
          <w:rFonts w:asciiTheme="minorEastAsia" w:eastAsiaTheme="minorEastAsia" w:hAnsiTheme="minorEastAsia"/>
          <w:sz w:val="24"/>
        </w:rPr>
      </w:pPr>
      <w:del w:id="582" w:author="think" w:date="2016-03-30T15:14:00Z">
        <w:r w:rsidRPr="00D90A1A" w:rsidDel="008F4A8D">
          <w:rPr>
            <w:rFonts w:asciiTheme="minorEastAsia" w:eastAsiaTheme="minorEastAsia" w:hAnsiTheme="minorEastAsia" w:hint="eastAsia"/>
            <w:sz w:val="24"/>
          </w:rPr>
          <w:delText>（认购方）非交易</w:delText>
        </w:r>
        <w:r w:rsidDel="008F4A8D">
          <w:rPr>
            <w:rFonts w:asciiTheme="minorEastAsia" w:eastAsiaTheme="minorEastAsia" w:hAnsiTheme="minorEastAsia" w:hint="eastAsia"/>
            <w:sz w:val="24"/>
          </w:rPr>
          <w:delText>获得</w:delText>
        </w:r>
        <w:r w:rsidRPr="00D90A1A" w:rsidDel="008F4A8D">
          <w:rPr>
            <w:rFonts w:asciiTheme="minorEastAsia" w:eastAsiaTheme="minorEastAsia" w:hAnsiTheme="minorEastAsia" w:hint="eastAsia"/>
            <w:sz w:val="24"/>
          </w:rPr>
          <w:delText>买入货权账户</w:delText>
        </w:r>
        <w:r w:rsidRPr="00D90A1A" w:rsidDel="008F4A8D">
          <w:rPr>
            <w:rFonts w:asciiTheme="minorEastAsia" w:eastAsiaTheme="minorEastAsia" w:hAnsiTheme="minorEastAsia"/>
            <w:sz w:val="24"/>
          </w:rPr>
          <w:sym w:font="Wingdings" w:char="F0E0"/>
        </w:r>
        <w:r w:rsidRPr="00D90A1A" w:rsidDel="008F4A8D">
          <w:rPr>
            <w:rFonts w:asciiTheme="minorEastAsia" w:eastAsiaTheme="minorEastAsia" w:hAnsiTheme="minorEastAsia"/>
            <w:sz w:val="24"/>
          </w:rPr>
          <w:delText xml:space="preserve"> （黄金ETF</w:delText>
        </w:r>
        <w:r w:rsidRPr="00D90A1A" w:rsidDel="008F4A8D">
          <w:rPr>
            <w:rFonts w:asciiTheme="minorEastAsia" w:eastAsiaTheme="minorEastAsia" w:hAnsiTheme="minorEastAsia" w:hint="eastAsia"/>
            <w:sz w:val="24"/>
          </w:rPr>
          <w:delText>托管账户）非交易</w:delText>
        </w:r>
        <w:r w:rsidDel="008F4A8D">
          <w:rPr>
            <w:rFonts w:asciiTheme="minorEastAsia" w:eastAsiaTheme="minorEastAsia" w:hAnsiTheme="minorEastAsia" w:hint="eastAsia"/>
            <w:sz w:val="24"/>
          </w:rPr>
          <w:delText>获得</w:delText>
        </w:r>
        <w:r w:rsidRPr="00D90A1A" w:rsidDel="008F4A8D">
          <w:rPr>
            <w:rFonts w:asciiTheme="minorEastAsia" w:eastAsiaTheme="minorEastAsia" w:hAnsiTheme="minorEastAsia" w:hint="eastAsia"/>
            <w:sz w:val="24"/>
          </w:rPr>
          <w:delText>买入货权账户</w:delText>
        </w:r>
      </w:del>
    </w:p>
    <w:p w:rsidR="00403619" w:rsidDel="008F4A8D" w:rsidRDefault="00403619" w:rsidP="00455B1F">
      <w:pPr>
        <w:pStyle w:val="15"/>
        <w:numPr>
          <w:ilvl w:val="0"/>
          <w:numId w:val="38"/>
        </w:numPr>
        <w:spacing w:line="360" w:lineRule="auto"/>
        <w:ind w:firstLineChars="0"/>
        <w:rPr>
          <w:del w:id="583" w:author="think" w:date="2016-03-30T15:14:00Z"/>
          <w:rFonts w:asciiTheme="minorEastAsia" w:eastAsiaTheme="minorEastAsia" w:hAnsiTheme="minorEastAsia"/>
          <w:sz w:val="24"/>
        </w:rPr>
      </w:pPr>
      <w:del w:id="584" w:author="think" w:date="2016-03-30T15:14:00Z">
        <w:r w:rsidRPr="00D90A1A" w:rsidDel="008F4A8D">
          <w:rPr>
            <w:rFonts w:asciiTheme="minorEastAsia" w:eastAsiaTheme="minorEastAsia" w:hAnsiTheme="minorEastAsia" w:hint="eastAsia"/>
            <w:sz w:val="24"/>
          </w:rPr>
          <w:delText>（认购方）</w:delText>
        </w:r>
      </w:del>
      <w:del w:id="585" w:author="think" w:date="2016-03-29T16:47:00Z">
        <w:r w:rsidRPr="00D90A1A" w:rsidDel="00DC777B">
          <w:rPr>
            <w:rFonts w:asciiTheme="minorEastAsia" w:eastAsiaTheme="minorEastAsia" w:hAnsiTheme="minorEastAsia" w:hint="eastAsia"/>
            <w:sz w:val="24"/>
          </w:rPr>
          <w:delText>交易</w:delText>
        </w:r>
        <w:r w:rsidDel="00DC777B">
          <w:rPr>
            <w:rFonts w:asciiTheme="minorEastAsia" w:eastAsiaTheme="minorEastAsia" w:hAnsiTheme="minorEastAsia" w:hint="eastAsia"/>
            <w:sz w:val="24"/>
          </w:rPr>
          <w:delText>获得</w:delText>
        </w:r>
      </w:del>
      <w:del w:id="586" w:author="think" w:date="2016-03-30T15:14:00Z">
        <w:r w:rsidRPr="00D90A1A" w:rsidDel="008F4A8D">
          <w:rPr>
            <w:rFonts w:asciiTheme="minorEastAsia" w:eastAsiaTheme="minorEastAsia" w:hAnsiTheme="minorEastAsia" w:hint="eastAsia"/>
            <w:sz w:val="24"/>
          </w:rPr>
          <w:delText>买入货权账户</w:delText>
        </w:r>
        <w:r w:rsidRPr="00D90A1A" w:rsidDel="008F4A8D">
          <w:rPr>
            <w:rFonts w:asciiTheme="minorEastAsia" w:eastAsiaTheme="minorEastAsia" w:hAnsiTheme="minorEastAsia"/>
            <w:sz w:val="24"/>
          </w:rPr>
          <w:sym w:font="Wingdings" w:char="F0E0"/>
        </w:r>
        <w:r w:rsidRPr="00D90A1A" w:rsidDel="008F4A8D">
          <w:rPr>
            <w:rFonts w:asciiTheme="minorEastAsia" w:eastAsiaTheme="minorEastAsia" w:hAnsiTheme="minorEastAsia"/>
            <w:sz w:val="24"/>
          </w:rPr>
          <w:delText xml:space="preserve"> （黄金ETF</w:delText>
        </w:r>
        <w:r w:rsidRPr="00D90A1A" w:rsidDel="008F4A8D">
          <w:rPr>
            <w:rFonts w:asciiTheme="minorEastAsia" w:eastAsiaTheme="minorEastAsia" w:hAnsiTheme="minorEastAsia" w:hint="eastAsia"/>
            <w:sz w:val="24"/>
          </w:rPr>
          <w:delText>托管账户）</w:delText>
        </w:r>
      </w:del>
      <w:del w:id="587" w:author="think" w:date="2016-03-29T16:21:00Z">
        <w:r w:rsidRPr="00D90A1A" w:rsidDel="00FC7352">
          <w:rPr>
            <w:rFonts w:asciiTheme="minorEastAsia" w:eastAsiaTheme="minorEastAsia" w:hAnsiTheme="minorEastAsia" w:hint="eastAsia"/>
            <w:sz w:val="24"/>
          </w:rPr>
          <w:delText>非交易</w:delText>
        </w:r>
        <w:r w:rsidDel="00FC7352">
          <w:rPr>
            <w:rFonts w:asciiTheme="minorEastAsia" w:eastAsiaTheme="minorEastAsia" w:hAnsiTheme="minorEastAsia" w:hint="eastAsia"/>
            <w:sz w:val="24"/>
          </w:rPr>
          <w:delText>获得</w:delText>
        </w:r>
      </w:del>
      <w:del w:id="588" w:author="think" w:date="2016-03-30T15:14:00Z">
        <w:r w:rsidRPr="00D90A1A" w:rsidDel="008F4A8D">
          <w:rPr>
            <w:rFonts w:asciiTheme="minorEastAsia" w:eastAsiaTheme="minorEastAsia" w:hAnsiTheme="minorEastAsia" w:hint="eastAsia"/>
            <w:sz w:val="24"/>
          </w:rPr>
          <w:delText>买入货权账户</w:delText>
        </w:r>
      </w:del>
    </w:p>
    <w:p w:rsidR="00403619" w:rsidRPr="00D90A1A" w:rsidDel="008F4A8D" w:rsidRDefault="00403619" w:rsidP="00455B1F">
      <w:pPr>
        <w:pStyle w:val="15"/>
        <w:numPr>
          <w:ilvl w:val="0"/>
          <w:numId w:val="38"/>
        </w:numPr>
        <w:spacing w:line="360" w:lineRule="auto"/>
        <w:ind w:firstLineChars="0"/>
        <w:rPr>
          <w:del w:id="589" w:author="think" w:date="2016-03-30T15:14:00Z"/>
          <w:rFonts w:asciiTheme="minorEastAsia" w:eastAsiaTheme="minorEastAsia" w:hAnsiTheme="minorEastAsia"/>
          <w:sz w:val="24"/>
        </w:rPr>
      </w:pPr>
      <w:del w:id="590" w:author="think" w:date="2016-03-30T15:14:00Z">
        <w:r w:rsidRPr="00D90A1A" w:rsidDel="008F4A8D">
          <w:rPr>
            <w:rFonts w:asciiTheme="minorEastAsia" w:eastAsiaTheme="minorEastAsia" w:hAnsiTheme="minorEastAsia" w:hint="eastAsia"/>
            <w:sz w:val="24"/>
          </w:rPr>
          <w:delText>（黄金</w:delText>
        </w:r>
        <w:r w:rsidRPr="00D90A1A" w:rsidDel="008F4A8D">
          <w:rPr>
            <w:rFonts w:asciiTheme="minorEastAsia" w:eastAsiaTheme="minorEastAsia" w:hAnsiTheme="minorEastAsia"/>
            <w:sz w:val="24"/>
          </w:rPr>
          <w:delText>ETF</w:delText>
        </w:r>
        <w:r w:rsidRPr="00D90A1A" w:rsidDel="008F4A8D">
          <w:rPr>
            <w:rFonts w:asciiTheme="minorEastAsia" w:eastAsiaTheme="minorEastAsia" w:hAnsiTheme="minorEastAsia" w:hint="eastAsia"/>
            <w:sz w:val="24"/>
          </w:rPr>
          <w:delText>托管账户）</w:delText>
        </w:r>
      </w:del>
      <w:del w:id="591" w:author="think" w:date="2016-03-29T16:22:00Z">
        <w:r w:rsidRPr="00D90A1A" w:rsidDel="00FC7352">
          <w:rPr>
            <w:rFonts w:asciiTheme="minorEastAsia" w:eastAsiaTheme="minorEastAsia" w:hAnsiTheme="minorEastAsia" w:hint="eastAsia"/>
            <w:sz w:val="24"/>
          </w:rPr>
          <w:delText>非交易</w:delText>
        </w:r>
        <w:r w:rsidDel="00FC7352">
          <w:rPr>
            <w:rFonts w:asciiTheme="minorEastAsia" w:eastAsiaTheme="minorEastAsia" w:hAnsiTheme="minorEastAsia" w:hint="eastAsia"/>
            <w:sz w:val="24"/>
          </w:rPr>
          <w:delText>获得</w:delText>
        </w:r>
      </w:del>
      <w:del w:id="592" w:author="think" w:date="2016-03-30T15:14:00Z">
        <w:r w:rsidRPr="00D90A1A" w:rsidDel="008F4A8D">
          <w:rPr>
            <w:rFonts w:asciiTheme="minorEastAsia" w:eastAsiaTheme="minorEastAsia" w:hAnsiTheme="minorEastAsia" w:hint="eastAsia"/>
            <w:sz w:val="24"/>
          </w:rPr>
          <w:delText>买入货权账户</w:delText>
        </w:r>
        <w:r w:rsidRPr="00D90A1A" w:rsidDel="008F4A8D">
          <w:rPr>
            <w:rFonts w:asciiTheme="minorEastAsia" w:eastAsiaTheme="minorEastAsia" w:hAnsiTheme="minorEastAsia"/>
            <w:sz w:val="24"/>
          </w:rPr>
          <w:sym w:font="Wingdings" w:char="F0E0"/>
        </w:r>
        <w:r w:rsidRPr="00D90A1A" w:rsidDel="008F4A8D">
          <w:rPr>
            <w:rFonts w:asciiTheme="minorEastAsia" w:eastAsiaTheme="minorEastAsia" w:hAnsiTheme="minorEastAsia" w:hint="eastAsia"/>
            <w:sz w:val="24"/>
          </w:rPr>
          <w:delText>（认购失败方）</w:delText>
        </w:r>
      </w:del>
      <w:del w:id="593" w:author="think" w:date="2016-03-29T16:22:00Z">
        <w:r w:rsidRPr="00D90A1A" w:rsidDel="00FC7352">
          <w:rPr>
            <w:rFonts w:asciiTheme="minorEastAsia" w:eastAsiaTheme="minorEastAsia" w:hAnsiTheme="minorEastAsia" w:hint="eastAsia"/>
            <w:sz w:val="24"/>
          </w:rPr>
          <w:delText>非交易</w:delText>
        </w:r>
        <w:r w:rsidDel="00FC7352">
          <w:rPr>
            <w:rFonts w:asciiTheme="minorEastAsia" w:eastAsiaTheme="minorEastAsia" w:hAnsiTheme="minorEastAsia" w:hint="eastAsia"/>
            <w:sz w:val="24"/>
          </w:rPr>
          <w:delText>获得</w:delText>
        </w:r>
      </w:del>
      <w:del w:id="594" w:author="think" w:date="2016-03-30T15:14:00Z">
        <w:r w:rsidRPr="00D90A1A" w:rsidDel="008F4A8D">
          <w:rPr>
            <w:rFonts w:asciiTheme="minorEastAsia" w:eastAsiaTheme="minorEastAsia" w:hAnsiTheme="minorEastAsia" w:hint="eastAsia"/>
            <w:sz w:val="24"/>
          </w:rPr>
          <w:delText>买入货权账户</w:delText>
        </w:r>
      </w:del>
    </w:p>
    <w:p w:rsidR="00403619" w:rsidRPr="00D90A1A" w:rsidDel="008F4A8D" w:rsidRDefault="00403619" w:rsidP="00455B1F">
      <w:pPr>
        <w:pStyle w:val="15"/>
        <w:numPr>
          <w:ilvl w:val="0"/>
          <w:numId w:val="38"/>
        </w:numPr>
        <w:spacing w:line="360" w:lineRule="auto"/>
        <w:ind w:firstLineChars="0"/>
        <w:rPr>
          <w:del w:id="595" w:author="think" w:date="2016-03-30T15:14:00Z"/>
          <w:rFonts w:asciiTheme="minorEastAsia" w:eastAsiaTheme="minorEastAsia" w:hAnsiTheme="minorEastAsia"/>
          <w:sz w:val="24"/>
        </w:rPr>
      </w:pPr>
      <w:del w:id="596" w:author="think" w:date="2016-03-30T15:14:00Z">
        <w:r w:rsidRPr="00D90A1A" w:rsidDel="008F4A8D">
          <w:rPr>
            <w:rFonts w:asciiTheme="minorEastAsia" w:eastAsiaTheme="minorEastAsia" w:hAnsiTheme="minorEastAsia" w:hint="eastAsia"/>
            <w:sz w:val="24"/>
          </w:rPr>
          <w:delText>（申购方）剩余库存货权账户</w:delText>
        </w:r>
        <w:r w:rsidRPr="00D90A1A" w:rsidDel="008F4A8D">
          <w:rPr>
            <w:rFonts w:asciiTheme="minorEastAsia" w:eastAsiaTheme="minorEastAsia" w:hAnsiTheme="minorEastAsia"/>
            <w:sz w:val="24"/>
          </w:rPr>
          <w:sym w:font="Wingdings" w:char="F0E0"/>
        </w:r>
        <w:r w:rsidRPr="00D90A1A" w:rsidDel="008F4A8D">
          <w:rPr>
            <w:rFonts w:asciiTheme="minorEastAsia" w:eastAsiaTheme="minorEastAsia" w:hAnsiTheme="minorEastAsia" w:hint="eastAsia"/>
            <w:sz w:val="24"/>
          </w:rPr>
          <w:delText>（黄金</w:delText>
        </w:r>
        <w:r w:rsidRPr="00D90A1A" w:rsidDel="008F4A8D">
          <w:rPr>
            <w:rFonts w:asciiTheme="minorEastAsia" w:eastAsiaTheme="minorEastAsia" w:hAnsiTheme="minorEastAsia"/>
            <w:sz w:val="24"/>
          </w:rPr>
          <w:delText>ETF</w:delText>
        </w:r>
        <w:r w:rsidRPr="00D90A1A" w:rsidDel="008F4A8D">
          <w:rPr>
            <w:rFonts w:asciiTheme="minorEastAsia" w:eastAsiaTheme="minorEastAsia" w:hAnsiTheme="minorEastAsia" w:hint="eastAsia"/>
            <w:sz w:val="24"/>
          </w:rPr>
          <w:delText>托管账户）</w:delText>
        </w:r>
      </w:del>
      <w:del w:id="597" w:author="think" w:date="2016-03-29T16:22:00Z">
        <w:r w:rsidRPr="00D90A1A" w:rsidDel="00FC7352">
          <w:rPr>
            <w:rFonts w:asciiTheme="minorEastAsia" w:eastAsiaTheme="minorEastAsia" w:hAnsiTheme="minorEastAsia" w:hint="eastAsia"/>
            <w:sz w:val="24"/>
          </w:rPr>
          <w:delText>非交易</w:delText>
        </w:r>
        <w:r w:rsidDel="00FC7352">
          <w:rPr>
            <w:rFonts w:asciiTheme="minorEastAsia" w:eastAsiaTheme="minorEastAsia" w:hAnsiTheme="minorEastAsia" w:hint="eastAsia"/>
            <w:sz w:val="24"/>
          </w:rPr>
          <w:delText>获得</w:delText>
        </w:r>
      </w:del>
      <w:del w:id="598" w:author="think" w:date="2016-03-30T15:14:00Z">
        <w:r w:rsidRPr="00D90A1A" w:rsidDel="008F4A8D">
          <w:rPr>
            <w:rFonts w:asciiTheme="minorEastAsia" w:eastAsiaTheme="minorEastAsia" w:hAnsiTheme="minorEastAsia" w:hint="eastAsia"/>
            <w:sz w:val="24"/>
          </w:rPr>
          <w:delText>买入货权账户</w:delText>
        </w:r>
      </w:del>
    </w:p>
    <w:p w:rsidR="00403619" w:rsidRPr="00D90A1A" w:rsidDel="008F4A8D" w:rsidRDefault="00403619" w:rsidP="00455B1F">
      <w:pPr>
        <w:pStyle w:val="15"/>
        <w:numPr>
          <w:ilvl w:val="0"/>
          <w:numId w:val="38"/>
        </w:numPr>
        <w:spacing w:line="360" w:lineRule="auto"/>
        <w:ind w:firstLineChars="0"/>
        <w:rPr>
          <w:del w:id="599" w:author="think" w:date="2016-03-30T15:14:00Z"/>
          <w:rFonts w:asciiTheme="minorEastAsia" w:eastAsiaTheme="minorEastAsia" w:hAnsiTheme="minorEastAsia"/>
          <w:sz w:val="24"/>
        </w:rPr>
      </w:pPr>
      <w:del w:id="600" w:author="think" w:date="2016-03-30T15:14:00Z">
        <w:r w:rsidRPr="00D90A1A" w:rsidDel="008F4A8D">
          <w:rPr>
            <w:rFonts w:asciiTheme="minorEastAsia" w:eastAsiaTheme="minorEastAsia" w:hAnsiTheme="minorEastAsia" w:hint="eastAsia"/>
            <w:sz w:val="24"/>
          </w:rPr>
          <w:delText>（申购方）非交易</w:delText>
        </w:r>
        <w:r w:rsidDel="008F4A8D">
          <w:rPr>
            <w:rFonts w:asciiTheme="minorEastAsia" w:eastAsiaTheme="minorEastAsia" w:hAnsiTheme="minorEastAsia" w:hint="eastAsia"/>
            <w:sz w:val="24"/>
          </w:rPr>
          <w:delText>获得</w:delText>
        </w:r>
        <w:r w:rsidRPr="00D90A1A" w:rsidDel="008F4A8D">
          <w:rPr>
            <w:rFonts w:asciiTheme="minorEastAsia" w:eastAsiaTheme="minorEastAsia" w:hAnsiTheme="minorEastAsia" w:hint="eastAsia"/>
            <w:sz w:val="24"/>
          </w:rPr>
          <w:delText>买入货权账户</w:delText>
        </w:r>
        <w:r w:rsidRPr="00D90A1A" w:rsidDel="008F4A8D">
          <w:rPr>
            <w:rFonts w:asciiTheme="minorEastAsia" w:eastAsiaTheme="minorEastAsia" w:hAnsiTheme="minorEastAsia"/>
            <w:sz w:val="24"/>
          </w:rPr>
          <w:sym w:font="Wingdings" w:char="F0E0"/>
        </w:r>
        <w:r w:rsidRPr="00D90A1A" w:rsidDel="008F4A8D">
          <w:rPr>
            <w:rFonts w:asciiTheme="minorEastAsia" w:eastAsiaTheme="minorEastAsia" w:hAnsiTheme="minorEastAsia"/>
            <w:sz w:val="24"/>
          </w:rPr>
          <w:delText xml:space="preserve"> （黄金ETF</w:delText>
        </w:r>
        <w:r w:rsidRPr="00D90A1A" w:rsidDel="008F4A8D">
          <w:rPr>
            <w:rFonts w:asciiTheme="minorEastAsia" w:eastAsiaTheme="minorEastAsia" w:hAnsiTheme="minorEastAsia" w:hint="eastAsia"/>
            <w:sz w:val="24"/>
          </w:rPr>
          <w:delText>托管账户）非交易</w:delText>
        </w:r>
        <w:r w:rsidDel="008F4A8D">
          <w:rPr>
            <w:rFonts w:asciiTheme="minorEastAsia" w:eastAsiaTheme="minorEastAsia" w:hAnsiTheme="minorEastAsia" w:hint="eastAsia"/>
            <w:sz w:val="24"/>
          </w:rPr>
          <w:delText>获得</w:delText>
        </w:r>
        <w:r w:rsidRPr="00D90A1A" w:rsidDel="008F4A8D">
          <w:rPr>
            <w:rFonts w:asciiTheme="minorEastAsia" w:eastAsiaTheme="minorEastAsia" w:hAnsiTheme="minorEastAsia" w:hint="eastAsia"/>
            <w:sz w:val="24"/>
          </w:rPr>
          <w:delText>买入货权账户</w:delText>
        </w:r>
      </w:del>
    </w:p>
    <w:p w:rsidR="00403619" w:rsidRPr="00D90A1A" w:rsidDel="008F4A8D" w:rsidRDefault="00403619" w:rsidP="00455B1F">
      <w:pPr>
        <w:pStyle w:val="15"/>
        <w:numPr>
          <w:ilvl w:val="0"/>
          <w:numId w:val="38"/>
        </w:numPr>
        <w:spacing w:line="360" w:lineRule="auto"/>
        <w:ind w:firstLineChars="0"/>
        <w:rPr>
          <w:del w:id="601" w:author="think" w:date="2016-03-30T15:14:00Z"/>
          <w:rFonts w:asciiTheme="minorEastAsia" w:eastAsiaTheme="minorEastAsia" w:hAnsiTheme="minorEastAsia"/>
          <w:sz w:val="24"/>
        </w:rPr>
      </w:pPr>
      <w:del w:id="602" w:author="think" w:date="2016-03-30T15:14:00Z">
        <w:r w:rsidRPr="00D90A1A" w:rsidDel="008F4A8D">
          <w:rPr>
            <w:rFonts w:asciiTheme="minorEastAsia" w:eastAsiaTheme="minorEastAsia" w:hAnsiTheme="minorEastAsia" w:hint="eastAsia"/>
            <w:sz w:val="24"/>
          </w:rPr>
          <w:delText>（申购方）</w:delText>
        </w:r>
      </w:del>
      <w:del w:id="603" w:author="think" w:date="2016-03-29T16:22:00Z">
        <w:r w:rsidRPr="00D90A1A" w:rsidDel="00FC7352">
          <w:rPr>
            <w:rFonts w:asciiTheme="minorEastAsia" w:eastAsiaTheme="minorEastAsia" w:hAnsiTheme="minorEastAsia" w:hint="eastAsia"/>
            <w:sz w:val="24"/>
          </w:rPr>
          <w:delText>交易</w:delText>
        </w:r>
        <w:r w:rsidDel="00FC7352">
          <w:rPr>
            <w:rFonts w:asciiTheme="minorEastAsia" w:eastAsiaTheme="minorEastAsia" w:hAnsiTheme="minorEastAsia" w:hint="eastAsia"/>
            <w:sz w:val="24"/>
          </w:rPr>
          <w:delText>获得</w:delText>
        </w:r>
      </w:del>
      <w:del w:id="604" w:author="think" w:date="2016-03-30T15:14:00Z">
        <w:r w:rsidRPr="00D90A1A" w:rsidDel="008F4A8D">
          <w:rPr>
            <w:rFonts w:asciiTheme="minorEastAsia" w:eastAsiaTheme="minorEastAsia" w:hAnsiTheme="minorEastAsia" w:hint="eastAsia"/>
            <w:sz w:val="24"/>
          </w:rPr>
          <w:delText>买入货权账户</w:delText>
        </w:r>
        <w:r w:rsidRPr="00D90A1A" w:rsidDel="008F4A8D">
          <w:rPr>
            <w:rFonts w:asciiTheme="minorEastAsia" w:eastAsiaTheme="minorEastAsia" w:hAnsiTheme="minorEastAsia"/>
            <w:sz w:val="24"/>
          </w:rPr>
          <w:sym w:font="Wingdings" w:char="F0E0"/>
        </w:r>
        <w:r w:rsidRPr="00D90A1A" w:rsidDel="008F4A8D">
          <w:rPr>
            <w:rFonts w:asciiTheme="minorEastAsia" w:eastAsiaTheme="minorEastAsia" w:hAnsiTheme="minorEastAsia"/>
            <w:sz w:val="24"/>
          </w:rPr>
          <w:delText xml:space="preserve"> （黄金ETF</w:delText>
        </w:r>
        <w:r w:rsidRPr="00D90A1A" w:rsidDel="008F4A8D">
          <w:rPr>
            <w:rFonts w:asciiTheme="minorEastAsia" w:eastAsiaTheme="minorEastAsia" w:hAnsiTheme="minorEastAsia" w:hint="eastAsia"/>
            <w:sz w:val="24"/>
          </w:rPr>
          <w:delText>托管账户）</w:delText>
        </w:r>
      </w:del>
      <w:del w:id="605" w:author="think" w:date="2016-03-29T16:22:00Z">
        <w:r w:rsidRPr="00D90A1A" w:rsidDel="00FC7352">
          <w:rPr>
            <w:rFonts w:asciiTheme="minorEastAsia" w:eastAsiaTheme="minorEastAsia" w:hAnsiTheme="minorEastAsia" w:hint="eastAsia"/>
            <w:sz w:val="24"/>
          </w:rPr>
          <w:delText>非交易</w:delText>
        </w:r>
        <w:r w:rsidDel="00FC7352">
          <w:rPr>
            <w:rFonts w:asciiTheme="minorEastAsia" w:eastAsiaTheme="minorEastAsia" w:hAnsiTheme="minorEastAsia" w:hint="eastAsia"/>
            <w:sz w:val="24"/>
          </w:rPr>
          <w:delText>获得</w:delText>
        </w:r>
      </w:del>
      <w:del w:id="606" w:author="think" w:date="2016-03-30T15:14:00Z">
        <w:r w:rsidRPr="00D90A1A" w:rsidDel="008F4A8D">
          <w:rPr>
            <w:rFonts w:asciiTheme="minorEastAsia" w:eastAsiaTheme="minorEastAsia" w:hAnsiTheme="minorEastAsia" w:hint="eastAsia"/>
            <w:sz w:val="24"/>
          </w:rPr>
          <w:delText>买入货权账户</w:delText>
        </w:r>
      </w:del>
    </w:p>
    <w:p w:rsidR="00403619" w:rsidDel="008F4A8D" w:rsidRDefault="00403619" w:rsidP="00455B1F">
      <w:pPr>
        <w:pStyle w:val="15"/>
        <w:numPr>
          <w:ilvl w:val="0"/>
          <w:numId w:val="38"/>
        </w:numPr>
        <w:spacing w:line="360" w:lineRule="auto"/>
        <w:ind w:firstLineChars="0"/>
        <w:rPr>
          <w:del w:id="607" w:author="think" w:date="2016-03-30T15:14:00Z"/>
          <w:rFonts w:asciiTheme="minorEastAsia" w:eastAsiaTheme="minorEastAsia" w:hAnsiTheme="minorEastAsia"/>
          <w:sz w:val="24"/>
        </w:rPr>
      </w:pPr>
      <w:del w:id="608" w:author="think" w:date="2016-03-30T15:14:00Z">
        <w:r w:rsidRPr="00D90A1A" w:rsidDel="008F4A8D">
          <w:rPr>
            <w:rFonts w:asciiTheme="minorEastAsia" w:eastAsiaTheme="minorEastAsia" w:hAnsiTheme="minorEastAsia" w:hint="eastAsia"/>
            <w:sz w:val="24"/>
          </w:rPr>
          <w:delText>（黄金</w:delText>
        </w:r>
        <w:r w:rsidRPr="00D90A1A" w:rsidDel="008F4A8D">
          <w:rPr>
            <w:rFonts w:asciiTheme="minorEastAsia" w:eastAsiaTheme="minorEastAsia" w:hAnsiTheme="minorEastAsia"/>
            <w:sz w:val="24"/>
          </w:rPr>
          <w:delText>ETF</w:delText>
        </w:r>
        <w:r w:rsidRPr="00D90A1A" w:rsidDel="008F4A8D">
          <w:rPr>
            <w:rFonts w:asciiTheme="minorEastAsia" w:eastAsiaTheme="minorEastAsia" w:hAnsiTheme="minorEastAsia" w:hint="eastAsia"/>
            <w:sz w:val="24"/>
          </w:rPr>
          <w:delText>托管账户）非交易</w:delText>
        </w:r>
        <w:r w:rsidDel="008F4A8D">
          <w:rPr>
            <w:rFonts w:asciiTheme="minorEastAsia" w:eastAsiaTheme="minorEastAsia" w:hAnsiTheme="minorEastAsia" w:hint="eastAsia"/>
            <w:sz w:val="24"/>
          </w:rPr>
          <w:delText>获得</w:delText>
        </w:r>
        <w:r w:rsidRPr="00D90A1A" w:rsidDel="008F4A8D">
          <w:rPr>
            <w:rFonts w:asciiTheme="minorEastAsia" w:eastAsiaTheme="minorEastAsia" w:hAnsiTheme="minorEastAsia" w:hint="eastAsia"/>
            <w:sz w:val="24"/>
          </w:rPr>
          <w:delText>买入货权账户</w:delText>
        </w:r>
        <w:r w:rsidRPr="00D90A1A" w:rsidDel="008F4A8D">
          <w:rPr>
            <w:rFonts w:asciiTheme="minorEastAsia" w:eastAsiaTheme="minorEastAsia" w:hAnsiTheme="minorEastAsia"/>
            <w:sz w:val="24"/>
          </w:rPr>
          <w:sym w:font="Wingdings" w:char="F0E0"/>
        </w:r>
        <w:r w:rsidRPr="00D90A1A" w:rsidDel="008F4A8D">
          <w:rPr>
            <w:rFonts w:asciiTheme="minorEastAsia" w:eastAsiaTheme="minorEastAsia" w:hAnsiTheme="minorEastAsia" w:hint="eastAsia"/>
            <w:sz w:val="24"/>
          </w:rPr>
          <w:delText>（赎回方）非交易</w:delText>
        </w:r>
        <w:r w:rsidDel="008F4A8D">
          <w:rPr>
            <w:rFonts w:asciiTheme="minorEastAsia" w:eastAsiaTheme="minorEastAsia" w:hAnsiTheme="minorEastAsia" w:hint="eastAsia"/>
            <w:sz w:val="24"/>
          </w:rPr>
          <w:delText>获得</w:delText>
        </w:r>
        <w:r w:rsidRPr="00D90A1A" w:rsidDel="008F4A8D">
          <w:rPr>
            <w:rFonts w:asciiTheme="minorEastAsia" w:eastAsiaTheme="minorEastAsia" w:hAnsiTheme="minorEastAsia" w:hint="eastAsia"/>
            <w:sz w:val="24"/>
          </w:rPr>
          <w:delText>买入货权账户</w:delText>
        </w:r>
      </w:del>
    </w:p>
    <w:p w:rsidR="00CB10EE" w:rsidDel="001C2393" w:rsidRDefault="00CB10EE" w:rsidP="00455B1F">
      <w:pPr>
        <w:pStyle w:val="15"/>
        <w:numPr>
          <w:ilvl w:val="0"/>
          <w:numId w:val="38"/>
        </w:numPr>
        <w:spacing w:line="360" w:lineRule="auto"/>
        <w:ind w:firstLineChars="0"/>
        <w:rPr>
          <w:del w:id="609" w:author="think" w:date="2016-03-30T15:14:00Z"/>
          <w:rFonts w:asciiTheme="minorEastAsia" w:eastAsiaTheme="minorEastAsia" w:hAnsiTheme="minorEastAsia"/>
          <w:sz w:val="24"/>
        </w:rPr>
      </w:pPr>
      <w:del w:id="610" w:author="think" w:date="2016-03-30T15:14:00Z">
        <w:r w:rsidRPr="00CB10EE" w:rsidDel="008F4A8D">
          <w:rPr>
            <w:rFonts w:asciiTheme="minorEastAsia" w:eastAsiaTheme="minorEastAsia" w:hAnsiTheme="minorEastAsia" w:hint="eastAsia"/>
            <w:sz w:val="24"/>
          </w:rPr>
          <w:delText>（黄金</w:delText>
        </w:r>
        <w:r w:rsidRPr="00CB10EE" w:rsidDel="008F4A8D">
          <w:rPr>
            <w:rFonts w:asciiTheme="minorEastAsia" w:eastAsiaTheme="minorEastAsia" w:hAnsiTheme="minorEastAsia"/>
            <w:sz w:val="24"/>
          </w:rPr>
          <w:delText>ETF</w:delText>
        </w:r>
        <w:r w:rsidRPr="00CB10EE" w:rsidDel="008F4A8D">
          <w:rPr>
            <w:rFonts w:asciiTheme="minorEastAsia" w:eastAsiaTheme="minorEastAsia" w:hAnsiTheme="minorEastAsia" w:hint="eastAsia"/>
            <w:sz w:val="24"/>
          </w:rPr>
          <w:delText>托管账户）</w:delText>
        </w:r>
      </w:del>
      <w:del w:id="611" w:author="think" w:date="2016-03-29T16:23:00Z">
        <w:r w:rsidRPr="00CB10EE" w:rsidDel="00FC7352">
          <w:rPr>
            <w:rFonts w:asciiTheme="minorEastAsia" w:eastAsiaTheme="minorEastAsia" w:hAnsiTheme="minorEastAsia" w:hint="eastAsia"/>
            <w:sz w:val="24"/>
          </w:rPr>
          <w:delText>交易获得</w:delText>
        </w:r>
      </w:del>
      <w:del w:id="612" w:author="think" w:date="2016-03-30T15:14:00Z">
        <w:r w:rsidRPr="00CB10EE" w:rsidDel="008F4A8D">
          <w:rPr>
            <w:rFonts w:asciiTheme="minorEastAsia" w:eastAsiaTheme="minorEastAsia" w:hAnsiTheme="minorEastAsia" w:hint="eastAsia"/>
            <w:sz w:val="24"/>
          </w:rPr>
          <w:delText>买入货权账户</w:delText>
        </w:r>
        <w:r w:rsidRPr="00D90A1A" w:rsidDel="008F4A8D">
          <w:rPr>
            <w:rFonts w:asciiTheme="minorEastAsia" w:eastAsiaTheme="minorEastAsia" w:hAnsiTheme="minorEastAsia"/>
            <w:sz w:val="24"/>
          </w:rPr>
          <w:sym w:font="Wingdings" w:char="F0E0"/>
        </w:r>
        <w:r w:rsidRPr="00CB10EE" w:rsidDel="008F4A8D">
          <w:rPr>
            <w:rFonts w:asciiTheme="minorEastAsia" w:eastAsiaTheme="minorEastAsia" w:hAnsiTheme="minorEastAsia" w:hint="eastAsia"/>
            <w:sz w:val="24"/>
          </w:rPr>
          <w:delText>（赎回方）</w:delText>
        </w:r>
      </w:del>
      <w:del w:id="613" w:author="think" w:date="2016-03-29T16:23:00Z">
        <w:r w:rsidRPr="00CB10EE" w:rsidDel="00FC7352">
          <w:rPr>
            <w:rFonts w:asciiTheme="minorEastAsia" w:eastAsiaTheme="minorEastAsia" w:hAnsiTheme="minorEastAsia" w:hint="eastAsia"/>
            <w:sz w:val="24"/>
          </w:rPr>
          <w:delText>非交易获得</w:delText>
        </w:r>
      </w:del>
      <w:del w:id="614" w:author="think" w:date="2016-03-30T15:14:00Z">
        <w:r w:rsidRPr="00CB10EE" w:rsidDel="008F4A8D">
          <w:rPr>
            <w:rFonts w:asciiTheme="minorEastAsia" w:eastAsiaTheme="minorEastAsia" w:hAnsiTheme="minorEastAsia" w:hint="eastAsia"/>
            <w:sz w:val="24"/>
          </w:rPr>
          <w:delText>买入货权账户</w:delText>
        </w:r>
      </w:del>
    </w:p>
    <w:p w:rsidR="001C2393" w:rsidRPr="00C941CA" w:rsidRDefault="001C2393" w:rsidP="001C2393">
      <w:pPr>
        <w:pStyle w:val="21"/>
        <w:widowControl/>
        <w:numPr>
          <w:ilvl w:val="1"/>
          <w:numId w:val="27"/>
        </w:numPr>
        <w:adjustRightInd/>
        <w:snapToGrid/>
        <w:spacing w:before="260" w:after="270" w:line="416" w:lineRule="atLeast"/>
        <w:rPr>
          <w:ins w:id="615" w:author="think" w:date="2016-05-24T21:01:00Z"/>
          <w:rFonts w:hAnsi="黑体"/>
          <w:bCs w:val="0"/>
          <w:kern w:val="0"/>
          <w:szCs w:val="20"/>
        </w:rPr>
      </w:pPr>
      <w:ins w:id="616" w:author="think" w:date="2016-05-24T21:01:00Z">
        <w:r>
          <w:rPr>
            <w:rFonts w:hAnsi="黑体" w:hint="eastAsia"/>
            <w:bCs w:val="0"/>
            <w:kern w:val="0"/>
            <w:szCs w:val="20"/>
          </w:rPr>
          <w:t>白银实物清算和仓储业务支持</w:t>
        </w:r>
        <w:r>
          <w:rPr>
            <w:rFonts w:hAnsi="黑体" w:hint="eastAsia"/>
            <w:bCs w:val="0"/>
            <w:kern w:val="0"/>
            <w:szCs w:val="20"/>
          </w:rPr>
          <w:t>30</w:t>
        </w:r>
        <w:r>
          <w:rPr>
            <w:rFonts w:hAnsi="黑体" w:hint="eastAsia"/>
            <w:bCs w:val="0"/>
            <w:kern w:val="0"/>
            <w:szCs w:val="20"/>
          </w:rPr>
          <w:t>千克银锭</w:t>
        </w:r>
      </w:ins>
    </w:p>
    <w:p w:rsidR="001C2393" w:rsidRDefault="001C2393" w:rsidP="001C2393">
      <w:pPr>
        <w:pStyle w:val="aff4"/>
        <w:spacing w:line="360" w:lineRule="auto"/>
        <w:ind w:firstLineChars="200" w:firstLine="480"/>
        <w:rPr>
          <w:ins w:id="617" w:author="think" w:date="2016-05-24T21:01:00Z"/>
        </w:rPr>
      </w:pPr>
      <w:ins w:id="618" w:author="think" w:date="2016-05-24T21:01:00Z">
        <w:r w:rsidRPr="002B5505">
          <w:rPr>
            <w:rFonts w:asciiTheme="minorEastAsia" w:eastAsiaTheme="minorEastAsia" w:hAnsiTheme="minorEastAsia" w:cs="宋体"/>
          </w:rPr>
          <w:t>30</w:t>
        </w:r>
        <w:r>
          <w:rPr>
            <w:rFonts w:hint="eastAsia"/>
          </w:rPr>
          <w:t>千克银锭是国际市场的标准锭，同时也是国内几家白银生产龙头企业（豫光金铅、江西铜业、云南铜业）的主要产品之一。为了吸引更多的产银企业、用银企业参与交易所主板白银交易，同时也为国际板白银交易业务开展做好实物交割的准备，交割储运部计划</w:t>
        </w:r>
        <w:r>
          <w:rPr>
            <w:rFonts w:asciiTheme="minorEastAsia" w:eastAsiaTheme="minorEastAsia" w:hAnsiTheme="minorEastAsia" w:hint="eastAsia"/>
          </w:rPr>
          <w:t>在GEMS-2增加30千克银锭用于白银的实物清算和仓储业务。与此对应，</w:t>
        </w:r>
        <w:r>
          <w:rPr>
            <w:rFonts w:hint="eastAsia"/>
          </w:rPr>
          <w:t>白银相关业务有如下变化：</w:t>
        </w:r>
      </w:ins>
    </w:p>
    <w:p w:rsidR="001C2393" w:rsidRDefault="001C2393" w:rsidP="001C2393">
      <w:pPr>
        <w:pStyle w:val="aff4"/>
        <w:numPr>
          <w:ilvl w:val="0"/>
          <w:numId w:val="59"/>
        </w:numPr>
        <w:spacing w:line="360" w:lineRule="auto"/>
        <w:ind w:firstLineChars="0"/>
        <w:rPr>
          <w:ins w:id="619" w:author="think" w:date="2016-05-24T21:01:00Z"/>
          <w:rFonts w:asciiTheme="minorEastAsia" w:eastAsiaTheme="minorEastAsia" w:hAnsiTheme="minorEastAsia" w:cs="宋体"/>
        </w:rPr>
      </w:pPr>
      <w:ins w:id="620" w:author="think" w:date="2016-05-24T21:01:00Z">
        <w:r>
          <w:rPr>
            <w:rFonts w:asciiTheme="minorEastAsia" w:eastAsiaTheme="minorEastAsia" w:hAnsiTheme="minorEastAsia" w:cs="宋体" w:hint="eastAsia"/>
          </w:rPr>
          <w:t>白银交割品种Ag99.9、Ag99.99、Ag(T+D)的默认条块标重调整为30千克</w:t>
        </w:r>
        <w:r w:rsidRPr="0025094F">
          <w:rPr>
            <w:rFonts w:asciiTheme="minorEastAsia" w:eastAsiaTheme="minorEastAsia" w:hAnsiTheme="minorEastAsia" w:cs="宋体" w:hint="eastAsia"/>
          </w:rPr>
          <w:t>。</w:t>
        </w:r>
      </w:ins>
    </w:p>
    <w:p w:rsidR="001C2393" w:rsidRDefault="001C2393" w:rsidP="001C2393">
      <w:pPr>
        <w:pStyle w:val="aff4"/>
        <w:numPr>
          <w:ilvl w:val="0"/>
          <w:numId w:val="59"/>
        </w:numPr>
        <w:spacing w:line="360" w:lineRule="auto"/>
        <w:ind w:firstLineChars="0"/>
        <w:rPr>
          <w:ins w:id="621" w:author="think" w:date="2016-05-24T21:01:00Z"/>
          <w:rFonts w:asciiTheme="minorEastAsia" w:eastAsiaTheme="minorEastAsia" w:hAnsiTheme="minorEastAsia" w:cs="宋体"/>
        </w:rPr>
      </w:pPr>
      <w:ins w:id="622" w:author="think" w:date="2016-05-24T21:01:00Z">
        <w:r>
          <w:rPr>
            <w:rFonts w:asciiTheme="minorEastAsia" w:eastAsiaTheme="minorEastAsia" w:hAnsiTheme="minorEastAsia" w:cs="宋体" w:hint="eastAsia"/>
          </w:rPr>
          <w:t>白银交割品种Ag99.9、Ag99.99、Ag(T+D)分别新增30千克白银条块数据。每个</w:t>
        </w:r>
        <w:r w:rsidRPr="0025094F">
          <w:rPr>
            <w:rFonts w:hint="eastAsia"/>
            <w:szCs w:val="21"/>
          </w:rPr>
          <w:t>白银</w:t>
        </w:r>
        <w:r>
          <w:rPr>
            <w:rFonts w:hint="eastAsia"/>
            <w:szCs w:val="21"/>
          </w:rPr>
          <w:t>交割品种</w:t>
        </w:r>
        <w:r w:rsidRPr="0025094F">
          <w:rPr>
            <w:rFonts w:hint="eastAsia"/>
            <w:szCs w:val="21"/>
          </w:rPr>
          <w:t>将有</w:t>
        </w:r>
        <w:r w:rsidRPr="00E44859">
          <w:rPr>
            <w:rFonts w:asciiTheme="minorEastAsia" w:eastAsiaTheme="minorEastAsia" w:hAnsiTheme="minorEastAsia" w:hint="eastAsia"/>
            <w:szCs w:val="21"/>
          </w:rPr>
          <w:t>30千克、15</w:t>
        </w:r>
        <w:r w:rsidRPr="0025094F">
          <w:rPr>
            <w:rFonts w:hint="eastAsia"/>
            <w:szCs w:val="21"/>
          </w:rPr>
          <w:t>千克两种</w:t>
        </w:r>
        <w:r>
          <w:rPr>
            <w:rFonts w:hint="eastAsia"/>
            <w:szCs w:val="21"/>
          </w:rPr>
          <w:t>银锭用于实物清算</w:t>
        </w:r>
        <w:r w:rsidRPr="0025094F">
          <w:rPr>
            <w:rFonts w:hint="eastAsia"/>
            <w:szCs w:val="21"/>
          </w:rPr>
          <w:t>、租借、质押、非交易过户等仓储业务。</w:t>
        </w:r>
      </w:ins>
    </w:p>
    <w:p w:rsidR="001C2393" w:rsidRDefault="001C2393" w:rsidP="001C2393">
      <w:pPr>
        <w:pStyle w:val="aff4"/>
        <w:numPr>
          <w:ilvl w:val="0"/>
          <w:numId w:val="59"/>
        </w:numPr>
        <w:spacing w:line="360" w:lineRule="auto"/>
        <w:ind w:firstLineChars="0"/>
        <w:rPr>
          <w:ins w:id="623" w:author="think" w:date="2016-05-24T21:01:00Z"/>
          <w:rFonts w:asciiTheme="minorEastAsia" w:eastAsiaTheme="minorEastAsia" w:hAnsiTheme="minorEastAsia" w:cs="宋体"/>
        </w:rPr>
      </w:pPr>
      <w:ins w:id="624" w:author="think" w:date="2016-05-24T21:01:00Z">
        <w:r>
          <w:rPr>
            <w:rFonts w:asciiTheme="minorEastAsia" w:eastAsiaTheme="minorEastAsia" w:hAnsiTheme="minorEastAsia" w:cs="宋体" w:hint="eastAsia"/>
          </w:rPr>
          <w:t>白银现货即期合约Ag99.9、Ag99.99的交易单位数量调整为30。</w:t>
        </w:r>
      </w:ins>
    </w:p>
    <w:p w:rsidR="001C2393" w:rsidRDefault="001C2393" w:rsidP="001C2393">
      <w:pPr>
        <w:pStyle w:val="aff4"/>
        <w:numPr>
          <w:ilvl w:val="0"/>
          <w:numId w:val="59"/>
        </w:numPr>
        <w:spacing w:line="360" w:lineRule="auto"/>
        <w:ind w:firstLineChars="0"/>
        <w:rPr>
          <w:ins w:id="625" w:author="think" w:date="2016-05-24T21:01:00Z"/>
          <w:rFonts w:asciiTheme="minorEastAsia" w:eastAsiaTheme="minorEastAsia" w:hAnsiTheme="minorEastAsia" w:cs="宋体"/>
        </w:rPr>
      </w:pPr>
      <w:ins w:id="626" w:author="think" w:date="2016-05-24T21:01:00Z">
        <w:r>
          <w:rPr>
            <w:rFonts w:asciiTheme="minorEastAsia" w:eastAsiaTheme="minorEastAsia" w:hAnsiTheme="minorEastAsia" w:cs="宋体" w:hint="eastAsia"/>
          </w:rPr>
          <w:t>白银现货延期交收合约Ag(T+D)的交收申报、中立仓申报量调整为30的整数倍，该值来源于对应白银交割品种的默认条块标重。</w:t>
        </w:r>
      </w:ins>
    </w:p>
    <w:p w:rsidR="001C2393" w:rsidRPr="0025094F" w:rsidRDefault="001C2393" w:rsidP="001C2393">
      <w:pPr>
        <w:pStyle w:val="aff4"/>
        <w:numPr>
          <w:ilvl w:val="0"/>
          <w:numId w:val="59"/>
        </w:numPr>
        <w:spacing w:line="360" w:lineRule="auto"/>
        <w:ind w:firstLineChars="0"/>
        <w:rPr>
          <w:ins w:id="627" w:author="think" w:date="2016-05-24T21:01:00Z"/>
          <w:rFonts w:asciiTheme="minorEastAsia" w:eastAsiaTheme="minorEastAsia" w:hAnsiTheme="minorEastAsia" w:cs="宋体"/>
        </w:rPr>
      </w:pPr>
      <w:ins w:id="628" w:author="think" w:date="2016-05-24T21:01:00Z">
        <w:r>
          <w:rPr>
            <w:rFonts w:asciiTheme="minorEastAsia" w:eastAsiaTheme="minorEastAsia" w:hAnsiTheme="minorEastAsia" w:cs="宋体" w:hint="eastAsia"/>
          </w:rPr>
          <w:t>为了</w:t>
        </w:r>
      </w:ins>
      <w:ins w:id="629" w:author="think" w:date="2016-05-24T21:04:00Z">
        <w:r w:rsidR="00B64F46">
          <w:rPr>
            <w:rFonts w:asciiTheme="minorEastAsia" w:eastAsiaTheme="minorEastAsia" w:hAnsiTheme="minorEastAsia" w:cs="宋体" w:hint="eastAsia"/>
          </w:rPr>
          <w:t>避免</w:t>
        </w:r>
      </w:ins>
      <w:ins w:id="630" w:author="think" w:date="2016-05-24T21:01:00Z">
        <w:r>
          <w:rPr>
            <w:rFonts w:asciiTheme="minorEastAsia" w:eastAsiaTheme="minorEastAsia" w:hAnsiTheme="minorEastAsia" w:cs="宋体" w:hint="eastAsia"/>
          </w:rPr>
          <w:t>交易单位数量、默认条块标重等</w:t>
        </w:r>
      </w:ins>
      <w:ins w:id="631" w:author="think" w:date="2016-05-24T21:04:00Z">
        <w:r w:rsidR="00B64F46">
          <w:rPr>
            <w:rFonts w:asciiTheme="minorEastAsia" w:eastAsiaTheme="minorEastAsia" w:hAnsiTheme="minorEastAsia" w:cs="宋体" w:hint="eastAsia"/>
          </w:rPr>
          <w:t>业务</w:t>
        </w:r>
      </w:ins>
      <w:ins w:id="632" w:author="think" w:date="2016-05-24T21:01:00Z">
        <w:r>
          <w:rPr>
            <w:rFonts w:asciiTheme="minorEastAsia" w:eastAsiaTheme="minorEastAsia" w:hAnsiTheme="minorEastAsia" w:cs="宋体" w:hint="eastAsia"/>
          </w:rPr>
          <w:t>参数调整</w:t>
        </w:r>
      </w:ins>
      <w:ins w:id="633" w:author="think" w:date="2016-05-24T21:04:00Z">
        <w:r w:rsidR="00B64F46">
          <w:rPr>
            <w:rFonts w:asciiTheme="minorEastAsia" w:eastAsiaTheme="minorEastAsia" w:hAnsiTheme="minorEastAsia" w:cs="宋体" w:hint="eastAsia"/>
          </w:rPr>
          <w:t>而</w:t>
        </w:r>
      </w:ins>
      <w:ins w:id="634" w:author="think" w:date="2016-05-24T21:01:00Z">
        <w:r>
          <w:rPr>
            <w:rFonts w:asciiTheme="minorEastAsia" w:eastAsiaTheme="minorEastAsia" w:hAnsiTheme="minorEastAsia" w:cs="宋体" w:hint="eastAsia"/>
          </w:rPr>
          <w:t>影响交易交割相关的查询统计功能，建议会员二级系统记录</w:t>
        </w:r>
      </w:ins>
      <w:ins w:id="635" w:author="think" w:date="2016-05-24T21:04:00Z">
        <w:r w:rsidR="00B64F46">
          <w:rPr>
            <w:rFonts w:asciiTheme="minorEastAsia" w:eastAsiaTheme="minorEastAsia" w:hAnsiTheme="minorEastAsia" w:cs="宋体" w:hint="eastAsia"/>
          </w:rPr>
          <w:t>业务发生</w:t>
        </w:r>
      </w:ins>
      <w:ins w:id="636" w:author="think" w:date="2016-05-24T21:01:00Z">
        <w:r>
          <w:rPr>
            <w:rFonts w:asciiTheme="minorEastAsia" w:eastAsiaTheme="minorEastAsia" w:hAnsiTheme="minorEastAsia" w:cs="宋体" w:hint="eastAsia"/>
          </w:rPr>
          <w:t>当时的交易单位数量、默认条块标重参数</w:t>
        </w:r>
      </w:ins>
      <w:ins w:id="637" w:author="think" w:date="2016-05-24T21:04:00Z">
        <w:r w:rsidR="00B64F46">
          <w:rPr>
            <w:rFonts w:asciiTheme="minorEastAsia" w:eastAsiaTheme="minorEastAsia" w:hAnsiTheme="minorEastAsia" w:cs="宋体" w:hint="eastAsia"/>
          </w:rPr>
          <w:t>，查询统计功能根据记录的参数值计算</w:t>
        </w:r>
      </w:ins>
      <w:ins w:id="638" w:author="think" w:date="2016-05-24T21:05:00Z">
        <w:r w:rsidR="00641365">
          <w:rPr>
            <w:rFonts w:asciiTheme="minorEastAsia" w:eastAsiaTheme="minorEastAsia" w:hAnsiTheme="minorEastAsia" w:cs="宋体" w:hint="eastAsia"/>
          </w:rPr>
          <w:t>交易</w:t>
        </w:r>
      </w:ins>
      <w:ins w:id="639" w:author="think" w:date="2016-05-24T21:08:00Z">
        <w:r w:rsidR="00B029E2">
          <w:rPr>
            <w:rFonts w:asciiTheme="minorEastAsia" w:eastAsiaTheme="minorEastAsia" w:hAnsiTheme="minorEastAsia" w:cs="宋体" w:hint="eastAsia"/>
          </w:rPr>
          <w:t>交割</w:t>
        </w:r>
      </w:ins>
      <w:ins w:id="640" w:author="think" w:date="2016-05-24T21:05:00Z">
        <w:r w:rsidR="00641365">
          <w:rPr>
            <w:rFonts w:asciiTheme="minorEastAsia" w:eastAsiaTheme="minorEastAsia" w:hAnsiTheme="minorEastAsia" w:cs="宋体" w:hint="eastAsia"/>
          </w:rPr>
          <w:t>数量、重量等值</w:t>
        </w:r>
      </w:ins>
      <w:ins w:id="641" w:author="think" w:date="2016-05-24T21:01:00Z">
        <w:r>
          <w:rPr>
            <w:rFonts w:asciiTheme="minorEastAsia" w:eastAsiaTheme="minorEastAsia" w:hAnsiTheme="minorEastAsia" w:cs="宋体" w:hint="eastAsia"/>
          </w:rPr>
          <w:t>。</w:t>
        </w:r>
      </w:ins>
    </w:p>
    <w:p w:rsidR="001C2393" w:rsidRPr="001C2393" w:rsidRDefault="001C2393" w:rsidP="001C2393">
      <w:pPr>
        <w:pStyle w:val="15"/>
        <w:spacing w:line="360" w:lineRule="auto"/>
        <w:ind w:left="480" w:firstLineChars="0" w:firstLine="0"/>
        <w:rPr>
          <w:ins w:id="642" w:author="think" w:date="2016-05-24T21:01:00Z"/>
          <w:rFonts w:asciiTheme="minorEastAsia" w:eastAsiaTheme="minorEastAsia" w:hAnsiTheme="minorEastAsia"/>
          <w:sz w:val="24"/>
        </w:rPr>
      </w:pPr>
    </w:p>
    <w:p w:rsidR="00E023ED" w:rsidRPr="00334A8D" w:rsidRDefault="00E023ED" w:rsidP="00334A8D">
      <w:pPr>
        <w:pStyle w:val="10"/>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643" w:name="_Toc436408935"/>
      <w:r w:rsidRPr="00334A8D">
        <w:rPr>
          <w:rFonts w:ascii="黑体" w:hAnsi="黑体" w:cs="Arial" w:hint="eastAsia"/>
          <w:smallCaps/>
          <w:kern w:val="0"/>
          <w:sz w:val="32"/>
          <w:szCs w:val="30"/>
        </w:rPr>
        <w:t>会员部业务影响分析</w:t>
      </w:r>
      <w:bookmarkEnd w:id="264"/>
      <w:bookmarkEnd w:id="643"/>
    </w:p>
    <w:p w:rsidR="00E023ED" w:rsidRPr="00B376D2" w:rsidRDefault="00F16D80" w:rsidP="003A3E56">
      <w:pPr>
        <w:pStyle w:val="21"/>
        <w:numPr>
          <w:ilvl w:val="1"/>
          <w:numId w:val="28"/>
        </w:numPr>
        <w:spacing w:beforeLines="100" w:before="312" w:afterLines="100" w:after="312"/>
      </w:pPr>
      <w:bookmarkStart w:id="644" w:name="_Toc419723710"/>
      <w:bookmarkStart w:id="645" w:name="_Toc436408936"/>
      <w:r>
        <w:rPr>
          <w:rFonts w:hint="eastAsia"/>
        </w:rPr>
        <w:t>法人</w:t>
      </w:r>
      <w:r w:rsidR="00E023ED">
        <w:rPr>
          <w:rFonts w:hint="eastAsia"/>
        </w:rPr>
        <w:t>非指定交易业务</w:t>
      </w:r>
      <w:bookmarkEnd w:id="644"/>
      <w:bookmarkEnd w:id="645"/>
    </w:p>
    <w:p w:rsidR="00E023ED" w:rsidRPr="00E023ED" w:rsidRDefault="00E023ED" w:rsidP="00E023ED">
      <w:pPr>
        <w:spacing w:line="360" w:lineRule="auto"/>
        <w:ind w:firstLineChars="200" w:firstLine="480"/>
        <w:rPr>
          <w:sz w:val="24"/>
        </w:rPr>
      </w:pPr>
      <w:r w:rsidRPr="00E023ED">
        <w:rPr>
          <w:rFonts w:hint="eastAsia"/>
          <w:sz w:val="24"/>
        </w:rPr>
        <w:t>1、之前由于一个机构客户只能绑定一个会员，而三代支持机构客户可以绑定多会员多席位，所以在与二级系统的接口上都会发生变化，并且业务逻辑判断上也会有相应的变化。</w:t>
      </w:r>
    </w:p>
    <w:p w:rsidR="00E023ED" w:rsidRPr="00E023ED" w:rsidRDefault="00E023ED" w:rsidP="00E023ED">
      <w:pPr>
        <w:spacing w:line="360" w:lineRule="auto"/>
        <w:ind w:firstLineChars="200" w:firstLine="480"/>
        <w:rPr>
          <w:sz w:val="24"/>
        </w:rPr>
      </w:pPr>
      <w:r w:rsidRPr="00E023ED">
        <w:rPr>
          <w:rFonts w:hint="eastAsia"/>
          <w:sz w:val="24"/>
        </w:rPr>
        <w:t>2、由于一户多码，导致机构客户在销户后再开户的时候，只是“指定交易” 的过程生成新的交易编码，需要二级系统对此做出新的判断，而不仅仅是一个客户号在会员单位之间来回转移；</w:t>
      </w:r>
    </w:p>
    <w:p w:rsidR="00E023ED" w:rsidRPr="00E023ED" w:rsidRDefault="00E023ED" w:rsidP="00FE2F0B">
      <w:pPr>
        <w:spacing w:line="360" w:lineRule="auto"/>
        <w:ind w:firstLineChars="200" w:firstLine="480"/>
        <w:rPr>
          <w:sz w:val="24"/>
        </w:rPr>
      </w:pPr>
      <w:r w:rsidRPr="00E023ED">
        <w:rPr>
          <w:rFonts w:hint="eastAsia"/>
          <w:sz w:val="24"/>
        </w:rPr>
        <w:lastRenderedPageBreak/>
        <w:t>3、一户多码后，机构客户在多家会员下开户后，形成多个客户交易编码，但是客户</w:t>
      </w:r>
      <w:r w:rsidR="00906046">
        <w:rPr>
          <w:rFonts w:hint="eastAsia"/>
          <w:sz w:val="24"/>
        </w:rPr>
        <w:t>基本属性</w:t>
      </w:r>
      <w:r w:rsidRPr="00E023ED">
        <w:rPr>
          <w:rFonts w:hint="eastAsia"/>
          <w:sz w:val="24"/>
        </w:rPr>
        <w:t>信息需要进行“以最后一次更新为准的向下推送同步”，需要二级系统针对此项完成变化改造</w:t>
      </w:r>
      <w:r w:rsidR="00906046">
        <w:rPr>
          <w:rFonts w:hint="eastAsia"/>
          <w:sz w:val="24"/>
        </w:rPr>
        <w:t>。</w:t>
      </w:r>
    </w:p>
    <w:p w:rsidR="00E023ED" w:rsidRDefault="00E023ED" w:rsidP="003A3E56">
      <w:pPr>
        <w:pStyle w:val="21"/>
        <w:spacing w:beforeLines="100" w:before="312" w:afterLines="100" w:after="312"/>
      </w:pPr>
      <w:bookmarkStart w:id="646" w:name="_Toc419723711"/>
      <w:bookmarkStart w:id="647" w:name="_Toc436408937"/>
      <w:r>
        <w:rPr>
          <w:rFonts w:hint="eastAsia"/>
        </w:rPr>
        <w:t>二级系统新增机构开户接口</w:t>
      </w:r>
      <w:bookmarkEnd w:id="646"/>
      <w:bookmarkEnd w:id="647"/>
    </w:p>
    <w:p w:rsidR="00E023ED" w:rsidRPr="00E023ED" w:rsidRDefault="00E023ED" w:rsidP="00E023ED">
      <w:pPr>
        <w:spacing w:line="360" w:lineRule="auto"/>
        <w:ind w:firstLineChars="200" w:firstLine="480"/>
        <w:rPr>
          <w:sz w:val="24"/>
        </w:rPr>
      </w:pPr>
      <w:r w:rsidRPr="00E023ED">
        <w:rPr>
          <w:rFonts w:hint="eastAsia"/>
          <w:sz w:val="24"/>
        </w:rPr>
        <w:t>在2.5代的系统内，机构客户日常开销户流程只有会员服务系统一个接入口和信息查询，但是在三代系统内，要求会员单位的二级系统实现客户申请的直接传输，需要二级系统对此配合交易所新接口的开发。</w:t>
      </w:r>
    </w:p>
    <w:p w:rsidR="00E023ED" w:rsidRDefault="00E023ED" w:rsidP="003A3E56">
      <w:pPr>
        <w:pStyle w:val="21"/>
        <w:spacing w:beforeLines="100" w:before="312" w:afterLines="100" w:after="312"/>
      </w:pPr>
      <w:bookmarkStart w:id="648" w:name="_Toc419723712"/>
      <w:bookmarkStart w:id="649" w:name="_Toc436408938"/>
      <w:r>
        <w:rPr>
          <w:rFonts w:hint="eastAsia"/>
        </w:rPr>
        <w:t>会服</w:t>
      </w:r>
      <w:r w:rsidRPr="00C03090">
        <w:rPr>
          <w:rFonts w:hint="eastAsia"/>
        </w:rPr>
        <w:t>/</w:t>
      </w:r>
      <w:r w:rsidRPr="00C03090">
        <w:rPr>
          <w:rFonts w:hint="eastAsia"/>
        </w:rPr>
        <w:t>二级系统</w:t>
      </w:r>
      <w:r>
        <w:rPr>
          <w:rFonts w:hint="eastAsia"/>
        </w:rPr>
        <w:t>接口新增</w:t>
      </w:r>
      <w:r w:rsidRPr="00C03090">
        <w:rPr>
          <w:rFonts w:hint="eastAsia"/>
        </w:rPr>
        <w:t>信息上传和下发</w:t>
      </w:r>
      <w:r>
        <w:rPr>
          <w:rFonts w:hint="eastAsia"/>
        </w:rPr>
        <w:t>功能</w:t>
      </w:r>
      <w:bookmarkEnd w:id="648"/>
      <w:bookmarkEnd w:id="649"/>
    </w:p>
    <w:p w:rsidR="00E023ED" w:rsidRPr="00E023ED" w:rsidRDefault="00E023ED" w:rsidP="00E023ED">
      <w:pPr>
        <w:spacing w:line="360" w:lineRule="auto"/>
        <w:ind w:firstLineChars="200" w:firstLine="480"/>
        <w:rPr>
          <w:sz w:val="24"/>
        </w:rPr>
      </w:pPr>
      <w:r w:rsidRPr="00E023ED">
        <w:rPr>
          <w:rFonts w:hint="eastAsia"/>
          <w:sz w:val="24"/>
        </w:rPr>
        <w:t>1、针对会服系统新增文件上传功能配合日常业务申请，需要对二级系统进行同步升级</w:t>
      </w:r>
    </w:p>
    <w:p w:rsidR="00E023ED" w:rsidRDefault="00E023ED" w:rsidP="00E023ED">
      <w:pPr>
        <w:spacing w:line="360" w:lineRule="auto"/>
        <w:ind w:firstLineChars="200" w:firstLine="480"/>
        <w:rPr>
          <w:sz w:val="24"/>
        </w:rPr>
      </w:pPr>
      <w:r w:rsidRPr="00E023ED">
        <w:rPr>
          <w:rFonts w:hint="eastAsia"/>
          <w:sz w:val="24"/>
        </w:rPr>
        <w:t>2、针对交易所的日常公告和业务变动通知，需要对二级系统和会服系统进行通知推送，不同级别的告知信息进行不同形式的推送，需要对二级系统进行同步升级</w:t>
      </w:r>
      <w:r w:rsidR="009F2BFA">
        <w:rPr>
          <w:rFonts w:hint="eastAsia"/>
          <w:sz w:val="24"/>
        </w:rPr>
        <w:t>。</w:t>
      </w:r>
    </w:p>
    <w:p w:rsidR="00E023ED" w:rsidRPr="00334A8D" w:rsidRDefault="00E023ED" w:rsidP="00334A8D">
      <w:pPr>
        <w:pStyle w:val="10"/>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650" w:name="_Toc419723714"/>
      <w:bookmarkStart w:id="651" w:name="_Toc436408939"/>
      <w:r w:rsidRPr="00334A8D">
        <w:rPr>
          <w:rFonts w:ascii="黑体" w:hAnsi="黑体" w:cs="Arial" w:hint="eastAsia"/>
          <w:smallCaps/>
          <w:kern w:val="0"/>
          <w:sz w:val="32"/>
          <w:szCs w:val="30"/>
        </w:rPr>
        <w:t>信息公司业务影响分析</w:t>
      </w:r>
      <w:bookmarkEnd w:id="650"/>
      <w:bookmarkEnd w:id="651"/>
    </w:p>
    <w:p w:rsidR="00870147" w:rsidRDefault="00F16D80" w:rsidP="003A3E56">
      <w:pPr>
        <w:pStyle w:val="21"/>
        <w:numPr>
          <w:ilvl w:val="1"/>
          <w:numId w:val="40"/>
        </w:numPr>
        <w:spacing w:beforeLines="100" w:before="312" w:afterLines="100" w:after="312"/>
      </w:pPr>
      <w:bookmarkStart w:id="652" w:name="_Toc419723715"/>
      <w:bookmarkStart w:id="653" w:name="_Toc436408940"/>
      <w:bookmarkEnd w:id="265"/>
      <w:r>
        <w:rPr>
          <w:rFonts w:hint="eastAsia"/>
        </w:rPr>
        <w:t>自然人</w:t>
      </w:r>
      <w:r w:rsidR="00870147">
        <w:rPr>
          <w:rFonts w:hint="eastAsia"/>
        </w:rPr>
        <w:t>非指定交易业务</w:t>
      </w:r>
      <w:bookmarkEnd w:id="652"/>
      <w:bookmarkEnd w:id="653"/>
    </w:p>
    <w:p w:rsidR="00906046" w:rsidRDefault="00870147" w:rsidP="00870147">
      <w:pPr>
        <w:spacing w:line="360" w:lineRule="auto"/>
        <w:ind w:firstLineChars="200" w:firstLine="480"/>
        <w:rPr>
          <w:sz w:val="24"/>
        </w:rPr>
      </w:pPr>
      <w:r w:rsidRPr="00E023ED">
        <w:rPr>
          <w:rFonts w:hint="eastAsia"/>
          <w:sz w:val="24"/>
        </w:rPr>
        <w:t>之前由于一个自然人只能绑定一个会员，而三代支持自然人可以绑定多会员多席位，所以在与二级系统的接口上都会发生变化，并且业务逻辑判断上也会有相应的变化。</w:t>
      </w:r>
    </w:p>
    <w:p w:rsidR="00870147" w:rsidRPr="00E023ED" w:rsidRDefault="00906046" w:rsidP="00870147">
      <w:pPr>
        <w:spacing w:line="360" w:lineRule="auto"/>
        <w:ind w:firstLineChars="200" w:firstLine="480"/>
        <w:rPr>
          <w:sz w:val="24"/>
        </w:rPr>
      </w:pPr>
      <w:r>
        <w:rPr>
          <w:rFonts w:hint="eastAsia"/>
          <w:sz w:val="24"/>
        </w:rPr>
        <w:t>对于自然人客户的基本属性信息，按照与法人客户类似的规则：</w:t>
      </w:r>
      <w:r w:rsidRPr="00E023ED">
        <w:rPr>
          <w:rFonts w:hint="eastAsia"/>
          <w:sz w:val="24"/>
        </w:rPr>
        <w:t>“以最后一次更新为准的向下推送同步”，需要二级系统针对此项完成变化改造</w:t>
      </w:r>
      <w:r>
        <w:rPr>
          <w:rFonts w:hint="eastAsia"/>
          <w:sz w:val="24"/>
        </w:rPr>
        <w:t>。</w:t>
      </w:r>
    </w:p>
    <w:p w:rsidR="00870147" w:rsidRDefault="00870147" w:rsidP="003A3E56">
      <w:pPr>
        <w:pStyle w:val="21"/>
        <w:spacing w:beforeLines="100" w:before="312" w:afterLines="100" w:after="312"/>
      </w:pPr>
      <w:bookmarkStart w:id="654" w:name="_Toc419723716"/>
      <w:bookmarkStart w:id="655" w:name="_Toc436408941"/>
      <w:r>
        <w:rPr>
          <w:rFonts w:hint="eastAsia"/>
        </w:rPr>
        <w:t>账户卡系统</w:t>
      </w:r>
      <w:bookmarkEnd w:id="654"/>
      <w:r>
        <w:rPr>
          <w:rFonts w:hint="eastAsia"/>
        </w:rPr>
        <w:t>取消</w:t>
      </w:r>
      <w:bookmarkEnd w:id="655"/>
    </w:p>
    <w:p w:rsidR="00870147" w:rsidRPr="00E023ED" w:rsidRDefault="00870147" w:rsidP="00870147">
      <w:pPr>
        <w:spacing w:line="360" w:lineRule="auto"/>
        <w:ind w:firstLineChars="200" w:firstLine="480"/>
        <w:rPr>
          <w:sz w:val="24"/>
        </w:rPr>
      </w:pPr>
      <w:del w:id="656" w:author="李田" w:date="2016-03-24T14:54:00Z">
        <w:r w:rsidRPr="00E023ED" w:rsidDel="008D7F11">
          <w:rPr>
            <w:rFonts w:hint="eastAsia"/>
            <w:sz w:val="24"/>
          </w:rPr>
          <w:delText>之前由于账户卡系统与主系统不存在实时接口，日终清算时才进行交互，所以日终清算时，账户卡系统会对主系统的处理结果进行事后处理，并将结果反馈给银行进行事后处理。但</w:delText>
        </w:r>
      </w:del>
      <w:r w:rsidRPr="00E023ED">
        <w:rPr>
          <w:rFonts w:hint="eastAsia"/>
          <w:sz w:val="24"/>
        </w:rPr>
        <w:t>在三代系统中，由于技术开发部规划了统一的登记平台，不再有独立的账户卡系统</w:t>
      </w:r>
      <w:del w:id="657" w:author="李田" w:date="2016-03-24T14:54:00Z">
        <w:r w:rsidRPr="00E023ED" w:rsidDel="008D7F11">
          <w:rPr>
            <w:rFonts w:hint="eastAsia"/>
            <w:sz w:val="24"/>
          </w:rPr>
          <w:delText>，所以不存在上述情况，不会再有日终时与银行的反馈交互</w:delText>
        </w:r>
      </w:del>
      <w:r w:rsidRPr="00E023ED">
        <w:rPr>
          <w:rFonts w:hint="eastAsia"/>
          <w:sz w:val="24"/>
        </w:rPr>
        <w:t>。</w:t>
      </w:r>
    </w:p>
    <w:p w:rsidR="00870147" w:rsidRPr="00E6407E" w:rsidRDefault="00870147" w:rsidP="003A3E56">
      <w:pPr>
        <w:pStyle w:val="21"/>
        <w:spacing w:beforeLines="100" w:before="312" w:afterLines="100" w:after="312"/>
      </w:pPr>
      <w:bookmarkStart w:id="658" w:name="_Toc436408942"/>
      <w:del w:id="659" w:author="李田" w:date="2016-03-24T14:55:00Z">
        <w:r w:rsidDel="008D7F11">
          <w:lastRenderedPageBreak/>
          <w:delText>开户</w:delText>
        </w:r>
      </w:del>
      <w:r>
        <w:t>实时生效</w:t>
      </w:r>
      <w:bookmarkEnd w:id="658"/>
      <w:ins w:id="660" w:author="李田" w:date="2016-03-24T14:55:00Z">
        <w:r w:rsidR="008D7F11">
          <w:rPr>
            <w:rFonts w:hint="eastAsia"/>
          </w:rPr>
          <w:t>的功能</w:t>
        </w:r>
      </w:ins>
    </w:p>
    <w:p w:rsidR="00870147" w:rsidRDefault="00870147" w:rsidP="00870147">
      <w:pPr>
        <w:spacing w:line="360" w:lineRule="auto"/>
        <w:ind w:firstLineChars="200" w:firstLine="480"/>
        <w:rPr>
          <w:ins w:id="661" w:author="李田" w:date="2016-03-24T14:54:00Z"/>
          <w:sz w:val="24"/>
        </w:rPr>
      </w:pPr>
      <w:r w:rsidRPr="002E5D2D">
        <w:rPr>
          <w:sz w:val="24"/>
        </w:rPr>
        <w:t>之前账户卡系统，开户业务需要日终清算，开户生效时间是T+1，账户卡系统替换为统一登记平台后，直接对接主系统，开户申请</w:t>
      </w:r>
      <w:ins w:id="662" w:author="李田" w:date="2016-04-01T13:52:00Z">
        <w:r w:rsidR="00974507">
          <w:rPr>
            <w:rFonts w:hint="eastAsia"/>
            <w:sz w:val="24"/>
          </w:rPr>
          <w:t>、指定交易</w:t>
        </w:r>
      </w:ins>
      <w:ins w:id="663" w:author="李田" w:date="2016-03-24T14:55:00Z">
        <w:r w:rsidR="008D7F11">
          <w:rPr>
            <w:rFonts w:hint="eastAsia"/>
            <w:sz w:val="24"/>
          </w:rPr>
          <w:t>、</w:t>
        </w:r>
      </w:ins>
      <w:ins w:id="664" w:author="李田" w:date="2016-03-24T14:56:00Z">
        <w:r w:rsidR="008D7F11">
          <w:rPr>
            <w:rFonts w:hint="eastAsia"/>
            <w:sz w:val="24"/>
          </w:rPr>
          <w:t>客户信息变更</w:t>
        </w:r>
      </w:ins>
      <w:r w:rsidRPr="002E5D2D">
        <w:rPr>
          <w:sz w:val="24"/>
        </w:rPr>
        <w:t>实时生效，二级系统原有的</w:t>
      </w:r>
      <w:r>
        <w:rPr>
          <w:sz w:val="24"/>
        </w:rPr>
        <w:t>业务处理流程，也会有一定的影响。</w:t>
      </w:r>
    </w:p>
    <w:p w:rsidR="008D7F11" w:rsidRPr="00E6407E" w:rsidRDefault="008D7F11" w:rsidP="003A3E56">
      <w:pPr>
        <w:pStyle w:val="21"/>
        <w:spacing w:beforeLines="100" w:before="312" w:afterLines="100" w:after="312"/>
        <w:rPr>
          <w:ins w:id="665" w:author="李田" w:date="2016-03-24T14:55:00Z"/>
        </w:rPr>
      </w:pPr>
      <w:ins w:id="666" w:author="李田" w:date="2016-03-24T14:55:00Z">
        <w:r>
          <w:rPr>
            <w:rFonts w:hint="eastAsia"/>
          </w:rPr>
          <w:t>盘后生效的功能</w:t>
        </w:r>
      </w:ins>
    </w:p>
    <w:p w:rsidR="008D7F11" w:rsidRPr="008D7F11" w:rsidRDefault="008D7F11" w:rsidP="00870147">
      <w:pPr>
        <w:spacing w:line="360" w:lineRule="auto"/>
        <w:ind w:firstLineChars="200" w:firstLine="480"/>
        <w:rPr>
          <w:sz w:val="24"/>
        </w:rPr>
      </w:pPr>
      <w:ins w:id="667" w:author="李田" w:date="2016-03-24T14:56:00Z">
        <w:r>
          <w:rPr>
            <w:rFonts w:hint="eastAsia"/>
            <w:sz w:val="24"/>
          </w:rPr>
          <w:t>指定交易撤销、客户注销为盘后生效</w:t>
        </w:r>
      </w:ins>
      <w:ins w:id="668" w:author="李田" w:date="2016-03-24T14:55:00Z">
        <w:r>
          <w:rPr>
            <w:sz w:val="24"/>
          </w:rPr>
          <w:t>。</w:t>
        </w:r>
      </w:ins>
      <w:ins w:id="669" w:author="李田" w:date="2016-03-24T14:57:00Z">
        <w:r>
          <w:rPr>
            <w:rFonts w:hint="eastAsia"/>
            <w:sz w:val="24"/>
          </w:rPr>
          <w:t>日间发起的上述业务需在交易所清算后由二级系统发起客户信息查询获得处理结果。</w:t>
        </w:r>
      </w:ins>
    </w:p>
    <w:p w:rsidR="00870147" w:rsidRDefault="005D648B" w:rsidP="003A3E56">
      <w:pPr>
        <w:pStyle w:val="21"/>
        <w:spacing w:beforeLines="100" w:before="312" w:afterLines="100" w:after="312"/>
      </w:pPr>
      <w:bookmarkStart w:id="670" w:name="_Toc436408943"/>
      <w:r>
        <w:rPr>
          <w:rFonts w:hint="eastAsia"/>
        </w:rPr>
        <w:t>开户</w:t>
      </w:r>
      <w:r w:rsidR="00870147">
        <w:t>接口技术改变</w:t>
      </w:r>
      <w:bookmarkEnd w:id="670"/>
    </w:p>
    <w:p w:rsidR="00870147" w:rsidRDefault="00870147" w:rsidP="00870147">
      <w:pPr>
        <w:spacing w:line="360" w:lineRule="auto"/>
        <w:ind w:firstLineChars="200" w:firstLine="480"/>
        <w:rPr>
          <w:sz w:val="24"/>
        </w:rPr>
      </w:pPr>
      <w:r w:rsidRPr="00E023ED">
        <w:rPr>
          <w:rFonts w:hint="eastAsia"/>
          <w:sz w:val="24"/>
        </w:rPr>
        <w:t>之前在自然人开户方面，与二级系统交互的接口是由账户卡系统提供。但在三代系统中，与二级系统交互的接口由统一的登记平台提供，接口技术层面上的不同，也会给二级系统带来相应的影响。</w:t>
      </w:r>
    </w:p>
    <w:p w:rsidR="003E176B" w:rsidRPr="00334A8D" w:rsidRDefault="003A1898" w:rsidP="00334A8D">
      <w:pPr>
        <w:pStyle w:val="10"/>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671" w:name="_Toc436408944"/>
      <w:r w:rsidRPr="00334A8D">
        <w:rPr>
          <w:rFonts w:ascii="黑体" w:hAnsi="黑体" w:cs="Arial" w:hint="eastAsia"/>
          <w:smallCaps/>
          <w:kern w:val="0"/>
          <w:sz w:val="32"/>
          <w:szCs w:val="30"/>
        </w:rPr>
        <w:t>技术运维保障部业务影响分析</w:t>
      </w:r>
      <w:bookmarkEnd w:id="671"/>
    </w:p>
    <w:p w:rsidR="003A1898" w:rsidRDefault="003A1898" w:rsidP="003A3E56">
      <w:pPr>
        <w:pStyle w:val="21"/>
        <w:spacing w:beforeLines="100" w:before="312" w:afterLines="100" w:after="312"/>
      </w:pPr>
      <w:bookmarkStart w:id="672" w:name="_Toc436408945"/>
      <w:r>
        <w:rPr>
          <w:rFonts w:hint="eastAsia"/>
        </w:rPr>
        <w:t>下载清算数据文件</w:t>
      </w:r>
      <w:bookmarkEnd w:id="672"/>
    </w:p>
    <w:p w:rsidR="00070596" w:rsidRPr="003A1898" w:rsidRDefault="00070596" w:rsidP="00070596">
      <w:pPr>
        <w:spacing w:line="360" w:lineRule="auto"/>
        <w:ind w:firstLineChars="200" w:firstLine="480"/>
        <w:rPr>
          <w:sz w:val="24"/>
        </w:rPr>
      </w:pPr>
      <w:r w:rsidRPr="003A1898">
        <w:rPr>
          <w:rFonts w:hint="eastAsia"/>
          <w:sz w:val="24"/>
        </w:rPr>
        <w:t>系统改造后，</w:t>
      </w:r>
      <w:r>
        <w:rPr>
          <w:rFonts w:hint="eastAsia"/>
          <w:sz w:val="24"/>
        </w:rPr>
        <w:t>原有的会员数据会向席位数据进行迁移，</w:t>
      </w:r>
      <w:r w:rsidRPr="003A1898">
        <w:rPr>
          <w:rFonts w:hint="eastAsia"/>
          <w:sz w:val="24"/>
        </w:rPr>
        <w:t>会出现自营账户变成自营席位的情况，清算数据文件会调整</w:t>
      </w:r>
      <w:r>
        <w:rPr>
          <w:rFonts w:hint="eastAsia"/>
          <w:sz w:val="24"/>
        </w:rPr>
        <w:t>为按席位为单位进行下载</w:t>
      </w:r>
      <w:r w:rsidRPr="003A1898">
        <w:rPr>
          <w:rFonts w:hint="eastAsia"/>
          <w:sz w:val="24"/>
        </w:rPr>
        <w:t>。</w:t>
      </w:r>
    </w:p>
    <w:p w:rsidR="00070596" w:rsidRDefault="00070596" w:rsidP="00070596">
      <w:pPr>
        <w:spacing w:line="360" w:lineRule="auto"/>
        <w:ind w:firstLineChars="200" w:firstLine="480"/>
        <w:rPr>
          <w:sz w:val="24"/>
        </w:rPr>
      </w:pPr>
      <w:r w:rsidRPr="003A1898">
        <w:rPr>
          <w:rFonts w:hint="eastAsia"/>
          <w:sz w:val="24"/>
        </w:rPr>
        <w:t>会员以席位为单位申请下载清算文件，一级系统会以席位为单位各自提供各席位的清算文件</w:t>
      </w:r>
      <w:r w:rsidR="00044CE9">
        <w:rPr>
          <w:rFonts w:hint="eastAsia"/>
          <w:sz w:val="24"/>
        </w:rPr>
        <w:t>，</w:t>
      </w:r>
      <w:r w:rsidRPr="003A1898">
        <w:rPr>
          <w:rFonts w:hint="eastAsia"/>
          <w:sz w:val="24"/>
        </w:rPr>
        <w:t>即把每个会员一个清算文件的粒度细化成每个席位一个清算文件。</w:t>
      </w:r>
      <w:r>
        <w:rPr>
          <w:rFonts w:hint="eastAsia"/>
          <w:sz w:val="24"/>
        </w:rPr>
        <w:t>会员需要自行对其下各席位发生的交易和资金信息进行汇总。</w:t>
      </w:r>
    </w:p>
    <w:p w:rsidR="003A1898" w:rsidRPr="003A1898" w:rsidRDefault="003A1898" w:rsidP="003A3E56">
      <w:pPr>
        <w:pStyle w:val="21"/>
        <w:spacing w:beforeLines="100" w:before="312" w:afterLines="100" w:after="312"/>
      </w:pPr>
      <w:bookmarkStart w:id="673" w:name="_Toc436408946"/>
      <w:r w:rsidRPr="003A1898">
        <w:t>数字证书更换和权限重新分配</w:t>
      </w:r>
      <w:bookmarkEnd w:id="673"/>
    </w:p>
    <w:p w:rsidR="00D52C5F" w:rsidRPr="00070596" w:rsidRDefault="00070596" w:rsidP="00070596">
      <w:pPr>
        <w:spacing w:line="360" w:lineRule="auto"/>
        <w:ind w:firstLineChars="200" w:firstLine="480"/>
        <w:rPr>
          <w:sz w:val="24"/>
        </w:rPr>
      </w:pPr>
      <w:r w:rsidRPr="003A1898">
        <w:rPr>
          <w:rFonts w:hint="eastAsia"/>
          <w:sz w:val="24"/>
        </w:rPr>
        <w:t>目前部分技术接口权限和二级系统证书，会受到“按会员分配”改为“按席位分配”的影响，包括仓储接口权限，保证金接口权限，保证金封闭运行权限，ETF接口权限，清算数据下载权限，询价系统权限。此类权限会在三</w:t>
      </w:r>
      <w:r>
        <w:rPr>
          <w:rFonts w:hint="eastAsia"/>
          <w:sz w:val="24"/>
        </w:rPr>
        <w:t>代</w:t>
      </w:r>
      <w:r w:rsidRPr="003A1898">
        <w:rPr>
          <w:rFonts w:hint="eastAsia"/>
          <w:sz w:val="24"/>
        </w:rPr>
        <w:t>改造时，由交易所进行数据移植。</w:t>
      </w:r>
      <w:r w:rsidR="00044CE9">
        <w:rPr>
          <w:rFonts w:hint="eastAsia"/>
          <w:sz w:val="24"/>
        </w:rPr>
        <w:t>而会员端则需要根据其下不同席位所针对的不同业务，调整二级系统连接设置中的席位信息</w:t>
      </w:r>
      <w:r w:rsidR="00B03EE2">
        <w:rPr>
          <w:rFonts w:hint="eastAsia"/>
          <w:sz w:val="24"/>
        </w:rPr>
        <w:t>，以适应不同席位对应的不同权限</w:t>
      </w:r>
      <w:r w:rsidR="00044CE9">
        <w:rPr>
          <w:rFonts w:hint="eastAsia"/>
          <w:sz w:val="24"/>
        </w:rPr>
        <w:t>。</w:t>
      </w:r>
      <w:r w:rsidRPr="003A1898">
        <w:rPr>
          <w:rFonts w:hint="eastAsia"/>
          <w:sz w:val="24"/>
        </w:rPr>
        <w:t>如果二</w:t>
      </w:r>
      <w:r w:rsidRPr="003A1898">
        <w:rPr>
          <w:rFonts w:hint="eastAsia"/>
          <w:sz w:val="24"/>
        </w:rPr>
        <w:lastRenderedPageBreak/>
        <w:t>级系统能保证兼容则不受影响，如果不兼容，则需要大规模改造。</w:t>
      </w:r>
    </w:p>
    <w:p w:rsidR="00D52C5F" w:rsidRPr="00E13399" w:rsidRDefault="00D52C5F" w:rsidP="00334A8D">
      <w:pPr>
        <w:pStyle w:val="10"/>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674" w:name="_Toc436408947"/>
      <w:r>
        <w:rPr>
          <w:rFonts w:ascii="黑体" w:hAnsi="黑体" w:cs="Arial" w:hint="eastAsia"/>
          <w:smallCaps/>
          <w:kern w:val="0"/>
          <w:sz w:val="32"/>
          <w:szCs w:val="30"/>
        </w:rPr>
        <w:t>技术接口改造点</w:t>
      </w:r>
      <w:bookmarkEnd w:id="674"/>
    </w:p>
    <w:p w:rsidR="00D52C5F" w:rsidRPr="00D52C5F" w:rsidRDefault="00D52C5F" w:rsidP="003A3E56">
      <w:pPr>
        <w:pStyle w:val="21"/>
        <w:numPr>
          <w:ilvl w:val="1"/>
          <w:numId w:val="42"/>
        </w:numPr>
        <w:spacing w:beforeLines="100" w:before="312" w:afterLines="100" w:after="312"/>
      </w:pPr>
      <w:bookmarkStart w:id="675" w:name="_Toc436408948"/>
      <w:r w:rsidRPr="00D52C5F">
        <w:rPr>
          <w:rFonts w:hint="eastAsia"/>
        </w:rPr>
        <w:t>第三代系统交易接口协议（</w:t>
      </w:r>
      <w:r w:rsidRPr="00D52C5F">
        <w:rPr>
          <w:rFonts w:hint="eastAsia"/>
        </w:rPr>
        <w:t>GTP</w:t>
      </w:r>
      <w:r w:rsidRPr="00D52C5F">
        <w:rPr>
          <w:rFonts w:hint="eastAsia"/>
        </w:rPr>
        <w:t>协议）</w:t>
      </w:r>
      <w:bookmarkEnd w:id="675"/>
    </w:p>
    <w:p w:rsidR="00D52C5F" w:rsidRDefault="00D52C5F" w:rsidP="00D52C5F">
      <w:pPr>
        <w:spacing w:line="360" w:lineRule="auto"/>
        <w:ind w:firstLine="480"/>
        <w:rPr>
          <w:rFonts w:asciiTheme="minorEastAsia" w:hAnsiTheme="minorEastAsia"/>
          <w:sz w:val="24"/>
        </w:rPr>
      </w:pPr>
      <w:r w:rsidRPr="00702EB4">
        <w:rPr>
          <w:rFonts w:asciiTheme="minorEastAsia" w:hAnsiTheme="minorEastAsia" w:hint="eastAsia"/>
          <w:sz w:val="24"/>
        </w:rPr>
        <w:t>在交易所第三代系统中，</w:t>
      </w:r>
      <w:r>
        <w:rPr>
          <w:rFonts w:asciiTheme="minorEastAsia" w:hAnsiTheme="minorEastAsia" w:hint="eastAsia"/>
          <w:sz w:val="24"/>
        </w:rPr>
        <w:t>将向二级系统提供新版API</w:t>
      </w:r>
      <w:r w:rsidRPr="00702EB4">
        <w:rPr>
          <w:rFonts w:asciiTheme="minorEastAsia" w:hAnsiTheme="minorEastAsia" w:hint="eastAsia"/>
          <w:sz w:val="24"/>
        </w:rPr>
        <w:t>。该API底层数据交换采用交易所新的GTP协议，相关技术细节将封装在API中。</w:t>
      </w:r>
      <w:r>
        <w:rPr>
          <w:rFonts w:asciiTheme="minorEastAsia" w:hAnsiTheme="minorEastAsia" w:hint="eastAsia"/>
          <w:sz w:val="24"/>
        </w:rPr>
        <w:t>二级系统需在交易所规定日期前完成相关改造，按照新的API接入到交易所。</w:t>
      </w:r>
    </w:p>
    <w:p w:rsidR="00D52C5F" w:rsidRPr="00D52C5F" w:rsidRDefault="00D52C5F" w:rsidP="00D52C5F">
      <w:pPr>
        <w:spacing w:line="360" w:lineRule="auto"/>
        <w:ind w:firstLineChars="200" w:firstLine="480"/>
        <w:rPr>
          <w:rFonts w:asciiTheme="minorEastAsia" w:eastAsiaTheme="minorEastAsia" w:hAnsiTheme="minorEastAsia"/>
          <w:sz w:val="24"/>
        </w:rPr>
      </w:pPr>
      <w:r w:rsidRPr="00D52C5F">
        <w:rPr>
          <w:rFonts w:asciiTheme="minorEastAsia" w:eastAsiaTheme="minorEastAsia" w:hAnsiTheme="minorEastAsia" w:hint="eastAsia"/>
          <w:sz w:val="24"/>
        </w:rPr>
        <w:t>主板会员接口将采用会员系统先升级、GEMS2后升级的方式切换上线。GEMS2接口规范和API均需要提供兼容版本，并满足以下条件：</w:t>
      </w:r>
    </w:p>
    <w:p w:rsidR="00D52C5F" w:rsidRPr="00D52C5F" w:rsidRDefault="00D52C5F" w:rsidP="00455B1F">
      <w:pPr>
        <w:pStyle w:val="a6"/>
        <w:numPr>
          <w:ilvl w:val="0"/>
          <w:numId w:val="43"/>
        </w:numPr>
        <w:spacing w:line="360" w:lineRule="auto"/>
        <w:ind w:firstLineChars="0"/>
        <w:jc w:val="both"/>
        <w:rPr>
          <w:rFonts w:asciiTheme="minorEastAsia" w:eastAsiaTheme="minorEastAsia" w:hAnsiTheme="minorEastAsia"/>
          <w:sz w:val="24"/>
        </w:rPr>
      </w:pPr>
      <w:r w:rsidRPr="00D52C5F">
        <w:rPr>
          <w:rFonts w:asciiTheme="minorEastAsia" w:eastAsiaTheme="minorEastAsia" w:hAnsiTheme="minorEastAsia" w:hint="eastAsia"/>
          <w:sz w:val="24"/>
        </w:rPr>
        <w:t>会员可分别使用GEMS API（新）、2.5代API（老）接入GEMS-1系统；</w:t>
      </w:r>
    </w:p>
    <w:p w:rsidR="00D52C5F" w:rsidRPr="00D52C5F" w:rsidRDefault="00D52C5F" w:rsidP="00455B1F">
      <w:pPr>
        <w:pStyle w:val="a6"/>
        <w:numPr>
          <w:ilvl w:val="0"/>
          <w:numId w:val="43"/>
        </w:numPr>
        <w:spacing w:line="360" w:lineRule="auto"/>
        <w:ind w:firstLineChars="0"/>
        <w:jc w:val="both"/>
        <w:rPr>
          <w:rFonts w:asciiTheme="minorEastAsia" w:eastAsiaTheme="minorEastAsia" w:hAnsiTheme="minorEastAsia"/>
          <w:sz w:val="24"/>
        </w:rPr>
      </w:pPr>
      <w:r w:rsidRPr="00D52C5F">
        <w:rPr>
          <w:rFonts w:asciiTheme="minorEastAsia" w:eastAsiaTheme="minorEastAsia" w:hAnsiTheme="minorEastAsia" w:hint="eastAsia"/>
          <w:sz w:val="24"/>
        </w:rPr>
        <w:t>会员可使用GEMS API（新）接入GEMS-2系统，而2.5代API（老）不允许接入GEMS-2系统。</w:t>
      </w:r>
    </w:p>
    <w:p w:rsidR="00D52C5F" w:rsidRPr="00D52C5F" w:rsidRDefault="00D52C5F" w:rsidP="00455B1F">
      <w:pPr>
        <w:pStyle w:val="a6"/>
        <w:numPr>
          <w:ilvl w:val="0"/>
          <w:numId w:val="43"/>
        </w:numPr>
        <w:spacing w:line="360" w:lineRule="auto"/>
        <w:ind w:firstLineChars="0"/>
        <w:jc w:val="both"/>
        <w:rPr>
          <w:rFonts w:asciiTheme="minorEastAsia" w:eastAsiaTheme="minorEastAsia" w:hAnsiTheme="minorEastAsia"/>
          <w:sz w:val="24"/>
        </w:rPr>
      </w:pPr>
      <w:r w:rsidRPr="00D52C5F">
        <w:rPr>
          <w:rFonts w:asciiTheme="minorEastAsia" w:eastAsiaTheme="minorEastAsia" w:hAnsiTheme="minorEastAsia" w:hint="eastAsia"/>
          <w:sz w:val="24"/>
        </w:rPr>
        <w:t>会员可以从GEMS API（新）上明确区分出新、老业务并分别进行开发；</w:t>
      </w:r>
    </w:p>
    <w:p w:rsidR="00D52C5F" w:rsidRPr="00D52C5F" w:rsidRDefault="00D52C5F" w:rsidP="00455B1F">
      <w:pPr>
        <w:pStyle w:val="a6"/>
        <w:numPr>
          <w:ilvl w:val="0"/>
          <w:numId w:val="43"/>
        </w:numPr>
        <w:spacing w:line="360" w:lineRule="auto"/>
        <w:ind w:firstLineChars="0"/>
        <w:jc w:val="both"/>
        <w:rPr>
          <w:rFonts w:asciiTheme="minorEastAsia" w:eastAsiaTheme="minorEastAsia" w:hAnsiTheme="minorEastAsia"/>
          <w:sz w:val="24"/>
        </w:rPr>
      </w:pPr>
      <w:r w:rsidRPr="00D52C5F">
        <w:rPr>
          <w:rFonts w:asciiTheme="minorEastAsia" w:eastAsiaTheme="minorEastAsia" w:hAnsiTheme="minorEastAsia" w:hint="eastAsia"/>
          <w:sz w:val="24"/>
        </w:rPr>
        <w:t>会员可以配合GEMS-2上线在GEMS API（新）接口上完成二级系统新老业务的切换。</w:t>
      </w:r>
    </w:p>
    <w:p w:rsidR="00D52C5F" w:rsidRPr="00D52C5F" w:rsidRDefault="00D52C5F" w:rsidP="003A3E56">
      <w:pPr>
        <w:pStyle w:val="21"/>
        <w:spacing w:beforeLines="100" w:before="312" w:afterLines="100" w:after="312"/>
      </w:pPr>
      <w:bookmarkStart w:id="676" w:name="_Toc436408949"/>
      <w:r w:rsidRPr="00D52C5F">
        <w:rPr>
          <w:rFonts w:hint="eastAsia"/>
        </w:rPr>
        <w:t>第三代系统数据传输接口协议（</w:t>
      </w:r>
      <w:r w:rsidRPr="00D52C5F">
        <w:rPr>
          <w:rFonts w:hint="eastAsia"/>
        </w:rPr>
        <w:t>GDS</w:t>
      </w:r>
      <w:r w:rsidRPr="00D52C5F">
        <w:rPr>
          <w:rFonts w:hint="eastAsia"/>
        </w:rPr>
        <w:t>协议）</w:t>
      </w:r>
      <w:bookmarkEnd w:id="676"/>
    </w:p>
    <w:p w:rsidR="00D52C5F" w:rsidRPr="00681D48" w:rsidRDefault="00D52C5F" w:rsidP="00D52C5F">
      <w:pPr>
        <w:spacing w:line="360" w:lineRule="auto"/>
        <w:ind w:firstLine="480"/>
        <w:rPr>
          <w:rFonts w:asciiTheme="minorEastAsia" w:hAnsiTheme="minorEastAsia"/>
          <w:sz w:val="24"/>
        </w:rPr>
      </w:pPr>
      <w:r w:rsidRPr="00681D48">
        <w:rPr>
          <w:rFonts w:asciiTheme="minorEastAsia" w:hAnsiTheme="minorEastAsia" w:hint="eastAsia"/>
          <w:sz w:val="24"/>
        </w:rPr>
        <w:t>1）在交易所第三代系统中，与二级系统的数据文件接口将采用新的GDS</w:t>
      </w:r>
      <w:r>
        <w:rPr>
          <w:rFonts w:asciiTheme="minorEastAsia" w:hAnsiTheme="minorEastAsia" w:hint="eastAsia"/>
          <w:sz w:val="24"/>
        </w:rPr>
        <w:t>协议：</w:t>
      </w:r>
      <w:r w:rsidRPr="00681D48">
        <w:rPr>
          <w:rFonts w:asciiTheme="minorEastAsia" w:hAnsiTheme="minorEastAsia" w:hint="eastAsia"/>
          <w:sz w:val="24"/>
        </w:rPr>
        <w:t>通过SFTP方式传输，文件</w:t>
      </w:r>
      <w:r>
        <w:rPr>
          <w:rFonts w:asciiTheme="minorEastAsia" w:hAnsiTheme="minorEastAsia" w:hint="eastAsia"/>
          <w:sz w:val="24"/>
        </w:rPr>
        <w:t>格式</w:t>
      </w:r>
      <w:r w:rsidRPr="00681D48">
        <w:rPr>
          <w:rFonts w:asciiTheme="minorEastAsia" w:hAnsiTheme="minorEastAsia" w:hint="eastAsia"/>
          <w:sz w:val="24"/>
        </w:rPr>
        <w:t>为定长</w:t>
      </w:r>
      <w:r>
        <w:rPr>
          <w:rFonts w:asciiTheme="minorEastAsia" w:hAnsiTheme="minorEastAsia" w:hint="eastAsia"/>
          <w:sz w:val="24"/>
        </w:rPr>
        <w:t>字段的</w:t>
      </w:r>
      <w:r w:rsidRPr="00681D48">
        <w:rPr>
          <w:rFonts w:asciiTheme="minorEastAsia" w:hAnsiTheme="minorEastAsia" w:hint="eastAsia"/>
          <w:sz w:val="24"/>
        </w:rPr>
        <w:t>文本文件，取代原“通过https传输xml</w:t>
      </w:r>
      <w:r>
        <w:rPr>
          <w:rFonts w:asciiTheme="minorEastAsia" w:hAnsiTheme="minorEastAsia" w:hint="eastAsia"/>
          <w:sz w:val="24"/>
        </w:rPr>
        <w:t>文件”，二级系统应能解析采用GDS协议标准的数据文件</w:t>
      </w:r>
      <w:r w:rsidRPr="00681D48">
        <w:rPr>
          <w:rFonts w:asciiTheme="minorEastAsia" w:hAnsiTheme="minorEastAsia" w:hint="eastAsia"/>
          <w:sz w:val="24"/>
        </w:rPr>
        <w:t>。</w:t>
      </w:r>
    </w:p>
    <w:p w:rsidR="00D52C5F" w:rsidRPr="00681D48" w:rsidRDefault="00D52C5F" w:rsidP="00D52C5F">
      <w:pPr>
        <w:spacing w:line="360" w:lineRule="auto"/>
        <w:ind w:firstLine="480"/>
        <w:rPr>
          <w:rFonts w:asciiTheme="minorEastAsia" w:hAnsiTheme="minorEastAsia"/>
          <w:sz w:val="24"/>
        </w:rPr>
      </w:pPr>
      <w:r>
        <w:rPr>
          <w:rFonts w:asciiTheme="minorEastAsia" w:hAnsiTheme="minorEastAsia" w:hint="eastAsia"/>
          <w:sz w:val="24"/>
        </w:rPr>
        <w:t>2）采用GDS协议的数据文件格式标准可参见《</w:t>
      </w:r>
      <w:r w:rsidRPr="000D0188">
        <w:rPr>
          <w:rFonts w:asciiTheme="minorEastAsia" w:hAnsiTheme="minorEastAsia" w:hint="eastAsia"/>
          <w:sz w:val="24"/>
        </w:rPr>
        <w:t>上海黄金交易所数据接口标准</w:t>
      </w:r>
      <w:r>
        <w:rPr>
          <w:rFonts w:asciiTheme="minorEastAsia" w:hAnsiTheme="minorEastAsia" w:hint="eastAsia"/>
          <w:sz w:val="24"/>
        </w:rPr>
        <w:t>》。</w:t>
      </w:r>
    </w:p>
    <w:p w:rsidR="005C56AB" w:rsidRPr="00E13399" w:rsidRDefault="005C56AB" w:rsidP="00334A8D">
      <w:pPr>
        <w:pStyle w:val="10"/>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677" w:name="_Toc436408950"/>
      <w:r>
        <w:rPr>
          <w:rFonts w:ascii="黑体" w:hAnsi="黑体" w:cs="Arial" w:hint="eastAsia"/>
          <w:smallCaps/>
          <w:kern w:val="0"/>
          <w:sz w:val="32"/>
          <w:szCs w:val="30"/>
        </w:rPr>
        <w:t>二级系统功能升级指引</w:t>
      </w:r>
      <w:bookmarkEnd w:id="677"/>
    </w:p>
    <w:p w:rsidR="005D648B" w:rsidRDefault="005C56AB" w:rsidP="005C56AB">
      <w:pPr>
        <w:spacing w:line="360" w:lineRule="auto"/>
        <w:ind w:firstLine="480"/>
        <w:rPr>
          <w:rFonts w:asciiTheme="minorEastAsia" w:eastAsiaTheme="minorEastAsia" w:hAnsiTheme="minorEastAsia"/>
          <w:sz w:val="24"/>
        </w:rPr>
      </w:pPr>
      <w:r w:rsidRPr="005C56AB">
        <w:rPr>
          <w:rFonts w:asciiTheme="minorEastAsia" w:eastAsiaTheme="minorEastAsia" w:hAnsiTheme="minorEastAsia" w:hint="eastAsia"/>
          <w:sz w:val="24"/>
        </w:rPr>
        <w:t>根据各功能对系统的影响情况,交易所</w:t>
      </w:r>
      <w:r w:rsidR="00095851">
        <w:rPr>
          <w:rFonts w:asciiTheme="minorEastAsia" w:eastAsiaTheme="minorEastAsia" w:hAnsiTheme="minorEastAsia" w:hint="eastAsia"/>
          <w:sz w:val="24"/>
        </w:rPr>
        <w:t>要求</w:t>
      </w:r>
      <w:r w:rsidRPr="005C56AB">
        <w:rPr>
          <w:rFonts w:asciiTheme="minorEastAsia" w:eastAsiaTheme="minorEastAsia" w:hAnsiTheme="minorEastAsia" w:hint="eastAsia"/>
          <w:sz w:val="24"/>
        </w:rPr>
        <w:t>二级系统必须升级的项目有</w:t>
      </w:r>
      <w:r w:rsidR="00095851">
        <w:rPr>
          <w:rFonts w:asciiTheme="minorEastAsia" w:eastAsiaTheme="minorEastAsia" w:hAnsiTheme="minorEastAsia" w:hint="eastAsia"/>
          <w:sz w:val="24"/>
        </w:rPr>
        <w:t>1</w:t>
      </w:r>
      <w:r w:rsidR="00F14685">
        <w:rPr>
          <w:rFonts w:asciiTheme="minorEastAsia" w:eastAsiaTheme="minorEastAsia" w:hAnsiTheme="minorEastAsia" w:hint="eastAsia"/>
          <w:sz w:val="24"/>
        </w:rPr>
        <w:t>8</w:t>
      </w:r>
      <w:r w:rsidRPr="005C56AB">
        <w:rPr>
          <w:rFonts w:asciiTheme="minorEastAsia" w:eastAsiaTheme="minorEastAsia" w:hAnsiTheme="minorEastAsia" w:hint="eastAsia"/>
          <w:sz w:val="24"/>
        </w:rPr>
        <w:t>项,其余</w:t>
      </w:r>
      <w:r w:rsidR="00095851">
        <w:rPr>
          <w:rFonts w:asciiTheme="minorEastAsia" w:eastAsiaTheme="minorEastAsia" w:hAnsiTheme="minorEastAsia" w:hint="eastAsia"/>
          <w:sz w:val="24"/>
        </w:rPr>
        <w:t>2</w:t>
      </w:r>
      <w:r w:rsidR="00F14685">
        <w:rPr>
          <w:rFonts w:asciiTheme="minorEastAsia" w:eastAsiaTheme="minorEastAsia" w:hAnsiTheme="minorEastAsia" w:hint="eastAsia"/>
          <w:sz w:val="24"/>
        </w:rPr>
        <w:t>6</w:t>
      </w:r>
      <w:r w:rsidRPr="005C56AB">
        <w:rPr>
          <w:rFonts w:asciiTheme="minorEastAsia" w:eastAsiaTheme="minorEastAsia" w:hAnsiTheme="minorEastAsia" w:hint="eastAsia"/>
          <w:sz w:val="24"/>
        </w:rPr>
        <w:t>项为可选升级或不须升级。</w:t>
      </w:r>
      <w:r w:rsidR="006E1781">
        <w:rPr>
          <w:rFonts w:asciiTheme="minorEastAsia" w:eastAsiaTheme="minorEastAsia" w:hAnsiTheme="minorEastAsia" w:hint="eastAsia"/>
          <w:sz w:val="24"/>
        </w:rPr>
        <w:t>具体说明如下：</w:t>
      </w:r>
    </w:p>
    <w:p w:rsidR="005826DB" w:rsidRPr="006E1781" w:rsidRDefault="005C56AB" w:rsidP="00455B1F">
      <w:pPr>
        <w:pStyle w:val="a6"/>
        <w:numPr>
          <w:ilvl w:val="0"/>
          <w:numId w:val="48"/>
        </w:numPr>
        <w:spacing w:line="360" w:lineRule="auto"/>
        <w:ind w:firstLineChars="0"/>
        <w:rPr>
          <w:rFonts w:asciiTheme="minorEastAsia" w:eastAsiaTheme="minorEastAsia" w:hAnsiTheme="minorEastAsia"/>
          <w:sz w:val="24"/>
        </w:rPr>
      </w:pPr>
      <w:r w:rsidRPr="006E1781">
        <w:rPr>
          <w:rFonts w:asciiTheme="minorEastAsia" w:eastAsiaTheme="minorEastAsia" w:hAnsiTheme="minorEastAsia" w:hint="eastAsia"/>
          <w:sz w:val="24"/>
        </w:rPr>
        <w:t>针对可选升级项目，各单位</w:t>
      </w:r>
      <w:r w:rsidR="005D648B" w:rsidRPr="006E1781">
        <w:rPr>
          <w:rFonts w:asciiTheme="minorEastAsia" w:eastAsiaTheme="minorEastAsia" w:hAnsiTheme="minorEastAsia" w:hint="eastAsia"/>
          <w:sz w:val="24"/>
        </w:rPr>
        <w:t>参考“备注”</w:t>
      </w:r>
      <w:r w:rsidR="00095851" w:rsidRPr="006E1781">
        <w:rPr>
          <w:rFonts w:asciiTheme="minorEastAsia" w:eastAsiaTheme="minorEastAsia" w:hAnsiTheme="minorEastAsia" w:hint="eastAsia"/>
          <w:sz w:val="24"/>
        </w:rPr>
        <w:t>中要求</w:t>
      </w:r>
      <w:r w:rsidR="005D648B" w:rsidRPr="006E1781">
        <w:rPr>
          <w:rFonts w:asciiTheme="minorEastAsia" w:eastAsiaTheme="minorEastAsia" w:hAnsiTheme="minorEastAsia" w:hint="eastAsia"/>
          <w:sz w:val="24"/>
        </w:rPr>
        <w:t>进行开发</w:t>
      </w:r>
      <w:r w:rsidRPr="006E1781">
        <w:rPr>
          <w:rFonts w:asciiTheme="minorEastAsia" w:eastAsiaTheme="minorEastAsia" w:hAnsiTheme="minorEastAsia" w:hint="eastAsia"/>
          <w:sz w:val="24"/>
        </w:rPr>
        <w:t>升级。</w:t>
      </w:r>
      <w:r w:rsidR="006E1781">
        <w:rPr>
          <w:rFonts w:asciiTheme="minorEastAsia" w:eastAsiaTheme="minorEastAsia" w:hAnsiTheme="minorEastAsia" w:hint="eastAsia"/>
          <w:sz w:val="24"/>
        </w:rPr>
        <w:t>其中，部分可选升级项目要求各会员二级系统必须支持业务的流水处理和日</w:t>
      </w:r>
      <w:r w:rsidR="006E1781">
        <w:rPr>
          <w:rFonts w:asciiTheme="minorEastAsia" w:eastAsiaTheme="minorEastAsia" w:hAnsiTheme="minorEastAsia" w:hint="eastAsia"/>
          <w:sz w:val="24"/>
        </w:rPr>
        <w:lastRenderedPageBreak/>
        <w:t>终清算，只有业务交易端和管理端可选开发，具体参见“备注”。</w:t>
      </w:r>
    </w:p>
    <w:p w:rsidR="005C56AB" w:rsidRPr="006E1781" w:rsidRDefault="006E1781" w:rsidP="00455B1F">
      <w:pPr>
        <w:pStyle w:val="a6"/>
        <w:numPr>
          <w:ilvl w:val="0"/>
          <w:numId w:val="48"/>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交易所授权的</w:t>
      </w:r>
      <w:r w:rsidR="005C56AB" w:rsidRPr="006E1781">
        <w:rPr>
          <w:rFonts w:asciiTheme="minorEastAsia" w:eastAsiaTheme="minorEastAsia" w:hAnsiTheme="minorEastAsia" w:hint="eastAsia"/>
          <w:sz w:val="24"/>
        </w:rPr>
        <w:t>二级系统开发商应以满足</w:t>
      </w:r>
      <w:r w:rsidR="005D648B" w:rsidRPr="006E1781">
        <w:rPr>
          <w:rFonts w:asciiTheme="minorEastAsia" w:eastAsiaTheme="minorEastAsia" w:hAnsiTheme="minorEastAsia" w:hint="eastAsia"/>
          <w:sz w:val="24"/>
        </w:rPr>
        <w:t>交易所会员</w:t>
      </w:r>
      <w:r w:rsidR="005C56AB" w:rsidRPr="006E1781">
        <w:rPr>
          <w:rFonts w:asciiTheme="minorEastAsia" w:eastAsiaTheme="minorEastAsia" w:hAnsiTheme="minorEastAsia" w:hint="eastAsia"/>
          <w:sz w:val="24"/>
        </w:rPr>
        <w:t>业务需求为开发前提</w:t>
      </w:r>
      <w:r w:rsidR="005826DB" w:rsidRPr="006E1781">
        <w:rPr>
          <w:rFonts w:asciiTheme="minorEastAsia" w:eastAsiaTheme="minorEastAsia" w:hAnsiTheme="minorEastAsia" w:hint="eastAsia"/>
          <w:sz w:val="24"/>
        </w:rPr>
        <w:t>，实现所有可选升级项目</w:t>
      </w:r>
      <w:r w:rsidR="005C56AB" w:rsidRPr="006E1781">
        <w:rPr>
          <w:rFonts w:asciiTheme="minorEastAsia" w:eastAsiaTheme="minorEastAsia" w:hAnsiTheme="minorEastAsia" w:hint="eastAsia"/>
          <w:sz w:val="24"/>
        </w:rPr>
        <w:t>。</w:t>
      </w:r>
    </w:p>
    <w:tbl>
      <w:tblPr>
        <w:tblStyle w:val="aff2"/>
        <w:tblW w:w="8782" w:type="dxa"/>
        <w:jc w:val="center"/>
        <w:tblLook w:val="04A0" w:firstRow="1" w:lastRow="0" w:firstColumn="1" w:lastColumn="0" w:noHBand="0" w:noVBand="1"/>
      </w:tblPr>
      <w:tblGrid>
        <w:gridCol w:w="709"/>
        <w:gridCol w:w="1985"/>
        <w:gridCol w:w="1113"/>
        <w:gridCol w:w="1134"/>
        <w:gridCol w:w="1134"/>
        <w:gridCol w:w="2707"/>
      </w:tblGrid>
      <w:tr w:rsidR="005C56AB" w:rsidRPr="005C56AB" w:rsidTr="005C56AB">
        <w:trPr>
          <w:jc w:val="center"/>
        </w:trPr>
        <w:tc>
          <w:tcPr>
            <w:tcW w:w="709" w:type="dxa"/>
            <w:shd w:val="clear" w:color="auto" w:fill="D9D9D9" w:themeFill="background1" w:themeFillShade="D9"/>
          </w:tcPr>
          <w:p w:rsidR="005C56AB" w:rsidRPr="005C56AB" w:rsidRDefault="005C56AB" w:rsidP="005C56AB">
            <w:pPr>
              <w:rPr>
                <w:rFonts w:asciiTheme="minorEastAsia" w:eastAsiaTheme="minorEastAsia" w:hAnsiTheme="minorEastAsia"/>
                <w:b/>
                <w:sz w:val="24"/>
              </w:rPr>
            </w:pPr>
            <w:r w:rsidRPr="005C56AB">
              <w:rPr>
                <w:rFonts w:asciiTheme="minorEastAsia" w:eastAsiaTheme="minorEastAsia" w:hAnsiTheme="minorEastAsia" w:hint="eastAsia"/>
                <w:b/>
                <w:sz w:val="24"/>
              </w:rPr>
              <w:t>序号</w:t>
            </w:r>
          </w:p>
        </w:tc>
        <w:tc>
          <w:tcPr>
            <w:tcW w:w="1985" w:type="dxa"/>
            <w:shd w:val="clear" w:color="auto" w:fill="D9D9D9" w:themeFill="background1" w:themeFillShade="D9"/>
          </w:tcPr>
          <w:p w:rsidR="005C56AB" w:rsidRPr="005C56AB" w:rsidRDefault="005C56AB" w:rsidP="005C56AB">
            <w:pPr>
              <w:rPr>
                <w:rFonts w:asciiTheme="minorEastAsia" w:eastAsiaTheme="minorEastAsia" w:hAnsiTheme="minorEastAsia"/>
                <w:b/>
                <w:sz w:val="24"/>
              </w:rPr>
            </w:pPr>
            <w:r w:rsidRPr="005C56AB">
              <w:rPr>
                <w:rFonts w:asciiTheme="minorEastAsia" w:eastAsiaTheme="minorEastAsia" w:hAnsiTheme="minorEastAsia" w:hint="eastAsia"/>
                <w:b/>
                <w:sz w:val="24"/>
              </w:rPr>
              <w:t>功能名称</w:t>
            </w:r>
          </w:p>
        </w:tc>
        <w:tc>
          <w:tcPr>
            <w:tcW w:w="1113" w:type="dxa"/>
            <w:shd w:val="clear" w:color="auto" w:fill="D9D9D9" w:themeFill="background1" w:themeFillShade="D9"/>
          </w:tcPr>
          <w:p w:rsidR="005C56AB" w:rsidRPr="005C56AB" w:rsidRDefault="005C56AB" w:rsidP="005C56AB">
            <w:pPr>
              <w:rPr>
                <w:rFonts w:asciiTheme="minorEastAsia" w:eastAsiaTheme="minorEastAsia" w:hAnsiTheme="minorEastAsia"/>
                <w:b/>
                <w:sz w:val="24"/>
              </w:rPr>
            </w:pPr>
            <w:r w:rsidRPr="005C56AB">
              <w:rPr>
                <w:rFonts w:asciiTheme="minorEastAsia" w:eastAsiaTheme="minorEastAsia" w:hAnsiTheme="minorEastAsia" w:hint="eastAsia"/>
                <w:b/>
                <w:sz w:val="24"/>
              </w:rPr>
              <w:t>必须升级</w:t>
            </w:r>
          </w:p>
        </w:tc>
        <w:tc>
          <w:tcPr>
            <w:tcW w:w="1134" w:type="dxa"/>
            <w:shd w:val="clear" w:color="auto" w:fill="D9D9D9" w:themeFill="background1" w:themeFillShade="D9"/>
          </w:tcPr>
          <w:p w:rsidR="005C56AB" w:rsidRPr="005C56AB" w:rsidRDefault="005C56AB" w:rsidP="005C56AB">
            <w:pPr>
              <w:rPr>
                <w:rFonts w:asciiTheme="minorEastAsia" w:eastAsiaTheme="minorEastAsia" w:hAnsiTheme="minorEastAsia"/>
                <w:b/>
                <w:sz w:val="24"/>
              </w:rPr>
            </w:pPr>
            <w:r w:rsidRPr="005C56AB">
              <w:rPr>
                <w:rFonts w:asciiTheme="minorEastAsia" w:eastAsiaTheme="minorEastAsia" w:hAnsiTheme="minorEastAsia" w:hint="eastAsia"/>
                <w:b/>
                <w:sz w:val="24"/>
              </w:rPr>
              <w:t>可选升级</w:t>
            </w:r>
          </w:p>
        </w:tc>
        <w:tc>
          <w:tcPr>
            <w:tcW w:w="1134" w:type="dxa"/>
            <w:shd w:val="clear" w:color="auto" w:fill="D9D9D9" w:themeFill="background1" w:themeFillShade="D9"/>
          </w:tcPr>
          <w:p w:rsidR="005C56AB" w:rsidRPr="005C56AB" w:rsidRDefault="005C56AB" w:rsidP="005C56AB">
            <w:pPr>
              <w:rPr>
                <w:rFonts w:asciiTheme="minorEastAsia" w:eastAsiaTheme="minorEastAsia" w:hAnsiTheme="minorEastAsia"/>
                <w:b/>
                <w:sz w:val="24"/>
              </w:rPr>
            </w:pPr>
            <w:r w:rsidRPr="005C56AB">
              <w:rPr>
                <w:rFonts w:asciiTheme="minorEastAsia" w:eastAsiaTheme="minorEastAsia" w:hAnsiTheme="minorEastAsia" w:hint="eastAsia"/>
                <w:b/>
                <w:sz w:val="24"/>
              </w:rPr>
              <w:t>不须升级</w:t>
            </w:r>
          </w:p>
        </w:tc>
        <w:tc>
          <w:tcPr>
            <w:tcW w:w="2707" w:type="dxa"/>
            <w:shd w:val="clear" w:color="auto" w:fill="D9D9D9" w:themeFill="background1" w:themeFillShade="D9"/>
          </w:tcPr>
          <w:p w:rsidR="005C56AB" w:rsidRPr="005C56AB" w:rsidRDefault="005C56AB" w:rsidP="005C56AB">
            <w:pPr>
              <w:rPr>
                <w:rFonts w:asciiTheme="minorEastAsia" w:eastAsiaTheme="minorEastAsia" w:hAnsiTheme="minorEastAsia"/>
                <w:b/>
                <w:sz w:val="24"/>
              </w:rPr>
            </w:pPr>
            <w:r w:rsidRPr="005C56AB">
              <w:rPr>
                <w:rFonts w:asciiTheme="minorEastAsia" w:eastAsiaTheme="minorEastAsia" w:hAnsiTheme="minorEastAsia" w:hint="eastAsia"/>
                <w:b/>
                <w:sz w:val="24"/>
              </w:rPr>
              <w:t>备注</w:t>
            </w:r>
          </w:p>
        </w:tc>
      </w:tr>
      <w:tr w:rsidR="005C56AB" w:rsidRPr="005C56AB" w:rsidTr="005C56AB">
        <w:trPr>
          <w:jc w:val="center"/>
        </w:trPr>
        <w:tc>
          <w:tcPr>
            <w:tcW w:w="709" w:type="dxa"/>
          </w:tcPr>
          <w:p w:rsidR="005C56AB" w:rsidRPr="005C56AB" w:rsidRDefault="005C56AB"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5C56AB" w:rsidRPr="005C56AB" w:rsidRDefault="005C56AB" w:rsidP="005C56AB">
            <w:pPr>
              <w:adjustRightInd w:val="0"/>
              <w:snapToGrid w:val="0"/>
              <w:rPr>
                <w:rFonts w:asciiTheme="minorEastAsia" w:eastAsiaTheme="minorEastAsia" w:hAnsiTheme="minorEastAsia"/>
                <w:sz w:val="24"/>
              </w:rPr>
            </w:pPr>
            <w:r>
              <w:rPr>
                <w:rFonts w:asciiTheme="minorEastAsia" w:eastAsiaTheme="minorEastAsia" w:hAnsiTheme="minorEastAsia" w:hint="eastAsia"/>
                <w:sz w:val="24"/>
              </w:rPr>
              <w:t>会员与席位</w:t>
            </w:r>
          </w:p>
        </w:tc>
        <w:tc>
          <w:tcPr>
            <w:tcW w:w="1113" w:type="dxa"/>
          </w:tcPr>
          <w:p w:rsidR="005C56AB" w:rsidRPr="005C56AB" w:rsidRDefault="005C56AB"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5C56AB" w:rsidRPr="005C56AB" w:rsidRDefault="005C56AB" w:rsidP="005C56AB">
            <w:pPr>
              <w:snapToGrid w:val="0"/>
              <w:rPr>
                <w:rFonts w:asciiTheme="minorEastAsia" w:eastAsiaTheme="minorEastAsia" w:hAnsiTheme="minorEastAsia"/>
                <w:sz w:val="24"/>
              </w:rPr>
            </w:pPr>
          </w:p>
        </w:tc>
        <w:tc>
          <w:tcPr>
            <w:tcW w:w="1134" w:type="dxa"/>
          </w:tcPr>
          <w:p w:rsidR="005C56AB" w:rsidRPr="005C56AB" w:rsidRDefault="005C56AB" w:rsidP="005C56AB">
            <w:pPr>
              <w:snapToGrid w:val="0"/>
              <w:rPr>
                <w:rFonts w:asciiTheme="minorEastAsia" w:eastAsiaTheme="minorEastAsia" w:hAnsiTheme="minorEastAsia"/>
                <w:sz w:val="24"/>
              </w:rPr>
            </w:pPr>
          </w:p>
        </w:tc>
        <w:tc>
          <w:tcPr>
            <w:tcW w:w="2707" w:type="dxa"/>
          </w:tcPr>
          <w:p w:rsidR="005C56AB" w:rsidRPr="005C56AB" w:rsidRDefault="005C56AB" w:rsidP="005C56AB">
            <w:pPr>
              <w:snapToGrid w:val="0"/>
              <w:rPr>
                <w:rFonts w:asciiTheme="minorEastAsia" w:eastAsiaTheme="minorEastAsia" w:hAnsiTheme="minorEastAsia"/>
                <w:sz w:val="24"/>
              </w:rPr>
            </w:pPr>
          </w:p>
        </w:tc>
      </w:tr>
      <w:tr w:rsidR="005C56AB" w:rsidRPr="005C56AB" w:rsidTr="005C56AB">
        <w:trPr>
          <w:jc w:val="center"/>
        </w:trPr>
        <w:tc>
          <w:tcPr>
            <w:tcW w:w="709" w:type="dxa"/>
          </w:tcPr>
          <w:p w:rsidR="005C56AB" w:rsidRPr="005C56AB" w:rsidRDefault="005C56AB"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5C56AB" w:rsidRPr="005C56AB" w:rsidRDefault="005C56AB" w:rsidP="005C56AB">
            <w:pPr>
              <w:snapToGrid w:val="0"/>
              <w:rPr>
                <w:rFonts w:asciiTheme="minorEastAsia" w:eastAsiaTheme="minorEastAsia" w:hAnsiTheme="minorEastAsia"/>
                <w:sz w:val="24"/>
              </w:rPr>
            </w:pPr>
            <w:r>
              <w:rPr>
                <w:rFonts w:asciiTheme="minorEastAsia" w:eastAsiaTheme="minorEastAsia" w:hAnsiTheme="minorEastAsia" w:hint="eastAsia"/>
                <w:sz w:val="24"/>
              </w:rPr>
              <w:t>交易员与席位用户</w:t>
            </w:r>
          </w:p>
        </w:tc>
        <w:tc>
          <w:tcPr>
            <w:tcW w:w="1113" w:type="dxa"/>
          </w:tcPr>
          <w:p w:rsidR="005C56AB" w:rsidRPr="005C56AB" w:rsidRDefault="005C56AB" w:rsidP="005C56AB">
            <w:pPr>
              <w:snapToGrid w:val="0"/>
              <w:rPr>
                <w:rFonts w:asciiTheme="minorEastAsia" w:eastAsiaTheme="minorEastAsia" w:hAnsiTheme="minorEastAsia"/>
                <w:sz w:val="24"/>
              </w:rPr>
            </w:pPr>
          </w:p>
        </w:tc>
        <w:tc>
          <w:tcPr>
            <w:tcW w:w="1134" w:type="dxa"/>
          </w:tcPr>
          <w:p w:rsidR="005C56AB" w:rsidRPr="005C56AB" w:rsidRDefault="005C56AB" w:rsidP="005C56AB">
            <w:pPr>
              <w:snapToGrid w:val="0"/>
              <w:rPr>
                <w:rFonts w:asciiTheme="minorEastAsia" w:eastAsiaTheme="minorEastAsia" w:hAnsiTheme="minorEastAsia"/>
                <w:sz w:val="24"/>
              </w:rPr>
            </w:pPr>
          </w:p>
        </w:tc>
        <w:tc>
          <w:tcPr>
            <w:tcW w:w="1134" w:type="dxa"/>
          </w:tcPr>
          <w:p w:rsidR="005C56AB" w:rsidRPr="005C56AB" w:rsidRDefault="005C56AB"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2707" w:type="dxa"/>
          </w:tcPr>
          <w:p w:rsidR="005C56AB" w:rsidRPr="005C56AB" w:rsidRDefault="005C56AB" w:rsidP="005C56AB">
            <w:pPr>
              <w:snapToGrid w:val="0"/>
              <w:rPr>
                <w:rFonts w:asciiTheme="minorEastAsia" w:eastAsiaTheme="minorEastAsia" w:hAnsiTheme="minorEastAsia"/>
                <w:sz w:val="24"/>
              </w:rPr>
            </w:pPr>
            <w:r>
              <w:rPr>
                <w:rFonts w:asciiTheme="minorEastAsia" w:eastAsiaTheme="minorEastAsia" w:hAnsiTheme="minorEastAsia" w:hint="eastAsia"/>
                <w:sz w:val="24"/>
              </w:rPr>
              <w:t>通过会员服务系统手工操作。不影响会员接口。</w:t>
            </w:r>
          </w:p>
        </w:tc>
      </w:tr>
      <w:tr w:rsidR="005C56AB" w:rsidRPr="005C56AB" w:rsidTr="005C56AB">
        <w:trPr>
          <w:jc w:val="center"/>
        </w:trPr>
        <w:tc>
          <w:tcPr>
            <w:tcW w:w="709" w:type="dxa"/>
          </w:tcPr>
          <w:p w:rsidR="005C56AB" w:rsidRPr="005C56AB" w:rsidRDefault="005C56AB"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5C56AB" w:rsidRPr="005C56AB" w:rsidRDefault="005C56AB" w:rsidP="005C56AB">
            <w:pPr>
              <w:snapToGrid w:val="0"/>
              <w:rPr>
                <w:rFonts w:asciiTheme="minorEastAsia" w:eastAsiaTheme="minorEastAsia" w:hAnsiTheme="minorEastAsia"/>
                <w:sz w:val="24"/>
              </w:rPr>
            </w:pPr>
            <w:r>
              <w:rPr>
                <w:rFonts w:asciiTheme="minorEastAsia" w:eastAsiaTheme="minorEastAsia" w:hAnsiTheme="minorEastAsia" w:hint="eastAsia"/>
                <w:sz w:val="24"/>
              </w:rPr>
              <w:t>非指定交易</w:t>
            </w:r>
          </w:p>
        </w:tc>
        <w:tc>
          <w:tcPr>
            <w:tcW w:w="1113" w:type="dxa"/>
          </w:tcPr>
          <w:p w:rsidR="005C56AB" w:rsidRPr="005C56AB" w:rsidRDefault="005C56AB"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5C56AB" w:rsidRPr="005C56AB" w:rsidRDefault="005C56AB" w:rsidP="005C56AB">
            <w:pPr>
              <w:snapToGrid w:val="0"/>
              <w:rPr>
                <w:rFonts w:asciiTheme="minorEastAsia" w:eastAsiaTheme="minorEastAsia" w:hAnsiTheme="minorEastAsia"/>
                <w:sz w:val="24"/>
              </w:rPr>
            </w:pPr>
          </w:p>
        </w:tc>
        <w:tc>
          <w:tcPr>
            <w:tcW w:w="1134" w:type="dxa"/>
          </w:tcPr>
          <w:p w:rsidR="005C56AB" w:rsidRPr="005C56AB" w:rsidRDefault="005C56AB" w:rsidP="005C56AB">
            <w:pPr>
              <w:snapToGrid w:val="0"/>
              <w:rPr>
                <w:rFonts w:asciiTheme="minorEastAsia" w:eastAsiaTheme="minorEastAsia" w:hAnsiTheme="minorEastAsia"/>
                <w:sz w:val="24"/>
              </w:rPr>
            </w:pPr>
          </w:p>
        </w:tc>
        <w:tc>
          <w:tcPr>
            <w:tcW w:w="2707" w:type="dxa"/>
          </w:tcPr>
          <w:p w:rsidR="005C56AB" w:rsidRPr="005C56AB" w:rsidRDefault="005C56AB" w:rsidP="005C56AB">
            <w:pPr>
              <w:snapToGrid w:val="0"/>
              <w:rPr>
                <w:rFonts w:asciiTheme="minorEastAsia" w:eastAsiaTheme="minorEastAsia" w:hAnsiTheme="minorEastAsia"/>
                <w:sz w:val="24"/>
              </w:rPr>
            </w:pPr>
          </w:p>
        </w:tc>
      </w:tr>
      <w:tr w:rsidR="005C56AB" w:rsidRPr="005C56AB" w:rsidTr="005C56AB">
        <w:trPr>
          <w:jc w:val="center"/>
        </w:trPr>
        <w:tc>
          <w:tcPr>
            <w:tcW w:w="709" w:type="dxa"/>
          </w:tcPr>
          <w:p w:rsidR="005C56AB" w:rsidRPr="005C56AB" w:rsidRDefault="005C56AB"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5C56AB" w:rsidRPr="005C56AB" w:rsidRDefault="005C56AB" w:rsidP="005C56AB">
            <w:pPr>
              <w:snapToGrid w:val="0"/>
              <w:rPr>
                <w:rFonts w:asciiTheme="minorEastAsia" w:eastAsiaTheme="minorEastAsia" w:hAnsiTheme="minorEastAsia"/>
                <w:sz w:val="24"/>
              </w:rPr>
            </w:pPr>
            <w:r>
              <w:rPr>
                <w:rFonts w:asciiTheme="minorEastAsia" w:eastAsiaTheme="minorEastAsia" w:hAnsiTheme="minorEastAsia" w:hint="eastAsia"/>
                <w:sz w:val="24"/>
              </w:rPr>
              <w:t>交易指令</w:t>
            </w:r>
          </w:p>
        </w:tc>
        <w:tc>
          <w:tcPr>
            <w:tcW w:w="1113" w:type="dxa"/>
          </w:tcPr>
          <w:p w:rsidR="005C56AB" w:rsidRPr="005C56AB" w:rsidRDefault="005C56AB" w:rsidP="005C56AB">
            <w:pPr>
              <w:snapToGrid w:val="0"/>
              <w:rPr>
                <w:rFonts w:asciiTheme="minorEastAsia" w:eastAsiaTheme="minorEastAsia" w:hAnsiTheme="minorEastAsia"/>
                <w:sz w:val="24"/>
              </w:rPr>
            </w:pPr>
          </w:p>
        </w:tc>
        <w:tc>
          <w:tcPr>
            <w:tcW w:w="1134" w:type="dxa"/>
          </w:tcPr>
          <w:p w:rsidR="005C56AB" w:rsidRPr="005C56AB" w:rsidRDefault="005C56AB"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5C56AB" w:rsidRPr="005C56AB" w:rsidRDefault="005C56AB" w:rsidP="005C56AB">
            <w:pPr>
              <w:snapToGrid w:val="0"/>
              <w:rPr>
                <w:rFonts w:asciiTheme="minorEastAsia" w:eastAsiaTheme="minorEastAsia" w:hAnsiTheme="minorEastAsia"/>
                <w:sz w:val="24"/>
              </w:rPr>
            </w:pPr>
          </w:p>
        </w:tc>
        <w:tc>
          <w:tcPr>
            <w:tcW w:w="2707" w:type="dxa"/>
          </w:tcPr>
          <w:p w:rsidR="005C56AB" w:rsidRPr="005C56AB" w:rsidRDefault="005D648B" w:rsidP="005C56AB">
            <w:pPr>
              <w:snapToGrid w:val="0"/>
              <w:rPr>
                <w:rFonts w:asciiTheme="minorEastAsia" w:eastAsiaTheme="minorEastAsia" w:hAnsiTheme="minorEastAsia"/>
                <w:sz w:val="24"/>
              </w:rPr>
            </w:pPr>
            <w:r>
              <w:rPr>
                <w:rFonts w:asciiTheme="minorEastAsia" w:eastAsiaTheme="minorEastAsia" w:hAnsiTheme="minorEastAsia" w:hint="eastAsia"/>
                <w:sz w:val="24"/>
              </w:rPr>
              <w:t>开展代理业务的会员必须开发。</w:t>
            </w:r>
          </w:p>
        </w:tc>
      </w:tr>
      <w:tr w:rsidR="005C56AB" w:rsidRPr="005C56AB" w:rsidTr="005C56AB">
        <w:trPr>
          <w:jc w:val="center"/>
        </w:trPr>
        <w:tc>
          <w:tcPr>
            <w:tcW w:w="709" w:type="dxa"/>
          </w:tcPr>
          <w:p w:rsidR="005C56AB" w:rsidRPr="005C56AB" w:rsidRDefault="005C56AB"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5C56AB" w:rsidRPr="005C56AB" w:rsidRDefault="005C56AB" w:rsidP="005C56AB">
            <w:pPr>
              <w:snapToGrid w:val="0"/>
              <w:rPr>
                <w:rFonts w:asciiTheme="minorEastAsia" w:eastAsiaTheme="minorEastAsia" w:hAnsiTheme="minorEastAsia"/>
                <w:sz w:val="24"/>
              </w:rPr>
            </w:pPr>
            <w:r>
              <w:rPr>
                <w:rFonts w:asciiTheme="minorEastAsia" w:eastAsiaTheme="minorEastAsia" w:hAnsiTheme="minorEastAsia" w:hint="eastAsia"/>
                <w:sz w:val="24"/>
              </w:rPr>
              <w:t>交收申报</w:t>
            </w:r>
          </w:p>
        </w:tc>
        <w:tc>
          <w:tcPr>
            <w:tcW w:w="1113" w:type="dxa"/>
          </w:tcPr>
          <w:p w:rsidR="005C56AB" w:rsidRPr="005C56AB" w:rsidRDefault="005C56AB"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5C56AB" w:rsidRPr="005C56AB" w:rsidRDefault="005C56AB" w:rsidP="005C56AB">
            <w:pPr>
              <w:snapToGrid w:val="0"/>
              <w:rPr>
                <w:rFonts w:asciiTheme="minorEastAsia" w:eastAsiaTheme="minorEastAsia" w:hAnsiTheme="minorEastAsia"/>
                <w:sz w:val="24"/>
              </w:rPr>
            </w:pPr>
          </w:p>
        </w:tc>
        <w:tc>
          <w:tcPr>
            <w:tcW w:w="1134" w:type="dxa"/>
          </w:tcPr>
          <w:p w:rsidR="005C56AB" w:rsidRPr="005C56AB" w:rsidRDefault="005C56AB" w:rsidP="005C56AB">
            <w:pPr>
              <w:snapToGrid w:val="0"/>
              <w:rPr>
                <w:rFonts w:asciiTheme="minorEastAsia" w:eastAsiaTheme="minorEastAsia" w:hAnsiTheme="minorEastAsia"/>
                <w:sz w:val="24"/>
              </w:rPr>
            </w:pPr>
          </w:p>
        </w:tc>
        <w:tc>
          <w:tcPr>
            <w:tcW w:w="2707" w:type="dxa"/>
          </w:tcPr>
          <w:p w:rsidR="005C56AB" w:rsidRPr="005C56AB" w:rsidRDefault="005C56AB" w:rsidP="005C56AB">
            <w:pPr>
              <w:snapToGrid w:val="0"/>
              <w:rPr>
                <w:rFonts w:asciiTheme="minorEastAsia" w:eastAsiaTheme="minorEastAsia" w:hAnsiTheme="minorEastAsia"/>
                <w:sz w:val="24"/>
              </w:rPr>
            </w:pPr>
          </w:p>
        </w:tc>
      </w:tr>
      <w:tr w:rsidR="005C56AB" w:rsidRPr="005C56AB" w:rsidTr="005C56AB">
        <w:trPr>
          <w:jc w:val="center"/>
        </w:trPr>
        <w:tc>
          <w:tcPr>
            <w:tcW w:w="709" w:type="dxa"/>
          </w:tcPr>
          <w:p w:rsidR="005C56AB" w:rsidRPr="005C56AB" w:rsidRDefault="005C56AB"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5C56AB" w:rsidRPr="005C56AB" w:rsidRDefault="005C56AB" w:rsidP="005C56AB">
            <w:pPr>
              <w:snapToGrid w:val="0"/>
              <w:rPr>
                <w:rFonts w:asciiTheme="minorEastAsia" w:eastAsiaTheme="minorEastAsia" w:hAnsiTheme="minorEastAsia"/>
                <w:sz w:val="24"/>
              </w:rPr>
            </w:pPr>
            <w:r>
              <w:rPr>
                <w:rFonts w:asciiTheme="minorEastAsia" w:eastAsiaTheme="minorEastAsia" w:hAnsiTheme="minorEastAsia" w:hint="eastAsia"/>
                <w:sz w:val="24"/>
              </w:rPr>
              <w:t>大宗交易</w:t>
            </w:r>
          </w:p>
        </w:tc>
        <w:tc>
          <w:tcPr>
            <w:tcW w:w="1113" w:type="dxa"/>
          </w:tcPr>
          <w:p w:rsidR="005C56AB" w:rsidRPr="005C56AB" w:rsidRDefault="006E1781"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5C56AB" w:rsidRPr="005C56AB" w:rsidRDefault="005C56AB" w:rsidP="005C56AB">
            <w:pPr>
              <w:snapToGrid w:val="0"/>
              <w:rPr>
                <w:rFonts w:asciiTheme="minorEastAsia" w:eastAsiaTheme="minorEastAsia" w:hAnsiTheme="minorEastAsia"/>
                <w:sz w:val="24"/>
              </w:rPr>
            </w:pPr>
          </w:p>
        </w:tc>
        <w:tc>
          <w:tcPr>
            <w:tcW w:w="1134" w:type="dxa"/>
          </w:tcPr>
          <w:p w:rsidR="005C56AB" w:rsidRPr="005C56AB" w:rsidRDefault="005C56AB" w:rsidP="005C56AB">
            <w:pPr>
              <w:snapToGrid w:val="0"/>
              <w:rPr>
                <w:rFonts w:asciiTheme="minorEastAsia" w:eastAsiaTheme="minorEastAsia" w:hAnsiTheme="minorEastAsia"/>
                <w:sz w:val="24"/>
              </w:rPr>
            </w:pPr>
          </w:p>
        </w:tc>
        <w:tc>
          <w:tcPr>
            <w:tcW w:w="2707" w:type="dxa"/>
          </w:tcPr>
          <w:p w:rsidR="005C56AB" w:rsidRPr="005C56AB" w:rsidRDefault="005C56AB" w:rsidP="006E1781">
            <w:pPr>
              <w:snapToGrid w:val="0"/>
              <w:rPr>
                <w:rFonts w:asciiTheme="minorEastAsia" w:eastAsiaTheme="minorEastAsia" w:hAnsiTheme="minorEastAsia"/>
                <w:sz w:val="24"/>
              </w:rPr>
            </w:pPr>
            <w:r>
              <w:rPr>
                <w:rFonts w:asciiTheme="minorEastAsia" w:eastAsiaTheme="minorEastAsia" w:hAnsiTheme="minorEastAsia" w:hint="eastAsia"/>
                <w:sz w:val="24"/>
              </w:rPr>
              <w:t>交易</w:t>
            </w:r>
            <w:r w:rsidR="006E1781">
              <w:rPr>
                <w:rFonts w:asciiTheme="minorEastAsia" w:eastAsiaTheme="minorEastAsia" w:hAnsiTheme="minorEastAsia" w:hint="eastAsia"/>
                <w:sz w:val="24"/>
              </w:rPr>
              <w:t>入口是</w:t>
            </w:r>
            <w:r>
              <w:rPr>
                <w:rFonts w:asciiTheme="minorEastAsia" w:eastAsiaTheme="minorEastAsia" w:hAnsiTheme="minorEastAsia" w:hint="eastAsia"/>
                <w:sz w:val="24"/>
              </w:rPr>
              <w:t>通过会员服务系统手工操作。但会员</w:t>
            </w:r>
            <w:r w:rsidR="006E1781">
              <w:rPr>
                <w:rFonts w:asciiTheme="minorEastAsia" w:eastAsiaTheme="minorEastAsia" w:hAnsiTheme="minorEastAsia" w:hint="eastAsia"/>
                <w:sz w:val="24"/>
              </w:rPr>
              <w:t>二级系统必须在</w:t>
            </w:r>
            <w:r>
              <w:rPr>
                <w:rFonts w:asciiTheme="minorEastAsia" w:eastAsiaTheme="minorEastAsia" w:hAnsiTheme="minorEastAsia" w:hint="eastAsia"/>
                <w:sz w:val="24"/>
              </w:rPr>
              <w:t>盘后清算时</w:t>
            </w:r>
            <w:r w:rsidR="006E1781">
              <w:rPr>
                <w:rFonts w:asciiTheme="minorEastAsia" w:eastAsiaTheme="minorEastAsia" w:hAnsiTheme="minorEastAsia" w:hint="eastAsia"/>
                <w:sz w:val="24"/>
              </w:rPr>
              <w:t>支持对大宗交易</w:t>
            </w:r>
            <w:r>
              <w:rPr>
                <w:rFonts w:asciiTheme="minorEastAsia" w:eastAsiaTheme="minorEastAsia" w:hAnsiTheme="minorEastAsia" w:hint="eastAsia"/>
                <w:sz w:val="24"/>
              </w:rPr>
              <w:t>成交单</w:t>
            </w:r>
            <w:r w:rsidR="006E1781">
              <w:rPr>
                <w:rFonts w:asciiTheme="minorEastAsia" w:eastAsiaTheme="minorEastAsia" w:hAnsiTheme="minorEastAsia" w:hint="eastAsia"/>
                <w:sz w:val="24"/>
              </w:rPr>
              <w:t>的处理</w:t>
            </w:r>
            <w:r>
              <w:rPr>
                <w:rFonts w:asciiTheme="minorEastAsia" w:eastAsiaTheme="minorEastAsia" w:hAnsiTheme="minorEastAsia" w:hint="eastAsia"/>
                <w:sz w:val="24"/>
              </w:rPr>
              <w:t>。</w:t>
            </w:r>
          </w:p>
        </w:tc>
      </w:tr>
      <w:tr w:rsidR="0076360C" w:rsidRPr="005C56AB" w:rsidTr="005C56AB">
        <w:trPr>
          <w:jc w:val="center"/>
        </w:trPr>
        <w:tc>
          <w:tcPr>
            <w:tcW w:w="709" w:type="dxa"/>
          </w:tcPr>
          <w:p w:rsidR="0076360C" w:rsidRPr="005C56AB" w:rsidRDefault="0076360C"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76360C" w:rsidRDefault="0076360C" w:rsidP="005C56AB">
            <w:pPr>
              <w:snapToGrid w:val="0"/>
              <w:rPr>
                <w:rFonts w:asciiTheme="minorEastAsia" w:eastAsiaTheme="minorEastAsia" w:hAnsiTheme="minorEastAsia"/>
                <w:sz w:val="24"/>
              </w:rPr>
            </w:pPr>
            <w:r>
              <w:rPr>
                <w:rFonts w:asciiTheme="minorEastAsia" w:eastAsiaTheme="minorEastAsia" w:hAnsiTheme="minorEastAsia" w:hint="eastAsia"/>
                <w:sz w:val="24"/>
              </w:rPr>
              <w:t>持仓限额调整</w:t>
            </w:r>
          </w:p>
        </w:tc>
        <w:tc>
          <w:tcPr>
            <w:tcW w:w="1113" w:type="dxa"/>
          </w:tcPr>
          <w:p w:rsidR="0076360C" w:rsidRPr="005C56AB" w:rsidRDefault="0076360C" w:rsidP="005C56AB">
            <w:pPr>
              <w:snapToGrid w:val="0"/>
              <w:rPr>
                <w:rFonts w:asciiTheme="minorEastAsia" w:eastAsiaTheme="minorEastAsia" w:hAnsiTheme="minorEastAsia"/>
                <w:sz w:val="24"/>
              </w:rPr>
            </w:pPr>
          </w:p>
        </w:tc>
        <w:tc>
          <w:tcPr>
            <w:tcW w:w="1134" w:type="dxa"/>
          </w:tcPr>
          <w:p w:rsidR="0076360C" w:rsidRPr="005C56AB" w:rsidRDefault="0076360C" w:rsidP="005C56AB">
            <w:pPr>
              <w:snapToGrid w:val="0"/>
              <w:rPr>
                <w:rFonts w:asciiTheme="minorEastAsia" w:eastAsiaTheme="minorEastAsia" w:hAnsiTheme="minorEastAsia"/>
                <w:sz w:val="24"/>
              </w:rPr>
            </w:pPr>
          </w:p>
        </w:tc>
        <w:tc>
          <w:tcPr>
            <w:tcW w:w="1134" w:type="dxa"/>
          </w:tcPr>
          <w:p w:rsidR="0076360C" w:rsidRPr="005C56AB" w:rsidRDefault="0076360C"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2707" w:type="dxa"/>
            <w:vMerge w:val="restart"/>
          </w:tcPr>
          <w:p w:rsidR="0076360C" w:rsidRPr="005C56AB" w:rsidRDefault="0076360C" w:rsidP="0076360C">
            <w:pPr>
              <w:snapToGrid w:val="0"/>
              <w:rPr>
                <w:rFonts w:asciiTheme="minorEastAsia" w:eastAsiaTheme="minorEastAsia" w:hAnsiTheme="minorEastAsia"/>
                <w:sz w:val="24"/>
              </w:rPr>
            </w:pPr>
            <w:r>
              <w:rPr>
                <w:rFonts w:asciiTheme="minorEastAsia" w:eastAsiaTheme="minorEastAsia" w:hAnsiTheme="minorEastAsia" w:hint="eastAsia"/>
                <w:sz w:val="24"/>
              </w:rPr>
              <w:t>通过会员服务系统手工操作。不影响会员接口。</w:t>
            </w:r>
          </w:p>
        </w:tc>
      </w:tr>
      <w:tr w:rsidR="0076360C" w:rsidRPr="005C56AB" w:rsidTr="005C56AB">
        <w:trPr>
          <w:jc w:val="center"/>
        </w:trPr>
        <w:tc>
          <w:tcPr>
            <w:tcW w:w="709" w:type="dxa"/>
          </w:tcPr>
          <w:p w:rsidR="0076360C" w:rsidRPr="005C56AB" w:rsidRDefault="0076360C"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76360C" w:rsidRDefault="0076360C" w:rsidP="005C56AB">
            <w:pPr>
              <w:snapToGrid w:val="0"/>
              <w:rPr>
                <w:rFonts w:asciiTheme="minorEastAsia" w:eastAsiaTheme="minorEastAsia" w:hAnsiTheme="minorEastAsia"/>
                <w:sz w:val="24"/>
              </w:rPr>
            </w:pPr>
            <w:r>
              <w:rPr>
                <w:rFonts w:asciiTheme="minorEastAsia" w:eastAsiaTheme="minorEastAsia" w:hAnsiTheme="minorEastAsia" w:hint="eastAsia"/>
                <w:sz w:val="24"/>
              </w:rPr>
              <w:t>大户报告和强行平仓报告</w:t>
            </w:r>
          </w:p>
        </w:tc>
        <w:tc>
          <w:tcPr>
            <w:tcW w:w="1113" w:type="dxa"/>
          </w:tcPr>
          <w:p w:rsidR="0076360C" w:rsidRPr="005C56AB" w:rsidRDefault="0076360C" w:rsidP="005C56AB">
            <w:pPr>
              <w:snapToGrid w:val="0"/>
              <w:rPr>
                <w:rFonts w:asciiTheme="minorEastAsia" w:eastAsiaTheme="minorEastAsia" w:hAnsiTheme="minorEastAsia"/>
                <w:sz w:val="24"/>
              </w:rPr>
            </w:pPr>
          </w:p>
        </w:tc>
        <w:tc>
          <w:tcPr>
            <w:tcW w:w="1134" w:type="dxa"/>
          </w:tcPr>
          <w:p w:rsidR="0076360C" w:rsidRPr="005C56AB" w:rsidRDefault="0076360C" w:rsidP="005C56AB">
            <w:pPr>
              <w:snapToGrid w:val="0"/>
              <w:rPr>
                <w:rFonts w:asciiTheme="minorEastAsia" w:eastAsiaTheme="minorEastAsia" w:hAnsiTheme="minorEastAsia"/>
                <w:sz w:val="24"/>
              </w:rPr>
            </w:pPr>
          </w:p>
        </w:tc>
        <w:tc>
          <w:tcPr>
            <w:tcW w:w="1134" w:type="dxa"/>
          </w:tcPr>
          <w:p w:rsidR="0076360C" w:rsidRPr="005C56AB" w:rsidRDefault="0076360C"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2707" w:type="dxa"/>
            <w:vMerge/>
          </w:tcPr>
          <w:p w:rsidR="0076360C" w:rsidRPr="005C56AB" w:rsidRDefault="0076360C" w:rsidP="00A4192F">
            <w:pPr>
              <w:snapToGrid w:val="0"/>
              <w:rPr>
                <w:rFonts w:asciiTheme="minorEastAsia" w:eastAsiaTheme="minorEastAsia" w:hAnsiTheme="minorEastAsia"/>
                <w:sz w:val="24"/>
              </w:rPr>
            </w:pPr>
          </w:p>
        </w:tc>
      </w:tr>
      <w:tr w:rsidR="005C56AB" w:rsidRPr="005C56AB" w:rsidDel="008D7F11" w:rsidTr="005C56AB">
        <w:trPr>
          <w:jc w:val="center"/>
          <w:del w:id="678" w:author="李田" w:date="2016-03-24T14:58:00Z"/>
        </w:trPr>
        <w:tc>
          <w:tcPr>
            <w:tcW w:w="709" w:type="dxa"/>
          </w:tcPr>
          <w:p w:rsidR="005C56AB" w:rsidRPr="005C56AB" w:rsidDel="008D7F11" w:rsidRDefault="005C56AB" w:rsidP="00455B1F">
            <w:pPr>
              <w:pStyle w:val="a6"/>
              <w:numPr>
                <w:ilvl w:val="0"/>
                <w:numId w:val="41"/>
              </w:numPr>
              <w:snapToGrid w:val="0"/>
              <w:ind w:left="0" w:firstLineChars="0" w:firstLine="0"/>
              <w:jc w:val="both"/>
              <w:rPr>
                <w:del w:id="679" w:author="李田" w:date="2016-03-24T14:58:00Z"/>
                <w:rFonts w:asciiTheme="minorEastAsia" w:eastAsiaTheme="minorEastAsia" w:hAnsiTheme="minorEastAsia"/>
                <w:sz w:val="24"/>
              </w:rPr>
            </w:pPr>
          </w:p>
        </w:tc>
        <w:tc>
          <w:tcPr>
            <w:tcW w:w="1985" w:type="dxa"/>
          </w:tcPr>
          <w:p w:rsidR="005C56AB" w:rsidRPr="005C56AB" w:rsidDel="008D7F11" w:rsidRDefault="005C56AB" w:rsidP="005C56AB">
            <w:pPr>
              <w:snapToGrid w:val="0"/>
              <w:rPr>
                <w:del w:id="680" w:author="李田" w:date="2016-03-24T14:58:00Z"/>
                <w:rFonts w:asciiTheme="minorEastAsia" w:eastAsiaTheme="minorEastAsia" w:hAnsiTheme="minorEastAsia"/>
                <w:sz w:val="24"/>
              </w:rPr>
            </w:pPr>
            <w:del w:id="681" w:author="李田" w:date="2016-03-24T14:58:00Z">
              <w:r w:rsidDel="008D7F11">
                <w:rPr>
                  <w:rFonts w:asciiTheme="minorEastAsia" w:eastAsiaTheme="minorEastAsia" w:hAnsiTheme="minorEastAsia" w:hint="eastAsia"/>
                  <w:sz w:val="24"/>
                </w:rPr>
                <w:delText>大边保证金</w:delText>
              </w:r>
            </w:del>
          </w:p>
        </w:tc>
        <w:tc>
          <w:tcPr>
            <w:tcW w:w="1113" w:type="dxa"/>
          </w:tcPr>
          <w:p w:rsidR="005C56AB" w:rsidRPr="005C56AB" w:rsidDel="008D7F11" w:rsidRDefault="005826DB" w:rsidP="005C56AB">
            <w:pPr>
              <w:snapToGrid w:val="0"/>
              <w:rPr>
                <w:del w:id="682" w:author="李田" w:date="2016-03-24T14:58:00Z"/>
                <w:rFonts w:asciiTheme="minorEastAsia" w:eastAsiaTheme="minorEastAsia" w:hAnsiTheme="minorEastAsia"/>
                <w:sz w:val="24"/>
              </w:rPr>
            </w:pPr>
            <w:del w:id="683" w:author="李田" w:date="2016-03-24T14:58:00Z">
              <w:r w:rsidRPr="005C56AB" w:rsidDel="008D7F11">
                <w:rPr>
                  <w:rFonts w:asciiTheme="minorEastAsia" w:eastAsiaTheme="minorEastAsia" w:hAnsiTheme="minorEastAsia"/>
                  <w:sz w:val="24"/>
                </w:rPr>
                <w:delText>√</w:delText>
              </w:r>
            </w:del>
          </w:p>
        </w:tc>
        <w:tc>
          <w:tcPr>
            <w:tcW w:w="1134" w:type="dxa"/>
          </w:tcPr>
          <w:p w:rsidR="005C56AB" w:rsidRPr="005C56AB" w:rsidDel="008D7F11" w:rsidRDefault="005C56AB" w:rsidP="005C56AB">
            <w:pPr>
              <w:snapToGrid w:val="0"/>
              <w:rPr>
                <w:del w:id="684" w:author="李田" w:date="2016-03-24T14:58:00Z"/>
                <w:rFonts w:asciiTheme="minorEastAsia" w:eastAsiaTheme="minorEastAsia" w:hAnsiTheme="minorEastAsia"/>
                <w:sz w:val="24"/>
              </w:rPr>
            </w:pPr>
          </w:p>
        </w:tc>
        <w:tc>
          <w:tcPr>
            <w:tcW w:w="1134" w:type="dxa"/>
          </w:tcPr>
          <w:p w:rsidR="005C56AB" w:rsidRPr="005C56AB" w:rsidDel="008D7F11" w:rsidRDefault="005C56AB" w:rsidP="005C56AB">
            <w:pPr>
              <w:snapToGrid w:val="0"/>
              <w:rPr>
                <w:del w:id="685" w:author="李田" w:date="2016-03-24T14:58:00Z"/>
                <w:rFonts w:asciiTheme="minorEastAsia" w:eastAsiaTheme="minorEastAsia" w:hAnsiTheme="minorEastAsia"/>
                <w:sz w:val="24"/>
              </w:rPr>
            </w:pPr>
          </w:p>
        </w:tc>
        <w:tc>
          <w:tcPr>
            <w:tcW w:w="2707" w:type="dxa"/>
          </w:tcPr>
          <w:p w:rsidR="005C56AB" w:rsidRPr="005C56AB" w:rsidDel="008D7F11" w:rsidRDefault="005C56AB" w:rsidP="005C56AB">
            <w:pPr>
              <w:snapToGrid w:val="0"/>
              <w:rPr>
                <w:del w:id="686" w:author="李田" w:date="2016-03-24T14:58:00Z"/>
                <w:rFonts w:asciiTheme="minorEastAsia" w:eastAsiaTheme="minorEastAsia" w:hAnsiTheme="minorEastAsia"/>
                <w:sz w:val="24"/>
              </w:rPr>
            </w:pPr>
          </w:p>
        </w:tc>
      </w:tr>
      <w:tr w:rsidR="005C56AB" w:rsidRPr="005C56AB" w:rsidTr="005C56AB">
        <w:trPr>
          <w:jc w:val="center"/>
        </w:trPr>
        <w:tc>
          <w:tcPr>
            <w:tcW w:w="709" w:type="dxa"/>
          </w:tcPr>
          <w:p w:rsidR="005C56AB" w:rsidRPr="005C56AB" w:rsidRDefault="005C56AB"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5C56AB" w:rsidRPr="005C56AB" w:rsidRDefault="005C56AB" w:rsidP="005C56AB">
            <w:pPr>
              <w:snapToGrid w:val="0"/>
              <w:rPr>
                <w:rFonts w:asciiTheme="minorEastAsia" w:eastAsiaTheme="minorEastAsia" w:hAnsiTheme="minorEastAsia"/>
                <w:sz w:val="24"/>
              </w:rPr>
            </w:pPr>
            <w:r w:rsidRPr="005C56AB">
              <w:rPr>
                <w:rFonts w:asciiTheme="minorEastAsia" w:eastAsiaTheme="minorEastAsia" w:hAnsiTheme="minorEastAsia" w:hint="eastAsia"/>
                <w:sz w:val="24"/>
              </w:rPr>
              <w:t>限仓</w:t>
            </w:r>
            <w:r w:rsidR="005826DB">
              <w:rPr>
                <w:rFonts w:asciiTheme="minorEastAsia" w:eastAsiaTheme="minorEastAsia" w:hAnsiTheme="minorEastAsia" w:hint="eastAsia"/>
                <w:sz w:val="24"/>
              </w:rPr>
              <w:t>管理</w:t>
            </w:r>
          </w:p>
        </w:tc>
        <w:tc>
          <w:tcPr>
            <w:tcW w:w="1113" w:type="dxa"/>
          </w:tcPr>
          <w:p w:rsidR="005C56AB" w:rsidRPr="005C56AB" w:rsidRDefault="005C56AB" w:rsidP="005C56AB">
            <w:pPr>
              <w:snapToGrid w:val="0"/>
              <w:rPr>
                <w:rFonts w:asciiTheme="minorEastAsia" w:eastAsiaTheme="minorEastAsia" w:hAnsiTheme="minorEastAsia"/>
                <w:sz w:val="24"/>
              </w:rPr>
            </w:pPr>
          </w:p>
        </w:tc>
        <w:tc>
          <w:tcPr>
            <w:tcW w:w="1134" w:type="dxa"/>
          </w:tcPr>
          <w:p w:rsidR="005C56AB" w:rsidRPr="005C56AB" w:rsidRDefault="005826DB"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5C56AB" w:rsidRPr="005C56AB" w:rsidRDefault="005C56AB" w:rsidP="005C56AB">
            <w:pPr>
              <w:snapToGrid w:val="0"/>
              <w:rPr>
                <w:rFonts w:asciiTheme="minorEastAsia" w:eastAsiaTheme="minorEastAsia" w:hAnsiTheme="minorEastAsia"/>
                <w:sz w:val="24"/>
              </w:rPr>
            </w:pPr>
          </w:p>
        </w:tc>
        <w:tc>
          <w:tcPr>
            <w:tcW w:w="2707" w:type="dxa"/>
          </w:tcPr>
          <w:p w:rsidR="005C56AB" w:rsidRPr="005C56AB" w:rsidRDefault="005826DB" w:rsidP="005C56AB">
            <w:pPr>
              <w:snapToGrid w:val="0"/>
              <w:rPr>
                <w:rFonts w:asciiTheme="minorEastAsia" w:eastAsiaTheme="minorEastAsia" w:hAnsiTheme="minorEastAsia"/>
                <w:sz w:val="24"/>
              </w:rPr>
            </w:pPr>
            <w:r>
              <w:rPr>
                <w:rFonts w:asciiTheme="minorEastAsia" w:eastAsiaTheme="minorEastAsia" w:hAnsiTheme="minorEastAsia" w:hint="eastAsia"/>
                <w:sz w:val="24"/>
              </w:rPr>
              <w:t>交易所控制客户限仓和席位限仓。会员可选择性控制席位限仓。</w:t>
            </w:r>
          </w:p>
        </w:tc>
      </w:tr>
      <w:tr w:rsidR="005C56AB" w:rsidRPr="005C56AB" w:rsidTr="005C56AB">
        <w:trPr>
          <w:jc w:val="center"/>
        </w:trPr>
        <w:tc>
          <w:tcPr>
            <w:tcW w:w="709" w:type="dxa"/>
          </w:tcPr>
          <w:p w:rsidR="005C56AB" w:rsidRPr="005C56AB" w:rsidRDefault="005C56AB"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5C56AB" w:rsidRPr="005C56AB" w:rsidRDefault="005826DB" w:rsidP="005C56AB">
            <w:pPr>
              <w:snapToGrid w:val="0"/>
              <w:rPr>
                <w:rFonts w:asciiTheme="minorEastAsia" w:eastAsiaTheme="minorEastAsia" w:hAnsiTheme="minorEastAsia"/>
                <w:sz w:val="24"/>
              </w:rPr>
            </w:pPr>
            <w:r>
              <w:rPr>
                <w:rFonts w:asciiTheme="minorEastAsia" w:eastAsiaTheme="minorEastAsia" w:hAnsiTheme="minorEastAsia" w:hint="eastAsia"/>
                <w:sz w:val="24"/>
              </w:rPr>
              <w:t>手续费管理</w:t>
            </w:r>
          </w:p>
        </w:tc>
        <w:tc>
          <w:tcPr>
            <w:tcW w:w="1113" w:type="dxa"/>
          </w:tcPr>
          <w:p w:rsidR="005C56AB" w:rsidRPr="005C56AB" w:rsidRDefault="005C56AB" w:rsidP="005C56AB">
            <w:pPr>
              <w:snapToGrid w:val="0"/>
              <w:rPr>
                <w:rFonts w:asciiTheme="minorEastAsia" w:eastAsiaTheme="minorEastAsia" w:hAnsiTheme="minorEastAsia"/>
                <w:sz w:val="24"/>
              </w:rPr>
            </w:pPr>
          </w:p>
        </w:tc>
        <w:tc>
          <w:tcPr>
            <w:tcW w:w="1134" w:type="dxa"/>
          </w:tcPr>
          <w:p w:rsidR="005C56AB" w:rsidRPr="005C56AB" w:rsidRDefault="005C56AB"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5C56AB" w:rsidRPr="005C56AB" w:rsidRDefault="005C56AB" w:rsidP="005C56AB">
            <w:pPr>
              <w:snapToGrid w:val="0"/>
              <w:rPr>
                <w:rFonts w:asciiTheme="minorEastAsia" w:eastAsiaTheme="minorEastAsia" w:hAnsiTheme="minorEastAsia"/>
                <w:sz w:val="24"/>
              </w:rPr>
            </w:pPr>
          </w:p>
        </w:tc>
        <w:tc>
          <w:tcPr>
            <w:tcW w:w="2707" w:type="dxa"/>
          </w:tcPr>
          <w:p w:rsidR="005C56AB" w:rsidRPr="005C56AB" w:rsidRDefault="005826DB" w:rsidP="005C56AB">
            <w:pPr>
              <w:snapToGrid w:val="0"/>
              <w:rPr>
                <w:rFonts w:asciiTheme="minorEastAsia" w:eastAsiaTheme="minorEastAsia" w:hAnsiTheme="minorEastAsia"/>
                <w:sz w:val="24"/>
              </w:rPr>
            </w:pPr>
            <w:r>
              <w:rPr>
                <w:rFonts w:asciiTheme="minorEastAsia" w:eastAsiaTheme="minorEastAsia" w:hAnsiTheme="minorEastAsia" w:hint="eastAsia"/>
                <w:sz w:val="24"/>
              </w:rPr>
              <w:t>开展该业务的会员应能在盘后清算时正确处理减免的手续费。</w:t>
            </w:r>
          </w:p>
        </w:tc>
      </w:tr>
      <w:tr w:rsidR="00CF2160" w:rsidRPr="005C56AB" w:rsidTr="005C56AB">
        <w:trPr>
          <w:jc w:val="center"/>
        </w:trPr>
        <w:tc>
          <w:tcPr>
            <w:tcW w:w="709" w:type="dxa"/>
          </w:tcPr>
          <w:p w:rsidR="00CF2160" w:rsidRPr="005C56AB" w:rsidRDefault="00CF2160"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CF2160" w:rsidRDefault="00CF2160" w:rsidP="005C56AB">
            <w:pPr>
              <w:snapToGrid w:val="0"/>
              <w:rPr>
                <w:rFonts w:asciiTheme="minorEastAsia" w:eastAsiaTheme="minorEastAsia" w:hAnsiTheme="minorEastAsia"/>
                <w:sz w:val="24"/>
              </w:rPr>
            </w:pPr>
            <w:r>
              <w:rPr>
                <w:rFonts w:asciiTheme="minorEastAsia" w:eastAsiaTheme="minorEastAsia" w:hAnsiTheme="minorEastAsia" w:hint="eastAsia"/>
                <w:sz w:val="24"/>
              </w:rPr>
              <w:t>参数推送</w:t>
            </w:r>
          </w:p>
        </w:tc>
        <w:tc>
          <w:tcPr>
            <w:tcW w:w="1113" w:type="dxa"/>
          </w:tcPr>
          <w:p w:rsidR="00CF2160" w:rsidRPr="005C56AB" w:rsidRDefault="00CF2160"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CF2160" w:rsidRPr="005C56AB" w:rsidRDefault="00CF2160" w:rsidP="005C56AB">
            <w:pPr>
              <w:snapToGrid w:val="0"/>
              <w:rPr>
                <w:rFonts w:asciiTheme="minorEastAsia" w:eastAsiaTheme="minorEastAsia" w:hAnsiTheme="minorEastAsia"/>
                <w:sz w:val="24"/>
              </w:rPr>
            </w:pPr>
          </w:p>
        </w:tc>
        <w:tc>
          <w:tcPr>
            <w:tcW w:w="1134" w:type="dxa"/>
          </w:tcPr>
          <w:p w:rsidR="00CF2160" w:rsidRPr="005C56AB" w:rsidRDefault="00CF2160" w:rsidP="005C56AB">
            <w:pPr>
              <w:snapToGrid w:val="0"/>
              <w:rPr>
                <w:rFonts w:asciiTheme="minorEastAsia" w:eastAsiaTheme="minorEastAsia" w:hAnsiTheme="minorEastAsia"/>
                <w:sz w:val="24"/>
              </w:rPr>
            </w:pPr>
          </w:p>
        </w:tc>
        <w:tc>
          <w:tcPr>
            <w:tcW w:w="2707" w:type="dxa"/>
          </w:tcPr>
          <w:p w:rsidR="00CF2160" w:rsidRDefault="00CF2160" w:rsidP="005C56AB">
            <w:pPr>
              <w:snapToGrid w:val="0"/>
              <w:rPr>
                <w:rFonts w:asciiTheme="minorEastAsia" w:eastAsiaTheme="minorEastAsia" w:hAnsiTheme="minorEastAsia"/>
                <w:sz w:val="24"/>
              </w:rPr>
            </w:pPr>
          </w:p>
        </w:tc>
      </w:tr>
      <w:tr w:rsidR="006E1781" w:rsidRPr="005C56AB" w:rsidTr="005C56AB">
        <w:trPr>
          <w:jc w:val="center"/>
        </w:trPr>
        <w:tc>
          <w:tcPr>
            <w:tcW w:w="709" w:type="dxa"/>
          </w:tcPr>
          <w:p w:rsidR="006E1781" w:rsidRPr="005C56AB" w:rsidRDefault="006E1781"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6E1781" w:rsidRPr="005C56AB" w:rsidRDefault="006E1781" w:rsidP="005C56AB">
            <w:pPr>
              <w:snapToGrid w:val="0"/>
              <w:rPr>
                <w:rFonts w:asciiTheme="minorEastAsia" w:eastAsiaTheme="minorEastAsia" w:hAnsiTheme="minorEastAsia"/>
                <w:sz w:val="24"/>
              </w:rPr>
            </w:pPr>
            <w:r>
              <w:rPr>
                <w:rFonts w:asciiTheme="minorEastAsia" w:eastAsiaTheme="minorEastAsia" w:hAnsiTheme="minorEastAsia" w:hint="eastAsia"/>
                <w:sz w:val="24"/>
              </w:rPr>
              <w:t>询价交易</w:t>
            </w:r>
            <w:r w:rsidR="00F14685">
              <w:rPr>
                <w:rFonts w:asciiTheme="minorEastAsia" w:eastAsiaTheme="minorEastAsia" w:hAnsiTheme="minorEastAsia" w:hint="eastAsia"/>
                <w:sz w:val="24"/>
              </w:rPr>
              <w:t>支持</w:t>
            </w:r>
          </w:p>
        </w:tc>
        <w:tc>
          <w:tcPr>
            <w:tcW w:w="1113" w:type="dxa"/>
          </w:tcPr>
          <w:p w:rsidR="006E1781" w:rsidRPr="005C56AB" w:rsidRDefault="006E1781" w:rsidP="005C56AB">
            <w:pPr>
              <w:snapToGrid w:val="0"/>
              <w:rPr>
                <w:rFonts w:asciiTheme="minorEastAsia" w:eastAsiaTheme="minorEastAsia" w:hAnsiTheme="minorEastAsia"/>
                <w:sz w:val="24"/>
              </w:rPr>
            </w:pPr>
          </w:p>
        </w:tc>
        <w:tc>
          <w:tcPr>
            <w:tcW w:w="1134" w:type="dxa"/>
          </w:tcPr>
          <w:p w:rsidR="006E1781" w:rsidRPr="005C56AB" w:rsidRDefault="006E1781"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6E1781" w:rsidRPr="005C56AB" w:rsidRDefault="006E1781" w:rsidP="005C56AB">
            <w:pPr>
              <w:snapToGrid w:val="0"/>
              <w:rPr>
                <w:rFonts w:asciiTheme="minorEastAsia" w:eastAsiaTheme="minorEastAsia" w:hAnsiTheme="minorEastAsia"/>
                <w:sz w:val="24"/>
              </w:rPr>
            </w:pPr>
          </w:p>
        </w:tc>
        <w:tc>
          <w:tcPr>
            <w:tcW w:w="2707" w:type="dxa"/>
            <w:vMerge w:val="restart"/>
          </w:tcPr>
          <w:p w:rsidR="006E1781" w:rsidRPr="005C56AB" w:rsidRDefault="00056214" w:rsidP="006E1781">
            <w:pPr>
              <w:snapToGrid w:val="0"/>
              <w:rPr>
                <w:rFonts w:asciiTheme="minorEastAsia" w:eastAsiaTheme="minorEastAsia" w:hAnsiTheme="minorEastAsia"/>
                <w:sz w:val="24"/>
              </w:rPr>
            </w:pPr>
            <w:r w:rsidRPr="00056214">
              <w:rPr>
                <w:rFonts w:asciiTheme="minorEastAsia" w:eastAsiaTheme="minorEastAsia" w:hAnsiTheme="minorEastAsia" w:hint="eastAsia"/>
                <w:sz w:val="24"/>
              </w:rPr>
              <w:t>会员根据开展询价业务的情况选择性开发交易端和管理端。但由于会员业务人员可通过交易所客户端开展业务，因此各会员二级系统必须支持询价业务的流水处理和日终清算并向代理客户提供询价交易信息查询功能。</w:t>
            </w:r>
          </w:p>
        </w:tc>
      </w:tr>
      <w:tr w:rsidR="006E1781" w:rsidRPr="005C56AB" w:rsidTr="005C56AB">
        <w:trPr>
          <w:jc w:val="center"/>
        </w:trPr>
        <w:tc>
          <w:tcPr>
            <w:tcW w:w="709" w:type="dxa"/>
          </w:tcPr>
          <w:p w:rsidR="006E1781" w:rsidRPr="005C56AB" w:rsidRDefault="006E1781"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6E1781" w:rsidRPr="005C56AB"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询价登记支持</w:t>
            </w:r>
          </w:p>
        </w:tc>
        <w:tc>
          <w:tcPr>
            <w:tcW w:w="1113" w:type="dxa"/>
          </w:tcPr>
          <w:p w:rsidR="006E1781" w:rsidRPr="005C56AB" w:rsidRDefault="006E1781" w:rsidP="005C56AB">
            <w:pPr>
              <w:snapToGrid w:val="0"/>
              <w:rPr>
                <w:rFonts w:asciiTheme="minorEastAsia" w:eastAsiaTheme="minorEastAsia" w:hAnsiTheme="minorEastAsia"/>
                <w:sz w:val="24"/>
              </w:rPr>
            </w:pPr>
          </w:p>
        </w:tc>
        <w:tc>
          <w:tcPr>
            <w:tcW w:w="1134" w:type="dxa"/>
          </w:tcPr>
          <w:p w:rsidR="006E1781" w:rsidRPr="005C56AB" w:rsidRDefault="006E1781"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6E1781" w:rsidRPr="005C56AB" w:rsidRDefault="006E1781" w:rsidP="005C56AB">
            <w:pPr>
              <w:snapToGrid w:val="0"/>
              <w:rPr>
                <w:rFonts w:asciiTheme="minorEastAsia" w:eastAsiaTheme="minorEastAsia" w:hAnsiTheme="minorEastAsia"/>
                <w:sz w:val="24"/>
              </w:rPr>
            </w:pPr>
          </w:p>
        </w:tc>
        <w:tc>
          <w:tcPr>
            <w:tcW w:w="2707" w:type="dxa"/>
            <w:vMerge/>
          </w:tcPr>
          <w:p w:rsidR="006E1781" w:rsidRPr="005C56AB" w:rsidRDefault="006E1781" w:rsidP="005C56AB">
            <w:pPr>
              <w:snapToGrid w:val="0"/>
              <w:rPr>
                <w:rFonts w:asciiTheme="minorEastAsia" w:eastAsiaTheme="minorEastAsia" w:hAnsiTheme="minorEastAsia"/>
                <w:sz w:val="24"/>
              </w:rPr>
            </w:pPr>
          </w:p>
        </w:tc>
      </w:tr>
      <w:tr w:rsidR="006E1781" w:rsidRPr="005C56AB" w:rsidTr="005C56AB">
        <w:trPr>
          <w:jc w:val="center"/>
        </w:trPr>
        <w:tc>
          <w:tcPr>
            <w:tcW w:w="709" w:type="dxa"/>
          </w:tcPr>
          <w:p w:rsidR="006E1781" w:rsidRPr="005C56AB" w:rsidRDefault="006E1781"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6E1781"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询价交易确认</w:t>
            </w:r>
          </w:p>
        </w:tc>
        <w:tc>
          <w:tcPr>
            <w:tcW w:w="1113" w:type="dxa"/>
          </w:tcPr>
          <w:p w:rsidR="006E1781" w:rsidRPr="005C56AB" w:rsidRDefault="006E1781" w:rsidP="005C56AB">
            <w:pPr>
              <w:snapToGrid w:val="0"/>
              <w:rPr>
                <w:rFonts w:asciiTheme="minorEastAsia" w:eastAsiaTheme="minorEastAsia" w:hAnsiTheme="minorEastAsia"/>
                <w:sz w:val="24"/>
              </w:rPr>
            </w:pPr>
          </w:p>
        </w:tc>
        <w:tc>
          <w:tcPr>
            <w:tcW w:w="1134" w:type="dxa"/>
          </w:tcPr>
          <w:p w:rsidR="006E1781"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6E1781" w:rsidRPr="005C56AB" w:rsidRDefault="006E1781" w:rsidP="005C56AB">
            <w:pPr>
              <w:snapToGrid w:val="0"/>
              <w:rPr>
                <w:rFonts w:asciiTheme="minorEastAsia" w:eastAsiaTheme="minorEastAsia" w:hAnsiTheme="minorEastAsia"/>
                <w:sz w:val="24"/>
              </w:rPr>
            </w:pPr>
          </w:p>
        </w:tc>
        <w:tc>
          <w:tcPr>
            <w:tcW w:w="2707" w:type="dxa"/>
            <w:vMerge/>
          </w:tcPr>
          <w:p w:rsidR="006E1781" w:rsidRPr="005C56AB" w:rsidRDefault="006E1781" w:rsidP="005C56AB">
            <w:pPr>
              <w:snapToGrid w:val="0"/>
              <w:rPr>
                <w:rFonts w:asciiTheme="minorEastAsia" w:eastAsiaTheme="minorEastAsia" w:hAnsiTheme="minorEastAsia"/>
                <w:sz w:val="24"/>
              </w:rPr>
            </w:pPr>
          </w:p>
        </w:tc>
      </w:tr>
      <w:tr w:rsidR="006E1781" w:rsidRPr="005C56AB" w:rsidTr="005C56AB">
        <w:trPr>
          <w:jc w:val="center"/>
        </w:trPr>
        <w:tc>
          <w:tcPr>
            <w:tcW w:w="709" w:type="dxa"/>
          </w:tcPr>
          <w:p w:rsidR="006E1781" w:rsidRPr="005C56AB" w:rsidRDefault="006E1781"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6E1781"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询价</w:t>
            </w:r>
            <w:del w:id="687" w:author="李田" w:date="2016-04-01T14:40:00Z">
              <w:r w:rsidDel="00E8197C">
                <w:rPr>
                  <w:rFonts w:asciiTheme="minorEastAsia" w:eastAsiaTheme="minorEastAsia" w:hAnsiTheme="minorEastAsia" w:hint="eastAsia"/>
                  <w:sz w:val="24"/>
                </w:rPr>
                <w:delText>存续期</w:delText>
              </w:r>
            </w:del>
            <w:ins w:id="688" w:author="李田" w:date="2016-04-01T14:40:00Z">
              <w:r w:rsidR="00E8197C">
                <w:rPr>
                  <w:rFonts w:asciiTheme="minorEastAsia" w:eastAsiaTheme="minorEastAsia" w:hAnsiTheme="minorEastAsia" w:hint="eastAsia"/>
                  <w:sz w:val="24"/>
                </w:rPr>
                <w:t>存续交易</w:t>
              </w:r>
            </w:ins>
            <w:r>
              <w:rPr>
                <w:rFonts w:asciiTheme="minorEastAsia" w:eastAsiaTheme="minorEastAsia" w:hAnsiTheme="minorEastAsia" w:hint="eastAsia"/>
                <w:sz w:val="24"/>
              </w:rPr>
              <w:t>管理</w:t>
            </w:r>
          </w:p>
        </w:tc>
        <w:tc>
          <w:tcPr>
            <w:tcW w:w="1113" w:type="dxa"/>
          </w:tcPr>
          <w:p w:rsidR="006E1781" w:rsidRPr="005C56AB" w:rsidRDefault="006E1781" w:rsidP="005C56AB">
            <w:pPr>
              <w:snapToGrid w:val="0"/>
              <w:rPr>
                <w:rFonts w:asciiTheme="minorEastAsia" w:eastAsiaTheme="minorEastAsia" w:hAnsiTheme="minorEastAsia"/>
                <w:sz w:val="24"/>
              </w:rPr>
            </w:pPr>
          </w:p>
        </w:tc>
        <w:tc>
          <w:tcPr>
            <w:tcW w:w="1134" w:type="dxa"/>
          </w:tcPr>
          <w:p w:rsidR="006E1781" w:rsidRPr="005C56AB" w:rsidRDefault="006E1781"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6E1781" w:rsidRPr="005C56AB" w:rsidRDefault="006E1781" w:rsidP="005C56AB">
            <w:pPr>
              <w:snapToGrid w:val="0"/>
              <w:rPr>
                <w:rFonts w:asciiTheme="minorEastAsia" w:eastAsiaTheme="minorEastAsia" w:hAnsiTheme="minorEastAsia"/>
                <w:sz w:val="24"/>
              </w:rPr>
            </w:pPr>
          </w:p>
        </w:tc>
        <w:tc>
          <w:tcPr>
            <w:tcW w:w="2707" w:type="dxa"/>
            <w:vMerge/>
          </w:tcPr>
          <w:p w:rsidR="006E1781" w:rsidRPr="005C56AB" w:rsidRDefault="006E1781" w:rsidP="005C56AB">
            <w:pPr>
              <w:snapToGrid w:val="0"/>
              <w:rPr>
                <w:rFonts w:asciiTheme="minorEastAsia" w:eastAsiaTheme="minorEastAsia" w:hAnsiTheme="minorEastAsia"/>
                <w:sz w:val="24"/>
              </w:rPr>
            </w:pPr>
          </w:p>
        </w:tc>
      </w:tr>
      <w:tr w:rsidR="006E1781" w:rsidRPr="005C56AB" w:rsidTr="005C56AB">
        <w:trPr>
          <w:jc w:val="center"/>
        </w:trPr>
        <w:tc>
          <w:tcPr>
            <w:tcW w:w="709" w:type="dxa"/>
          </w:tcPr>
          <w:p w:rsidR="006E1781" w:rsidRPr="005C56AB" w:rsidRDefault="006E1781"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6E1781" w:rsidRDefault="006E1781" w:rsidP="005C56AB">
            <w:pPr>
              <w:snapToGrid w:val="0"/>
              <w:rPr>
                <w:rFonts w:asciiTheme="minorEastAsia" w:eastAsiaTheme="minorEastAsia" w:hAnsiTheme="minorEastAsia"/>
                <w:sz w:val="24"/>
              </w:rPr>
            </w:pPr>
            <w:r>
              <w:rPr>
                <w:rFonts w:asciiTheme="minorEastAsia" w:eastAsiaTheme="minorEastAsia" w:hAnsiTheme="minorEastAsia" w:hint="eastAsia"/>
                <w:sz w:val="24"/>
              </w:rPr>
              <w:t>清算交割功能优化</w:t>
            </w:r>
          </w:p>
        </w:tc>
        <w:tc>
          <w:tcPr>
            <w:tcW w:w="1113" w:type="dxa"/>
          </w:tcPr>
          <w:p w:rsidR="006E1781" w:rsidRPr="005C56AB" w:rsidRDefault="006E1781" w:rsidP="005C56AB">
            <w:pPr>
              <w:snapToGrid w:val="0"/>
              <w:rPr>
                <w:rFonts w:asciiTheme="minorEastAsia" w:eastAsiaTheme="minorEastAsia" w:hAnsiTheme="minorEastAsia"/>
                <w:sz w:val="24"/>
              </w:rPr>
            </w:pPr>
          </w:p>
        </w:tc>
        <w:tc>
          <w:tcPr>
            <w:tcW w:w="1134" w:type="dxa"/>
          </w:tcPr>
          <w:p w:rsidR="006E1781" w:rsidRPr="005C56AB" w:rsidRDefault="006E1781"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6E1781" w:rsidRPr="005C56AB" w:rsidRDefault="006E1781" w:rsidP="005C56AB">
            <w:pPr>
              <w:snapToGrid w:val="0"/>
              <w:rPr>
                <w:rFonts w:asciiTheme="minorEastAsia" w:eastAsiaTheme="minorEastAsia" w:hAnsiTheme="minorEastAsia"/>
                <w:sz w:val="24"/>
              </w:rPr>
            </w:pPr>
          </w:p>
        </w:tc>
        <w:tc>
          <w:tcPr>
            <w:tcW w:w="2707" w:type="dxa"/>
            <w:vMerge/>
          </w:tcPr>
          <w:p w:rsidR="006E1781" w:rsidRPr="005C56AB" w:rsidRDefault="006E1781" w:rsidP="005C56AB">
            <w:pPr>
              <w:snapToGrid w:val="0"/>
              <w:rPr>
                <w:rFonts w:asciiTheme="minorEastAsia" w:eastAsiaTheme="minorEastAsia" w:hAnsiTheme="minorEastAsia"/>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询价数据迁移相关功能</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0961C5">
            <w:pPr>
              <w:snapToGrid w:val="0"/>
              <w:rPr>
                <w:rFonts w:asciiTheme="minorEastAsia" w:eastAsiaTheme="minorEastAsia" w:hAnsiTheme="minorEastAsia"/>
                <w:sz w:val="24"/>
              </w:rPr>
            </w:pPr>
            <w:bookmarkStart w:id="689" w:name="OLE_LINK1"/>
            <w:bookmarkStart w:id="690" w:name="OLE_LINK2"/>
            <w:r>
              <w:rPr>
                <w:rFonts w:hint="eastAsia"/>
                <w:color w:val="000000"/>
                <w:sz w:val="24"/>
                <w:shd w:val="clear" w:color="auto" w:fill="FFFFFF"/>
              </w:rPr>
              <w:t>已</w:t>
            </w:r>
            <w:r w:rsidRPr="00B07CCD">
              <w:rPr>
                <w:rFonts w:hint="eastAsia"/>
                <w:color w:val="000000"/>
                <w:sz w:val="24"/>
                <w:shd w:val="clear" w:color="auto" w:fill="FFFFFF"/>
              </w:rPr>
              <w:t>开展</w:t>
            </w:r>
            <w:r>
              <w:rPr>
                <w:rFonts w:hint="eastAsia"/>
                <w:color w:val="000000"/>
                <w:sz w:val="24"/>
                <w:shd w:val="clear" w:color="auto" w:fill="FFFFFF"/>
              </w:rPr>
              <w:t>自营或</w:t>
            </w:r>
            <w:r w:rsidRPr="00B07CCD">
              <w:rPr>
                <w:rFonts w:hint="eastAsia"/>
                <w:color w:val="000000"/>
                <w:sz w:val="24"/>
                <w:shd w:val="clear" w:color="auto" w:fill="FFFFFF"/>
              </w:rPr>
              <w:t>代理法人</w:t>
            </w:r>
            <w:r>
              <w:rPr>
                <w:rFonts w:hint="eastAsia"/>
                <w:color w:val="000000"/>
                <w:sz w:val="24"/>
                <w:shd w:val="clear" w:color="auto" w:fill="FFFFFF"/>
              </w:rPr>
              <w:t>询价</w:t>
            </w:r>
            <w:r w:rsidRPr="00B07CCD">
              <w:rPr>
                <w:rFonts w:hint="eastAsia"/>
                <w:color w:val="000000"/>
                <w:sz w:val="24"/>
                <w:shd w:val="clear" w:color="auto" w:fill="FFFFFF"/>
              </w:rPr>
              <w:t>业务</w:t>
            </w:r>
            <w:r>
              <w:rPr>
                <w:rFonts w:hint="eastAsia"/>
                <w:color w:val="000000"/>
                <w:sz w:val="24"/>
                <w:shd w:val="clear" w:color="auto" w:fill="FFFFFF"/>
              </w:rPr>
              <w:t>的</w:t>
            </w:r>
            <w:r w:rsidRPr="00B07CCD">
              <w:rPr>
                <w:rFonts w:hint="eastAsia"/>
                <w:color w:val="000000"/>
                <w:sz w:val="24"/>
                <w:shd w:val="clear" w:color="auto" w:fill="FFFFFF"/>
              </w:rPr>
              <w:t>会员必须开发。</w:t>
            </w:r>
            <w:bookmarkEnd w:id="689"/>
            <w:bookmarkEnd w:id="690"/>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席位相关影响</w:t>
            </w:r>
          </w:p>
        </w:tc>
        <w:tc>
          <w:tcPr>
            <w:tcW w:w="1113"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5C56AB">
            <w:pPr>
              <w:snapToGrid w:val="0"/>
              <w:rPr>
                <w:rFonts w:asciiTheme="minorEastAsia" w:eastAsiaTheme="minorEastAsia" w:hAnsiTheme="minorEastAsia"/>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多结算银行</w:t>
            </w:r>
          </w:p>
        </w:tc>
        <w:tc>
          <w:tcPr>
            <w:tcW w:w="1113"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5C56AB">
            <w:pPr>
              <w:snapToGrid w:val="0"/>
              <w:rPr>
                <w:rFonts w:asciiTheme="minorEastAsia" w:eastAsiaTheme="minorEastAsia" w:hAnsiTheme="minorEastAsia"/>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清算顺序调整</w:t>
            </w:r>
          </w:p>
        </w:tc>
        <w:tc>
          <w:tcPr>
            <w:tcW w:w="1113"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5C56AB">
            <w:pPr>
              <w:snapToGrid w:val="0"/>
              <w:rPr>
                <w:rFonts w:asciiTheme="minorEastAsia" w:eastAsiaTheme="minorEastAsia" w:hAnsiTheme="minorEastAsia"/>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客户资金划转密码管理</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开展代理业务的会员必须开发。</w:t>
            </w: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Pr="005C56AB"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充抵保证金业务</w:t>
            </w:r>
          </w:p>
        </w:tc>
        <w:tc>
          <w:tcPr>
            <w:tcW w:w="1113"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6E1781">
            <w:pPr>
              <w:snapToGrid w:val="0"/>
              <w:rPr>
                <w:rFonts w:asciiTheme="minorEastAsia" w:eastAsiaTheme="minorEastAsia" w:hAnsiTheme="minorEastAsia"/>
                <w:sz w:val="24"/>
              </w:rPr>
            </w:pPr>
            <w:r>
              <w:rPr>
                <w:rFonts w:asciiTheme="minorEastAsia" w:eastAsiaTheme="minorEastAsia" w:hAnsiTheme="minorEastAsia" w:hint="eastAsia"/>
                <w:sz w:val="24"/>
              </w:rPr>
              <w:t>业务申请通过会员服务系统手工操作。会员二级系统必须支持盘后清算时对充抵资金、库存变化的处理。</w:t>
            </w: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支持保证金封闭运行</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Del="00095851"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Default="00F14685" w:rsidP="00095851">
            <w:pPr>
              <w:snapToGrid w:val="0"/>
              <w:rPr>
                <w:rFonts w:asciiTheme="minorEastAsia" w:eastAsiaTheme="minorEastAsia" w:hAnsiTheme="minorEastAsia"/>
                <w:sz w:val="24"/>
              </w:rPr>
            </w:pPr>
            <w:r>
              <w:rPr>
                <w:rFonts w:asciiTheme="minorEastAsia" w:eastAsiaTheme="minorEastAsia" w:hAnsiTheme="minorEastAsia" w:hint="eastAsia"/>
                <w:sz w:val="24"/>
              </w:rPr>
              <w:t>会员二级系统按照交易所清算部对该业务开展的要求予以支持。</w:t>
            </w: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席位资金额度</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Default="00F14685" w:rsidP="00095851">
            <w:pPr>
              <w:snapToGrid w:val="0"/>
              <w:rPr>
                <w:rFonts w:asciiTheme="minorEastAsia" w:eastAsiaTheme="minorEastAsia" w:hAnsiTheme="minorEastAsia"/>
                <w:sz w:val="24"/>
              </w:rPr>
            </w:pPr>
            <w:r>
              <w:rPr>
                <w:rFonts w:asciiTheme="minorEastAsia" w:eastAsiaTheme="minorEastAsia" w:hAnsiTheme="minorEastAsia" w:hint="eastAsia"/>
                <w:sz w:val="24"/>
              </w:rPr>
              <w:t>开展资金透支业务的会员必须开发支持。</w:t>
            </w: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资金结构影响及介绍</w:t>
            </w:r>
          </w:p>
        </w:tc>
        <w:tc>
          <w:tcPr>
            <w:tcW w:w="1113"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Default="00F14685" w:rsidP="00095851">
            <w:pPr>
              <w:snapToGrid w:val="0"/>
              <w:rPr>
                <w:rFonts w:asciiTheme="minorEastAsia" w:eastAsiaTheme="minorEastAsia" w:hAnsiTheme="minorEastAsia"/>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Pr="005C56AB"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实物账户</w:t>
            </w:r>
          </w:p>
        </w:tc>
        <w:tc>
          <w:tcPr>
            <w:tcW w:w="1113"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5C56AB">
            <w:pPr>
              <w:snapToGrid w:val="0"/>
              <w:rPr>
                <w:rFonts w:asciiTheme="minorEastAsia" w:eastAsiaTheme="minorEastAsia" w:hAnsiTheme="minorEastAsia"/>
                <w:color w:val="FF0000"/>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Pr="005C56AB"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库存额度</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F16D80" w:rsidRDefault="00F14685" w:rsidP="005D648B">
            <w:pPr>
              <w:snapToGrid w:val="0"/>
              <w:rPr>
                <w:rFonts w:asciiTheme="minorEastAsia" w:eastAsiaTheme="minorEastAsia" w:hAnsiTheme="minorEastAsia"/>
                <w:sz w:val="24"/>
              </w:rPr>
            </w:pPr>
            <w:r>
              <w:rPr>
                <w:rFonts w:asciiTheme="minorEastAsia" w:eastAsiaTheme="minorEastAsia" w:hAnsiTheme="minorEastAsia" w:hint="eastAsia"/>
                <w:sz w:val="24"/>
              </w:rPr>
              <w:t>开展库存透支业务的会员必须开发支持。</w:t>
            </w: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Pr="005C56AB"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各市场实物清算</w:t>
            </w:r>
          </w:p>
        </w:tc>
        <w:tc>
          <w:tcPr>
            <w:tcW w:w="1113"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5C56AB">
            <w:pPr>
              <w:snapToGrid w:val="0"/>
              <w:rPr>
                <w:rFonts w:asciiTheme="minorEastAsia" w:eastAsiaTheme="minorEastAsia" w:hAnsiTheme="minorEastAsia"/>
                <w:color w:val="FF0000"/>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Pr="005C56AB"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优化和新增的仓储业务</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vMerge w:val="restart"/>
          </w:tcPr>
          <w:p w:rsidR="00F14685" w:rsidRPr="006E1781" w:rsidRDefault="00F14685" w:rsidP="006E1781">
            <w:pPr>
              <w:snapToGrid w:val="0"/>
              <w:rPr>
                <w:rFonts w:asciiTheme="minorEastAsia" w:eastAsiaTheme="minorEastAsia" w:hAnsiTheme="minorEastAsia"/>
                <w:sz w:val="24"/>
              </w:rPr>
            </w:pPr>
            <w:r>
              <w:rPr>
                <w:rFonts w:asciiTheme="minorEastAsia" w:eastAsiaTheme="minorEastAsia" w:hAnsiTheme="minorEastAsia" w:hint="eastAsia"/>
                <w:sz w:val="24"/>
              </w:rPr>
              <w:t>会员根据开展此类业务的情况选择性开发业务管理端。但由于会员业务人员可通过交易所管理端开展业务，因此各会员二级系统必须支持此类业务的流水处理和日终清算。</w:t>
            </w: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Pr="00F16D80"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新增的费用</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vMerge/>
          </w:tcPr>
          <w:p w:rsidR="00F14685" w:rsidRPr="005C56AB" w:rsidRDefault="00F14685" w:rsidP="005C56AB">
            <w:pPr>
              <w:snapToGrid w:val="0"/>
              <w:rPr>
                <w:rFonts w:asciiTheme="minorEastAsia" w:eastAsiaTheme="minorEastAsia" w:hAnsiTheme="minorEastAsia"/>
                <w:color w:val="FF0000"/>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Pr="00F16D80"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接口使用要求</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vMerge/>
          </w:tcPr>
          <w:p w:rsidR="00F14685" w:rsidRPr="005C56AB" w:rsidRDefault="00F14685" w:rsidP="005C56AB">
            <w:pPr>
              <w:snapToGrid w:val="0"/>
              <w:rPr>
                <w:rFonts w:asciiTheme="minorEastAsia" w:eastAsiaTheme="minorEastAsia" w:hAnsiTheme="minorEastAsia"/>
                <w:color w:val="FF0000"/>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黄金ETF业务</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vMerge/>
          </w:tcPr>
          <w:p w:rsidR="00F14685" w:rsidRPr="005C56AB" w:rsidRDefault="00F14685" w:rsidP="005C56AB">
            <w:pPr>
              <w:snapToGrid w:val="0"/>
              <w:rPr>
                <w:rFonts w:asciiTheme="minorEastAsia" w:eastAsiaTheme="minorEastAsia" w:hAnsiTheme="minorEastAsia"/>
                <w:color w:val="FF0000"/>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Pr="00F16D80"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法人非指定交易业务</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vMerge w:val="restart"/>
          </w:tcPr>
          <w:p w:rsidR="00F14685" w:rsidRPr="005C56AB" w:rsidRDefault="00F14685" w:rsidP="005D648B">
            <w:pPr>
              <w:snapToGrid w:val="0"/>
              <w:rPr>
                <w:rFonts w:asciiTheme="minorEastAsia" w:eastAsiaTheme="minorEastAsia" w:hAnsiTheme="minorEastAsia"/>
                <w:color w:val="FF0000"/>
                <w:sz w:val="24"/>
              </w:rPr>
            </w:pPr>
            <w:r>
              <w:rPr>
                <w:rFonts w:asciiTheme="minorEastAsia" w:eastAsiaTheme="minorEastAsia" w:hAnsiTheme="minorEastAsia" w:hint="eastAsia"/>
                <w:sz w:val="24"/>
              </w:rPr>
              <w:t>开展代理法人业务的会员必须开发。</w:t>
            </w: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Pr="00F16D80"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二级系统新增机构开户</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vMerge/>
          </w:tcPr>
          <w:p w:rsidR="00F14685" w:rsidRPr="005C56AB" w:rsidRDefault="00F14685" w:rsidP="00F16D80">
            <w:pPr>
              <w:snapToGrid w:val="0"/>
              <w:rPr>
                <w:rFonts w:asciiTheme="minorEastAsia" w:eastAsiaTheme="minorEastAsia" w:hAnsiTheme="minorEastAsia"/>
                <w:color w:val="FF0000"/>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Pr="00F16D80"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二级系统新增上传下达功能</w:t>
            </w:r>
          </w:p>
        </w:tc>
        <w:tc>
          <w:tcPr>
            <w:tcW w:w="1113" w:type="dxa"/>
          </w:tcPr>
          <w:p w:rsidR="00F14685" w:rsidRPr="00F16D80"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5C56AB">
            <w:pPr>
              <w:snapToGrid w:val="0"/>
              <w:rPr>
                <w:rFonts w:asciiTheme="minorEastAsia" w:eastAsiaTheme="minorEastAsia" w:hAnsiTheme="minorEastAsia"/>
                <w:color w:val="FF0000"/>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个人非指定交易业务</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vMerge w:val="restart"/>
          </w:tcPr>
          <w:p w:rsidR="00F14685" w:rsidRPr="005C56AB" w:rsidRDefault="00F14685" w:rsidP="00F16D80">
            <w:pPr>
              <w:snapToGrid w:val="0"/>
              <w:rPr>
                <w:rFonts w:asciiTheme="minorEastAsia" w:eastAsiaTheme="minorEastAsia" w:hAnsiTheme="minorEastAsia"/>
                <w:color w:val="FF0000"/>
                <w:sz w:val="24"/>
              </w:rPr>
            </w:pPr>
            <w:r>
              <w:rPr>
                <w:rFonts w:asciiTheme="minorEastAsia" w:eastAsiaTheme="minorEastAsia" w:hAnsiTheme="minorEastAsia" w:hint="eastAsia"/>
                <w:sz w:val="24"/>
              </w:rPr>
              <w:t>开展代理自然人业务的会员必须开发。</w:t>
            </w: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Pr="00F16D80"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账户卡系统取消</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vMerge/>
          </w:tcPr>
          <w:p w:rsidR="00F14685" w:rsidRPr="005C56AB" w:rsidRDefault="00F14685" w:rsidP="005C56AB">
            <w:pPr>
              <w:snapToGrid w:val="0"/>
              <w:rPr>
                <w:rFonts w:asciiTheme="minorEastAsia" w:eastAsiaTheme="minorEastAsia" w:hAnsiTheme="minorEastAsia"/>
                <w:color w:val="FF0000"/>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del w:id="691" w:author="李田" w:date="2016-03-24T14:59:00Z">
              <w:r w:rsidDel="00C94320">
                <w:rPr>
                  <w:rFonts w:asciiTheme="minorEastAsia" w:eastAsiaTheme="minorEastAsia" w:hAnsiTheme="minorEastAsia" w:hint="eastAsia"/>
                  <w:sz w:val="24"/>
                </w:rPr>
                <w:delText>开户</w:delText>
              </w:r>
            </w:del>
            <w:r>
              <w:rPr>
                <w:rFonts w:asciiTheme="minorEastAsia" w:eastAsiaTheme="minorEastAsia" w:hAnsiTheme="minorEastAsia" w:hint="eastAsia"/>
                <w:sz w:val="24"/>
              </w:rPr>
              <w:t>实时生效</w:t>
            </w:r>
            <w:ins w:id="692" w:author="李田" w:date="2016-03-24T14:59:00Z">
              <w:r w:rsidR="00C94320">
                <w:rPr>
                  <w:rFonts w:asciiTheme="minorEastAsia" w:eastAsiaTheme="minorEastAsia" w:hAnsiTheme="minorEastAsia" w:hint="eastAsia"/>
                  <w:sz w:val="24"/>
                </w:rPr>
                <w:t>的功能</w:t>
              </w:r>
            </w:ins>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vMerge/>
          </w:tcPr>
          <w:p w:rsidR="00F14685" w:rsidRPr="005C56AB" w:rsidRDefault="00F14685" w:rsidP="005C56AB">
            <w:pPr>
              <w:snapToGrid w:val="0"/>
              <w:rPr>
                <w:rFonts w:asciiTheme="minorEastAsia" w:eastAsiaTheme="minorEastAsia" w:hAnsiTheme="minorEastAsia"/>
                <w:color w:val="FF0000"/>
                <w:sz w:val="24"/>
              </w:rPr>
            </w:pPr>
          </w:p>
        </w:tc>
      </w:tr>
      <w:tr w:rsidR="00C94320" w:rsidRPr="005C56AB" w:rsidTr="005C56AB">
        <w:trPr>
          <w:jc w:val="center"/>
          <w:ins w:id="693" w:author="李田" w:date="2016-03-24T14:59:00Z"/>
        </w:trPr>
        <w:tc>
          <w:tcPr>
            <w:tcW w:w="709" w:type="dxa"/>
          </w:tcPr>
          <w:p w:rsidR="00C94320" w:rsidRPr="005C56AB" w:rsidRDefault="00C94320" w:rsidP="00455B1F">
            <w:pPr>
              <w:pStyle w:val="a6"/>
              <w:numPr>
                <w:ilvl w:val="0"/>
                <w:numId w:val="41"/>
              </w:numPr>
              <w:snapToGrid w:val="0"/>
              <w:ind w:left="0" w:firstLineChars="0" w:firstLine="0"/>
              <w:jc w:val="both"/>
              <w:rPr>
                <w:ins w:id="694" w:author="李田" w:date="2016-03-24T14:59:00Z"/>
                <w:rFonts w:asciiTheme="minorEastAsia" w:eastAsiaTheme="minorEastAsia" w:hAnsiTheme="minorEastAsia"/>
                <w:sz w:val="24"/>
              </w:rPr>
            </w:pPr>
          </w:p>
        </w:tc>
        <w:tc>
          <w:tcPr>
            <w:tcW w:w="1985" w:type="dxa"/>
          </w:tcPr>
          <w:p w:rsidR="00C94320" w:rsidDel="00C94320" w:rsidRDefault="00C94320" w:rsidP="005C56AB">
            <w:pPr>
              <w:snapToGrid w:val="0"/>
              <w:rPr>
                <w:ins w:id="695" w:author="李田" w:date="2016-03-24T14:59:00Z"/>
                <w:rFonts w:asciiTheme="minorEastAsia" w:eastAsiaTheme="minorEastAsia" w:hAnsiTheme="minorEastAsia"/>
                <w:sz w:val="24"/>
              </w:rPr>
            </w:pPr>
            <w:ins w:id="696" w:author="李田" w:date="2016-03-24T14:59:00Z">
              <w:r>
                <w:rPr>
                  <w:rFonts w:asciiTheme="minorEastAsia" w:eastAsiaTheme="minorEastAsia" w:hAnsiTheme="minorEastAsia" w:hint="eastAsia"/>
                  <w:sz w:val="24"/>
                </w:rPr>
                <w:t>盘后生效的功能</w:t>
              </w:r>
            </w:ins>
          </w:p>
        </w:tc>
        <w:tc>
          <w:tcPr>
            <w:tcW w:w="1113" w:type="dxa"/>
          </w:tcPr>
          <w:p w:rsidR="00C94320" w:rsidRPr="005C56AB" w:rsidRDefault="00C94320" w:rsidP="005C56AB">
            <w:pPr>
              <w:snapToGrid w:val="0"/>
              <w:rPr>
                <w:ins w:id="697" w:author="李田" w:date="2016-03-24T14:59:00Z"/>
                <w:rFonts w:asciiTheme="minorEastAsia" w:eastAsiaTheme="minorEastAsia" w:hAnsiTheme="minorEastAsia"/>
                <w:sz w:val="24"/>
              </w:rPr>
            </w:pPr>
          </w:p>
        </w:tc>
        <w:tc>
          <w:tcPr>
            <w:tcW w:w="1134" w:type="dxa"/>
          </w:tcPr>
          <w:p w:rsidR="00C94320" w:rsidRPr="005C56AB" w:rsidRDefault="00C94320" w:rsidP="005C56AB">
            <w:pPr>
              <w:snapToGrid w:val="0"/>
              <w:rPr>
                <w:ins w:id="698" w:author="李田" w:date="2016-03-24T14:59:00Z"/>
                <w:rFonts w:asciiTheme="minorEastAsia" w:eastAsiaTheme="minorEastAsia" w:hAnsiTheme="minorEastAsia"/>
                <w:sz w:val="24"/>
              </w:rPr>
            </w:pPr>
            <w:ins w:id="699" w:author="李田" w:date="2016-03-24T14:59:00Z">
              <w:r w:rsidRPr="005C56AB">
                <w:rPr>
                  <w:rFonts w:asciiTheme="minorEastAsia" w:eastAsiaTheme="minorEastAsia" w:hAnsiTheme="minorEastAsia"/>
                  <w:sz w:val="24"/>
                </w:rPr>
                <w:t>√</w:t>
              </w:r>
            </w:ins>
          </w:p>
        </w:tc>
        <w:tc>
          <w:tcPr>
            <w:tcW w:w="1134" w:type="dxa"/>
          </w:tcPr>
          <w:p w:rsidR="00C94320" w:rsidRPr="005C56AB" w:rsidRDefault="00C94320" w:rsidP="005C56AB">
            <w:pPr>
              <w:snapToGrid w:val="0"/>
              <w:rPr>
                <w:ins w:id="700" w:author="李田" w:date="2016-03-24T14:59:00Z"/>
                <w:rFonts w:asciiTheme="minorEastAsia" w:eastAsiaTheme="minorEastAsia" w:hAnsiTheme="minorEastAsia"/>
                <w:sz w:val="24"/>
              </w:rPr>
            </w:pPr>
          </w:p>
        </w:tc>
        <w:tc>
          <w:tcPr>
            <w:tcW w:w="2707" w:type="dxa"/>
            <w:vMerge/>
          </w:tcPr>
          <w:p w:rsidR="00C94320" w:rsidRPr="005C56AB" w:rsidRDefault="00C94320" w:rsidP="005C56AB">
            <w:pPr>
              <w:snapToGrid w:val="0"/>
              <w:rPr>
                <w:ins w:id="701" w:author="李田" w:date="2016-03-24T14:59:00Z"/>
                <w:rFonts w:asciiTheme="minorEastAsia" w:eastAsiaTheme="minorEastAsia" w:hAnsiTheme="minorEastAsia"/>
                <w:color w:val="FF0000"/>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开户接口技术改变</w:t>
            </w:r>
          </w:p>
        </w:tc>
        <w:tc>
          <w:tcPr>
            <w:tcW w:w="1113"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vMerge/>
          </w:tcPr>
          <w:p w:rsidR="00F14685" w:rsidRPr="005C56AB" w:rsidRDefault="00F14685" w:rsidP="005C56AB">
            <w:pPr>
              <w:snapToGrid w:val="0"/>
              <w:rPr>
                <w:rFonts w:asciiTheme="minorEastAsia" w:eastAsiaTheme="minorEastAsia" w:hAnsiTheme="minorEastAsia"/>
                <w:color w:val="FF0000"/>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下载清算数据文件</w:t>
            </w:r>
          </w:p>
        </w:tc>
        <w:tc>
          <w:tcPr>
            <w:tcW w:w="1113"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5C56AB">
            <w:pPr>
              <w:snapToGrid w:val="0"/>
              <w:rPr>
                <w:rFonts w:asciiTheme="minorEastAsia" w:eastAsiaTheme="minorEastAsia" w:hAnsiTheme="minorEastAsia"/>
                <w:color w:val="FF0000"/>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Pr="005C56AB"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数字证书更换和权限重新分配</w:t>
            </w:r>
          </w:p>
        </w:tc>
        <w:tc>
          <w:tcPr>
            <w:tcW w:w="1113" w:type="dxa"/>
          </w:tcPr>
          <w:p w:rsidR="00F14685" w:rsidRPr="005C56AB" w:rsidRDefault="00F14685" w:rsidP="005C56AB">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5C56AB">
            <w:pPr>
              <w:snapToGrid w:val="0"/>
              <w:rPr>
                <w:rFonts w:asciiTheme="minorEastAsia" w:eastAsiaTheme="minorEastAsia" w:hAnsiTheme="minorEastAsia"/>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第三代系统交易接口</w:t>
            </w:r>
          </w:p>
        </w:tc>
        <w:tc>
          <w:tcPr>
            <w:tcW w:w="1113" w:type="dxa"/>
          </w:tcPr>
          <w:p w:rsidR="00F14685" w:rsidRPr="005C56AB" w:rsidRDefault="00F14685" w:rsidP="00A85130">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5C56AB">
            <w:pPr>
              <w:snapToGrid w:val="0"/>
              <w:rPr>
                <w:rFonts w:asciiTheme="minorEastAsia" w:eastAsiaTheme="minorEastAsia" w:hAnsiTheme="minorEastAsia"/>
                <w:sz w:val="24"/>
              </w:rPr>
            </w:pPr>
          </w:p>
        </w:tc>
      </w:tr>
      <w:tr w:rsidR="00F14685" w:rsidRPr="005C56AB" w:rsidTr="005C56AB">
        <w:trPr>
          <w:jc w:val="center"/>
        </w:trPr>
        <w:tc>
          <w:tcPr>
            <w:tcW w:w="709" w:type="dxa"/>
          </w:tcPr>
          <w:p w:rsidR="00F14685" w:rsidRPr="005C56AB" w:rsidRDefault="00F14685" w:rsidP="00455B1F">
            <w:pPr>
              <w:pStyle w:val="a6"/>
              <w:numPr>
                <w:ilvl w:val="0"/>
                <w:numId w:val="41"/>
              </w:numPr>
              <w:snapToGrid w:val="0"/>
              <w:ind w:left="0" w:firstLineChars="0" w:firstLine="0"/>
              <w:jc w:val="both"/>
              <w:rPr>
                <w:rFonts w:asciiTheme="minorEastAsia" w:eastAsiaTheme="minorEastAsia" w:hAnsiTheme="minorEastAsia"/>
                <w:sz w:val="24"/>
              </w:rPr>
            </w:pPr>
          </w:p>
        </w:tc>
        <w:tc>
          <w:tcPr>
            <w:tcW w:w="1985" w:type="dxa"/>
          </w:tcPr>
          <w:p w:rsidR="00F14685" w:rsidRDefault="00F14685" w:rsidP="005C56AB">
            <w:pPr>
              <w:snapToGrid w:val="0"/>
              <w:rPr>
                <w:rFonts w:asciiTheme="minorEastAsia" w:eastAsiaTheme="minorEastAsia" w:hAnsiTheme="minorEastAsia"/>
                <w:sz w:val="24"/>
              </w:rPr>
            </w:pPr>
            <w:r>
              <w:rPr>
                <w:rFonts w:asciiTheme="minorEastAsia" w:eastAsiaTheme="minorEastAsia" w:hAnsiTheme="minorEastAsia" w:hint="eastAsia"/>
                <w:sz w:val="24"/>
              </w:rPr>
              <w:t>第三代系统数据传输接口</w:t>
            </w:r>
          </w:p>
        </w:tc>
        <w:tc>
          <w:tcPr>
            <w:tcW w:w="1113" w:type="dxa"/>
          </w:tcPr>
          <w:p w:rsidR="00F14685" w:rsidRPr="005C56AB" w:rsidRDefault="00F14685" w:rsidP="00A85130">
            <w:pPr>
              <w:snapToGrid w:val="0"/>
              <w:rPr>
                <w:rFonts w:asciiTheme="minorEastAsia" w:eastAsiaTheme="minorEastAsia" w:hAnsiTheme="minorEastAsia"/>
                <w:sz w:val="24"/>
              </w:rPr>
            </w:pPr>
            <w:r w:rsidRPr="005C56AB">
              <w:rPr>
                <w:rFonts w:asciiTheme="minorEastAsia" w:eastAsiaTheme="minorEastAsia" w:hAnsiTheme="minorEastAsia"/>
                <w:sz w:val="24"/>
              </w:rPr>
              <w:t>√</w:t>
            </w:r>
          </w:p>
        </w:tc>
        <w:tc>
          <w:tcPr>
            <w:tcW w:w="1134" w:type="dxa"/>
          </w:tcPr>
          <w:p w:rsidR="00F14685" w:rsidRPr="005C56AB" w:rsidRDefault="00F14685" w:rsidP="005C56AB">
            <w:pPr>
              <w:snapToGrid w:val="0"/>
              <w:rPr>
                <w:rFonts w:asciiTheme="minorEastAsia" w:eastAsiaTheme="minorEastAsia" w:hAnsiTheme="minorEastAsia"/>
                <w:sz w:val="24"/>
              </w:rPr>
            </w:pPr>
          </w:p>
        </w:tc>
        <w:tc>
          <w:tcPr>
            <w:tcW w:w="1134" w:type="dxa"/>
          </w:tcPr>
          <w:p w:rsidR="00F14685" w:rsidRPr="005C56AB" w:rsidRDefault="00F14685" w:rsidP="005C56AB">
            <w:pPr>
              <w:snapToGrid w:val="0"/>
              <w:rPr>
                <w:rFonts w:asciiTheme="minorEastAsia" w:eastAsiaTheme="minorEastAsia" w:hAnsiTheme="minorEastAsia"/>
                <w:sz w:val="24"/>
              </w:rPr>
            </w:pPr>
          </w:p>
        </w:tc>
        <w:tc>
          <w:tcPr>
            <w:tcW w:w="2707" w:type="dxa"/>
          </w:tcPr>
          <w:p w:rsidR="00F14685" w:rsidRPr="005C56AB" w:rsidRDefault="00F14685" w:rsidP="005C56AB">
            <w:pPr>
              <w:snapToGrid w:val="0"/>
              <w:rPr>
                <w:rFonts w:asciiTheme="minorEastAsia" w:eastAsiaTheme="minorEastAsia" w:hAnsiTheme="minorEastAsia"/>
                <w:sz w:val="24"/>
              </w:rPr>
            </w:pPr>
          </w:p>
        </w:tc>
      </w:tr>
    </w:tbl>
    <w:p w:rsidR="003E176B" w:rsidRDefault="005C56AB" w:rsidP="00334A8D">
      <w:pPr>
        <w:pStyle w:val="10"/>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702" w:name="_Toc436408951"/>
      <w:r>
        <w:rPr>
          <w:rFonts w:ascii="黑体" w:hAnsi="黑体" w:cs="Arial" w:hint="eastAsia"/>
          <w:smallCaps/>
          <w:kern w:val="0"/>
          <w:sz w:val="32"/>
          <w:szCs w:val="30"/>
        </w:rPr>
        <w:t>GEMS2项目计划</w:t>
      </w:r>
      <w:r w:rsidR="00494A86">
        <w:rPr>
          <w:rFonts w:ascii="黑体" w:hAnsi="黑体" w:cs="Arial" w:hint="eastAsia"/>
          <w:smallCaps/>
          <w:kern w:val="0"/>
          <w:sz w:val="32"/>
          <w:szCs w:val="30"/>
        </w:rPr>
        <w:t>和联络人</w:t>
      </w:r>
      <w:bookmarkEnd w:id="702"/>
    </w:p>
    <w:p w:rsidR="00494A86" w:rsidRPr="00D52C5F" w:rsidRDefault="00494A86" w:rsidP="003A3E56">
      <w:pPr>
        <w:pStyle w:val="21"/>
        <w:numPr>
          <w:ilvl w:val="1"/>
          <w:numId w:val="42"/>
        </w:numPr>
        <w:spacing w:beforeLines="100" w:before="312" w:afterLines="100" w:after="312"/>
      </w:pPr>
      <w:bookmarkStart w:id="703" w:name="_Toc436408952"/>
      <w:r>
        <w:rPr>
          <w:rFonts w:hint="eastAsia"/>
        </w:rPr>
        <w:t>项目计划</w:t>
      </w:r>
      <w:bookmarkEnd w:id="703"/>
    </w:p>
    <w:p w:rsidR="00494A86" w:rsidRPr="00494A86" w:rsidRDefault="00494A86" w:rsidP="00494A86"/>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2040"/>
        <w:gridCol w:w="3488"/>
      </w:tblGrid>
      <w:tr w:rsidR="005D648B" w:rsidRPr="005D648B" w:rsidTr="005D648B">
        <w:trPr>
          <w:cantSplit/>
          <w:trHeight w:val="478"/>
          <w:tblHeader/>
        </w:trPr>
        <w:tc>
          <w:tcPr>
            <w:tcW w:w="1242" w:type="dxa"/>
            <w:shd w:val="clear" w:color="auto" w:fill="BFBFBF" w:themeFill="background1" w:themeFillShade="BF"/>
            <w:vAlign w:val="center"/>
          </w:tcPr>
          <w:p w:rsidR="005D648B" w:rsidRPr="005D648B" w:rsidRDefault="005D648B" w:rsidP="00A85130">
            <w:pPr>
              <w:widowControl/>
              <w:jc w:val="center"/>
              <w:rPr>
                <w:rFonts w:asciiTheme="minorEastAsia" w:eastAsiaTheme="minorEastAsia" w:hAnsiTheme="minorEastAsia" w:cs="宋体"/>
                <w:b/>
                <w:bCs/>
                <w:color w:val="000000"/>
                <w:kern w:val="0"/>
                <w:sz w:val="24"/>
              </w:rPr>
            </w:pPr>
            <w:r w:rsidRPr="005D648B">
              <w:rPr>
                <w:rFonts w:asciiTheme="minorEastAsia" w:eastAsiaTheme="minorEastAsia" w:hAnsiTheme="minorEastAsia" w:cs="宋体" w:hint="eastAsia"/>
                <w:b/>
                <w:bCs/>
                <w:color w:val="000000"/>
                <w:kern w:val="0"/>
                <w:sz w:val="24"/>
              </w:rPr>
              <w:t>阶段</w:t>
            </w:r>
          </w:p>
        </w:tc>
        <w:tc>
          <w:tcPr>
            <w:tcW w:w="1843" w:type="dxa"/>
            <w:shd w:val="clear" w:color="auto" w:fill="BFBFBF" w:themeFill="background1" w:themeFillShade="BF"/>
            <w:vAlign w:val="center"/>
          </w:tcPr>
          <w:p w:rsidR="005D648B" w:rsidRPr="005D648B" w:rsidRDefault="005D648B" w:rsidP="00A85130">
            <w:pPr>
              <w:widowControl/>
              <w:jc w:val="center"/>
              <w:rPr>
                <w:rFonts w:asciiTheme="minorEastAsia" w:eastAsiaTheme="minorEastAsia" w:hAnsiTheme="minorEastAsia" w:cs="宋体"/>
                <w:b/>
                <w:bCs/>
                <w:color w:val="000000"/>
                <w:kern w:val="0"/>
                <w:sz w:val="24"/>
              </w:rPr>
            </w:pPr>
            <w:r w:rsidRPr="005D648B">
              <w:rPr>
                <w:rFonts w:asciiTheme="minorEastAsia" w:eastAsiaTheme="minorEastAsia" w:hAnsiTheme="minorEastAsia" w:cs="宋体" w:hint="eastAsia"/>
                <w:b/>
                <w:bCs/>
                <w:color w:val="000000"/>
                <w:kern w:val="0"/>
                <w:sz w:val="24"/>
              </w:rPr>
              <w:t>时间</w:t>
            </w:r>
          </w:p>
        </w:tc>
        <w:tc>
          <w:tcPr>
            <w:tcW w:w="2040" w:type="dxa"/>
            <w:shd w:val="clear" w:color="auto" w:fill="BFBFBF" w:themeFill="background1" w:themeFillShade="BF"/>
            <w:vAlign w:val="center"/>
          </w:tcPr>
          <w:p w:rsidR="005D648B" w:rsidRPr="005D648B" w:rsidRDefault="005D648B" w:rsidP="00A85130">
            <w:pPr>
              <w:widowControl/>
              <w:jc w:val="center"/>
              <w:rPr>
                <w:rFonts w:asciiTheme="minorEastAsia" w:eastAsiaTheme="minorEastAsia" w:hAnsiTheme="minorEastAsia" w:cs="宋体"/>
                <w:b/>
                <w:bCs/>
                <w:color w:val="000000"/>
                <w:kern w:val="0"/>
                <w:sz w:val="24"/>
              </w:rPr>
            </w:pPr>
            <w:r w:rsidRPr="005D648B">
              <w:rPr>
                <w:rFonts w:asciiTheme="minorEastAsia" w:eastAsiaTheme="minorEastAsia" w:hAnsiTheme="minorEastAsia" w:cs="宋体" w:hint="eastAsia"/>
                <w:b/>
                <w:bCs/>
                <w:color w:val="000000"/>
                <w:kern w:val="0"/>
                <w:sz w:val="24"/>
              </w:rPr>
              <w:t>里程碑</w:t>
            </w:r>
          </w:p>
        </w:tc>
        <w:tc>
          <w:tcPr>
            <w:tcW w:w="3488" w:type="dxa"/>
            <w:shd w:val="clear" w:color="auto" w:fill="BFBFBF" w:themeFill="background1" w:themeFillShade="BF"/>
            <w:vAlign w:val="center"/>
          </w:tcPr>
          <w:p w:rsidR="005D648B" w:rsidRPr="005D648B" w:rsidRDefault="005D648B" w:rsidP="00A85130">
            <w:pPr>
              <w:widowControl/>
              <w:jc w:val="center"/>
              <w:rPr>
                <w:rFonts w:asciiTheme="minorEastAsia" w:eastAsiaTheme="minorEastAsia" w:hAnsiTheme="minorEastAsia" w:cs="宋体"/>
                <w:b/>
                <w:bCs/>
                <w:color w:val="000000"/>
                <w:kern w:val="0"/>
                <w:sz w:val="24"/>
              </w:rPr>
            </w:pPr>
            <w:r w:rsidRPr="005D648B">
              <w:rPr>
                <w:rFonts w:asciiTheme="minorEastAsia" w:eastAsiaTheme="minorEastAsia" w:hAnsiTheme="minorEastAsia" w:cs="宋体" w:hint="eastAsia"/>
                <w:b/>
                <w:bCs/>
                <w:color w:val="000000"/>
                <w:kern w:val="0"/>
                <w:sz w:val="24"/>
              </w:rPr>
              <w:t>说明</w:t>
            </w:r>
          </w:p>
        </w:tc>
      </w:tr>
      <w:tr w:rsidR="005D648B" w:rsidRPr="005D648B" w:rsidTr="005D648B">
        <w:trPr>
          <w:cantSplit/>
          <w:trHeight w:val="507"/>
        </w:trPr>
        <w:tc>
          <w:tcPr>
            <w:tcW w:w="1242" w:type="dxa"/>
            <w:vMerge w:val="restart"/>
            <w:shd w:val="clear" w:color="auto" w:fill="auto"/>
            <w:vAlign w:val="center"/>
          </w:tcPr>
          <w:p w:rsidR="005D648B" w:rsidRPr="005D648B" w:rsidRDefault="005D648B" w:rsidP="00A85130">
            <w:pPr>
              <w:widowControl/>
              <w:jc w:val="center"/>
              <w:rPr>
                <w:rFonts w:asciiTheme="minorEastAsia" w:eastAsiaTheme="minorEastAsia" w:hAnsiTheme="minorEastAsia" w:cs="宋体"/>
                <w:b/>
                <w:color w:val="000000"/>
                <w:kern w:val="0"/>
                <w:sz w:val="24"/>
              </w:rPr>
            </w:pPr>
            <w:r w:rsidRPr="005D648B">
              <w:rPr>
                <w:rFonts w:asciiTheme="minorEastAsia" w:eastAsiaTheme="minorEastAsia" w:hAnsiTheme="minorEastAsia" w:cs="宋体" w:hint="eastAsia"/>
                <w:b/>
                <w:color w:val="000000"/>
                <w:kern w:val="0"/>
                <w:sz w:val="24"/>
              </w:rPr>
              <w:t>需求分析</w:t>
            </w:r>
          </w:p>
        </w:tc>
        <w:tc>
          <w:tcPr>
            <w:tcW w:w="1843" w:type="dxa"/>
            <w:shd w:val="clear" w:color="auto" w:fill="auto"/>
            <w:vAlign w:val="center"/>
          </w:tcPr>
          <w:p w:rsidR="005D648B" w:rsidRPr="005D648B" w:rsidRDefault="005D648B" w:rsidP="00A85130">
            <w:pPr>
              <w:widowControl/>
              <w:jc w:val="center"/>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2015年9月中</w:t>
            </w:r>
          </w:p>
        </w:tc>
        <w:tc>
          <w:tcPr>
            <w:tcW w:w="2040"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提交</w:t>
            </w:r>
            <w:r w:rsidRPr="005D648B">
              <w:rPr>
                <w:rFonts w:asciiTheme="minorEastAsia" w:eastAsiaTheme="minorEastAsia" w:hAnsiTheme="minorEastAsia" w:hint="eastAsia"/>
                <w:kern w:val="0"/>
                <w:sz w:val="24"/>
              </w:rPr>
              <w:t>核心业务需求分析初稿</w:t>
            </w:r>
          </w:p>
        </w:tc>
        <w:tc>
          <w:tcPr>
            <w:tcW w:w="3488"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hint="eastAsia"/>
                <w:kern w:val="0"/>
                <w:sz w:val="24"/>
              </w:rPr>
              <w:t>外部接口层面需基本定稿</w:t>
            </w:r>
          </w:p>
        </w:tc>
      </w:tr>
      <w:tr w:rsidR="005D648B" w:rsidRPr="005D648B" w:rsidTr="005D648B">
        <w:trPr>
          <w:cantSplit/>
          <w:trHeight w:val="431"/>
        </w:trPr>
        <w:tc>
          <w:tcPr>
            <w:tcW w:w="1242" w:type="dxa"/>
            <w:vMerge/>
            <w:shd w:val="clear" w:color="auto" w:fill="auto"/>
            <w:vAlign w:val="center"/>
          </w:tcPr>
          <w:p w:rsidR="005D648B" w:rsidRPr="005D648B" w:rsidRDefault="005D648B" w:rsidP="00A85130">
            <w:pPr>
              <w:widowControl/>
              <w:jc w:val="center"/>
              <w:rPr>
                <w:rFonts w:asciiTheme="minorEastAsia" w:eastAsiaTheme="minorEastAsia" w:hAnsiTheme="minorEastAsia" w:cs="宋体"/>
                <w:b/>
                <w:color w:val="000000"/>
                <w:kern w:val="0"/>
                <w:sz w:val="24"/>
              </w:rPr>
            </w:pPr>
          </w:p>
        </w:tc>
        <w:tc>
          <w:tcPr>
            <w:tcW w:w="1843" w:type="dxa"/>
            <w:shd w:val="clear" w:color="auto" w:fill="auto"/>
            <w:vAlign w:val="center"/>
          </w:tcPr>
          <w:p w:rsidR="005D648B" w:rsidRPr="005D648B" w:rsidRDefault="005D648B" w:rsidP="00A85130">
            <w:pPr>
              <w:widowControl/>
              <w:jc w:val="center"/>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2015年10月底</w:t>
            </w:r>
          </w:p>
        </w:tc>
        <w:tc>
          <w:tcPr>
            <w:tcW w:w="2040"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hint="eastAsia"/>
                <w:kern w:val="0"/>
                <w:sz w:val="24"/>
              </w:rPr>
              <w:t>核心业务需求分析定稿</w:t>
            </w:r>
          </w:p>
        </w:tc>
        <w:tc>
          <w:tcPr>
            <w:tcW w:w="3488"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根据业务部门反馈意见，完成修订及确认</w:t>
            </w:r>
          </w:p>
        </w:tc>
      </w:tr>
      <w:tr w:rsidR="005D648B" w:rsidRPr="005D648B" w:rsidTr="005D648B">
        <w:trPr>
          <w:cantSplit/>
          <w:trHeight w:val="936"/>
        </w:trPr>
        <w:tc>
          <w:tcPr>
            <w:tcW w:w="1242" w:type="dxa"/>
            <w:vMerge w:val="restart"/>
            <w:shd w:val="clear" w:color="auto" w:fill="auto"/>
            <w:vAlign w:val="center"/>
          </w:tcPr>
          <w:p w:rsidR="005D648B" w:rsidRPr="005D648B" w:rsidRDefault="005D648B" w:rsidP="00A85130">
            <w:pPr>
              <w:widowControl/>
              <w:jc w:val="center"/>
              <w:rPr>
                <w:rFonts w:asciiTheme="minorEastAsia" w:eastAsiaTheme="minorEastAsia" w:hAnsiTheme="minorEastAsia" w:cs="宋体"/>
                <w:b/>
                <w:color w:val="000000"/>
                <w:kern w:val="0"/>
                <w:sz w:val="24"/>
              </w:rPr>
            </w:pPr>
            <w:r w:rsidRPr="005D648B">
              <w:rPr>
                <w:rFonts w:asciiTheme="minorEastAsia" w:eastAsiaTheme="minorEastAsia" w:hAnsiTheme="minorEastAsia" w:cs="宋体" w:hint="eastAsia"/>
                <w:b/>
                <w:color w:val="000000"/>
                <w:kern w:val="0"/>
                <w:sz w:val="24"/>
              </w:rPr>
              <w:t>宣贯及协议、API发布</w:t>
            </w:r>
          </w:p>
        </w:tc>
        <w:tc>
          <w:tcPr>
            <w:tcW w:w="1843" w:type="dxa"/>
            <w:shd w:val="clear" w:color="auto" w:fill="auto"/>
            <w:vAlign w:val="center"/>
          </w:tcPr>
          <w:p w:rsidR="005D648B" w:rsidRPr="005D648B" w:rsidRDefault="005D648B" w:rsidP="003439B8">
            <w:pPr>
              <w:widowControl/>
              <w:jc w:val="center"/>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2015年</w:t>
            </w:r>
            <w:r w:rsidR="003439B8">
              <w:rPr>
                <w:rFonts w:asciiTheme="minorEastAsia" w:eastAsiaTheme="minorEastAsia" w:hAnsiTheme="minorEastAsia" w:cs="宋体" w:hint="eastAsia"/>
                <w:color w:val="000000"/>
                <w:kern w:val="0"/>
                <w:sz w:val="24"/>
              </w:rPr>
              <w:t>9</w:t>
            </w:r>
            <w:r w:rsidRPr="005D648B">
              <w:rPr>
                <w:rFonts w:asciiTheme="minorEastAsia" w:eastAsiaTheme="minorEastAsia" w:hAnsiTheme="minorEastAsia" w:cs="宋体" w:hint="eastAsia"/>
                <w:color w:val="000000"/>
                <w:kern w:val="0"/>
                <w:sz w:val="24"/>
              </w:rPr>
              <w:t>月初</w:t>
            </w:r>
          </w:p>
        </w:tc>
        <w:tc>
          <w:tcPr>
            <w:tcW w:w="2040"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召开会员工作会议并发布相关协议</w:t>
            </w:r>
          </w:p>
        </w:tc>
        <w:tc>
          <w:tcPr>
            <w:tcW w:w="3488"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1. 配合业务部门召开第三代系统会员工作会议</w:t>
            </w:r>
            <w:r w:rsidRPr="005D648B">
              <w:rPr>
                <w:rFonts w:asciiTheme="minorEastAsia" w:eastAsiaTheme="minorEastAsia" w:hAnsiTheme="minorEastAsia" w:cs="宋体" w:hint="eastAsia"/>
                <w:color w:val="000000"/>
                <w:kern w:val="0"/>
                <w:sz w:val="24"/>
              </w:rPr>
              <w:br/>
              <w:t>2. 向自主开发银行和二级系统开发商发布GTP、GDS协议</w:t>
            </w:r>
          </w:p>
        </w:tc>
      </w:tr>
      <w:tr w:rsidR="005D648B" w:rsidRPr="005D648B" w:rsidTr="005D648B">
        <w:trPr>
          <w:cantSplit/>
          <w:trHeight w:val="387"/>
        </w:trPr>
        <w:tc>
          <w:tcPr>
            <w:tcW w:w="1242" w:type="dxa"/>
            <w:vMerge/>
            <w:shd w:val="clear" w:color="auto" w:fill="auto"/>
          </w:tcPr>
          <w:p w:rsidR="005D648B" w:rsidRPr="005D648B" w:rsidRDefault="005D648B" w:rsidP="00A85130">
            <w:pPr>
              <w:widowControl/>
              <w:jc w:val="center"/>
              <w:rPr>
                <w:rFonts w:asciiTheme="minorEastAsia" w:eastAsiaTheme="minorEastAsia" w:hAnsiTheme="minorEastAsia" w:cs="宋体"/>
                <w:color w:val="000000"/>
                <w:kern w:val="0"/>
                <w:sz w:val="24"/>
              </w:rPr>
            </w:pPr>
          </w:p>
        </w:tc>
        <w:tc>
          <w:tcPr>
            <w:tcW w:w="1843" w:type="dxa"/>
            <w:shd w:val="clear" w:color="auto" w:fill="auto"/>
            <w:vAlign w:val="center"/>
          </w:tcPr>
          <w:p w:rsidR="005D648B" w:rsidRPr="005D648B" w:rsidRDefault="005D648B" w:rsidP="00A85130">
            <w:pPr>
              <w:widowControl/>
              <w:jc w:val="center"/>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2015年9月底</w:t>
            </w:r>
          </w:p>
        </w:tc>
        <w:tc>
          <w:tcPr>
            <w:tcW w:w="2040"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发布会员接口规范初稿</w:t>
            </w:r>
          </w:p>
        </w:tc>
        <w:tc>
          <w:tcPr>
            <w:tcW w:w="3488"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1. 结合GEMS-2需求分析工作，完成并发布GEMS-2主板会员接口规范初稿</w:t>
            </w:r>
            <w:r w:rsidRPr="005D648B">
              <w:rPr>
                <w:rFonts w:asciiTheme="minorEastAsia" w:eastAsiaTheme="minorEastAsia" w:hAnsiTheme="minorEastAsia" w:cs="宋体"/>
                <w:color w:val="000000"/>
                <w:kern w:val="0"/>
                <w:sz w:val="24"/>
              </w:rPr>
              <w:br/>
            </w:r>
            <w:r w:rsidRPr="005D648B">
              <w:rPr>
                <w:rFonts w:asciiTheme="minorEastAsia" w:eastAsiaTheme="minorEastAsia" w:hAnsiTheme="minorEastAsia" w:cs="宋体" w:hint="eastAsia"/>
                <w:color w:val="000000"/>
                <w:kern w:val="0"/>
                <w:sz w:val="24"/>
              </w:rPr>
              <w:t>2. 引入二级系统开发商试点开发</w:t>
            </w:r>
          </w:p>
        </w:tc>
      </w:tr>
      <w:tr w:rsidR="005D648B" w:rsidRPr="005D648B" w:rsidTr="005D648B">
        <w:trPr>
          <w:cantSplit/>
          <w:trHeight w:val="1090"/>
        </w:trPr>
        <w:tc>
          <w:tcPr>
            <w:tcW w:w="1242" w:type="dxa"/>
            <w:vMerge/>
            <w:shd w:val="clear" w:color="auto" w:fill="auto"/>
          </w:tcPr>
          <w:p w:rsidR="005D648B" w:rsidRPr="005D648B" w:rsidRDefault="005D648B" w:rsidP="00A85130">
            <w:pPr>
              <w:widowControl/>
              <w:jc w:val="center"/>
              <w:rPr>
                <w:rFonts w:asciiTheme="minorEastAsia" w:eastAsiaTheme="minorEastAsia" w:hAnsiTheme="minorEastAsia" w:cs="宋体"/>
                <w:color w:val="000000"/>
                <w:kern w:val="0"/>
                <w:sz w:val="24"/>
              </w:rPr>
            </w:pPr>
          </w:p>
        </w:tc>
        <w:tc>
          <w:tcPr>
            <w:tcW w:w="1843" w:type="dxa"/>
            <w:shd w:val="clear" w:color="auto" w:fill="auto"/>
            <w:vAlign w:val="center"/>
          </w:tcPr>
          <w:p w:rsidR="005D648B" w:rsidRPr="005D648B" w:rsidRDefault="005D648B" w:rsidP="00A85130">
            <w:pPr>
              <w:widowControl/>
              <w:jc w:val="center"/>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2015年10月底</w:t>
            </w:r>
          </w:p>
        </w:tc>
        <w:tc>
          <w:tcPr>
            <w:tcW w:w="2040"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发布主板API Demo版</w:t>
            </w:r>
          </w:p>
        </w:tc>
        <w:tc>
          <w:tcPr>
            <w:tcW w:w="3488"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1. 根据接口规范初稿完成开发主板API Demo版</w:t>
            </w:r>
            <w:r w:rsidRPr="005D648B">
              <w:rPr>
                <w:rFonts w:asciiTheme="minorEastAsia" w:eastAsiaTheme="minorEastAsia" w:hAnsiTheme="minorEastAsia" w:cs="宋体" w:hint="eastAsia"/>
                <w:color w:val="000000"/>
                <w:kern w:val="0"/>
                <w:sz w:val="24"/>
              </w:rPr>
              <w:br/>
              <w:t xml:space="preserve">2. 制定并发布API </w:t>
            </w:r>
            <w:r w:rsidRPr="005D648B">
              <w:rPr>
                <w:rFonts w:asciiTheme="minorEastAsia" w:eastAsiaTheme="minorEastAsia" w:hAnsiTheme="minorEastAsia" w:cs="宋体"/>
                <w:color w:val="000000"/>
                <w:kern w:val="0"/>
                <w:sz w:val="24"/>
              </w:rPr>
              <w:t>D</w:t>
            </w:r>
            <w:r w:rsidRPr="005D648B">
              <w:rPr>
                <w:rFonts w:asciiTheme="minorEastAsia" w:eastAsiaTheme="minorEastAsia" w:hAnsiTheme="minorEastAsia" w:cs="宋体" w:hint="eastAsia"/>
                <w:color w:val="000000"/>
                <w:kern w:val="0"/>
                <w:sz w:val="24"/>
              </w:rPr>
              <w:t>emo版本的使用说明书初稿</w:t>
            </w:r>
            <w:r w:rsidRPr="005D648B">
              <w:rPr>
                <w:rFonts w:asciiTheme="minorEastAsia" w:eastAsiaTheme="minorEastAsia" w:hAnsiTheme="minorEastAsia" w:cs="宋体" w:hint="eastAsia"/>
                <w:color w:val="000000"/>
                <w:kern w:val="0"/>
                <w:sz w:val="24"/>
              </w:rPr>
              <w:br/>
              <w:t>3. 会员二级系统全面启动系统开发工作</w:t>
            </w:r>
          </w:p>
        </w:tc>
      </w:tr>
      <w:tr w:rsidR="005D648B" w:rsidRPr="005D648B" w:rsidTr="005D648B">
        <w:trPr>
          <w:cantSplit/>
          <w:trHeight w:val="762"/>
        </w:trPr>
        <w:tc>
          <w:tcPr>
            <w:tcW w:w="1242" w:type="dxa"/>
            <w:vMerge/>
            <w:shd w:val="clear" w:color="auto" w:fill="auto"/>
          </w:tcPr>
          <w:p w:rsidR="005D648B" w:rsidRPr="005D648B" w:rsidRDefault="005D648B" w:rsidP="00A85130">
            <w:pPr>
              <w:widowControl/>
              <w:jc w:val="center"/>
              <w:rPr>
                <w:rFonts w:asciiTheme="minorEastAsia" w:eastAsiaTheme="minorEastAsia" w:hAnsiTheme="minorEastAsia" w:cs="宋体"/>
                <w:color w:val="000000"/>
                <w:kern w:val="0"/>
                <w:sz w:val="24"/>
              </w:rPr>
            </w:pPr>
          </w:p>
        </w:tc>
        <w:tc>
          <w:tcPr>
            <w:tcW w:w="1843" w:type="dxa"/>
            <w:shd w:val="clear" w:color="auto" w:fill="auto"/>
            <w:vAlign w:val="center"/>
          </w:tcPr>
          <w:p w:rsidR="005D648B" w:rsidRPr="005D648B" w:rsidRDefault="005D648B" w:rsidP="00A85130">
            <w:pPr>
              <w:widowControl/>
              <w:jc w:val="center"/>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2015年12月底</w:t>
            </w:r>
          </w:p>
        </w:tc>
        <w:tc>
          <w:tcPr>
            <w:tcW w:w="2040"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发布主板API Beta版</w:t>
            </w:r>
          </w:p>
        </w:tc>
        <w:tc>
          <w:tcPr>
            <w:tcW w:w="3488"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 xml:space="preserve">1. 完成主板API </w:t>
            </w:r>
            <w:r w:rsidRPr="005D648B">
              <w:rPr>
                <w:rFonts w:asciiTheme="minorEastAsia" w:eastAsiaTheme="minorEastAsia" w:hAnsiTheme="minorEastAsia" w:cs="宋体"/>
                <w:color w:val="000000"/>
                <w:kern w:val="0"/>
                <w:sz w:val="24"/>
              </w:rPr>
              <w:t>B</w:t>
            </w:r>
            <w:r w:rsidRPr="005D648B">
              <w:rPr>
                <w:rFonts w:asciiTheme="minorEastAsia" w:eastAsiaTheme="minorEastAsia" w:hAnsiTheme="minorEastAsia" w:cs="宋体" w:hint="eastAsia"/>
                <w:color w:val="000000"/>
                <w:kern w:val="0"/>
                <w:sz w:val="24"/>
              </w:rPr>
              <w:t>eta版本开发</w:t>
            </w:r>
            <w:r w:rsidRPr="005D648B">
              <w:rPr>
                <w:rFonts w:asciiTheme="minorEastAsia" w:eastAsiaTheme="minorEastAsia" w:hAnsiTheme="minorEastAsia" w:cs="宋体" w:hint="eastAsia"/>
                <w:color w:val="000000"/>
                <w:kern w:val="0"/>
                <w:sz w:val="24"/>
              </w:rPr>
              <w:br/>
              <w:t xml:space="preserve">2. 完善接口规范文档，并与API </w:t>
            </w:r>
            <w:r w:rsidRPr="005D648B">
              <w:rPr>
                <w:rFonts w:asciiTheme="minorEastAsia" w:eastAsiaTheme="minorEastAsia" w:hAnsiTheme="minorEastAsia" w:cs="宋体"/>
                <w:color w:val="000000"/>
                <w:kern w:val="0"/>
                <w:sz w:val="24"/>
              </w:rPr>
              <w:t>B</w:t>
            </w:r>
            <w:r w:rsidRPr="005D648B">
              <w:rPr>
                <w:rFonts w:asciiTheme="minorEastAsia" w:eastAsiaTheme="minorEastAsia" w:hAnsiTheme="minorEastAsia" w:cs="宋体" w:hint="eastAsia"/>
                <w:color w:val="000000"/>
                <w:kern w:val="0"/>
                <w:sz w:val="24"/>
              </w:rPr>
              <w:t>eta版同步发布</w:t>
            </w:r>
          </w:p>
        </w:tc>
      </w:tr>
      <w:tr w:rsidR="005D648B" w:rsidRPr="005D648B" w:rsidTr="005D648B">
        <w:trPr>
          <w:cantSplit/>
          <w:trHeight w:val="95"/>
        </w:trPr>
        <w:tc>
          <w:tcPr>
            <w:tcW w:w="1242" w:type="dxa"/>
            <w:vMerge/>
            <w:shd w:val="clear" w:color="auto" w:fill="auto"/>
          </w:tcPr>
          <w:p w:rsidR="005D648B" w:rsidRPr="005D648B" w:rsidRDefault="005D648B" w:rsidP="00A85130">
            <w:pPr>
              <w:widowControl/>
              <w:jc w:val="center"/>
              <w:rPr>
                <w:rFonts w:asciiTheme="minorEastAsia" w:eastAsiaTheme="minorEastAsia" w:hAnsiTheme="minorEastAsia" w:cs="宋体"/>
                <w:color w:val="000000"/>
                <w:kern w:val="0"/>
                <w:sz w:val="24"/>
              </w:rPr>
            </w:pPr>
          </w:p>
        </w:tc>
        <w:tc>
          <w:tcPr>
            <w:tcW w:w="1843" w:type="dxa"/>
            <w:shd w:val="clear" w:color="auto" w:fill="auto"/>
            <w:vAlign w:val="center"/>
          </w:tcPr>
          <w:p w:rsidR="005D648B" w:rsidRPr="005D648B" w:rsidRDefault="005D648B" w:rsidP="00C94320">
            <w:pPr>
              <w:widowControl/>
              <w:jc w:val="center"/>
              <w:rPr>
                <w:rFonts w:asciiTheme="minorEastAsia" w:eastAsiaTheme="minorEastAsia" w:hAnsiTheme="minorEastAsia" w:cs="宋体"/>
                <w:color w:val="000000"/>
                <w:kern w:val="0"/>
                <w:sz w:val="24"/>
              </w:rPr>
            </w:pPr>
            <w:del w:id="704" w:author="李田" w:date="2016-03-24T15:01:00Z">
              <w:r w:rsidRPr="005D648B" w:rsidDel="00C94320">
                <w:rPr>
                  <w:rFonts w:asciiTheme="minorEastAsia" w:eastAsiaTheme="minorEastAsia" w:hAnsiTheme="minorEastAsia" w:cs="宋体" w:hint="eastAsia"/>
                  <w:color w:val="000000"/>
                  <w:kern w:val="0"/>
                  <w:sz w:val="24"/>
                </w:rPr>
                <w:delText>2016年7</w:delText>
              </w:r>
            </w:del>
            <w:ins w:id="705" w:author="李田" w:date="2016-03-24T15:01:00Z">
              <w:r w:rsidR="00C94320" w:rsidRPr="005D648B">
                <w:rPr>
                  <w:rFonts w:asciiTheme="minorEastAsia" w:eastAsiaTheme="minorEastAsia" w:hAnsiTheme="minorEastAsia" w:cs="宋体" w:hint="eastAsia"/>
                  <w:color w:val="000000"/>
                  <w:kern w:val="0"/>
                  <w:sz w:val="24"/>
                </w:rPr>
                <w:t>2016年</w:t>
              </w:r>
              <w:r w:rsidR="00C94320">
                <w:rPr>
                  <w:rFonts w:asciiTheme="minorEastAsia" w:eastAsiaTheme="minorEastAsia" w:hAnsiTheme="minorEastAsia" w:cs="宋体" w:hint="eastAsia"/>
                  <w:color w:val="000000"/>
                  <w:kern w:val="0"/>
                  <w:sz w:val="24"/>
                </w:rPr>
                <w:t>9</w:t>
              </w:r>
            </w:ins>
            <w:r w:rsidRPr="005D648B">
              <w:rPr>
                <w:rFonts w:asciiTheme="minorEastAsia" w:eastAsiaTheme="minorEastAsia" w:hAnsiTheme="minorEastAsia" w:cs="宋体" w:hint="eastAsia"/>
                <w:color w:val="000000"/>
                <w:kern w:val="0"/>
                <w:sz w:val="24"/>
              </w:rPr>
              <w:t>月</w:t>
            </w:r>
            <w:del w:id="706" w:author="李田" w:date="2016-03-24T15:01:00Z">
              <w:r w:rsidRPr="005D648B" w:rsidDel="00C94320">
                <w:rPr>
                  <w:rFonts w:asciiTheme="minorEastAsia" w:eastAsiaTheme="minorEastAsia" w:hAnsiTheme="minorEastAsia" w:cs="宋体" w:hint="eastAsia"/>
                  <w:color w:val="000000"/>
                  <w:kern w:val="0"/>
                  <w:sz w:val="24"/>
                </w:rPr>
                <w:delText>初</w:delText>
              </w:r>
            </w:del>
            <w:ins w:id="707" w:author="李田" w:date="2016-03-24T15:01:00Z">
              <w:r w:rsidR="00C94320">
                <w:rPr>
                  <w:rFonts w:asciiTheme="minorEastAsia" w:eastAsiaTheme="minorEastAsia" w:hAnsiTheme="minorEastAsia" w:cs="宋体" w:hint="eastAsia"/>
                  <w:color w:val="000000"/>
                  <w:kern w:val="0"/>
                  <w:sz w:val="24"/>
                </w:rPr>
                <w:t>底</w:t>
              </w:r>
            </w:ins>
          </w:p>
        </w:tc>
        <w:tc>
          <w:tcPr>
            <w:tcW w:w="2040"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发布主板API正式版</w:t>
            </w:r>
          </w:p>
        </w:tc>
        <w:tc>
          <w:tcPr>
            <w:tcW w:w="3488" w:type="dxa"/>
            <w:shd w:val="clear" w:color="auto" w:fill="auto"/>
            <w:vAlign w:val="center"/>
          </w:tcPr>
          <w:p w:rsidR="005D648B" w:rsidRPr="005D648B" w:rsidRDefault="005D648B" w:rsidP="00C9432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在</w:t>
            </w:r>
            <w:del w:id="708" w:author="李田" w:date="2016-03-24T15:01:00Z">
              <w:r w:rsidRPr="005D648B" w:rsidDel="00C94320">
                <w:rPr>
                  <w:rFonts w:asciiTheme="minorEastAsia" w:eastAsiaTheme="minorEastAsia" w:hAnsiTheme="minorEastAsia" w:cs="宋体" w:hint="eastAsia"/>
                  <w:color w:val="000000"/>
                  <w:kern w:val="0"/>
                  <w:sz w:val="24"/>
                </w:rPr>
                <w:delText>7月中</w:delText>
              </w:r>
            </w:del>
            <w:r w:rsidRPr="005D648B">
              <w:rPr>
                <w:rFonts w:asciiTheme="minorEastAsia" w:eastAsiaTheme="minorEastAsia" w:hAnsiTheme="minorEastAsia" w:cs="宋体" w:hint="eastAsia"/>
                <w:color w:val="000000"/>
                <w:kern w:val="0"/>
                <w:sz w:val="24"/>
              </w:rPr>
              <w:t>对外模拟运行前，外发正式版API</w:t>
            </w:r>
          </w:p>
        </w:tc>
      </w:tr>
      <w:tr w:rsidR="005D648B" w:rsidRPr="005D648B" w:rsidTr="005D648B">
        <w:trPr>
          <w:cantSplit/>
          <w:trHeight w:val="742"/>
        </w:trPr>
        <w:tc>
          <w:tcPr>
            <w:tcW w:w="1242" w:type="dxa"/>
            <w:vMerge w:val="restart"/>
            <w:shd w:val="clear" w:color="auto" w:fill="auto"/>
            <w:vAlign w:val="center"/>
          </w:tcPr>
          <w:p w:rsidR="005D648B" w:rsidRPr="005D648B" w:rsidRDefault="005D648B" w:rsidP="005D648B">
            <w:pPr>
              <w:widowControl/>
              <w:rPr>
                <w:rFonts w:asciiTheme="minorEastAsia" w:eastAsiaTheme="minorEastAsia" w:hAnsiTheme="minorEastAsia" w:cs="宋体"/>
                <w:b/>
                <w:color w:val="000000"/>
                <w:kern w:val="0"/>
                <w:sz w:val="24"/>
              </w:rPr>
            </w:pPr>
            <w:r w:rsidRPr="005D648B">
              <w:rPr>
                <w:rFonts w:asciiTheme="minorEastAsia" w:eastAsiaTheme="minorEastAsia" w:hAnsiTheme="minorEastAsia" w:cs="宋体" w:hint="eastAsia"/>
                <w:b/>
                <w:color w:val="000000"/>
                <w:kern w:val="0"/>
                <w:sz w:val="24"/>
              </w:rPr>
              <w:t>系统联调及验收测试</w:t>
            </w:r>
          </w:p>
        </w:tc>
        <w:tc>
          <w:tcPr>
            <w:tcW w:w="1843" w:type="dxa"/>
            <w:shd w:val="clear" w:color="auto" w:fill="auto"/>
            <w:vAlign w:val="center"/>
          </w:tcPr>
          <w:p w:rsidR="005D648B" w:rsidRPr="005D648B" w:rsidRDefault="005D648B" w:rsidP="00C94320">
            <w:pPr>
              <w:widowControl/>
              <w:jc w:val="center"/>
              <w:rPr>
                <w:rFonts w:asciiTheme="minorEastAsia" w:eastAsiaTheme="minorEastAsia" w:hAnsiTheme="minorEastAsia" w:cs="宋体"/>
                <w:color w:val="000000"/>
                <w:kern w:val="0"/>
                <w:sz w:val="24"/>
              </w:rPr>
            </w:pPr>
            <w:del w:id="709" w:author="李田" w:date="2016-03-24T15:02:00Z">
              <w:r w:rsidRPr="005D648B" w:rsidDel="00C94320">
                <w:rPr>
                  <w:rFonts w:asciiTheme="minorEastAsia" w:eastAsiaTheme="minorEastAsia" w:hAnsiTheme="minorEastAsia" w:cs="宋体" w:hint="eastAsia"/>
                  <w:color w:val="000000"/>
                  <w:kern w:val="0"/>
                  <w:sz w:val="24"/>
                </w:rPr>
                <w:delText>2016年3</w:delText>
              </w:r>
            </w:del>
            <w:ins w:id="710" w:author="李田" w:date="2016-03-24T15:02:00Z">
              <w:r w:rsidR="00C94320" w:rsidRPr="005D648B">
                <w:rPr>
                  <w:rFonts w:asciiTheme="minorEastAsia" w:eastAsiaTheme="minorEastAsia" w:hAnsiTheme="minorEastAsia" w:cs="宋体" w:hint="eastAsia"/>
                  <w:color w:val="000000"/>
                  <w:kern w:val="0"/>
                  <w:sz w:val="24"/>
                </w:rPr>
                <w:t>2016年</w:t>
              </w:r>
              <w:r w:rsidR="00C94320">
                <w:rPr>
                  <w:rFonts w:asciiTheme="minorEastAsia" w:eastAsiaTheme="minorEastAsia" w:hAnsiTheme="minorEastAsia" w:cs="宋体" w:hint="eastAsia"/>
                  <w:color w:val="000000"/>
                  <w:kern w:val="0"/>
                  <w:sz w:val="24"/>
                </w:rPr>
                <w:t>5</w:t>
              </w:r>
            </w:ins>
            <w:r w:rsidRPr="005D648B">
              <w:rPr>
                <w:rFonts w:asciiTheme="minorEastAsia" w:eastAsiaTheme="minorEastAsia" w:hAnsiTheme="minorEastAsia" w:cs="宋体" w:hint="eastAsia"/>
                <w:color w:val="000000"/>
                <w:kern w:val="0"/>
                <w:sz w:val="24"/>
              </w:rPr>
              <w:t>月</w:t>
            </w:r>
            <w:del w:id="711" w:author="李田" w:date="2016-03-24T15:02:00Z">
              <w:r w:rsidRPr="005D648B" w:rsidDel="00C94320">
                <w:rPr>
                  <w:rFonts w:asciiTheme="minorEastAsia" w:eastAsiaTheme="minorEastAsia" w:hAnsiTheme="minorEastAsia" w:cs="宋体" w:hint="eastAsia"/>
                  <w:color w:val="000000"/>
                  <w:kern w:val="0"/>
                  <w:sz w:val="24"/>
                </w:rPr>
                <w:delText>初</w:delText>
              </w:r>
            </w:del>
            <w:ins w:id="712" w:author="李田" w:date="2016-03-24T15:02:00Z">
              <w:r w:rsidR="00C94320">
                <w:rPr>
                  <w:rFonts w:asciiTheme="minorEastAsia" w:eastAsiaTheme="minorEastAsia" w:hAnsiTheme="minorEastAsia" w:cs="宋体" w:hint="eastAsia"/>
                  <w:color w:val="000000"/>
                  <w:kern w:val="0"/>
                  <w:sz w:val="24"/>
                </w:rPr>
                <w:t>16日</w:t>
              </w:r>
            </w:ins>
          </w:p>
        </w:tc>
        <w:tc>
          <w:tcPr>
            <w:tcW w:w="2040"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主板二级系统联调测试第一阶段（1.5个月）</w:t>
            </w:r>
          </w:p>
        </w:tc>
        <w:tc>
          <w:tcPr>
            <w:tcW w:w="3488"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二级系统使用新版GEMS API及接口，与GEMS-1系统进行兼容性测试</w:t>
            </w:r>
          </w:p>
        </w:tc>
      </w:tr>
      <w:tr w:rsidR="005D648B" w:rsidRPr="005D648B" w:rsidTr="005D648B">
        <w:trPr>
          <w:cantSplit/>
          <w:trHeight w:val="643"/>
        </w:trPr>
        <w:tc>
          <w:tcPr>
            <w:tcW w:w="1242" w:type="dxa"/>
            <w:vMerge/>
            <w:shd w:val="clear" w:color="auto" w:fill="auto"/>
          </w:tcPr>
          <w:p w:rsidR="005D648B" w:rsidRPr="005D648B" w:rsidRDefault="005D648B" w:rsidP="00A85130">
            <w:pPr>
              <w:widowControl/>
              <w:jc w:val="center"/>
              <w:rPr>
                <w:rFonts w:asciiTheme="minorEastAsia" w:eastAsiaTheme="minorEastAsia" w:hAnsiTheme="minorEastAsia" w:cs="宋体"/>
                <w:color w:val="000000"/>
                <w:kern w:val="0"/>
                <w:sz w:val="24"/>
              </w:rPr>
            </w:pPr>
          </w:p>
        </w:tc>
        <w:tc>
          <w:tcPr>
            <w:tcW w:w="1843" w:type="dxa"/>
            <w:shd w:val="clear" w:color="auto" w:fill="auto"/>
            <w:vAlign w:val="center"/>
          </w:tcPr>
          <w:p w:rsidR="005D648B" w:rsidRPr="005D648B" w:rsidRDefault="005D648B" w:rsidP="00C94320">
            <w:pPr>
              <w:widowControl/>
              <w:jc w:val="center"/>
              <w:rPr>
                <w:rFonts w:asciiTheme="minorEastAsia" w:eastAsiaTheme="minorEastAsia" w:hAnsiTheme="minorEastAsia" w:cs="宋体"/>
                <w:color w:val="000000"/>
                <w:kern w:val="0"/>
                <w:sz w:val="24"/>
              </w:rPr>
            </w:pPr>
            <w:del w:id="713" w:author="李田" w:date="2016-03-24T15:02:00Z">
              <w:r w:rsidRPr="005D648B" w:rsidDel="00C94320">
                <w:rPr>
                  <w:rFonts w:asciiTheme="minorEastAsia" w:eastAsiaTheme="minorEastAsia" w:hAnsiTheme="minorEastAsia" w:cs="宋体" w:hint="eastAsia"/>
                  <w:color w:val="000000"/>
                  <w:kern w:val="0"/>
                  <w:sz w:val="24"/>
                </w:rPr>
                <w:delText>2016年4</w:delText>
              </w:r>
            </w:del>
            <w:ins w:id="714" w:author="李田" w:date="2016-03-24T15:02:00Z">
              <w:r w:rsidR="00C94320" w:rsidRPr="005D648B">
                <w:rPr>
                  <w:rFonts w:asciiTheme="minorEastAsia" w:eastAsiaTheme="minorEastAsia" w:hAnsiTheme="minorEastAsia" w:cs="宋体" w:hint="eastAsia"/>
                  <w:color w:val="000000"/>
                  <w:kern w:val="0"/>
                  <w:sz w:val="24"/>
                </w:rPr>
                <w:t>2016年</w:t>
              </w:r>
              <w:r w:rsidR="00C94320">
                <w:rPr>
                  <w:rFonts w:asciiTheme="minorEastAsia" w:eastAsiaTheme="minorEastAsia" w:hAnsiTheme="minorEastAsia" w:cs="宋体" w:hint="eastAsia"/>
                  <w:color w:val="000000"/>
                  <w:kern w:val="0"/>
                  <w:sz w:val="24"/>
                </w:rPr>
                <w:t>7</w:t>
              </w:r>
            </w:ins>
            <w:r w:rsidRPr="005D648B">
              <w:rPr>
                <w:rFonts w:asciiTheme="minorEastAsia" w:eastAsiaTheme="minorEastAsia" w:hAnsiTheme="minorEastAsia" w:cs="宋体" w:hint="eastAsia"/>
                <w:color w:val="000000"/>
                <w:kern w:val="0"/>
                <w:sz w:val="24"/>
              </w:rPr>
              <w:t>月</w:t>
            </w:r>
            <w:del w:id="715" w:author="李田" w:date="2016-03-24T15:02:00Z">
              <w:r w:rsidRPr="005D648B" w:rsidDel="00C94320">
                <w:rPr>
                  <w:rFonts w:asciiTheme="minorEastAsia" w:eastAsiaTheme="minorEastAsia" w:hAnsiTheme="minorEastAsia" w:cs="宋体" w:hint="eastAsia"/>
                  <w:color w:val="000000"/>
                  <w:kern w:val="0"/>
                  <w:sz w:val="24"/>
                </w:rPr>
                <w:delText>中</w:delText>
              </w:r>
            </w:del>
            <w:ins w:id="716" w:author="李田" w:date="2016-03-24T15:02:00Z">
              <w:r w:rsidR="00C94320">
                <w:rPr>
                  <w:rFonts w:asciiTheme="minorEastAsia" w:eastAsiaTheme="minorEastAsia" w:hAnsiTheme="minorEastAsia" w:cs="宋体" w:hint="eastAsia"/>
                  <w:color w:val="000000"/>
                  <w:kern w:val="0"/>
                  <w:sz w:val="24"/>
                </w:rPr>
                <w:t>1日</w:t>
              </w:r>
            </w:ins>
          </w:p>
        </w:tc>
        <w:tc>
          <w:tcPr>
            <w:tcW w:w="2040" w:type="dxa"/>
            <w:shd w:val="clear" w:color="auto" w:fill="auto"/>
            <w:vAlign w:val="center"/>
          </w:tcPr>
          <w:p w:rsidR="005D648B" w:rsidRPr="005D648B" w:rsidRDefault="005D648B" w:rsidP="00C9432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主板二级系统联调测试第二阶段（</w:t>
            </w:r>
            <w:del w:id="717" w:author="李田" w:date="2016-03-24T15:02:00Z">
              <w:r w:rsidRPr="005D648B" w:rsidDel="00C94320">
                <w:rPr>
                  <w:rFonts w:asciiTheme="minorEastAsia" w:eastAsiaTheme="minorEastAsia" w:hAnsiTheme="minorEastAsia" w:cs="宋体" w:hint="eastAsia"/>
                  <w:color w:val="000000"/>
                  <w:kern w:val="0"/>
                  <w:sz w:val="24"/>
                </w:rPr>
                <w:delText>2.5</w:delText>
              </w:r>
            </w:del>
            <w:ins w:id="718" w:author="李田" w:date="2016-03-24T15:02:00Z">
              <w:r w:rsidR="00C94320">
                <w:rPr>
                  <w:rFonts w:asciiTheme="minorEastAsia" w:eastAsiaTheme="minorEastAsia" w:hAnsiTheme="minorEastAsia" w:cs="宋体" w:hint="eastAsia"/>
                  <w:color w:val="000000"/>
                  <w:kern w:val="0"/>
                  <w:sz w:val="24"/>
                </w:rPr>
                <w:t>3</w:t>
              </w:r>
            </w:ins>
            <w:r w:rsidRPr="005D648B">
              <w:rPr>
                <w:rFonts w:asciiTheme="minorEastAsia" w:eastAsiaTheme="minorEastAsia" w:hAnsiTheme="minorEastAsia" w:cs="宋体" w:hint="eastAsia"/>
                <w:color w:val="000000"/>
                <w:kern w:val="0"/>
                <w:sz w:val="24"/>
              </w:rPr>
              <w:t>个月）</w:t>
            </w:r>
          </w:p>
        </w:tc>
        <w:tc>
          <w:tcPr>
            <w:tcW w:w="3488" w:type="dxa"/>
            <w:shd w:val="clear" w:color="auto" w:fill="auto"/>
            <w:vAlign w:val="center"/>
          </w:tcPr>
          <w:p w:rsidR="005D648B" w:rsidRPr="005D648B" w:rsidRDefault="005D648B"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二级系统使用新版GEMS API及接口，与GEMS-2系统进行新业务测试</w:t>
            </w:r>
          </w:p>
        </w:tc>
      </w:tr>
      <w:tr w:rsidR="005D648B" w:rsidRPr="005D648B" w:rsidTr="005D648B">
        <w:trPr>
          <w:cantSplit/>
          <w:trHeight w:val="339"/>
        </w:trPr>
        <w:tc>
          <w:tcPr>
            <w:tcW w:w="1242" w:type="dxa"/>
            <w:vMerge w:val="restart"/>
            <w:shd w:val="clear" w:color="auto" w:fill="auto"/>
            <w:vAlign w:val="center"/>
          </w:tcPr>
          <w:p w:rsidR="005D648B" w:rsidRPr="005D648B" w:rsidRDefault="005D648B" w:rsidP="00A85130">
            <w:pPr>
              <w:rPr>
                <w:rFonts w:asciiTheme="minorEastAsia" w:eastAsiaTheme="minorEastAsia" w:hAnsiTheme="minorEastAsia" w:cs="宋体"/>
                <w:b/>
                <w:color w:val="000000"/>
                <w:kern w:val="0"/>
                <w:sz w:val="24"/>
              </w:rPr>
            </w:pPr>
            <w:r w:rsidRPr="005D648B">
              <w:rPr>
                <w:rFonts w:asciiTheme="minorEastAsia" w:eastAsiaTheme="minorEastAsia" w:hAnsiTheme="minorEastAsia" w:cs="宋体" w:hint="eastAsia"/>
                <w:b/>
                <w:color w:val="000000"/>
                <w:kern w:val="0"/>
                <w:sz w:val="24"/>
              </w:rPr>
              <w:lastRenderedPageBreak/>
              <w:t>模拟运行及上线</w:t>
            </w:r>
          </w:p>
        </w:tc>
        <w:tc>
          <w:tcPr>
            <w:tcW w:w="1843" w:type="dxa"/>
            <w:shd w:val="clear" w:color="auto" w:fill="auto"/>
            <w:vAlign w:val="center"/>
          </w:tcPr>
          <w:p w:rsidR="005D648B" w:rsidRPr="005D648B" w:rsidRDefault="005D648B" w:rsidP="00C94320">
            <w:pPr>
              <w:widowControl/>
              <w:jc w:val="center"/>
              <w:rPr>
                <w:rFonts w:asciiTheme="minorEastAsia" w:eastAsiaTheme="minorEastAsia" w:hAnsiTheme="minorEastAsia" w:cs="宋体"/>
                <w:color w:val="000000"/>
                <w:kern w:val="0"/>
                <w:sz w:val="24"/>
              </w:rPr>
            </w:pPr>
            <w:del w:id="719" w:author="李田" w:date="2016-03-24T15:04:00Z">
              <w:r w:rsidRPr="005D648B" w:rsidDel="00C94320">
                <w:rPr>
                  <w:rFonts w:asciiTheme="minorEastAsia" w:eastAsiaTheme="minorEastAsia" w:hAnsiTheme="minorEastAsia" w:cs="宋体" w:hint="eastAsia"/>
                  <w:color w:val="000000"/>
                  <w:kern w:val="0"/>
                  <w:sz w:val="24"/>
                </w:rPr>
                <w:delText>2016年7</w:delText>
              </w:r>
            </w:del>
            <w:ins w:id="720" w:author="李田" w:date="2016-03-24T15:04:00Z">
              <w:r w:rsidR="00C94320" w:rsidRPr="005D648B">
                <w:rPr>
                  <w:rFonts w:asciiTheme="minorEastAsia" w:eastAsiaTheme="minorEastAsia" w:hAnsiTheme="minorEastAsia" w:cs="宋体" w:hint="eastAsia"/>
                  <w:color w:val="000000"/>
                  <w:kern w:val="0"/>
                  <w:sz w:val="24"/>
                </w:rPr>
                <w:t>2016年</w:t>
              </w:r>
              <w:r w:rsidR="00C94320">
                <w:rPr>
                  <w:rFonts w:asciiTheme="minorEastAsia" w:eastAsiaTheme="minorEastAsia" w:hAnsiTheme="minorEastAsia" w:cs="宋体" w:hint="eastAsia"/>
                  <w:color w:val="000000"/>
                  <w:kern w:val="0"/>
                  <w:sz w:val="24"/>
                </w:rPr>
                <w:t>8</w:t>
              </w:r>
            </w:ins>
            <w:r w:rsidRPr="005D648B">
              <w:rPr>
                <w:rFonts w:asciiTheme="minorEastAsia" w:eastAsiaTheme="minorEastAsia" w:hAnsiTheme="minorEastAsia" w:cs="宋体" w:hint="eastAsia"/>
                <w:color w:val="000000"/>
                <w:kern w:val="0"/>
                <w:sz w:val="24"/>
              </w:rPr>
              <w:t>月</w:t>
            </w:r>
            <w:ins w:id="721" w:author="李田" w:date="2016-03-24T15:04:00Z">
              <w:r w:rsidR="00C94320">
                <w:rPr>
                  <w:rFonts w:asciiTheme="minorEastAsia" w:eastAsiaTheme="minorEastAsia" w:hAnsiTheme="minorEastAsia" w:cs="宋体" w:hint="eastAsia"/>
                  <w:color w:val="000000"/>
                  <w:kern w:val="0"/>
                  <w:sz w:val="24"/>
                </w:rPr>
                <w:t>1日</w:t>
              </w:r>
            </w:ins>
            <w:del w:id="722" w:author="李田" w:date="2016-03-24T15:04:00Z">
              <w:r w:rsidRPr="005D648B" w:rsidDel="00C94320">
                <w:rPr>
                  <w:rFonts w:asciiTheme="minorEastAsia" w:eastAsiaTheme="minorEastAsia" w:hAnsiTheme="minorEastAsia" w:cs="宋体" w:hint="eastAsia"/>
                  <w:color w:val="000000"/>
                  <w:kern w:val="0"/>
                  <w:sz w:val="24"/>
                </w:rPr>
                <w:delText>中</w:delText>
              </w:r>
            </w:del>
          </w:p>
        </w:tc>
        <w:tc>
          <w:tcPr>
            <w:tcW w:w="2040" w:type="dxa"/>
            <w:shd w:val="clear" w:color="auto" w:fill="auto"/>
            <w:vAlign w:val="center"/>
          </w:tcPr>
          <w:p w:rsidR="005D648B" w:rsidRPr="005D648B" w:rsidRDefault="005D648B" w:rsidP="00C94320">
            <w:pPr>
              <w:widowControl/>
              <w:rPr>
                <w:rFonts w:asciiTheme="minorEastAsia" w:eastAsiaTheme="minorEastAsia" w:hAnsiTheme="minorEastAsia" w:cs="宋体"/>
                <w:color w:val="000000"/>
                <w:kern w:val="0"/>
                <w:sz w:val="24"/>
              </w:rPr>
            </w:pPr>
            <w:del w:id="723" w:author="李田" w:date="2016-03-24T15:04:00Z">
              <w:r w:rsidRPr="005D648B" w:rsidDel="00C94320">
                <w:rPr>
                  <w:rFonts w:asciiTheme="minorEastAsia" w:eastAsiaTheme="minorEastAsia" w:hAnsiTheme="minorEastAsia" w:cs="宋体" w:hint="eastAsia"/>
                  <w:color w:val="000000"/>
                  <w:kern w:val="0"/>
                  <w:sz w:val="24"/>
                </w:rPr>
                <w:delText>启动外部</w:delText>
              </w:r>
            </w:del>
            <w:ins w:id="724" w:author="李田" w:date="2016-03-24T15:04:00Z">
              <w:r w:rsidR="00C94320">
                <w:rPr>
                  <w:rFonts w:asciiTheme="minorEastAsia" w:eastAsiaTheme="minorEastAsia" w:hAnsiTheme="minorEastAsia" w:cs="宋体" w:hint="eastAsia"/>
                  <w:color w:val="000000"/>
                  <w:kern w:val="0"/>
                  <w:sz w:val="24"/>
                </w:rPr>
                <w:t>二级系统兼容性</w:t>
              </w:r>
            </w:ins>
            <w:r w:rsidRPr="005D648B">
              <w:rPr>
                <w:rFonts w:asciiTheme="minorEastAsia" w:eastAsiaTheme="minorEastAsia" w:hAnsiTheme="minorEastAsia" w:cs="宋体" w:hint="eastAsia"/>
                <w:color w:val="000000"/>
                <w:kern w:val="0"/>
                <w:sz w:val="24"/>
              </w:rPr>
              <w:t>模拟运行（2个月</w:t>
            </w:r>
            <w:del w:id="725" w:author="李田" w:date="2016-03-24T15:04:00Z">
              <w:r w:rsidRPr="005D648B" w:rsidDel="00C94320">
                <w:rPr>
                  <w:rFonts w:asciiTheme="minorEastAsia" w:eastAsiaTheme="minorEastAsia" w:hAnsiTheme="minorEastAsia" w:cs="宋体" w:hint="eastAsia"/>
                  <w:color w:val="000000"/>
                  <w:kern w:val="0"/>
                  <w:sz w:val="24"/>
                </w:rPr>
                <w:delText>，至9月中结束</w:delText>
              </w:r>
            </w:del>
            <w:r w:rsidRPr="005D648B">
              <w:rPr>
                <w:rFonts w:asciiTheme="minorEastAsia" w:eastAsiaTheme="minorEastAsia" w:hAnsiTheme="minorEastAsia" w:cs="宋体" w:hint="eastAsia"/>
                <w:color w:val="000000"/>
                <w:kern w:val="0"/>
                <w:sz w:val="24"/>
              </w:rPr>
              <w:t>）</w:t>
            </w:r>
          </w:p>
        </w:tc>
        <w:tc>
          <w:tcPr>
            <w:tcW w:w="3488" w:type="dxa"/>
            <w:shd w:val="clear" w:color="auto" w:fill="auto"/>
            <w:vAlign w:val="center"/>
          </w:tcPr>
          <w:p w:rsidR="005D648B" w:rsidRPr="005D648B" w:rsidDel="00C94320" w:rsidRDefault="005D648B" w:rsidP="00C94320">
            <w:pPr>
              <w:widowControl/>
              <w:rPr>
                <w:del w:id="726" w:author="李田" w:date="2016-03-24T15:04:00Z"/>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1.</w:t>
            </w:r>
            <w:del w:id="727" w:author="李田" w:date="2016-03-24T15:04:00Z">
              <w:r w:rsidRPr="005D648B" w:rsidDel="00C94320">
                <w:rPr>
                  <w:rFonts w:asciiTheme="minorEastAsia" w:eastAsiaTheme="minorEastAsia" w:hAnsiTheme="minorEastAsia" w:cs="宋体" w:hint="eastAsia"/>
                  <w:color w:val="000000"/>
                  <w:kern w:val="0"/>
                  <w:sz w:val="24"/>
                </w:rPr>
                <w:delText>发布</w:delText>
              </w:r>
              <w:r w:rsidRPr="005D648B" w:rsidDel="00C94320">
                <w:rPr>
                  <w:rFonts w:asciiTheme="minorEastAsia" w:eastAsiaTheme="minorEastAsia" w:hAnsiTheme="minorEastAsia" w:cs="宋体"/>
                  <w:color w:val="000000"/>
                  <w:kern w:val="0"/>
                  <w:sz w:val="24"/>
                </w:rPr>
                <w:delText>新版红马甲</w:delText>
              </w:r>
            </w:del>
          </w:p>
          <w:p w:rsidR="005D648B" w:rsidRPr="005D648B" w:rsidRDefault="005D648B" w:rsidP="00C94320">
            <w:pPr>
              <w:widowControl/>
              <w:rPr>
                <w:rFonts w:asciiTheme="minorEastAsia" w:eastAsiaTheme="minorEastAsia" w:hAnsiTheme="minorEastAsia" w:cs="宋体"/>
                <w:color w:val="000000"/>
                <w:kern w:val="0"/>
                <w:sz w:val="24"/>
              </w:rPr>
            </w:pPr>
            <w:del w:id="728" w:author="李田" w:date="2016-03-24T15:04:00Z">
              <w:r w:rsidRPr="005D648B" w:rsidDel="00C94320">
                <w:rPr>
                  <w:rFonts w:asciiTheme="minorEastAsia" w:eastAsiaTheme="minorEastAsia" w:hAnsiTheme="minorEastAsia" w:cs="宋体" w:hint="eastAsia"/>
                  <w:color w:val="000000"/>
                  <w:kern w:val="0"/>
                  <w:sz w:val="24"/>
                </w:rPr>
                <w:delText>2.</w:delText>
              </w:r>
            </w:del>
            <w:r w:rsidRPr="005D648B">
              <w:rPr>
                <w:rFonts w:asciiTheme="minorEastAsia" w:eastAsiaTheme="minorEastAsia" w:hAnsiTheme="minorEastAsia" w:cs="宋体" w:hint="eastAsia"/>
                <w:color w:val="000000"/>
                <w:kern w:val="0"/>
                <w:sz w:val="24"/>
              </w:rPr>
              <w:t>交易所</w:t>
            </w:r>
            <w:del w:id="729" w:author="李田" w:date="2016-03-24T15:04:00Z">
              <w:r w:rsidRPr="005D648B" w:rsidDel="00C94320">
                <w:rPr>
                  <w:rFonts w:asciiTheme="minorEastAsia" w:eastAsiaTheme="minorEastAsia" w:hAnsiTheme="minorEastAsia" w:cs="宋体" w:hint="eastAsia"/>
                  <w:color w:val="000000"/>
                  <w:kern w:val="0"/>
                  <w:sz w:val="24"/>
                </w:rPr>
                <w:delText>同时</w:delText>
              </w:r>
            </w:del>
            <w:r w:rsidRPr="005D648B">
              <w:rPr>
                <w:rFonts w:asciiTheme="minorEastAsia" w:eastAsiaTheme="minorEastAsia" w:hAnsiTheme="minorEastAsia" w:cs="宋体" w:hint="eastAsia"/>
                <w:color w:val="000000"/>
                <w:kern w:val="0"/>
                <w:sz w:val="24"/>
              </w:rPr>
              <w:t>提供GEMS-1</w:t>
            </w:r>
            <w:del w:id="730" w:author="李田" w:date="2016-03-24T15:04:00Z">
              <w:r w:rsidRPr="005D648B" w:rsidDel="00C94320">
                <w:rPr>
                  <w:rFonts w:asciiTheme="minorEastAsia" w:eastAsiaTheme="minorEastAsia" w:hAnsiTheme="minorEastAsia" w:cs="宋体" w:hint="eastAsia"/>
                  <w:color w:val="000000"/>
                  <w:kern w:val="0"/>
                  <w:sz w:val="24"/>
                </w:rPr>
                <w:delText>及GEMS-2两套</w:delText>
              </w:r>
            </w:del>
            <w:ins w:id="731" w:author="李田" w:date="2016-03-24T15:04:00Z">
              <w:r w:rsidR="00C94320">
                <w:rPr>
                  <w:rFonts w:asciiTheme="minorEastAsia" w:eastAsiaTheme="minorEastAsia" w:hAnsiTheme="minorEastAsia" w:cs="宋体" w:hint="eastAsia"/>
                  <w:color w:val="000000"/>
                  <w:kern w:val="0"/>
                  <w:sz w:val="24"/>
                </w:rPr>
                <w:t>模拟</w:t>
              </w:r>
            </w:ins>
            <w:r w:rsidRPr="005D648B">
              <w:rPr>
                <w:rFonts w:asciiTheme="minorEastAsia" w:eastAsiaTheme="minorEastAsia" w:hAnsiTheme="minorEastAsia" w:cs="宋体" w:hint="eastAsia"/>
                <w:color w:val="000000"/>
                <w:kern w:val="0"/>
                <w:sz w:val="24"/>
              </w:rPr>
              <w:t>环境</w:t>
            </w:r>
          </w:p>
          <w:p w:rsidR="005D648B" w:rsidRPr="005D648B" w:rsidRDefault="005D648B" w:rsidP="00C94320">
            <w:pPr>
              <w:widowControl/>
              <w:rPr>
                <w:rFonts w:asciiTheme="minorEastAsia" w:eastAsiaTheme="minorEastAsia" w:hAnsiTheme="minorEastAsia" w:cs="宋体"/>
                <w:color w:val="000000"/>
                <w:kern w:val="0"/>
                <w:sz w:val="24"/>
              </w:rPr>
            </w:pPr>
            <w:del w:id="732" w:author="李田" w:date="2016-03-24T15:04:00Z">
              <w:r w:rsidRPr="005D648B" w:rsidDel="00C94320">
                <w:rPr>
                  <w:rFonts w:asciiTheme="minorEastAsia" w:eastAsiaTheme="minorEastAsia" w:hAnsiTheme="minorEastAsia" w:cs="宋体" w:hint="eastAsia"/>
                  <w:color w:val="000000"/>
                  <w:kern w:val="0"/>
                  <w:sz w:val="24"/>
                </w:rPr>
                <w:delText>3</w:delText>
              </w:r>
            </w:del>
            <w:ins w:id="733" w:author="李田" w:date="2016-03-24T15:04:00Z">
              <w:r w:rsidR="00C94320">
                <w:rPr>
                  <w:rFonts w:asciiTheme="minorEastAsia" w:eastAsiaTheme="minorEastAsia" w:hAnsiTheme="minorEastAsia" w:cs="宋体" w:hint="eastAsia"/>
                  <w:color w:val="000000"/>
                  <w:kern w:val="0"/>
                  <w:sz w:val="24"/>
                </w:rPr>
                <w:t>2</w:t>
              </w:r>
            </w:ins>
            <w:r w:rsidRPr="005D648B">
              <w:rPr>
                <w:rFonts w:asciiTheme="minorEastAsia" w:eastAsiaTheme="minorEastAsia" w:hAnsiTheme="minorEastAsia" w:cs="宋体" w:hint="eastAsia"/>
                <w:color w:val="000000"/>
                <w:kern w:val="0"/>
                <w:sz w:val="24"/>
              </w:rPr>
              <w:t>.二级系统验证GEMS-1兼容性</w:t>
            </w:r>
            <w:del w:id="734" w:author="李田" w:date="2016-03-24T15:04:00Z">
              <w:r w:rsidRPr="005D648B" w:rsidDel="00C94320">
                <w:rPr>
                  <w:rFonts w:asciiTheme="minorEastAsia" w:eastAsiaTheme="minorEastAsia" w:hAnsiTheme="minorEastAsia" w:cs="宋体" w:hint="eastAsia"/>
                  <w:color w:val="000000"/>
                  <w:kern w:val="0"/>
                  <w:sz w:val="24"/>
                </w:rPr>
                <w:delText>、GEMS-2适应性、一级系统切换适应性</w:delText>
              </w:r>
            </w:del>
          </w:p>
        </w:tc>
      </w:tr>
      <w:tr w:rsidR="005D648B" w:rsidRPr="005D648B" w:rsidTr="005D648B">
        <w:trPr>
          <w:cantSplit/>
          <w:trHeight w:val="998"/>
        </w:trPr>
        <w:tc>
          <w:tcPr>
            <w:tcW w:w="1242" w:type="dxa"/>
            <w:vMerge/>
            <w:shd w:val="clear" w:color="auto" w:fill="auto"/>
          </w:tcPr>
          <w:p w:rsidR="005D648B" w:rsidRPr="005D648B" w:rsidRDefault="005D648B" w:rsidP="00A85130">
            <w:pPr>
              <w:rPr>
                <w:rFonts w:asciiTheme="minorEastAsia" w:eastAsiaTheme="minorEastAsia" w:hAnsiTheme="minorEastAsia" w:cs="宋体"/>
                <w:b/>
                <w:color w:val="000000"/>
                <w:kern w:val="0"/>
                <w:sz w:val="24"/>
              </w:rPr>
            </w:pPr>
          </w:p>
        </w:tc>
        <w:tc>
          <w:tcPr>
            <w:tcW w:w="1843" w:type="dxa"/>
            <w:shd w:val="clear" w:color="auto" w:fill="auto"/>
            <w:vAlign w:val="center"/>
          </w:tcPr>
          <w:p w:rsidR="005D648B" w:rsidRPr="005D648B" w:rsidRDefault="005D648B" w:rsidP="00C94320">
            <w:pPr>
              <w:widowControl/>
              <w:jc w:val="center"/>
              <w:rPr>
                <w:rFonts w:asciiTheme="minorEastAsia" w:eastAsiaTheme="minorEastAsia" w:hAnsiTheme="minorEastAsia" w:cs="宋体"/>
                <w:color w:val="000000"/>
                <w:kern w:val="0"/>
                <w:sz w:val="24"/>
              </w:rPr>
            </w:pPr>
            <w:del w:id="735" w:author="李田" w:date="2016-03-24T15:05:00Z">
              <w:r w:rsidRPr="005D648B" w:rsidDel="00C94320">
                <w:rPr>
                  <w:rFonts w:asciiTheme="minorEastAsia" w:eastAsiaTheme="minorEastAsia" w:hAnsiTheme="minorEastAsia" w:cs="宋体" w:hint="eastAsia"/>
                  <w:color w:val="000000"/>
                  <w:kern w:val="0"/>
                  <w:sz w:val="24"/>
                </w:rPr>
                <w:delText>2016年8</w:delText>
              </w:r>
            </w:del>
            <w:ins w:id="736" w:author="李田" w:date="2016-03-24T15:05:00Z">
              <w:r w:rsidR="00C94320" w:rsidRPr="005D648B">
                <w:rPr>
                  <w:rFonts w:asciiTheme="minorEastAsia" w:eastAsiaTheme="minorEastAsia" w:hAnsiTheme="minorEastAsia" w:cs="宋体" w:hint="eastAsia"/>
                  <w:color w:val="000000"/>
                  <w:kern w:val="0"/>
                  <w:sz w:val="24"/>
                </w:rPr>
                <w:t>2016年</w:t>
              </w:r>
              <w:r w:rsidR="00C94320">
                <w:rPr>
                  <w:rFonts w:asciiTheme="minorEastAsia" w:eastAsiaTheme="minorEastAsia" w:hAnsiTheme="minorEastAsia" w:cs="宋体" w:hint="eastAsia"/>
                  <w:color w:val="000000"/>
                  <w:kern w:val="0"/>
                  <w:sz w:val="24"/>
                </w:rPr>
                <w:t>10</w:t>
              </w:r>
            </w:ins>
            <w:r w:rsidRPr="005D648B">
              <w:rPr>
                <w:rFonts w:asciiTheme="minorEastAsia" w:eastAsiaTheme="minorEastAsia" w:hAnsiTheme="minorEastAsia" w:cs="宋体" w:hint="eastAsia"/>
                <w:color w:val="000000"/>
                <w:kern w:val="0"/>
                <w:sz w:val="24"/>
              </w:rPr>
              <w:t>月</w:t>
            </w:r>
            <w:ins w:id="737" w:author="李田" w:date="2016-03-24T15:05:00Z">
              <w:r w:rsidR="00C94320">
                <w:rPr>
                  <w:rFonts w:asciiTheme="minorEastAsia" w:eastAsiaTheme="minorEastAsia" w:hAnsiTheme="minorEastAsia" w:cs="宋体" w:hint="eastAsia"/>
                  <w:color w:val="000000"/>
                  <w:kern w:val="0"/>
                  <w:sz w:val="24"/>
                </w:rPr>
                <w:t>1日</w:t>
              </w:r>
            </w:ins>
            <w:del w:id="738" w:author="李田" w:date="2016-03-24T15:05:00Z">
              <w:r w:rsidRPr="005D648B" w:rsidDel="00C94320">
                <w:rPr>
                  <w:rFonts w:asciiTheme="minorEastAsia" w:eastAsiaTheme="minorEastAsia" w:hAnsiTheme="minorEastAsia" w:cs="宋体" w:hint="eastAsia"/>
                  <w:color w:val="000000"/>
                  <w:kern w:val="0"/>
                  <w:sz w:val="24"/>
                </w:rPr>
                <w:delText>中</w:delText>
              </w:r>
            </w:del>
          </w:p>
        </w:tc>
        <w:tc>
          <w:tcPr>
            <w:tcW w:w="2040" w:type="dxa"/>
            <w:shd w:val="clear" w:color="auto" w:fill="auto"/>
            <w:vAlign w:val="center"/>
          </w:tcPr>
          <w:p w:rsidR="005D648B" w:rsidRPr="005D648B" w:rsidRDefault="005D648B" w:rsidP="00C9432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启动二级系统先行</w:t>
            </w:r>
            <w:ins w:id="739" w:author="李田" w:date="2016-03-24T15:05:00Z">
              <w:r w:rsidR="00C94320">
                <w:rPr>
                  <w:rFonts w:asciiTheme="minorEastAsia" w:eastAsiaTheme="minorEastAsia" w:hAnsiTheme="minorEastAsia" w:cs="宋体" w:hint="eastAsia"/>
                  <w:color w:val="000000"/>
                  <w:kern w:val="0"/>
                  <w:sz w:val="24"/>
                </w:rPr>
                <w:t>上线</w:t>
              </w:r>
            </w:ins>
            <w:r w:rsidRPr="005D648B">
              <w:rPr>
                <w:rFonts w:asciiTheme="minorEastAsia" w:eastAsiaTheme="minorEastAsia" w:hAnsiTheme="minorEastAsia" w:cs="宋体" w:hint="eastAsia"/>
                <w:color w:val="000000"/>
                <w:kern w:val="0"/>
                <w:sz w:val="24"/>
              </w:rPr>
              <w:t>升级（</w:t>
            </w:r>
            <w:del w:id="740" w:author="李田" w:date="2016-03-24T15:05:00Z">
              <w:r w:rsidRPr="005D648B" w:rsidDel="00C94320">
                <w:rPr>
                  <w:rFonts w:asciiTheme="minorEastAsia" w:eastAsiaTheme="minorEastAsia" w:hAnsiTheme="minorEastAsia" w:cs="宋体" w:hint="eastAsia"/>
                  <w:color w:val="000000"/>
                  <w:kern w:val="0"/>
                  <w:sz w:val="24"/>
                </w:rPr>
                <w:delText>1个月，</w:delText>
              </w:r>
            </w:del>
            <w:r w:rsidRPr="005D648B">
              <w:rPr>
                <w:rFonts w:asciiTheme="minorEastAsia" w:eastAsiaTheme="minorEastAsia" w:hAnsiTheme="minorEastAsia" w:cs="宋体" w:hint="eastAsia"/>
                <w:color w:val="000000"/>
                <w:kern w:val="0"/>
                <w:sz w:val="24"/>
              </w:rPr>
              <w:t>至</w:t>
            </w:r>
            <w:ins w:id="741" w:author="李田" w:date="2016-03-24T15:05:00Z">
              <w:r w:rsidR="00C94320">
                <w:rPr>
                  <w:rFonts w:asciiTheme="minorEastAsia" w:eastAsiaTheme="minorEastAsia" w:hAnsiTheme="minorEastAsia" w:cs="宋体" w:hint="eastAsia"/>
                  <w:color w:val="000000"/>
                  <w:kern w:val="0"/>
                  <w:sz w:val="24"/>
                </w:rPr>
                <w:t>12</w:t>
              </w:r>
            </w:ins>
            <w:del w:id="742" w:author="李田" w:date="2016-03-24T15:05:00Z">
              <w:r w:rsidRPr="005D648B" w:rsidDel="00C94320">
                <w:rPr>
                  <w:rFonts w:asciiTheme="minorEastAsia" w:eastAsiaTheme="minorEastAsia" w:hAnsiTheme="minorEastAsia" w:cs="宋体" w:hint="eastAsia"/>
                  <w:color w:val="000000"/>
                  <w:kern w:val="0"/>
                  <w:sz w:val="24"/>
                </w:rPr>
                <w:delText>9</w:delText>
              </w:r>
            </w:del>
            <w:r w:rsidRPr="005D648B">
              <w:rPr>
                <w:rFonts w:asciiTheme="minorEastAsia" w:eastAsiaTheme="minorEastAsia" w:hAnsiTheme="minorEastAsia" w:cs="宋体" w:hint="eastAsia"/>
                <w:color w:val="000000"/>
                <w:kern w:val="0"/>
                <w:sz w:val="24"/>
              </w:rPr>
              <w:t>月</w:t>
            </w:r>
            <w:ins w:id="743" w:author="李田" w:date="2016-03-24T15:05:00Z">
              <w:r w:rsidR="00C94320">
                <w:rPr>
                  <w:rFonts w:asciiTheme="minorEastAsia" w:eastAsiaTheme="minorEastAsia" w:hAnsiTheme="minorEastAsia" w:cs="宋体" w:hint="eastAsia"/>
                  <w:color w:val="000000"/>
                  <w:kern w:val="0"/>
                  <w:sz w:val="24"/>
                </w:rPr>
                <w:t>10日</w:t>
              </w:r>
            </w:ins>
            <w:del w:id="744" w:author="李田" w:date="2016-03-24T15:05:00Z">
              <w:r w:rsidRPr="005D648B" w:rsidDel="00C94320">
                <w:rPr>
                  <w:rFonts w:asciiTheme="minorEastAsia" w:eastAsiaTheme="minorEastAsia" w:hAnsiTheme="minorEastAsia" w:cs="宋体" w:hint="eastAsia"/>
                  <w:color w:val="000000"/>
                  <w:kern w:val="0"/>
                  <w:sz w:val="24"/>
                </w:rPr>
                <w:delText>中</w:delText>
              </w:r>
            </w:del>
            <w:r w:rsidRPr="005D648B">
              <w:rPr>
                <w:rFonts w:asciiTheme="minorEastAsia" w:eastAsiaTheme="minorEastAsia" w:hAnsiTheme="minorEastAsia" w:cs="宋体" w:hint="eastAsia"/>
                <w:color w:val="000000"/>
                <w:kern w:val="0"/>
                <w:sz w:val="24"/>
              </w:rPr>
              <w:t>结束）</w:t>
            </w:r>
          </w:p>
        </w:tc>
        <w:tc>
          <w:tcPr>
            <w:tcW w:w="3488" w:type="dxa"/>
            <w:shd w:val="clear" w:color="auto" w:fill="auto"/>
            <w:vAlign w:val="center"/>
          </w:tcPr>
          <w:p w:rsidR="005D648B" w:rsidRPr="005D648B" w:rsidRDefault="005D648B" w:rsidP="00C94320">
            <w:pPr>
              <w:widowControl/>
              <w:rPr>
                <w:rFonts w:asciiTheme="minorEastAsia" w:eastAsiaTheme="minorEastAsia" w:hAnsiTheme="minorEastAsia" w:cs="宋体"/>
                <w:color w:val="000000"/>
                <w:kern w:val="0"/>
                <w:sz w:val="24"/>
              </w:rPr>
            </w:pPr>
            <w:del w:id="745" w:author="李田" w:date="2016-03-24T15:05:00Z">
              <w:r w:rsidRPr="005D648B" w:rsidDel="00C94320">
                <w:rPr>
                  <w:rFonts w:asciiTheme="minorEastAsia" w:eastAsiaTheme="minorEastAsia" w:hAnsiTheme="minorEastAsia" w:cs="宋体" w:hint="eastAsia"/>
                  <w:color w:val="000000"/>
                  <w:kern w:val="0"/>
                  <w:sz w:val="24"/>
                </w:rPr>
                <w:delText>完成模拟运行的</w:delText>
              </w:r>
            </w:del>
            <w:r w:rsidRPr="005D648B">
              <w:rPr>
                <w:rFonts w:asciiTheme="minorEastAsia" w:eastAsiaTheme="minorEastAsia" w:hAnsiTheme="minorEastAsia" w:cs="宋体" w:hint="eastAsia"/>
                <w:color w:val="000000"/>
                <w:kern w:val="0"/>
                <w:sz w:val="24"/>
              </w:rPr>
              <w:t>各会员单位开始分批开展二级系统升级工作</w:t>
            </w:r>
            <w:del w:id="746" w:author="李田" w:date="2016-03-24T15:05:00Z">
              <w:r w:rsidRPr="005D648B" w:rsidDel="00C94320">
                <w:rPr>
                  <w:rFonts w:asciiTheme="minorEastAsia" w:eastAsiaTheme="minorEastAsia" w:hAnsiTheme="minorEastAsia" w:cs="宋体" w:hint="eastAsia"/>
                  <w:color w:val="000000"/>
                  <w:kern w:val="0"/>
                  <w:sz w:val="24"/>
                </w:rPr>
                <w:delText>，至2016年9月中全部完成</w:delText>
              </w:r>
            </w:del>
          </w:p>
        </w:tc>
      </w:tr>
      <w:tr w:rsidR="00C94320" w:rsidRPr="005D648B" w:rsidTr="005D648B">
        <w:trPr>
          <w:cantSplit/>
          <w:trHeight w:val="998"/>
          <w:ins w:id="747" w:author="李田" w:date="2016-03-24T15:05:00Z"/>
        </w:trPr>
        <w:tc>
          <w:tcPr>
            <w:tcW w:w="1242" w:type="dxa"/>
            <w:vMerge/>
            <w:shd w:val="clear" w:color="auto" w:fill="auto"/>
          </w:tcPr>
          <w:p w:rsidR="00C94320" w:rsidRPr="005D648B" w:rsidRDefault="00C94320" w:rsidP="00A85130">
            <w:pPr>
              <w:rPr>
                <w:ins w:id="748" w:author="李田" w:date="2016-03-24T15:05:00Z"/>
                <w:rFonts w:asciiTheme="minorEastAsia" w:eastAsiaTheme="minorEastAsia" w:hAnsiTheme="minorEastAsia" w:cs="宋体"/>
                <w:b/>
                <w:color w:val="000000"/>
                <w:kern w:val="0"/>
                <w:sz w:val="24"/>
              </w:rPr>
            </w:pPr>
          </w:p>
        </w:tc>
        <w:tc>
          <w:tcPr>
            <w:tcW w:w="1843" w:type="dxa"/>
            <w:shd w:val="clear" w:color="auto" w:fill="auto"/>
            <w:vAlign w:val="center"/>
          </w:tcPr>
          <w:p w:rsidR="00C94320" w:rsidRPr="005D648B" w:rsidDel="00C94320" w:rsidRDefault="00C94320" w:rsidP="00C94320">
            <w:pPr>
              <w:widowControl/>
              <w:jc w:val="center"/>
              <w:rPr>
                <w:ins w:id="749" w:author="李田" w:date="2016-03-24T15:05:00Z"/>
                <w:rFonts w:asciiTheme="minorEastAsia" w:eastAsiaTheme="minorEastAsia" w:hAnsiTheme="minorEastAsia" w:cs="宋体"/>
                <w:color w:val="000000"/>
                <w:kern w:val="0"/>
                <w:sz w:val="24"/>
              </w:rPr>
            </w:pPr>
            <w:ins w:id="750" w:author="李田" w:date="2016-03-24T15:05:00Z">
              <w:r w:rsidRPr="00C94320">
                <w:rPr>
                  <w:rFonts w:asciiTheme="minorEastAsia" w:eastAsiaTheme="minorEastAsia" w:hAnsiTheme="minorEastAsia" w:cs="宋体" w:hint="eastAsia"/>
                  <w:color w:val="000000"/>
                  <w:kern w:val="0"/>
                  <w:sz w:val="24"/>
                </w:rPr>
                <w:t>2016年10月10日</w:t>
              </w:r>
            </w:ins>
          </w:p>
        </w:tc>
        <w:tc>
          <w:tcPr>
            <w:tcW w:w="2040" w:type="dxa"/>
            <w:shd w:val="clear" w:color="auto" w:fill="auto"/>
            <w:vAlign w:val="center"/>
          </w:tcPr>
          <w:p w:rsidR="00C94320" w:rsidRPr="005D648B" w:rsidRDefault="00C94320" w:rsidP="00C94320">
            <w:pPr>
              <w:widowControl/>
              <w:rPr>
                <w:ins w:id="751" w:author="李田" w:date="2016-03-24T15:05:00Z"/>
                <w:rFonts w:asciiTheme="minorEastAsia" w:eastAsiaTheme="minorEastAsia" w:hAnsiTheme="minorEastAsia" w:cs="宋体"/>
                <w:color w:val="000000"/>
                <w:kern w:val="0"/>
                <w:sz w:val="24"/>
              </w:rPr>
            </w:pPr>
            <w:ins w:id="752" w:author="李田" w:date="2016-03-24T15:05:00Z">
              <w:r w:rsidRPr="00C94320">
                <w:rPr>
                  <w:rFonts w:asciiTheme="minorEastAsia" w:eastAsiaTheme="minorEastAsia" w:hAnsiTheme="minorEastAsia" w:cs="宋体" w:hint="eastAsia"/>
                  <w:color w:val="000000"/>
                  <w:kern w:val="0"/>
                  <w:sz w:val="24"/>
                </w:rPr>
                <w:t>启动GEMS-2模拟运行（3个月）</w:t>
              </w:r>
            </w:ins>
          </w:p>
        </w:tc>
        <w:tc>
          <w:tcPr>
            <w:tcW w:w="3488" w:type="dxa"/>
            <w:shd w:val="clear" w:color="auto" w:fill="auto"/>
            <w:vAlign w:val="center"/>
          </w:tcPr>
          <w:p w:rsidR="00C94320" w:rsidRPr="00C94320" w:rsidRDefault="00C94320" w:rsidP="002D20B2">
            <w:pPr>
              <w:widowControl/>
              <w:rPr>
                <w:ins w:id="753" w:author="李田" w:date="2016-03-24T15:05:00Z"/>
                <w:rFonts w:asciiTheme="minorEastAsia" w:eastAsiaTheme="minorEastAsia" w:hAnsiTheme="minorEastAsia" w:cs="宋体"/>
                <w:color w:val="000000"/>
                <w:kern w:val="0"/>
                <w:sz w:val="24"/>
              </w:rPr>
            </w:pPr>
            <w:ins w:id="754" w:author="李田" w:date="2016-03-24T15:05:00Z">
              <w:r w:rsidRPr="00C94320">
                <w:rPr>
                  <w:rFonts w:asciiTheme="minorEastAsia" w:eastAsiaTheme="minorEastAsia" w:hAnsiTheme="minorEastAsia" w:cs="宋体" w:hint="eastAsia"/>
                  <w:color w:val="000000"/>
                  <w:kern w:val="0"/>
                  <w:sz w:val="24"/>
                </w:rPr>
                <w:t>1. 发布新版红马甲</w:t>
              </w:r>
            </w:ins>
          </w:p>
          <w:p w:rsidR="00C94320" w:rsidRPr="00C94320" w:rsidRDefault="00C94320" w:rsidP="002D20B2">
            <w:pPr>
              <w:widowControl/>
              <w:rPr>
                <w:ins w:id="755" w:author="李田" w:date="2016-03-24T15:05:00Z"/>
                <w:rFonts w:asciiTheme="minorEastAsia" w:eastAsiaTheme="minorEastAsia" w:hAnsiTheme="minorEastAsia" w:cs="宋体"/>
                <w:color w:val="000000"/>
                <w:kern w:val="0"/>
                <w:sz w:val="24"/>
              </w:rPr>
            </w:pPr>
            <w:ins w:id="756" w:author="李田" w:date="2016-03-24T15:05:00Z">
              <w:r w:rsidRPr="00C94320">
                <w:rPr>
                  <w:rFonts w:asciiTheme="minorEastAsia" w:eastAsiaTheme="minorEastAsia" w:hAnsiTheme="minorEastAsia" w:cs="宋体" w:hint="eastAsia"/>
                  <w:color w:val="000000"/>
                  <w:kern w:val="0"/>
                  <w:sz w:val="24"/>
                </w:rPr>
                <w:t>2. 交易所内部全系统模拟运行</w:t>
              </w:r>
            </w:ins>
          </w:p>
          <w:p w:rsidR="00C94320" w:rsidRPr="005D648B" w:rsidDel="00C94320" w:rsidRDefault="00C94320" w:rsidP="00C94320">
            <w:pPr>
              <w:widowControl/>
              <w:rPr>
                <w:ins w:id="757" w:author="李田" w:date="2016-03-24T15:05:00Z"/>
                <w:rFonts w:asciiTheme="minorEastAsia" w:eastAsiaTheme="minorEastAsia" w:hAnsiTheme="minorEastAsia" w:cs="宋体"/>
                <w:color w:val="000000"/>
                <w:kern w:val="0"/>
                <w:sz w:val="24"/>
              </w:rPr>
            </w:pPr>
            <w:ins w:id="758" w:author="李田" w:date="2016-03-24T15:05:00Z">
              <w:r w:rsidRPr="00C94320">
                <w:rPr>
                  <w:rFonts w:asciiTheme="minorEastAsia" w:eastAsiaTheme="minorEastAsia" w:hAnsiTheme="minorEastAsia" w:cs="宋体" w:hint="eastAsia"/>
                  <w:color w:val="000000"/>
                  <w:kern w:val="0"/>
                  <w:sz w:val="24"/>
                </w:rPr>
                <w:t>3. 交易所提供GEMS-2模拟运行环境，供二级系统连接验证</w:t>
              </w:r>
            </w:ins>
          </w:p>
        </w:tc>
      </w:tr>
      <w:tr w:rsidR="00C94320" w:rsidRPr="005D648B" w:rsidTr="005D648B">
        <w:trPr>
          <w:cantSplit/>
          <w:trHeight w:val="763"/>
        </w:trPr>
        <w:tc>
          <w:tcPr>
            <w:tcW w:w="1242" w:type="dxa"/>
            <w:vMerge/>
            <w:shd w:val="clear" w:color="auto" w:fill="auto"/>
            <w:vAlign w:val="center"/>
          </w:tcPr>
          <w:p w:rsidR="00C94320" w:rsidRPr="005D648B" w:rsidRDefault="00C94320" w:rsidP="00A85130">
            <w:pPr>
              <w:widowControl/>
              <w:rPr>
                <w:rFonts w:asciiTheme="minorEastAsia" w:eastAsiaTheme="minorEastAsia" w:hAnsiTheme="minorEastAsia" w:cs="宋体"/>
                <w:b/>
                <w:color w:val="000000"/>
                <w:kern w:val="0"/>
                <w:sz w:val="24"/>
              </w:rPr>
            </w:pPr>
          </w:p>
        </w:tc>
        <w:tc>
          <w:tcPr>
            <w:tcW w:w="1843" w:type="dxa"/>
            <w:shd w:val="clear" w:color="auto" w:fill="auto"/>
            <w:vAlign w:val="center"/>
          </w:tcPr>
          <w:p w:rsidR="00C94320" w:rsidRPr="005D648B" w:rsidRDefault="00C94320" w:rsidP="00C94320">
            <w:pPr>
              <w:widowControl/>
              <w:jc w:val="center"/>
              <w:rPr>
                <w:rFonts w:asciiTheme="minorEastAsia" w:eastAsiaTheme="minorEastAsia" w:hAnsiTheme="minorEastAsia" w:cs="宋体"/>
                <w:color w:val="000000"/>
                <w:kern w:val="0"/>
                <w:sz w:val="24"/>
              </w:rPr>
            </w:pPr>
            <w:del w:id="759" w:author="李田" w:date="2016-03-24T15:05:00Z">
              <w:r w:rsidRPr="005D648B" w:rsidDel="00C94320">
                <w:rPr>
                  <w:rFonts w:asciiTheme="minorEastAsia" w:eastAsiaTheme="minorEastAsia" w:hAnsiTheme="minorEastAsia" w:cs="宋体" w:hint="eastAsia"/>
                  <w:color w:val="000000"/>
                  <w:kern w:val="0"/>
                  <w:sz w:val="24"/>
                </w:rPr>
                <w:delText>2016</w:delText>
              </w:r>
            </w:del>
            <w:ins w:id="760" w:author="李田" w:date="2016-03-24T15:05:00Z">
              <w:r w:rsidRPr="005D648B">
                <w:rPr>
                  <w:rFonts w:asciiTheme="minorEastAsia" w:eastAsiaTheme="minorEastAsia" w:hAnsiTheme="minorEastAsia" w:cs="宋体" w:hint="eastAsia"/>
                  <w:color w:val="000000"/>
                  <w:kern w:val="0"/>
                  <w:sz w:val="24"/>
                </w:rPr>
                <w:t>201</w:t>
              </w:r>
              <w:r>
                <w:rPr>
                  <w:rFonts w:asciiTheme="minorEastAsia" w:eastAsiaTheme="minorEastAsia" w:hAnsiTheme="minorEastAsia" w:cs="宋体" w:hint="eastAsia"/>
                  <w:color w:val="000000"/>
                  <w:kern w:val="0"/>
                  <w:sz w:val="24"/>
                </w:rPr>
                <w:t>7</w:t>
              </w:r>
            </w:ins>
            <w:r w:rsidRPr="005D648B">
              <w:rPr>
                <w:rFonts w:asciiTheme="minorEastAsia" w:eastAsiaTheme="minorEastAsia" w:hAnsiTheme="minorEastAsia" w:cs="宋体" w:hint="eastAsia"/>
                <w:color w:val="000000"/>
                <w:kern w:val="0"/>
                <w:sz w:val="24"/>
              </w:rPr>
              <w:t>年</w:t>
            </w:r>
            <w:del w:id="761" w:author="李田" w:date="2016-03-24T15:06:00Z">
              <w:r w:rsidRPr="005D648B" w:rsidDel="00C94320">
                <w:rPr>
                  <w:rFonts w:asciiTheme="minorEastAsia" w:eastAsiaTheme="minorEastAsia" w:hAnsiTheme="minorEastAsia" w:cs="宋体" w:hint="eastAsia"/>
                  <w:color w:val="000000"/>
                  <w:kern w:val="0"/>
                  <w:sz w:val="24"/>
                </w:rPr>
                <w:delText>国庆</w:delText>
              </w:r>
            </w:del>
            <w:ins w:id="762" w:author="李田" w:date="2016-03-24T15:06:00Z">
              <w:r>
                <w:rPr>
                  <w:rFonts w:asciiTheme="minorEastAsia" w:eastAsiaTheme="minorEastAsia" w:hAnsiTheme="minorEastAsia" w:cs="宋体" w:hint="eastAsia"/>
                  <w:color w:val="000000"/>
                  <w:kern w:val="0"/>
                  <w:sz w:val="24"/>
                </w:rPr>
                <w:t>元旦</w:t>
              </w:r>
            </w:ins>
          </w:p>
        </w:tc>
        <w:tc>
          <w:tcPr>
            <w:tcW w:w="2040" w:type="dxa"/>
            <w:shd w:val="clear" w:color="auto" w:fill="auto"/>
            <w:vAlign w:val="center"/>
          </w:tcPr>
          <w:p w:rsidR="00C94320" w:rsidRPr="005D648B" w:rsidRDefault="00C94320"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GEMS-2系统整体上线</w:t>
            </w:r>
          </w:p>
        </w:tc>
        <w:tc>
          <w:tcPr>
            <w:tcW w:w="3488" w:type="dxa"/>
            <w:shd w:val="clear" w:color="auto" w:fill="auto"/>
            <w:vAlign w:val="center"/>
          </w:tcPr>
          <w:p w:rsidR="00C94320" w:rsidRPr="005D648B" w:rsidRDefault="00C94320" w:rsidP="00A85130">
            <w:pPr>
              <w:widowControl/>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1.GEMS-2各子系统整体上线</w:t>
            </w:r>
            <w:r w:rsidRPr="005D648B">
              <w:rPr>
                <w:rFonts w:asciiTheme="minorEastAsia" w:eastAsiaTheme="minorEastAsia" w:hAnsiTheme="minorEastAsia" w:cs="宋体" w:hint="eastAsia"/>
                <w:color w:val="000000"/>
                <w:kern w:val="0"/>
                <w:sz w:val="24"/>
              </w:rPr>
              <w:br/>
              <w:t>2.主板会员二级系统同步完成切换，通过已有API及接口，接入GEMS-2主系统</w:t>
            </w:r>
          </w:p>
        </w:tc>
      </w:tr>
    </w:tbl>
    <w:p w:rsidR="00494A86" w:rsidRDefault="00494A86" w:rsidP="003A3E56">
      <w:pPr>
        <w:pStyle w:val="21"/>
        <w:numPr>
          <w:ilvl w:val="1"/>
          <w:numId w:val="49"/>
        </w:numPr>
        <w:spacing w:beforeLines="100" w:before="312" w:afterLines="100" w:after="312"/>
      </w:pPr>
      <w:bookmarkStart w:id="763" w:name="_Toc436408953"/>
      <w:r>
        <w:rPr>
          <w:rFonts w:hint="eastAsia"/>
        </w:rPr>
        <w:t>各部门联络人</w:t>
      </w:r>
      <w:bookmarkEnd w:id="763"/>
    </w:p>
    <w:p w:rsidR="00494A86" w:rsidRPr="00494A86" w:rsidRDefault="00494A86" w:rsidP="00494A86">
      <w:pPr>
        <w:spacing w:line="360" w:lineRule="auto"/>
        <w:ind w:firstLine="480"/>
        <w:rPr>
          <w:rFonts w:asciiTheme="minorEastAsia" w:eastAsiaTheme="minorEastAsia" w:hAnsiTheme="minorEastAsia"/>
          <w:sz w:val="24"/>
        </w:rPr>
      </w:pPr>
      <w:r w:rsidRPr="00494A86">
        <w:rPr>
          <w:rFonts w:asciiTheme="minorEastAsia" w:eastAsiaTheme="minorEastAsia" w:hAnsiTheme="minorEastAsia" w:hint="eastAsia"/>
          <w:sz w:val="24"/>
        </w:rPr>
        <w:t>对上述业务</w:t>
      </w:r>
      <w:r w:rsidR="006B0E01">
        <w:rPr>
          <w:rFonts w:asciiTheme="minorEastAsia" w:eastAsiaTheme="minorEastAsia" w:hAnsiTheme="minorEastAsia" w:hint="eastAsia"/>
          <w:sz w:val="24"/>
        </w:rPr>
        <w:t>内容和技术接口</w:t>
      </w:r>
      <w:r w:rsidRPr="00494A86">
        <w:rPr>
          <w:rFonts w:asciiTheme="minorEastAsia" w:eastAsiaTheme="minorEastAsia" w:hAnsiTheme="minorEastAsia" w:hint="eastAsia"/>
          <w:sz w:val="24"/>
        </w:rPr>
        <w:t>有疑问时，会员可对口联系以下联络人：</w:t>
      </w:r>
    </w:p>
    <w:tbl>
      <w:tblPr>
        <w:tblStyle w:val="aff2"/>
        <w:tblW w:w="0" w:type="auto"/>
        <w:tblLook w:val="04A0" w:firstRow="1" w:lastRow="0" w:firstColumn="1" w:lastColumn="0" w:noHBand="0" w:noVBand="1"/>
      </w:tblPr>
      <w:tblGrid>
        <w:gridCol w:w="1179"/>
        <w:gridCol w:w="1080"/>
        <w:gridCol w:w="1959"/>
        <w:gridCol w:w="1688"/>
        <w:gridCol w:w="2616"/>
      </w:tblGrid>
      <w:tr w:rsidR="00494A86" w:rsidTr="00215FAE">
        <w:tc>
          <w:tcPr>
            <w:tcW w:w="1179"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交易部</w:t>
            </w:r>
          </w:p>
        </w:tc>
        <w:tc>
          <w:tcPr>
            <w:tcW w:w="1080"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孙兴剑</w:t>
            </w:r>
          </w:p>
        </w:tc>
        <w:tc>
          <w:tcPr>
            <w:tcW w:w="1959"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021-33660792</w:t>
            </w:r>
          </w:p>
        </w:tc>
        <w:tc>
          <w:tcPr>
            <w:tcW w:w="1688"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13611834256</w:t>
            </w:r>
          </w:p>
        </w:tc>
        <w:tc>
          <w:tcPr>
            <w:tcW w:w="2616" w:type="dxa"/>
          </w:tcPr>
          <w:p w:rsidR="00494A86" w:rsidRPr="00494A86" w:rsidRDefault="00D6065C" w:rsidP="00494A86">
            <w:pPr>
              <w:spacing w:line="360" w:lineRule="auto"/>
              <w:rPr>
                <w:rFonts w:asciiTheme="minorEastAsia" w:eastAsiaTheme="minorEastAsia" w:hAnsiTheme="minorEastAsia"/>
                <w:sz w:val="24"/>
              </w:rPr>
            </w:pPr>
            <w:hyperlink r:id="rId17" w:history="1">
              <w:r w:rsidR="00494A86" w:rsidRPr="00494A86">
                <w:rPr>
                  <w:rFonts w:asciiTheme="minorEastAsia" w:eastAsiaTheme="minorEastAsia" w:hAnsiTheme="minorEastAsia" w:hint="eastAsia"/>
                  <w:sz w:val="24"/>
                </w:rPr>
                <w:t>sunxj@sge.com.cn</w:t>
              </w:r>
            </w:hyperlink>
          </w:p>
        </w:tc>
      </w:tr>
      <w:tr w:rsidR="00494A86" w:rsidRPr="00215FAE" w:rsidTr="00215FAE">
        <w:tc>
          <w:tcPr>
            <w:tcW w:w="1179"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交易二部</w:t>
            </w:r>
          </w:p>
        </w:tc>
        <w:tc>
          <w:tcPr>
            <w:tcW w:w="1080"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刘建斌</w:t>
            </w:r>
          </w:p>
        </w:tc>
        <w:tc>
          <w:tcPr>
            <w:tcW w:w="1959"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021-</w:t>
            </w:r>
            <w:r w:rsidRPr="00494A86">
              <w:rPr>
                <w:rFonts w:asciiTheme="minorEastAsia" w:eastAsiaTheme="minorEastAsia" w:hAnsiTheme="minorEastAsia"/>
                <w:sz w:val="24"/>
              </w:rPr>
              <w:t>33667398</w:t>
            </w:r>
          </w:p>
        </w:tc>
        <w:tc>
          <w:tcPr>
            <w:tcW w:w="1688"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13917045225</w:t>
            </w:r>
          </w:p>
        </w:tc>
        <w:tc>
          <w:tcPr>
            <w:tcW w:w="2616"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liujb@sge.com.cn</w:t>
            </w:r>
          </w:p>
        </w:tc>
      </w:tr>
      <w:tr w:rsidR="00494A86" w:rsidRPr="00215FAE" w:rsidTr="00215FAE">
        <w:tc>
          <w:tcPr>
            <w:tcW w:w="1179"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清算部</w:t>
            </w:r>
          </w:p>
        </w:tc>
        <w:tc>
          <w:tcPr>
            <w:tcW w:w="1080"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陈良</w:t>
            </w:r>
          </w:p>
        </w:tc>
        <w:tc>
          <w:tcPr>
            <w:tcW w:w="1959" w:type="dxa"/>
          </w:tcPr>
          <w:p w:rsidR="00494A86" w:rsidRPr="00494A86" w:rsidRDefault="00494A86" w:rsidP="00494A86">
            <w:pPr>
              <w:spacing w:line="360" w:lineRule="auto"/>
              <w:rPr>
                <w:rFonts w:asciiTheme="minorEastAsia" w:eastAsiaTheme="minorEastAsia" w:hAnsiTheme="minorEastAsia"/>
                <w:sz w:val="24"/>
              </w:rPr>
            </w:pPr>
            <w:r>
              <w:rPr>
                <w:rFonts w:asciiTheme="minorEastAsia" w:eastAsiaTheme="minorEastAsia" w:hAnsiTheme="minorEastAsia" w:hint="eastAsia"/>
                <w:sz w:val="24"/>
              </w:rPr>
              <w:t>021-</w:t>
            </w:r>
            <w:r w:rsidRPr="00215FAE">
              <w:rPr>
                <w:rFonts w:asciiTheme="minorEastAsia" w:eastAsiaTheme="minorEastAsia" w:hAnsiTheme="minorEastAsia" w:hint="eastAsia"/>
                <w:sz w:val="24"/>
              </w:rPr>
              <w:t>33660273</w:t>
            </w:r>
          </w:p>
        </w:tc>
        <w:tc>
          <w:tcPr>
            <w:tcW w:w="1688" w:type="dxa"/>
          </w:tcPr>
          <w:p w:rsidR="00494A86" w:rsidRPr="00494A86" w:rsidRDefault="00494A86" w:rsidP="00494A86">
            <w:pPr>
              <w:spacing w:line="360" w:lineRule="auto"/>
              <w:rPr>
                <w:rFonts w:asciiTheme="minorEastAsia" w:eastAsiaTheme="minorEastAsia" w:hAnsiTheme="minorEastAsia"/>
                <w:sz w:val="24"/>
              </w:rPr>
            </w:pPr>
            <w:r w:rsidRPr="00215FAE">
              <w:rPr>
                <w:rFonts w:asciiTheme="minorEastAsia" w:eastAsiaTheme="minorEastAsia" w:hAnsiTheme="minorEastAsia" w:hint="eastAsia"/>
                <w:sz w:val="24"/>
              </w:rPr>
              <w:t>13391063895</w:t>
            </w:r>
          </w:p>
        </w:tc>
        <w:tc>
          <w:tcPr>
            <w:tcW w:w="2616" w:type="dxa"/>
          </w:tcPr>
          <w:p w:rsidR="00494A86" w:rsidRPr="00494A86" w:rsidRDefault="00494A86" w:rsidP="00494A86">
            <w:pPr>
              <w:spacing w:line="360" w:lineRule="auto"/>
              <w:rPr>
                <w:rFonts w:asciiTheme="minorEastAsia" w:eastAsiaTheme="minorEastAsia" w:hAnsiTheme="minorEastAsia"/>
                <w:sz w:val="24"/>
              </w:rPr>
            </w:pPr>
            <w:r>
              <w:rPr>
                <w:rFonts w:asciiTheme="minorEastAsia" w:eastAsiaTheme="minorEastAsia" w:hAnsiTheme="minorEastAsia" w:hint="eastAsia"/>
                <w:sz w:val="24"/>
              </w:rPr>
              <w:t>chenliang@sge.com.cn</w:t>
            </w:r>
          </w:p>
        </w:tc>
      </w:tr>
      <w:tr w:rsidR="00494A86" w:rsidRPr="00215FAE" w:rsidTr="00215FAE">
        <w:tc>
          <w:tcPr>
            <w:tcW w:w="1179"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交割部</w:t>
            </w:r>
          </w:p>
        </w:tc>
        <w:tc>
          <w:tcPr>
            <w:tcW w:w="1080"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刘恒</w:t>
            </w:r>
          </w:p>
        </w:tc>
        <w:tc>
          <w:tcPr>
            <w:tcW w:w="1959" w:type="dxa"/>
          </w:tcPr>
          <w:p w:rsidR="00494A86" w:rsidRPr="00494A86" w:rsidRDefault="00494A86" w:rsidP="00494A86">
            <w:pPr>
              <w:spacing w:line="360" w:lineRule="auto"/>
              <w:rPr>
                <w:rFonts w:asciiTheme="minorEastAsia" w:eastAsiaTheme="minorEastAsia" w:hAnsiTheme="minorEastAsia"/>
                <w:sz w:val="24"/>
              </w:rPr>
            </w:pPr>
            <w:r>
              <w:rPr>
                <w:rFonts w:asciiTheme="minorEastAsia" w:eastAsiaTheme="minorEastAsia" w:hAnsiTheme="minorEastAsia" w:hint="eastAsia"/>
                <w:sz w:val="24"/>
              </w:rPr>
              <w:t>021-</w:t>
            </w:r>
            <w:r w:rsidRPr="00215FAE">
              <w:rPr>
                <w:rFonts w:asciiTheme="minorEastAsia" w:eastAsiaTheme="minorEastAsia" w:hAnsiTheme="minorEastAsia" w:hint="eastAsia"/>
                <w:sz w:val="24"/>
              </w:rPr>
              <w:t>33660905</w:t>
            </w:r>
          </w:p>
        </w:tc>
        <w:tc>
          <w:tcPr>
            <w:tcW w:w="1688" w:type="dxa"/>
          </w:tcPr>
          <w:p w:rsidR="00494A86" w:rsidRPr="00494A86" w:rsidRDefault="00494A86" w:rsidP="00494A86">
            <w:pPr>
              <w:spacing w:line="360" w:lineRule="auto"/>
              <w:rPr>
                <w:rFonts w:asciiTheme="minorEastAsia" w:eastAsiaTheme="minorEastAsia" w:hAnsiTheme="minorEastAsia"/>
                <w:sz w:val="24"/>
              </w:rPr>
            </w:pPr>
            <w:r w:rsidRPr="00215FAE">
              <w:rPr>
                <w:rFonts w:asciiTheme="minorEastAsia" w:eastAsiaTheme="minorEastAsia" w:hAnsiTheme="minorEastAsia" w:hint="eastAsia"/>
                <w:sz w:val="24"/>
              </w:rPr>
              <w:t>13916033797</w:t>
            </w:r>
          </w:p>
        </w:tc>
        <w:tc>
          <w:tcPr>
            <w:tcW w:w="2616" w:type="dxa"/>
          </w:tcPr>
          <w:p w:rsidR="00494A86" w:rsidRPr="00494A86" w:rsidRDefault="00494A86" w:rsidP="00494A86">
            <w:pPr>
              <w:spacing w:line="360" w:lineRule="auto"/>
              <w:rPr>
                <w:rFonts w:asciiTheme="minorEastAsia" w:eastAsiaTheme="minorEastAsia" w:hAnsiTheme="minorEastAsia"/>
                <w:sz w:val="24"/>
              </w:rPr>
            </w:pPr>
            <w:r>
              <w:rPr>
                <w:rFonts w:asciiTheme="minorEastAsia" w:eastAsiaTheme="minorEastAsia" w:hAnsiTheme="minorEastAsia" w:hint="eastAsia"/>
                <w:sz w:val="24"/>
              </w:rPr>
              <w:t>liuheng@sge.com.cn</w:t>
            </w:r>
          </w:p>
        </w:tc>
      </w:tr>
      <w:tr w:rsidR="00494A86" w:rsidRPr="00215FAE" w:rsidTr="00215FAE">
        <w:tc>
          <w:tcPr>
            <w:tcW w:w="1179"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会员部</w:t>
            </w:r>
          </w:p>
        </w:tc>
        <w:tc>
          <w:tcPr>
            <w:tcW w:w="1080"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徐攀</w:t>
            </w:r>
          </w:p>
        </w:tc>
        <w:tc>
          <w:tcPr>
            <w:tcW w:w="1959" w:type="dxa"/>
          </w:tcPr>
          <w:p w:rsidR="00494A86" w:rsidRPr="00494A86" w:rsidRDefault="00494A86" w:rsidP="00494A86">
            <w:pPr>
              <w:spacing w:line="360" w:lineRule="auto"/>
              <w:rPr>
                <w:rFonts w:asciiTheme="minorEastAsia" w:eastAsiaTheme="minorEastAsia" w:hAnsiTheme="minorEastAsia"/>
                <w:sz w:val="24"/>
              </w:rPr>
            </w:pPr>
            <w:r>
              <w:rPr>
                <w:rFonts w:asciiTheme="minorEastAsia" w:eastAsiaTheme="minorEastAsia" w:hAnsiTheme="minorEastAsia" w:hint="eastAsia"/>
                <w:sz w:val="24"/>
              </w:rPr>
              <w:t>021-</w:t>
            </w:r>
            <w:r w:rsidRPr="00215FAE">
              <w:rPr>
                <w:rFonts w:asciiTheme="minorEastAsia" w:eastAsiaTheme="minorEastAsia" w:hAnsiTheme="minorEastAsia" w:hint="eastAsia"/>
                <w:sz w:val="24"/>
              </w:rPr>
              <w:t>33662019</w:t>
            </w:r>
          </w:p>
        </w:tc>
        <w:tc>
          <w:tcPr>
            <w:tcW w:w="1688" w:type="dxa"/>
          </w:tcPr>
          <w:p w:rsidR="00494A86" w:rsidRPr="00494A86" w:rsidRDefault="00494A86" w:rsidP="00494A86">
            <w:pPr>
              <w:spacing w:line="360" w:lineRule="auto"/>
              <w:rPr>
                <w:rFonts w:asciiTheme="minorEastAsia" w:eastAsiaTheme="minorEastAsia" w:hAnsiTheme="minorEastAsia"/>
                <w:sz w:val="24"/>
              </w:rPr>
            </w:pPr>
            <w:r w:rsidRPr="00215FAE">
              <w:rPr>
                <w:rFonts w:asciiTheme="minorEastAsia" w:eastAsiaTheme="minorEastAsia" w:hAnsiTheme="minorEastAsia"/>
                <w:sz w:val="24"/>
              </w:rPr>
              <w:t>18</w:t>
            </w:r>
            <w:r w:rsidRPr="00215FAE">
              <w:rPr>
                <w:rFonts w:asciiTheme="minorEastAsia" w:eastAsiaTheme="minorEastAsia" w:hAnsiTheme="minorEastAsia" w:hint="eastAsia"/>
                <w:sz w:val="24"/>
              </w:rPr>
              <w:t>601604797</w:t>
            </w:r>
          </w:p>
        </w:tc>
        <w:tc>
          <w:tcPr>
            <w:tcW w:w="2616" w:type="dxa"/>
          </w:tcPr>
          <w:p w:rsidR="00494A86" w:rsidRPr="00494A86" w:rsidRDefault="00494A86" w:rsidP="00494A86">
            <w:pPr>
              <w:spacing w:line="360" w:lineRule="auto"/>
              <w:rPr>
                <w:rFonts w:asciiTheme="minorEastAsia" w:eastAsiaTheme="minorEastAsia" w:hAnsiTheme="minorEastAsia"/>
                <w:sz w:val="24"/>
              </w:rPr>
            </w:pPr>
            <w:r>
              <w:rPr>
                <w:rFonts w:asciiTheme="minorEastAsia" w:eastAsiaTheme="minorEastAsia" w:hAnsiTheme="minorEastAsia" w:hint="eastAsia"/>
                <w:sz w:val="24"/>
              </w:rPr>
              <w:t>xupan@sge.com.cn</w:t>
            </w:r>
          </w:p>
        </w:tc>
      </w:tr>
      <w:tr w:rsidR="00494A86" w:rsidRPr="00215FAE" w:rsidTr="00215FAE">
        <w:tc>
          <w:tcPr>
            <w:tcW w:w="1179"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信息公司</w:t>
            </w:r>
          </w:p>
        </w:tc>
        <w:tc>
          <w:tcPr>
            <w:tcW w:w="1080" w:type="dxa"/>
          </w:tcPr>
          <w:p w:rsidR="00494A86" w:rsidRPr="00494A86" w:rsidRDefault="003E7630" w:rsidP="00494A86">
            <w:pPr>
              <w:spacing w:line="360" w:lineRule="auto"/>
              <w:rPr>
                <w:rFonts w:asciiTheme="minorEastAsia" w:eastAsiaTheme="minorEastAsia" w:hAnsiTheme="minorEastAsia"/>
                <w:sz w:val="24"/>
              </w:rPr>
            </w:pPr>
            <w:r w:rsidRPr="003E7630">
              <w:rPr>
                <w:rFonts w:asciiTheme="minorEastAsia" w:eastAsiaTheme="minorEastAsia" w:hAnsiTheme="minorEastAsia" w:hint="eastAsia"/>
                <w:sz w:val="24"/>
              </w:rPr>
              <w:t>胡文威</w:t>
            </w:r>
          </w:p>
        </w:tc>
        <w:tc>
          <w:tcPr>
            <w:tcW w:w="1959" w:type="dxa"/>
          </w:tcPr>
          <w:p w:rsidR="00494A86" w:rsidRPr="00215FAE" w:rsidRDefault="00494A86" w:rsidP="00494A86">
            <w:pPr>
              <w:spacing w:line="360" w:lineRule="auto"/>
              <w:rPr>
                <w:rFonts w:asciiTheme="minorEastAsia" w:eastAsiaTheme="minorEastAsia" w:hAnsiTheme="minorEastAsia"/>
                <w:sz w:val="24"/>
              </w:rPr>
            </w:pPr>
            <w:r>
              <w:rPr>
                <w:rFonts w:asciiTheme="minorEastAsia" w:eastAsiaTheme="minorEastAsia" w:hAnsiTheme="minorEastAsia" w:hint="eastAsia"/>
                <w:sz w:val="24"/>
              </w:rPr>
              <w:t>021-</w:t>
            </w:r>
            <w:r w:rsidR="003E7630" w:rsidRPr="003E7630">
              <w:rPr>
                <w:rFonts w:asciiTheme="minorEastAsia" w:eastAsiaTheme="minorEastAsia" w:hAnsiTheme="minorEastAsia"/>
                <w:sz w:val="24"/>
              </w:rPr>
              <w:t>33660937</w:t>
            </w:r>
          </w:p>
        </w:tc>
        <w:tc>
          <w:tcPr>
            <w:tcW w:w="1688" w:type="dxa"/>
          </w:tcPr>
          <w:p w:rsidR="00494A86" w:rsidRPr="00494A86" w:rsidRDefault="003E7630" w:rsidP="00494A86">
            <w:pPr>
              <w:spacing w:line="360" w:lineRule="auto"/>
              <w:rPr>
                <w:rFonts w:asciiTheme="minorEastAsia" w:eastAsiaTheme="minorEastAsia" w:hAnsiTheme="minorEastAsia"/>
                <w:sz w:val="24"/>
              </w:rPr>
            </w:pPr>
            <w:r w:rsidRPr="003E7630">
              <w:rPr>
                <w:rFonts w:asciiTheme="minorEastAsia" w:eastAsiaTheme="minorEastAsia" w:hAnsiTheme="minorEastAsia"/>
                <w:sz w:val="24"/>
              </w:rPr>
              <w:t>13816895415</w:t>
            </w:r>
          </w:p>
        </w:tc>
        <w:tc>
          <w:tcPr>
            <w:tcW w:w="2616" w:type="dxa"/>
          </w:tcPr>
          <w:p w:rsidR="00494A86" w:rsidRPr="00494A86" w:rsidRDefault="003E7630" w:rsidP="00494A86">
            <w:pPr>
              <w:spacing w:line="360" w:lineRule="auto"/>
              <w:rPr>
                <w:rFonts w:asciiTheme="minorEastAsia" w:eastAsiaTheme="minorEastAsia" w:hAnsiTheme="minorEastAsia"/>
                <w:sz w:val="24"/>
              </w:rPr>
            </w:pPr>
            <w:r w:rsidRPr="003E7630">
              <w:rPr>
                <w:rFonts w:asciiTheme="minorEastAsia" w:eastAsiaTheme="minorEastAsia" w:hAnsiTheme="minorEastAsia"/>
                <w:sz w:val="24"/>
              </w:rPr>
              <w:t>huww@sge.com.cn</w:t>
            </w:r>
          </w:p>
        </w:tc>
      </w:tr>
      <w:tr w:rsidR="00494A86" w:rsidRPr="00215FAE" w:rsidTr="00215FAE">
        <w:tc>
          <w:tcPr>
            <w:tcW w:w="1179"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运维部</w:t>
            </w:r>
          </w:p>
        </w:tc>
        <w:tc>
          <w:tcPr>
            <w:tcW w:w="1080"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吉磊</w:t>
            </w:r>
          </w:p>
        </w:tc>
        <w:tc>
          <w:tcPr>
            <w:tcW w:w="1959" w:type="dxa"/>
          </w:tcPr>
          <w:p w:rsidR="00494A86" w:rsidRPr="00494A86" w:rsidRDefault="00494A86" w:rsidP="00494A86">
            <w:pPr>
              <w:spacing w:line="360" w:lineRule="auto"/>
              <w:rPr>
                <w:rFonts w:asciiTheme="minorEastAsia" w:eastAsiaTheme="minorEastAsia" w:hAnsiTheme="minorEastAsia"/>
                <w:sz w:val="24"/>
              </w:rPr>
            </w:pPr>
            <w:r>
              <w:rPr>
                <w:rFonts w:asciiTheme="minorEastAsia" w:eastAsiaTheme="minorEastAsia" w:hAnsiTheme="minorEastAsia" w:hint="eastAsia"/>
                <w:sz w:val="24"/>
              </w:rPr>
              <w:t>021-</w:t>
            </w:r>
            <w:r w:rsidRPr="00215FAE">
              <w:rPr>
                <w:rFonts w:asciiTheme="minorEastAsia" w:eastAsiaTheme="minorEastAsia" w:hAnsiTheme="minorEastAsia" w:hint="eastAsia"/>
                <w:sz w:val="24"/>
              </w:rPr>
              <w:t>33667360</w:t>
            </w:r>
          </w:p>
        </w:tc>
        <w:tc>
          <w:tcPr>
            <w:tcW w:w="1688" w:type="dxa"/>
          </w:tcPr>
          <w:p w:rsidR="00494A86" w:rsidRPr="00494A86" w:rsidRDefault="00494A86" w:rsidP="00494A86">
            <w:pPr>
              <w:spacing w:line="360" w:lineRule="auto"/>
              <w:rPr>
                <w:rFonts w:asciiTheme="minorEastAsia" w:eastAsiaTheme="minorEastAsia" w:hAnsiTheme="minorEastAsia"/>
                <w:sz w:val="24"/>
              </w:rPr>
            </w:pPr>
            <w:r w:rsidRPr="00215FAE">
              <w:rPr>
                <w:rFonts w:asciiTheme="minorEastAsia" w:eastAsiaTheme="minorEastAsia" w:hAnsiTheme="minorEastAsia"/>
                <w:sz w:val="24"/>
              </w:rPr>
              <w:t>18521317332</w:t>
            </w:r>
          </w:p>
        </w:tc>
        <w:tc>
          <w:tcPr>
            <w:tcW w:w="2616" w:type="dxa"/>
          </w:tcPr>
          <w:p w:rsidR="00494A86" w:rsidRPr="00494A86" w:rsidRDefault="00494A86" w:rsidP="00494A86">
            <w:pPr>
              <w:spacing w:line="360" w:lineRule="auto"/>
              <w:rPr>
                <w:rFonts w:asciiTheme="minorEastAsia" w:eastAsiaTheme="minorEastAsia" w:hAnsiTheme="minorEastAsia"/>
                <w:sz w:val="24"/>
              </w:rPr>
            </w:pPr>
            <w:r>
              <w:rPr>
                <w:rFonts w:asciiTheme="minorEastAsia" w:eastAsiaTheme="minorEastAsia" w:hAnsiTheme="minorEastAsia" w:hint="eastAsia"/>
                <w:sz w:val="24"/>
              </w:rPr>
              <w:t>jilei@sge.com.cn</w:t>
            </w:r>
          </w:p>
        </w:tc>
      </w:tr>
      <w:tr w:rsidR="00494A86" w:rsidRPr="00215FAE" w:rsidTr="00215FAE">
        <w:tc>
          <w:tcPr>
            <w:tcW w:w="1179"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开发部</w:t>
            </w:r>
          </w:p>
        </w:tc>
        <w:tc>
          <w:tcPr>
            <w:tcW w:w="1080" w:type="dxa"/>
          </w:tcPr>
          <w:p w:rsidR="00494A86" w:rsidRPr="00494A86" w:rsidRDefault="00494A86" w:rsidP="00494A86">
            <w:pPr>
              <w:spacing w:line="360" w:lineRule="auto"/>
              <w:rPr>
                <w:rFonts w:asciiTheme="minorEastAsia" w:eastAsiaTheme="minorEastAsia" w:hAnsiTheme="minorEastAsia"/>
                <w:sz w:val="24"/>
              </w:rPr>
            </w:pPr>
            <w:r w:rsidRPr="00494A86">
              <w:rPr>
                <w:rFonts w:asciiTheme="minorEastAsia" w:eastAsiaTheme="minorEastAsia" w:hAnsiTheme="minorEastAsia" w:hint="eastAsia"/>
                <w:sz w:val="24"/>
              </w:rPr>
              <w:t>余新泰</w:t>
            </w:r>
          </w:p>
        </w:tc>
        <w:tc>
          <w:tcPr>
            <w:tcW w:w="1959" w:type="dxa"/>
          </w:tcPr>
          <w:p w:rsidR="00494A86" w:rsidRPr="00494A86" w:rsidRDefault="00494A86" w:rsidP="00494A86">
            <w:pPr>
              <w:spacing w:line="360" w:lineRule="auto"/>
              <w:rPr>
                <w:rFonts w:asciiTheme="minorEastAsia" w:eastAsiaTheme="minorEastAsia" w:hAnsiTheme="minorEastAsia"/>
                <w:sz w:val="24"/>
              </w:rPr>
            </w:pPr>
            <w:r>
              <w:rPr>
                <w:rFonts w:asciiTheme="minorEastAsia" w:eastAsiaTheme="minorEastAsia" w:hAnsiTheme="minorEastAsia" w:hint="eastAsia"/>
                <w:sz w:val="24"/>
              </w:rPr>
              <w:t>021-</w:t>
            </w:r>
            <w:r w:rsidRPr="00215FAE">
              <w:rPr>
                <w:rFonts w:asciiTheme="minorEastAsia" w:eastAsiaTheme="minorEastAsia" w:hAnsiTheme="minorEastAsia" w:hint="eastAsia"/>
                <w:sz w:val="24"/>
              </w:rPr>
              <w:t>33660903</w:t>
            </w:r>
          </w:p>
        </w:tc>
        <w:tc>
          <w:tcPr>
            <w:tcW w:w="1688" w:type="dxa"/>
          </w:tcPr>
          <w:p w:rsidR="00494A86" w:rsidRPr="00494A86" w:rsidRDefault="00494A86" w:rsidP="00494A86">
            <w:pPr>
              <w:spacing w:line="360" w:lineRule="auto"/>
              <w:rPr>
                <w:rFonts w:asciiTheme="minorEastAsia" w:eastAsiaTheme="minorEastAsia" w:hAnsiTheme="minorEastAsia"/>
                <w:sz w:val="24"/>
              </w:rPr>
            </w:pPr>
            <w:r w:rsidRPr="00215FAE">
              <w:rPr>
                <w:rFonts w:asciiTheme="minorEastAsia" w:eastAsiaTheme="minorEastAsia" w:hAnsiTheme="minorEastAsia" w:hint="eastAsia"/>
                <w:sz w:val="24"/>
              </w:rPr>
              <w:t>15000335045</w:t>
            </w:r>
          </w:p>
        </w:tc>
        <w:tc>
          <w:tcPr>
            <w:tcW w:w="2616" w:type="dxa"/>
          </w:tcPr>
          <w:p w:rsidR="00494A86" w:rsidRPr="00494A86" w:rsidRDefault="00494A86" w:rsidP="00494A86">
            <w:pPr>
              <w:spacing w:line="360" w:lineRule="auto"/>
              <w:rPr>
                <w:rFonts w:asciiTheme="minorEastAsia" w:eastAsiaTheme="minorEastAsia" w:hAnsiTheme="minorEastAsia"/>
                <w:sz w:val="24"/>
              </w:rPr>
            </w:pPr>
            <w:r>
              <w:rPr>
                <w:rFonts w:asciiTheme="minorEastAsia" w:eastAsiaTheme="minorEastAsia" w:hAnsiTheme="minorEastAsia" w:hint="eastAsia"/>
                <w:sz w:val="24"/>
              </w:rPr>
              <w:t>yuxt@sge.com.cn</w:t>
            </w:r>
          </w:p>
        </w:tc>
      </w:tr>
    </w:tbl>
    <w:p w:rsidR="00215FAE" w:rsidRDefault="00215FAE" w:rsidP="00494A86">
      <w:pPr>
        <w:rPr>
          <w:rFonts w:asciiTheme="minorEastAsia" w:eastAsiaTheme="minorEastAsia" w:hAnsiTheme="minorEastAsia"/>
          <w:sz w:val="24"/>
        </w:rPr>
      </w:pPr>
    </w:p>
    <w:p w:rsidR="00494A86" w:rsidRDefault="00E80FBF" w:rsidP="00215FAE">
      <w:pPr>
        <w:spacing w:line="360" w:lineRule="auto"/>
        <w:ind w:firstLine="480"/>
        <w:rPr>
          <w:rFonts w:asciiTheme="minorEastAsia" w:eastAsiaTheme="minorEastAsia" w:hAnsiTheme="minorEastAsia"/>
          <w:sz w:val="24"/>
        </w:rPr>
      </w:pPr>
      <w:r>
        <w:rPr>
          <w:rFonts w:asciiTheme="minorEastAsia" w:eastAsiaTheme="minorEastAsia" w:hAnsiTheme="minorEastAsia" w:hint="eastAsia"/>
          <w:sz w:val="24"/>
        </w:rPr>
        <w:t>请</w:t>
      </w:r>
      <w:r w:rsidR="00215FAE">
        <w:rPr>
          <w:rFonts w:asciiTheme="minorEastAsia" w:eastAsiaTheme="minorEastAsia" w:hAnsiTheme="minorEastAsia" w:hint="eastAsia"/>
          <w:sz w:val="24"/>
        </w:rPr>
        <w:t>各单位</w:t>
      </w:r>
      <w:r>
        <w:rPr>
          <w:rFonts w:asciiTheme="minorEastAsia" w:eastAsiaTheme="minorEastAsia" w:hAnsiTheme="minorEastAsia" w:hint="eastAsia"/>
          <w:sz w:val="24"/>
        </w:rPr>
        <w:t>按上述格式反馈</w:t>
      </w:r>
      <w:r w:rsidR="00215FAE">
        <w:rPr>
          <w:rFonts w:asciiTheme="minorEastAsia" w:eastAsiaTheme="minorEastAsia" w:hAnsiTheme="minorEastAsia" w:hint="eastAsia"/>
          <w:sz w:val="24"/>
        </w:rPr>
        <w:t>业务和技术联系人。</w:t>
      </w:r>
    </w:p>
    <w:sectPr w:rsidR="00494A86" w:rsidSect="005D648B">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65C" w:rsidRDefault="00D6065C">
      <w:r>
        <w:separator/>
      </w:r>
    </w:p>
  </w:endnote>
  <w:endnote w:type="continuationSeparator" w:id="0">
    <w:p w:rsidR="00D6065C" w:rsidRDefault="00D60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ECE" w:rsidRDefault="00D66CB9">
    <w:pPr>
      <w:pStyle w:val="ae"/>
      <w:framePr w:wrap="around" w:vAnchor="text" w:hAnchor="margin" w:xAlign="right" w:y="1"/>
      <w:rPr>
        <w:rStyle w:val="ac"/>
      </w:rPr>
    </w:pPr>
    <w:r>
      <w:fldChar w:fldCharType="begin"/>
    </w:r>
    <w:r w:rsidR="00DE3ECE">
      <w:rPr>
        <w:rStyle w:val="ac"/>
      </w:rPr>
      <w:instrText xml:space="preserve">PAGE  </w:instrText>
    </w:r>
    <w:r>
      <w:fldChar w:fldCharType="end"/>
    </w:r>
  </w:p>
  <w:p w:rsidR="00DE3ECE" w:rsidRDefault="00DE3ECE">
    <w:pPr>
      <w:pStyle w:val="a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ECE" w:rsidRDefault="00DE3ECE">
    <w:pPr>
      <w:pStyle w:val="ae"/>
      <w:jc w:val="center"/>
    </w:pPr>
  </w:p>
  <w:p w:rsidR="00DE3ECE" w:rsidRDefault="00DE3ECE">
    <w:pPr>
      <w:pStyle w:val="a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ECE" w:rsidRDefault="00D66CB9">
    <w:pPr>
      <w:pStyle w:val="ae"/>
      <w:jc w:val="center"/>
    </w:pPr>
    <w:r>
      <w:rPr>
        <w:b/>
        <w:bCs/>
        <w:sz w:val="24"/>
        <w:szCs w:val="24"/>
      </w:rPr>
      <w:fldChar w:fldCharType="begin"/>
    </w:r>
    <w:r w:rsidR="00DE3ECE">
      <w:rPr>
        <w:b/>
        <w:bCs/>
      </w:rPr>
      <w:instrText>PAGE</w:instrText>
    </w:r>
    <w:r>
      <w:rPr>
        <w:b/>
        <w:bCs/>
        <w:sz w:val="24"/>
        <w:szCs w:val="24"/>
      </w:rPr>
      <w:fldChar w:fldCharType="separate"/>
    </w:r>
    <w:r w:rsidR="00A07FD1">
      <w:rPr>
        <w:b/>
        <w:bCs/>
        <w:noProof/>
      </w:rPr>
      <w:t>3</w:t>
    </w:r>
    <w:r>
      <w:rPr>
        <w:b/>
        <w:bCs/>
        <w:sz w:val="24"/>
        <w:szCs w:val="24"/>
      </w:rPr>
      <w:fldChar w:fldCharType="end"/>
    </w:r>
  </w:p>
  <w:p w:rsidR="00DE3ECE" w:rsidRDefault="00DE3ECE">
    <w:pPr>
      <w:pStyle w:val="a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65C" w:rsidRDefault="00D6065C">
      <w:r>
        <w:separator/>
      </w:r>
    </w:p>
  </w:footnote>
  <w:footnote w:type="continuationSeparator" w:id="0">
    <w:p w:rsidR="00D6065C" w:rsidRDefault="00D606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ECE" w:rsidRDefault="00DE3ECE">
    <w:pPr>
      <w:pStyle w:val="a8"/>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ECE" w:rsidRDefault="00DE3ECE">
    <w:pPr>
      <w:pStyle w:val="a8"/>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ECE" w:rsidRDefault="00DE3ECE">
    <w:pPr>
      <w:pStyle w:val="a8"/>
      <w:jc w:val="left"/>
    </w:pPr>
    <w:r>
      <w:rPr>
        <w:rFonts w:hint="eastAsia"/>
      </w:rPr>
      <w:t>上海黄金交易所GEMS-2业务和技术会员影响说明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start w:val="1"/>
      <w:numFmt w:val="decimal"/>
      <w:pStyle w:val="a"/>
      <w:lvlText w:val="%1."/>
      <w:lvlJc w:val="left"/>
      <w:pPr>
        <w:tabs>
          <w:tab w:val="num" w:pos="850"/>
        </w:tabs>
        <w:ind w:left="850" w:hanging="389"/>
      </w:pPr>
      <w:rPr>
        <w:rFonts w:hint="eastAsia"/>
      </w:rPr>
    </w:lvl>
  </w:abstractNum>
  <w:abstractNum w:abstractNumId="1">
    <w:nsid w:val="01BB0A11"/>
    <w:multiLevelType w:val="hybridMultilevel"/>
    <w:tmpl w:val="EFC60C6E"/>
    <w:lvl w:ilvl="0" w:tplc="8244F06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3A33246"/>
    <w:multiLevelType w:val="hybridMultilevel"/>
    <w:tmpl w:val="D4C05622"/>
    <w:lvl w:ilvl="0" w:tplc="B2AE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FD44B5"/>
    <w:multiLevelType w:val="hybridMultilevel"/>
    <w:tmpl w:val="EFC60C6E"/>
    <w:lvl w:ilvl="0" w:tplc="8244F06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93C64D1"/>
    <w:multiLevelType w:val="hybridMultilevel"/>
    <w:tmpl w:val="AF921730"/>
    <w:lvl w:ilvl="0" w:tplc="16AA0106">
      <w:start w:val="1"/>
      <w:numFmt w:val="decimal"/>
      <w:lvlText w:val="%1."/>
      <w:lvlJc w:val="left"/>
      <w:pPr>
        <w:ind w:left="0" w:firstLine="48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EFC041E"/>
    <w:multiLevelType w:val="hybridMultilevel"/>
    <w:tmpl w:val="7DF20C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0F740A07"/>
    <w:multiLevelType w:val="multilevel"/>
    <w:tmpl w:val="0F740A07"/>
    <w:lvl w:ilvl="0">
      <w:start w:val="1"/>
      <w:numFmt w:val="decimal"/>
      <w:pStyle w:val="2"/>
      <w:lvlText w:val="%1）"/>
      <w:lvlJc w:val="left"/>
      <w:pPr>
        <w:tabs>
          <w:tab w:val="num" w:pos="1354"/>
        </w:tabs>
        <w:ind w:left="1354" w:hanging="50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11F461F4"/>
    <w:multiLevelType w:val="hybridMultilevel"/>
    <w:tmpl w:val="2A9021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1201645B"/>
    <w:multiLevelType w:val="hybridMultilevel"/>
    <w:tmpl w:val="96E8DC5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14D72715"/>
    <w:multiLevelType w:val="multilevel"/>
    <w:tmpl w:val="C9B60928"/>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1702"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164044AC"/>
    <w:multiLevelType w:val="hybridMultilevel"/>
    <w:tmpl w:val="AF921730"/>
    <w:lvl w:ilvl="0" w:tplc="16AA010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AF96BCB"/>
    <w:multiLevelType w:val="multilevel"/>
    <w:tmpl w:val="F3A46A3E"/>
    <w:styleLink w:val="Level2"/>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1702"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216D1019"/>
    <w:multiLevelType w:val="multilevel"/>
    <w:tmpl w:val="216D1019"/>
    <w:lvl w:ilvl="0">
      <w:start w:val="1"/>
      <w:numFmt w:val="bullet"/>
      <w:pStyle w:val="a0"/>
      <w:lvlText w:val=""/>
      <w:lvlJc w:val="left"/>
      <w:pPr>
        <w:tabs>
          <w:tab w:val="num" w:pos="850"/>
        </w:tabs>
        <w:ind w:left="850" w:hanging="389"/>
      </w:pPr>
      <w:rPr>
        <w:rFonts w:ascii="Wingdings" w:hAnsi="Wingdings" w:hint="default"/>
      </w:rPr>
    </w:lvl>
    <w:lvl w:ilvl="1">
      <w:start w:val="1"/>
      <w:numFmt w:val="bullet"/>
      <w:lvlText w:val=""/>
      <w:lvlJc w:val="left"/>
      <w:pPr>
        <w:tabs>
          <w:tab w:val="num" w:pos="2448"/>
        </w:tabs>
        <w:ind w:left="2448" w:hanging="420"/>
      </w:pPr>
      <w:rPr>
        <w:rFonts w:ascii="Wingdings" w:hAnsi="Wingdings" w:hint="default"/>
      </w:rPr>
    </w:lvl>
    <w:lvl w:ilvl="2">
      <w:start w:val="1"/>
      <w:numFmt w:val="bullet"/>
      <w:lvlText w:val=""/>
      <w:lvlJc w:val="left"/>
      <w:pPr>
        <w:tabs>
          <w:tab w:val="num" w:pos="2868"/>
        </w:tabs>
        <w:ind w:left="2868" w:hanging="420"/>
      </w:pPr>
      <w:rPr>
        <w:rFonts w:ascii="Wingdings" w:hAnsi="Wingdings" w:hint="default"/>
      </w:rPr>
    </w:lvl>
    <w:lvl w:ilvl="3">
      <w:start w:val="1"/>
      <w:numFmt w:val="bullet"/>
      <w:lvlText w:val=""/>
      <w:lvlJc w:val="left"/>
      <w:pPr>
        <w:tabs>
          <w:tab w:val="num" w:pos="3288"/>
        </w:tabs>
        <w:ind w:left="3288" w:hanging="420"/>
      </w:pPr>
      <w:rPr>
        <w:rFonts w:ascii="Wingdings" w:hAnsi="Wingdings" w:hint="default"/>
      </w:rPr>
    </w:lvl>
    <w:lvl w:ilvl="4">
      <w:start w:val="1"/>
      <w:numFmt w:val="bullet"/>
      <w:lvlText w:val=""/>
      <w:lvlJc w:val="left"/>
      <w:pPr>
        <w:tabs>
          <w:tab w:val="num" w:pos="3708"/>
        </w:tabs>
        <w:ind w:left="3708" w:hanging="420"/>
      </w:pPr>
      <w:rPr>
        <w:rFonts w:ascii="Wingdings" w:hAnsi="Wingdings" w:hint="default"/>
      </w:rPr>
    </w:lvl>
    <w:lvl w:ilvl="5">
      <w:start w:val="1"/>
      <w:numFmt w:val="bullet"/>
      <w:lvlText w:val=""/>
      <w:lvlJc w:val="left"/>
      <w:pPr>
        <w:tabs>
          <w:tab w:val="num" w:pos="4128"/>
        </w:tabs>
        <w:ind w:left="4128" w:hanging="420"/>
      </w:pPr>
      <w:rPr>
        <w:rFonts w:ascii="Wingdings" w:hAnsi="Wingdings" w:hint="default"/>
      </w:rPr>
    </w:lvl>
    <w:lvl w:ilvl="6">
      <w:start w:val="1"/>
      <w:numFmt w:val="bullet"/>
      <w:lvlText w:val=""/>
      <w:lvlJc w:val="left"/>
      <w:pPr>
        <w:tabs>
          <w:tab w:val="num" w:pos="4548"/>
        </w:tabs>
        <w:ind w:left="4548" w:hanging="420"/>
      </w:pPr>
      <w:rPr>
        <w:rFonts w:ascii="Wingdings" w:hAnsi="Wingdings" w:hint="default"/>
      </w:rPr>
    </w:lvl>
    <w:lvl w:ilvl="7">
      <w:start w:val="1"/>
      <w:numFmt w:val="bullet"/>
      <w:lvlText w:val=""/>
      <w:lvlJc w:val="left"/>
      <w:pPr>
        <w:tabs>
          <w:tab w:val="num" w:pos="4968"/>
        </w:tabs>
        <w:ind w:left="4968" w:hanging="420"/>
      </w:pPr>
      <w:rPr>
        <w:rFonts w:ascii="Wingdings" w:hAnsi="Wingdings" w:hint="default"/>
      </w:rPr>
    </w:lvl>
    <w:lvl w:ilvl="8">
      <w:start w:val="1"/>
      <w:numFmt w:val="bullet"/>
      <w:lvlText w:val=""/>
      <w:lvlJc w:val="left"/>
      <w:pPr>
        <w:tabs>
          <w:tab w:val="num" w:pos="5388"/>
        </w:tabs>
        <w:ind w:left="5388" w:hanging="420"/>
      </w:pPr>
      <w:rPr>
        <w:rFonts w:ascii="Wingdings" w:hAnsi="Wingdings" w:hint="default"/>
      </w:rPr>
    </w:lvl>
  </w:abstractNum>
  <w:abstractNum w:abstractNumId="13">
    <w:nsid w:val="27CE3ACA"/>
    <w:multiLevelType w:val="multilevel"/>
    <w:tmpl w:val="0409001D"/>
    <w:numStyleLink w:val="Level22"/>
  </w:abstractNum>
  <w:abstractNum w:abstractNumId="14">
    <w:nsid w:val="2A0543F5"/>
    <w:multiLevelType w:val="hybridMultilevel"/>
    <w:tmpl w:val="C07A92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E536908"/>
    <w:multiLevelType w:val="hybridMultilevel"/>
    <w:tmpl w:val="AF921730"/>
    <w:lvl w:ilvl="0" w:tplc="16AA010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E8A1FA6"/>
    <w:multiLevelType w:val="multilevel"/>
    <w:tmpl w:val="F1FCE660"/>
    <w:styleLink w:val="LEVEL1"/>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1702"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2EC15068"/>
    <w:multiLevelType w:val="hybridMultilevel"/>
    <w:tmpl w:val="37005D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2FF04400"/>
    <w:multiLevelType w:val="hybridMultilevel"/>
    <w:tmpl w:val="03DEDD5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305E34B3"/>
    <w:multiLevelType w:val="hybridMultilevel"/>
    <w:tmpl w:val="CD20D2C2"/>
    <w:lvl w:ilvl="0" w:tplc="04090019">
      <w:start w:val="1"/>
      <w:numFmt w:val="lowerLetter"/>
      <w:lvlText w:val="%1)"/>
      <w:lvlJc w:val="left"/>
      <w:pPr>
        <w:ind w:left="1352"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1541F27"/>
    <w:multiLevelType w:val="hybridMultilevel"/>
    <w:tmpl w:val="AF921730"/>
    <w:lvl w:ilvl="0" w:tplc="16AA0106">
      <w:start w:val="1"/>
      <w:numFmt w:val="decimal"/>
      <w:lvlText w:val="%1."/>
      <w:lvlJc w:val="left"/>
      <w:pPr>
        <w:ind w:left="0" w:firstLine="48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2B343C9"/>
    <w:multiLevelType w:val="hybridMultilevel"/>
    <w:tmpl w:val="AF921730"/>
    <w:lvl w:ilvl="0" w:tplc="16AA010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4CA706C"/>
    <w:multiLevelType w:val="hybridMultilevel"/>
    <w:tmpl w:val="AF921730"/>
    <w:lvl w:ilvl="0" w:tplc="16AA010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4D62CEF"/>
    <w:multiLevelType w:val="hybridMultilevel"/>
    <w:tmpl w:val="2C16B8D2"/>
    <w:lvl w:ilvl="0" w:tplc="CF907A10">
      <w:start w:val="1"/>
      <w:numFmt w:val="decimal"/>
      <w:lvlText w:val="%1."/>
      <w:lvlJc w:val="left"/>
      <w:pPr>
        <w:ind w:left="900" w:hanging="420"/>
      </w:pPr>
      <w:rPr>
        <w:rFonts w:asciiTheme="minorEastAsia" w:eastAsiaTheme="minorEastAsia" w:hAnsiTheme="minorEastAsia"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5885FA5"/>
    <w:multiLevelType w:val="hybridMultilevel"/>
    <w:tmpl w:val="2C16B8D2"/>
    <w:lvl w:ilvl="0" w:tplc="CF907A10">
      <w:start w:val="1"/>
      <w:numFmt w:val="decimal"/>
      <w:lvlText w:val="%1."/>
      <w:lvlJc w:val="left"/>
      <w:pPr>
        <w:ind w:left="900" w:hanging="420"/>
      </w:pPr>
      <w:rPr>
        <w:rFonts w:asciiTheme="minorEastAsia" w:eastAsiaTheme="minorEastAsia" w:hAnsiTheme="minorEastAsia"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35CC03C7"/>
    <w:multiLevelType w:val="hybridMultilevel"/>
    <w:tmpl w:val="AF921730"/>
    <w:lvl w:ilvl="0" w:tplc="16AA010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363D0E72"/>
    <w:multiLevelType w:val="multilevel"/>
    <w:tmpl w:val="F3A46A3E"/>
    <w:styleLink w:val="1"/>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1702"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36FA50D9"/>
    <w:multiLevelType w:val="hybridMultilevel"/>
    <w:tmpl w:val="AF921730"/>
    <w:lvl w:ilvl="0" w:tplc="16AA010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3FF308B5"/>
    <w:multiLevelType w:val="hybridMultilevel"/>
    <w:tmpl w:val="58ECE44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20C088B"/>
    <w:multiLevelType w:val="hybridMultilevel"/>
    <w:tmpl w:val="C3FAED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422C61EC"/>
    <w:multiLevelType w:val="hybridMultilevel"/>
    <w:tmpl w:val="AF921730"/>
    <w:lvl w:ilvl="0" w:tplc="16AA010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43166AA0"/>
    <w:multiLevelType w:val="multilevel"/>
    <w:tmpl w:val="43166AA0"/>
    <w:lvl w:ilvl="0">
      <w:start w:val="1"/>
      <w:numFmt w:val="bullet"/>
      <w:pStyle w:val="20"/>
      <w:lvlText w:val="－"/>
      <w:lvlJc w:val="left"/>
      <w:pPr>
        <w:tabs>
          <w:tab w:val="num" w:pos="1354"/>
        </w:tabs>
        <w:ind w:left="1354" w:hanging="504"/>
      </w:pPr>
      <w:rPr>
        <w:rFonts w:ascii="宋体" w:eastAsia="宋体" w:hAnsi="Wingdings"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宋体" w:eastAsia="宋体" w:hAnsi="Wingdings" w:hint="eastAsia"/>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宋体" w:eastAsia="宋体" w:hAnsi="Wingdings" w:hint="eastAsia"/>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2">
    <w:nsid w:val="4C547BD3"/>
    <w:multiLevelType w:val="hybridMultilevel"/>
    <w:tmpl w:val="4E72F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4D3E0977"/>
    <w:multiLevelType w:val="hybridMultilevel"/>
    <w:tmpl w:val="EFC60C6E"/>
    <w:lvl w:ilvl="0" w:tplc="8244F06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4E217BF9"/>
    <w:multiLevelType w:val="hybridMultilevel"/>
    <w:tmpl w:val="AF921730"/>
    <w:lvl w:ilvl="0" w:tplc="16AA010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4F803582"/>
    <w:multiLevelType w:val="hybridMultilevel"/>
    <w:tmpl w:val="AF921730"/>
    <w:lvl w:ilvl="0" w:tplc="16AA010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4FBF1299"/>
    <w:multiLevelType w:val="hybridMultilevel"/>
    <w:tmpl w:val="FC04AC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511B4399"/>
    <w:multiLevelType w:val="hybridMultilevel"/>
    <w:tmpl w:val="EFC60C6E"/>
    <w:lvl w:ilvl="0" w:tplc="8244F06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52206CE6"/>
    <w:multiLevelType w:val="hybridMultilevel"/>
    <w:tmpl w:val="AF921730"/>
    <w:lvl w:ilvl="0" w:tplc="16AA010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526C4425"/>
    <w:multiLevelType w:val="hybridMultilevel"/>
    <w:tmpl w:val="7DF20C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0">
    <w:nsid w:val="543533D9"/>
    <w:multiLevelType w:val="hybridMultilevel"/>
    <w:tmpl w:val="83247B7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5B3245E4"/>
    <w:multiLevelType w:val="hybridMultilevel"/>
    <w:tmpl w:val="AF921730"/>
    <w:lvl w:ilvl="0" w:tplc="16AA0106">
      <w:start w:val="1"/>
      <w:numFmt w:val="decimal"/>
      <w:lvlText w:val="%1."/>
      <w:lvlJc w:val="left"/>
      <w:pPr>
        <w:ind w:left="0" w:firstLine="48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5C0857E6"/>
    <w:multiLevelType w:val="multilevel"/>
    <w:tmpl w:val="B75A6D90"/>
    <w:lvl w:ilvl="0">
      <w:start w:val="1"/>
      <w:numFmt w:val="decimal"/>
      <w:pStyle w:val="10"/>
      <w:lvlText w:val="%1"/>
      <w:lvlJc w:val="left"/>
      <w:pPr>
        <w:ind w:left="425" w:hanging="425"/>
      </w:pPr>
      <w:rPr>
        <w:rFonts w:hint="eastAsia"/>
      </w:rPr>
    </w:lvl>
    <w:lvl w:ilvl="1">
      <w:start w:val="2"/>
      <w:numFmt w:val="decimal"/>
      <w:pStyle w:val="21"/>
      <w:lvlText w:val="%1.%2"/>
      <w:lvlJc w:val="left"/>
      <w:pPr>
        <w:ind w:left="992"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1702"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3">
    <w:nsid w:val="6079542E"/>
    <w:multiLevelType w:val="hybridMultilevel"/>
    <w:tmpl w:val="EFC60C6E"/>
    <w:lvl w:ilvl="0" w:tplc="8244F06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66F6368F"/>
    <w:multiLevelType w:val="multilevel"/>
    <w:tmpl w:val="6F7433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68792C20"/>
    <w:multiLevelType w:val="hybridMultilevel"/>
    <w:tmpl w:val="AF921730"/>
    <w:lvl w:ilvl="0" w:tplc="16AA0106">
      <w:start w:val="1"/>
      <w:numFmt w:val="decimal"/>
      <w:lvlText w:val="%1."/>
      <w:lvlJc w:val="left"/>
      <w:pPr>
        <w:ind w:left="0" w:firstLine="48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nsid w:val="6D2504F4"/>
    <w:multiLevelType w:val="hybridMultilevel"/>
    <w:tmpl w:val="BB7AB6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6DBE5BF6"/>
    <w:multiLevelType w:val="multilevel"/>
    <w:tmpl w:val="0409001D"/>
    <w:styleLink w:val="Level22"/>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6FF43E86"/>
    <w:multiLevelType w:val="hybridMultilevel"/>
    <w:tmpl w:val="EFC60C6E"/>
    <w:lvl w:ilvl="0" w:tplc="8244F06C">
      <w:start w:val="1"/>
      <w:numFmt w:val="decimal"/>
      <w:lvlText w:val="%1．"/>
      <w:lvlJc w:val="left"/>
      <w:pPr>
        <w:ind w:left="1352"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03A27C5"/>
    <w:multiLevelType w:val="hybridMultilevel"/>
    <w:tmpl w:val="DB4A30B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nsid w:val="72F1571E"/>
    <w:multiLevelType w:val="hybridMultilevel"/>
    <w:tmpl w:val="AF921730"/>
    <w:lvl w:ilvl="0" w:tplc="16AA0106">
      <w:start w:val="1"/>
      <w:numFmt w:val="decimal"/>
      <w:lvlText w:val="%1."/>
      <w:lvlJc w:val="left"/>
      <w:pPr>
        <w:ind w:left="0" w:firstLine="48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nsid w:val="79C24C8B"/>
    <w:multiLevelType w:val="hybridMultilevel"/>
    <w:tmpl w:val="EFC60C6E"/>
    <w:lvl w:ilvl="0" w:tplc="8244F06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nsid w:val="7D9C146A"/>
    <w:multiLevelType w:val="multilevel"/>
    <w:tmpl w:val="C9B60928"/>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1702"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3">
    <w:nsid w:val="7DE9225E"/>
    <w:multiLevelType w:val="multilevel"/>
    <w:tmpl w:val="7DE9225E"/>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53"/>
  </w:num>
  <w:num w:numId="3">
    <w:abstractNumId w:val="31"/>
  </w:num>
  <w:num w:numId="4">
    <w:abstractNumId w:val="12"/>
  </w:num>
  <w:num w:numId="5">
    <w:abstractNumId w:val="0"/>
  </w:num>
  <w:num w:numId="6">
    <w:abstractNumId w:val="36"/>
  </w:num>
  <w:num w:numId="7">
    <w:abstractNumId w:val="51"/>
  </w:num>
  <w:num w:numId="8">
    <w:abstractNumId w:val="48"/>
  </w:num>
  <w:num w:numId="9">
    <w:abstractNumId w:val="35"/>
  </w:num>
  <w:num w:numId="10">
    <w:abstractNumId w:val="30"/>
  </w:num>
  <w:num w:numId="11">
    <w:abstractNumId w:val="38"/>
  </w:num>
  <w:num w:numId="12">
    <w:abstractNumId w:val="22"/>
  </w:num>
  <w:num w:numId="13">
    <w:abstractNumId w:val="25"/>
  </w:num>
  <w:num w:numId="14">
    <w:abstractNumId w:val="50"/>
  </w:num>
  <w:num w:numId="15">
    <w:abstractNumId w:val="10"/>
  </w:num>
  <w:num w:numId="16">
    <w:abstractNumId w:val="20"/>
  </w:num>
  <w:num w:numId="17">
    <w:abstractNumId w:val="27"/>
  </w:num>
  <w:num w:numId="18">
    <w:abstractNumId w:val="15"/>
  </w:num>
  <w:num w:numId="19">
    <w:abstractNumId w:val="4"/>
  </w:num>
  <w:num w:numId="20">
    <w:abstractNumId w:val="13"/>
    <w:lvlOverride w:ilvl="0">
      <w:lvl w:ilvl="0">
        <w:numFmt w:val="decimal"/>
        <w:lvlText w:val=""/>
        <w:lvlJc w:val="left"/>
      </w:lvl>
    </w:lvlOverride>
    <w:lvlOverride w:ilvl="1">
      <w:lvl w:ilvl="1">
        <w:start w:val="1"/>
        <w:numFmt w:val="decimal"/>
        <w:lvlText w:val="%1.%2"/>
        <w:lvlJc w:val="left"/>
        <w:pPr>
          <w:ind w:left="992" w:hanging="567"/>
        </w:pPr>
      </w:lvl>
    </w:lvlOverride>
  </w:num>
  <w:num w:numId="21">
    <w:abstractNumId w:val="26"/>
  </w:num>
  <w:num w:numId="22">
    <w:abstractNumId w:val="9"/>
  </w:num>
  <w:num w:numId="23">
    <w:abstractNumId w:val="16"/>
  </w:num>
  <w:num w:numId="24">
    <w:abstractNumId w:val="11"/>
  </w:num>
  <w:num w:numId="25">
    <w:abstractNumId w:val="47"/>
  </w:num>
  <w:num w:numId="26">
    <w:abstractNumId w:val="45"/>
  </w:num>
  <w:num w:numId="27">
    <w:abstractNumId w:val="52"/>
  </w:num>
  <w:num w:numId="28">
    <w:abstractNumId w:val="4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num>
  <w:num w:numId="30">
    <w:abstractNumId w:val="46"/>
  </w:num>
  <w:num w:numId="31">
    <w:abstractNumId w:val="49"/>
  </w:num>
  <w:num w:numId="32">
    <w:abstractNumId w:val="18"/>
  </w:num>
  <w:num w:numId="33">
    <w:abstractNumId w:val="8"/>
  </w:num>
  <w:num w:numId="34">
    <w:abstractNumId w:val="28"/>
  </w:num>
  <w:num w:numId="35">
    <w:abstractNumId w:val="39"/>
  </w:num>
  <w:num w:numId="36">
    <w:abstractNumId w:val="5"/>
  </w:num>
  <w:num w:numId="37">
    <w:abstractNumId w:val="29"/>
  </w:num>
  <w:num w:numId="38">
    <w:abstractNumId w:val="7"/>
  </w:num>
  <w:num w:numId="39">
    <w:abstractNumId w:val="17"/>
  </w:num>
  <w:num w:numId="40">
    <w:abstractNumId w:val="4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4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num>
  <w:num w:numId="46">
    <w:abstractNumId w:val="40"/>
  </w:num>
  <w:num w:numId="47">
    <w:abstractNumId w:val="24"/>
  </w:num>
  <w:num w:numId="48">
    <w:abstractNumId w:val="32"/>
  </w:num>
  <w:num w:numId="49">
    <w:abstractNumId w:val="4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lvlOverride w:ilvl="0">
      <w:lvl w:ilvl="0">
        <w:start w:val="2"/>
        <w:numFmt w:val="decimal"/>
        <w:lvlText w:val="%1"/>
        <w:lvlJc w:val="left"/>
        <w:pPr>
          <w:ind w:left="425" w:hanging="425"/>
        </w:pPr>
      </w:lvl>
    </w:lvlOverride>
    <w:lvlOverride w:ilvl="1">
      <w:lvl w:ilvl="1">
        <w:start w:val="1"/>
        <w:numFmt w:val="decimal"/>
        <w:lvlText w:val="%1.%2"/>
        <w:lvlJc w:val="left"/>
        <w:pPr>
          <w:ind w:left="992" w:hanging="567"/>
        </w:pPr>
      </w:lvl>
    </w:lvlOverride>
    <w:lvlOverride w:ilvl="2">
      <w:lvl w:ilvl="2">
        <w:start w:val="1"/>
        <w:numFmt w:val="decimal"/>
        <w:lvlText w:val="%1.%2.%3"/>
        <w:lvlJc w:val="left"/>
        <w:pPr>
          <w:ind w:left="1418" w:hanging="567"/>
        </w:pPr>
      </w:lvl>
    </w:lvlOverride>
    <w:lvlOverride w:ilvl="3">
      <w:lvl w:ilvl="3">
        <w:start w:val="1"/>
        <w:numFmt w:val="decimal"/>
        <w:lvlText w:val="%1.%2.%3.%4"/>
        <w:lvlJc w:val="left"/>
        <w:pPr>
          <w:ind w:left="1984" w:hanging="708"/>
        </w:pPr>
      </w:lvl>
    </w:lvlOverride>
    <w:lvlOverride w:ilvl="4">
      <w:lvl w:ilvl="4">
        <w:start w:val="1"/>
        <w:numFmt w:val="decimal"/>
        <w:lvlText w:val="%1.%2.%3.%4.%5"/>
        <w:lvlJc w:val="left"/>
        <w:pPr>
          <w:ind w:left="2551" w:hanging="850"/>
        </w:pPr>
      </w:lvl>
    </w:lvlOverride>
    <w:lvlOverride w:ilvl="5">
      <w:lvl w:ilvl="5">
        <w:start w:val="1"/>
        <w:numFmt w:val="decimal"/>
        <w:lvlText w:val="%1.%2.%3.%4.%5.%6"/>
        <w:lvlJc w:val="left"/>
        <w:pPr>
          <w:ind w:left="3260" w:hanging="1134"/>
        </w:pPr>
      </w:lvl>
    </w:lvlOverride>
    <w:lvlOverride w:ilvl="6">
      <w:lvl w:ilvl="6">
        <w:start w:val="1"/>
        <w:numFmt w:val="decimal"/>
        <w:lvlText w:val="%1.%2.%3.%4.%5.%6.%7"/>
        <w:lvlJc w:val="left"/>
        <w:pPr>
          <w:ind w:left="3827" w:hanging="1276"/>
        </w:pPr>
      </w:lvl>
    </w:lvlOverride>
    <w:lvlOverride w:ilvl="7">
      <w:lvl w:ilvl="7">
        <w:start w:val="1"/>
        <w:numFmt w:val="decimal"/>
        <w:lvlText w:val="%1.%2.%3.%4.%5.%6.%7.%8"/>
        <w:lvlJc w:val="left"/>
        <w:pPr>
          <w:ind w:left="4394" w:hanging="1418"/>
        </w:pPr>
      </w:lvl>
    </w:lvlOverride>
    <w:lvlOverride w:ilvl="8">
      <w:lvl w:ilvl="8">
        <w:start w:val="1"/>
        <w:numFmt w:val="decimal"/>
        <w:lvlText w:val="%1.%2.%3.%4.%5.%6.%7.%8.%9"/>
        <w:lvlJc w:val="left"/>
        <w:pPr>
          <w:ind w:left="5102" w:hanging="1700"/>
        </w:pPr>
      </w:lvl>
    </w:lvlOverride>
  </w:num>
  <w:num w:numId="51">
    <w:abstractNumId w:val="21"/>
  </w:num>
  <w:num w:numId="52">
    <w:abstractNumId w:val="34"/>
  </w:num>
  <w:num w:numId="53">
    <w:abstractNumId w:val="3"/>
  </w:num>
  <w:num w:numId="54">
    <w:abstractNumId w:val="33"/>
  </w:num>
  <w:num w:numId="55">
    <w:abstractNumId w:val="37"/>
  </w:num>
  <w:num w:numId="56">
    <w:abstractNumId w:val="1"/>
  </w:num>
  <w:num w:numId="57">
    <w:abstractNumId w:val="43"/>
  </w:num>
  <w:num w:numId="58">
    <w:abstractNumId w:val="19"/>
  </w:num>
  <w:num w:numId="59">
    <w:abstractNumId w:val="23"/>
  </w:num>
  <w:numIdMacAtCleanup w:val="5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nxj">
    <w15:presenceInfo w15:providerId="None" w15:userId="sunx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4E58"/>
    <w:rsid w:val="0000000B"/>
    <w:rsid w:val="000013C8"/>
    <w:rsid w:val="000035B7"/>
    <w:rsid w:val="000041C7"/>
    <w:rsid w:val="00004973"/>
    <w:rsid w:val="00005386"/>
    <w:rsid w:val="000054F2"/>
    <w:rsid w:val="00007FF4"/>
    <w:rsid w:val="00021C9E"/>
    <w:rsid w:val="00021EDA"/>
    <w:rsid w:val="00023890"/>
    <w:rsid w:val="000248A8"/>
    <w:rsid w:val="00025F8E"/>
    <w:rsid w:val="00027D90"/>
    <w:rsid w:val="000324BD"/>
    <w:rsid w:val="00033FD5"/>
    <w:rsid w:val="00034A43"/>
    <w:rsid w:val="00035046"/>
    <w:rsid w:val="00035227"/>
    <w:rsid w:val="000353DE"/>
    <w:rsid w:val="00036229"/>
    <w:rsid w:val="000375B3"/>
    <w:rsid w:val="00041C4B"/>
    <w:rsid w:val="0004240F"/>
    <w:rsid w:val="000426CF"/>
    <w:rsid w:val="0004301E"/>
    <w:rsid w:val="00043023"/>
    <w:rsid w:val="00043CE8"/>
    <w:rsid w:val="00044115"/>
    <w:rsid w:val="00044C76"/>
    <w:rsid w:val="00044CE9"/>
    <w:rsid w:val="00044D33"/>
    <w:rsid w:val="0004612B"/>
    <w:rsid w:val="000466AD"/>
    <w:rsid w:val="000500E0"/>
    <w:rsid w:val="00050A15"/>
    <w:rsid w:val="00051DC2"/>
    <w:rsid w:val="0005273C"/>
    <w:rsid w:val="0005318E"/>
    <w:rsid w:val="00053484"/>
    <w:rsid w:val="00053CB7"/>
    <w:rsid w:val="00054136"/>
    <w:rsid w:val="000544BA"/>
    <w:rsid w:val="00056214"/>
    <w:rsid w:val="00056627"/>
    <w:rsid w:val="00057DA7"/>
    <w:rsid w:val="0006146F"/>
    <w:rsid w:val="0006181A"/>
    <w:rsid w:val="00061950"/>
    <w:rsid w:val="00061AD2"/>
    <w:rsid w:val="00061E95"/>
    <w:rsid w:val="000623EF"/>
    <w:rsid w:val="000632FD"/>
    <w:rsid w:val="00065047"/>
    <w:rsid w:val="000653F9"/>
    <w:rsid w:val="00066199"/>
    <w:rsid w:val="00070596"/>
    <w:rsid w:val="00072F84"/>
    <w:rsid w:val="000738FD"/>
    <w:rsid w:val="00075203"/>
    <w:rsid w:val="00076FB0"/>
    <w:rsid w:val="00081CEA"/>
    <w:rsid w:val="000864B9"/>
    <w:rsid w:val="0008730E"/>
    <w:rsid w:val="000879DD"/>
    <w:rsid w:val="00090CF7"/>
    <w:rsid w:val="00091026"/>
    <w:rsid w:val="0009142C"/>
    <w:rsid w:val="00094B76"/>
    <w:rsid w:val="00094BBC"/>
    <w:rsid w:val="00095851"/>
    <w:rsid w:val="000958E3"/>
    <w:rsid w:val="00095CAC"/>
    <w:rsid w:val="000961C5"/>
    <w:rsid w:val="000978BD"/>
    <w:rsid w:val="000A123F"/>
    <w:rsid w:val="000A37A8"/>
    <w:rsid w:val="000A4DD2"/>
    <w:rsid w:val="000A5C0B"/>
    <w:rsid w:val="000A6954"/>
    <w:rsid w:val="000A7219"/>
    <w:rsid w:val="000A7AA7"/>
    <w:rsid w:val="000A7D25"/>
    <w:rsid w:val="000A7F28"/>
    <w:rsid w:val="000B1C57"/>
    <w:rsid w:val="000B2DFE"/>
    <w:rsid w:val="000B3102"/>
    <w:rsid w:val="000B40BE"/>
    <w:rsid w:val="000B4DB5"/>
    <w:rsid w:val="000B5C41"/>
    <w:rsid w:val="000C16DD"/>
    <w:rsid w:val="000C1BBC"/>
    <w:rsid w:val="000C3D74"/>
    <w:rsid w:val="000C40E9"/>
    <w:rsid w:val="000C4E58"/>
    <w:rsid w:val="000C6057"/>
    <w:rsid w:val="000D0313"/>
    <w:rsid w:val="000D0826"/>
    <w:rsid w:val="000D3A63"/>
    <w:rsid w:val="000D438D"/>
    <w:rsid w:val="000D54C5"/>
    <w:rsid w:val="000E0C73"/>
    <w:rsid w:val="000E149A"/>
    <w:rsid w:val="000E264A"/>
    <w:rsid w:val="000E2AFE"/>
    <w:rsid w:val="000E3714"/>
    <w:rsid w:val="000E5CC0"/>
    <w:rsid w:val="000F011D"/>
    <w:rsid w:val="000F0142"/>
    <w:rsid w:val="000F12C7"/>
    <w:rsid w:val="000F1AF8"/>
    <w:rsid w:val="000F27EE"/>
    <w:rsid w:val="000F371C"/>
    <w:rsid w:val="000F3E9E"/>
    <w:rsid w:val="000F3F8E"/>
    <w:rsid w:val="000F4317"/>
    <w:rsid w:val="000F4639"/>
    <w:rsid w:val="000F609B"/>
    <w:rsid w:val="000F71CA"/>
    <w:rsid w:val="00101380"/>
    <w:rsid w:val="00101FBB"/>
    <w:rsid w:val="0010210F"/>
    <w:rsid w:val="001025E5"/>
    <w:rsid w:val="00103CFB"/>
    <w:rsid w:val="0010401C"/>
    <w:rsid w:val="0010454F"/>
    <w:rsid w:val="00105F81"/>
    <w:rsid w:val="00106D4B"/>
    <w:rsid w:val="00106DA5"/>
    <w:rsid w:val="00107039"/>
    <w:rsid w:val="001106CA"/>
    <w:rsid w:val="00112AC9"/>
    <w:rsid w:val="00113175"/>
    <w:rsid w:val="00114280"/>
    <w:rsid w:val="001144C1"/>
    <w:rsid w:val="00114EC6"/>
    <w:rsid w:val="00115943"/>
    <w:rsid w:val="001170D7"/>
    <w:rsid w:val="00120667"/>
    <w:rsid w:val="00121110"/>
    <w:rsid w:val="00121D60"/>
    <w:rsid w:val="001237AA"/>
    <w:rsid w:val="00124401"/>
    <w:rsid w:val="001245EC"/>
    <w:rsid w:val="00124906"/>
    <w:rsid w:val="00124D7F"/>
    <w:rsid w:val="00125105"/>
    <w:rsid w:val="001269E7"/>
    <w:rsid w:val="00127E0B"/>
    <w:rsid w:val="00130C40"/>
    <w:rsid w:val="00130C7F"/>
    <w:rsid w:val="00132C8F"/>
    <w:rsid w:val="001337A2"/>
    <w:rsid w:val="0013462F"/>
    <w:rsid w:val="00134F7F"/>
    <w:rsid w:val="0013776E"/>
    <w:rsid w:val="00140A64"/>
    <w:rsid w:val="001415CB"/>
    <w:rsid w:val="0014460A"/>
    <w:rsid w:val="00144FD6"/>
    <w:rsid w:val="001452D4"/>
    <w:rsid w:val="00146CD5"/>
    <w:rsid w:val="001533D2"/>
    <w:rsid w:val="00153680"/>
    <w:rsid w:val="0015394F"/>
    <w:rsid w:val="00153F4A"/>
    <w:rsid w:val="001547E0"/>
    <w:rsid w:val="001549F1"/>
    <w:rsid w:val="00154D29"/>
    <w:rsid w:val="00154D92"/>
    <w:rsid w:val="00160D6E"/>
    <w:rsid w:val="0016145E"/>
    <w:rsid w:val="00161C73"/>
    <w:rsid w:val="00161CF8"/>
    <w:rsid w:val="00162F6D"/>
    <w:rsid w:val="00163AD7"/>
    <w:rsid w:val="0016792A"/>
    <w:rsid w:val="00167D43"/>
    <w:rsid w:val="001703CE"/>
    <w:rsid w:val="0017399B"/>
    <w:rsid w:val="0017485C"/>
    <w:rsid w:val="00177EB6"/>
    <w:rsid w:val="0018135D"/>
    <w:rsid w:val="00183605"/>
    <w:rsid w:val="00183AF6"/>
    <w:rsid w:val="00186101"/>
    <w:rsid w:val="00187098"/>
    <w:rsid w:val="001873EF"/>
    <w:rsid w:val="00190878"/>
    <w:rsid w:val="00190ECB"/>
    <w:rsid w:val="00191F82"/>
    <w:rsid w:val="00191FCC"/>
    <w:rsid w:val="001928C7"/>
    <w:rsid w:val="001A2550"/>
    <w:rsid w:val="001A4E8E"/>
    <w:rsid w:val="001A52C4"/>
    <w:rsid w:val="001A568C"/>
    <w:rsid w:val="001A5F0F"/>
    <w:rsid w:val="001A6291"/>
    <w:rsid w:val="001A719F"/>
    <w:rsid w:val="001A77A2"/>
    <w:rsid w:val="001B0184"/>
    <w:rsid w:val="001B0940"/>
    <w:rsid w:val="001B112F"/>
    <w:rsid w:val="001B299A"/>
    <w:rsid w:val="001B3A1F"/>
    <w:rsid w:val="001B50B0"/>
    <w:rsid w:val="001B5333"/>
    <w:rsid w:val="001B55F4"/>
    <w:rsid w:val="001B63E6"/>
    <w:rsid w:val="001B6BE1"/>
    <w:rsid w:val="001B6E8D"/>
    <w:rsid w:val="001B7837"/>
    <w:rsid w:val="001C031F"/>
    <w:rsid w:val="001C1CF2"/>
    <w:rsid w:val="001C1D29"/>
    <w:rsid w:val="001C2393"/>
    <w:rsid w:val="001C3C98"/>
    <w:rsid w:val="001C405D"/>
    <w:rsid w:val="001C4623"/>
    <w:rsid w:val="001C4C1B"/>
    <w:rsid w:val="001C4D00"/>
    <w:rsid w:val="001C579D"/>
    <w:rsid w:val="001D18D4"/>
    <w:rsid w:val="001D53D1"/>
    <w:rsid w:val="001D5694"/>
    <w:rsid w:val="001D5C5A"/>
    <w:rsid w:val="001D734A"/>
    <w:rsid w:val="001E23E6"/>
    <w:rsid w:val="001E2D69"/>
    <w:rsid w:val="001E2F8A"/>
    <w:rsid w:val="001E447C"/>
    <w:rsid w:val="001E4D53"/>
    <w:rsid w:val="001E6612"/>
    <w:rsid w:val="001E67BD"/>
    <w:rsid w:val="001E780B"/>
    <w:rsid w:val="001F0D4E"/>
    <w:rsid w:val="001F25AD"/>
    <w:rsid w:val="001F2A2D"/>
    <w:rsid w:val="001F54F6"/>
    <w:rsid w:val="001F587E"/>
    <w:rsid w:val="001F5C77"/>
    <w:rsid w:val="001F5EBA"/>
    <w:rsid w:val="001F6240"/>
    <w:rsid w:val="001F7097"/>
    <w:rsid w:val="001F768F"/>
    <w:rsid w:val="00201152"/>
    <w:rsid w:val="00202946"/>
    <w:rsid w:val="00203C3E"/>
    <w:rsid w:val="002044F6"/>
    <w:rsid w:val="0020468D"/>
    <w:rsid w:val="00205680"/>
    <w:rsid w:val="00205D55"/>
    <w:rsid w:val="00212807"/>
    <w:rsid w:val="00213CB5"/>
    <w:rsid w:val="0021461B"/>
    <w:rsid w:val="00214E3E"/>
    <w:rsid w:val="002153C8"/>
    <w:rsid w:val="00215FAE"/>
    <w:rsid w:val="00216C60"/>
    <w:rsid w:val="002201A1"/>
    <w:rsid w:val="002226B3"/>
    <w:rsid w:val="00223000"/>
    <w:rsid w:val="002266CB"/>
    <w:rsid w:val="00227013"/>
    <w:rsid w:val="00227D56"/>
    <w:rsid w:val="00230F15"/>
    <w:rsid w:val="002332C1"/>
    <w:rsid w:val="00234150"/>
    <w:rsid w:val="002343CC"/>
    <w:rsid w:val="00234CB5"/>
    <w:rsid w:val="00234FBC"/>
    <w:rsid w:val="0023686C"/>
    <w:rsid w:val="00237FC5"/>
    <w:rsid w:val="002405B9"/>
    <w:rsid w:val="002410F9"/>
    <w:rsid w:val="00241851"/>
    <w:rsid w:val="0024290F"/>
    <w:rsid w:val="00242FE1"/>
    <w:rsid w:val="002432CA"/>
    <w:rsid w:val="00243A6F"/>
    <w:rsid w:val="00246771"/>
    <w:rsid w:val="002476AC"/>
    <w:rsid w:val="00247F70"/>
    <w:rsid w:val="002501EA"/>
    <w:rsid w:val="002503C8"/>
    <w:rsid w:val="0025094F"/>
    <w:rsid w:val="00250D53"/>
    <w:rsid w:val="00251B1B"/>
    <w:rsid w:val="002521A8"/>
    <w:rsid w:val="00252C88"/>
    <w:rsid w:val="00254B58"/>
    <w:rsid w:val="00255E86"/>
    <w:rsid w:val="00256FC3"/>
    <w:rsid w:val="00257C14"/>
    <w:rsid w:val="00260D88"/>
    <w:rsid w:val="00260E4E"/>
    <w:rsid w:val="00261943"/>
    <w:rsid w:val="002635B1"/>
    <w:rsid w:val="0026441A"/>
    <w:rsid w:val="002649CD"/>
    <w:rsid w:val="00264B39"/>
    <w:rsid w:val="00265688"/>
    <w:rsid w:val="00265AF6"/>
    <w:rsid w:val="00266224"/>
    <w:rsid w:val="002678E3"/>
    <w:rsid w:val="00267B5E"/>
    <w:rsid w:val="00271124"/>
    <w:rsid w:val="00275240"/>
    <w:rsid w:val="002818E5"/>
    <w:rsid w:val="00282276"/>
    <w:rsid w:val="00282D9C"/>
    <w:rsid w:val="00283CCF"/>
    <w:rsid w:val="00283D92"/>
    <w:rsid w:val="00286FAB"/>
    <w:rsid w:val="00287460"/>
    <w:rsid w:val="00291320"/>
    <w:rsid w:val="0029162D"/>
    <w:rsid w:val="00294C92"/>
    <w:rsid w:val="00296E3D"/>
    <w:rsid w:val="00297E98"/>
    <w:rsid w:val="002A09E3"/>
    <w:rsid w:val="002A28E7"/>
    <w:rsid w:val="002A2AC1"/>
    <w:rsid w:val="002A2BCC"/>
    <w:rsid w:val="002A3255"/>
    <w:rsid w:val="002A40FA"/>
    <w:rsid w:val="002A554A"/>
    <w:rsid w:val="002A5820"/>
    <w:rsid w:val="002A5DE1"/>
    <w:rsid w:val="002B20F6"/>
    <w:rsid w:val="002B353F"/>
    <w:rsid w:val="002B35E8"/>
    <w:rsid w:val="002B4FEA"/>
    <w:rsid w:val="002B5098"/>
    <w:rsid w:val="002B5505"/>
    <w:rsid w:val="002B59FF"/>
    <w:rsid w:val="002B606C"/>
    <w:rsid w:val="002B6648"/>
    <w:rsid w:val="002B71B2"/>
    <w:rsid w:val="002C02F1"/>
    <w:rsid w:val="002C1761"/>
    <w:rsid w:val="002C1EFD"/>
    <w:rsid w:val="002C4D89"/>
    <w:rsid w:val="002C5ABF"/>
    <w:rsid w:val="002C684D"/>
    <w:rsid w:val="002D16F5"/>
    <w:rsid w:val="002D18F9"/>
    <w:rsid w:val="002D1F06"/>
    <w:rsid w:val="002D20B2"/>
    <w:rsid w:val="002D2E4C"/>
    <w:rsid w:val="002D4F15"/>
    <w:rsid w:val="002E327F"/>
    <w:rsid w:val="002E3706"/>
    <w:rsid w:val="002E4206"/>
    <w:rsid w:val="002E5E77"/>
    <w:rsid w:val="002F1E22"/>
    <w:rsid w:val="002F2261"/>
    <w:rsid w:val="002F3D79"/>
    <w:rsid w:val="002F469F"/>
    <w:rsid w:val="002F5F9E"/>
    <w:rsid w:val="002F625D"/>
    <w:rsid w:val="002F7BFD"/>
    <w:rsid w:val="00300B59"/>
    <w:rsid w:val="003014F9"/>
    <w:rsid w:val="0030260A"/>
    <w:rsid w:val="00302DD9"/>
    <w:rsid w:val="003037F5"/>
    <w:rsid w:val="003040A5"/>
    <w:rsid w:val="00305F50"/>
    <w:rsid w:val="003075DD"/>
    <w:rsid w:val="0030761F"/>
    <w:rsid w:val="003102F7"/>
    <w:rsid w:val="0031086A"/>
    <w:rsid w:val="00312879"/>
    <w:rsid w:val="00313420"/>
    <w:rsid w:val="00313AEC"/>
    <w:rsid w:val="00313B8E"/>
    <w:rsid w:val="00313CA4"/>
    <w:rsid w:val="00314148"/>
    <w:rsid w:val="00315CA6"/>
    <w:rsid w:val="00315F98"/>
    <w:rsid w:val="00320176"/>
    <w:rsid w:val="0032262E"/>
    <w:rsid w:val="00322CF9"/>
    <w:rsid w:val="00322D0C"/>
    <w:rsid w:val="003247BA"/>
    <w:rsid w:val="003257FB"/>
    <w:rsid w:val="00326E2A"/>
    <w:rsid w:val="00330184"/>
    <w:rsid w:val="003303FF"/>
    <w:rsid w:val="003328EB"/>
    <w:rsid w:val="00333809"/>
    <w:rsid w:val="00334A8D"/>
    <w:rsid w:val="003379CB"/>
    <w:rsid w:val="0034108D"/>
    <w:rsid w:val="003439B8"/>
    <w:rsid w:val="00343A19"/>
    <w:rsid w:val="00345D82"/>
    <w:rsid w:val="003468D6"/>
    <w:rsid w:val="00347882"/>
    <w:rsid w:val="003509CC"/>
    <w:rsid w:val="00350CFC"/>
    <w:rsid w:val="00352257"/>
    <w:rsid w:val="003531F2"/>
    <w:rsid w:val="003531F4"/>
    <w:rsid w:val="00353DCD"/>
    <w:rsid w:val="00353DDE"/>
    <w:rsid w:val="003554B4"/>
    <w:rsid w:val="003555D9"/>
    <w:rsid w:val="00356EC3"/>
    <w:rsid w:val="00360504"/>
    <w:rsid w:val="00360CF2"/>
    <w:rsid w:val="00360D97"/>
    <w:rsid w:val="00361EA7"/>
    <w:rsid w:val="00362297"/>
    <w:rsid w:val="00362DDF"/>
    <w:rsid w:val="00363454"/>
    <w:rsid w:val="003636A2"/>
    <w:rsid w:val="00367AAC"/>
    <w:rsid w:val="003720C1"/>
    <w:rsid w:val="0037342C"/>
    <w:rsid w:val="00374EFD"/>
    <w:rsid w:val="0037603A"/>
    <w:rsid w:val="0037756A"/>
    <w:rsid w:val="003805BC"/>
    <w:rsid w:val="00383F4E"/>
    <w:rsid w:val="00384648"/>
    <w:rsid w:val="00386156"/>
    <w:rsid w:val="00387FD0"/>
    <w:rsid w:val="00391085"/>
    <w:rsid w:val="003911DD"/>
    <w:rsid w:val="00393CC6"/>
    <w:rsid w:val="0039411D"/>
    <w:rsid w:val="00394A9B"/>
    <w:rsid w:val="00394C4C"/>
    <w:rsid w:val="00396A98"/>
    <w:rsid w:val="00396DAC"/>
    <w:rsid w:val="00397493"/>
    <w:rsid w:val="003A07ED"/>
    <w:rsid w:val="003A1898"/>
    <w:rsid w:val="003A191B"/>
    <w:rsid w:val="003A1E80"/>
    <w:rsid w:val="003A1F7B"/>
    <w:rsid w:val="003A3233"/>
    <w:rsid w:val="003A3E56"/>
    <w:rsid w:val="003A535D"/>
    <w:rsid w:val="003A5B84"/>
    <w:rsid w:val="003A5E6F"/>
    <w:rsid w:val="003A7D17"/>
    <w:rsid w:val="003B167F"/>
    <w:rsid w:val="003B1CAD"/>
    <w:rsid w:val="003B2243"/>
    <w:rsid w:val="003B27F2"/>
    <w:rsid w:val="003B39E7"/>
    <w:rsid w:val="003B7165"/>
    <w:rsid w:val="003B752D"/>
    <w:rsid w:val="003B780C"/>
    <w:rsid w:val="003B7EF4"/>
    <w:rsid w:val="003B7FC0"/>
    <w:rsid w:val="003C02B6"/>
    <w:rsid w:val="003C0F67"/>
    <w:rsid w:val="003C2374"/>
    <w:rsid w:val="003C502C"/>
    <w:rsid w:val="003C5DF7"/>
    <w:rsid w:val="003C6519"/>
    <w:rsid w:val="003C77C4"/>
    <w:rsid w:val="003D0899"/>
    <w:rsid w:val="003D0B94"/>
    <w:rsid w:val="003D5EE6"/>
    <w:rsid w:val="003E176B"/>
    <w:rsid w:val="003E38BD"/>
    <w:rsid w:val="003E4605"/>
    <w:rsid w:val="003E5641"/>
    <w:rsid w:val="003E6279"/>
    <w:rsid w:val="003E6601"/>
    <w:rsid w:val="003E684A"/>
    <w:rsid w:val="003E6C48"/>
    <w:rsid w:val="003E7033"/>
    <w:rsid w:val="003E75BC"/>
    <w:rsid w:val="003E7630"/>
    <w:rsid w:val="003E7C0B"/>
    <w:rsid w:val="003F3B36"/>
    <w:rsid w:val="003F4C9B"/>
    <w:rsid w:val="003F689D"/>
    <w:rsid w:val="00400ADE"/>
    <w:rsid w:val="0040101D"/>
    <w:rsid w:val="00401156"/>
    <w:rsid w:val="00401396"/>
    <w:rsid w:val="00403619"/>
    <w:rsid w:val="00405199"/>
    <w:rsid w:val="00405B50"/>
    <w:rsid w:val="00405C95"/>
    <w:rsid w:val="004067B0"/>
    <w:rsid w:val="0041024E"/>
    <w:rsid w:val="004111F9"/>
    <w:rsid w:val="00412954"/>
    <w:rsid w:val="004135C1"/>
    <w:rsid w:val="00413618"/>
    <w:rsid w:val="00414185"/>
    <w:rsid w:val="00416281"/>
    <w:rsid w:val="0042130A"/>
    <w:rsid w:val="00422B74"/>
    <w:rsid w:val="00426D1B"/>
    <w:rsid w:val="004270B6"/>
    <w:rsid w:val="00427261"/>
    <w:rsid w:val="004276EF"/>
    <w:rsid w:val="0043085C"/>
    <w:rsid w:val="00430C9A"/>
    <w:rsid w:val="004319C4"/>
    <w:rsid w:val="00431AC8"/>
    <w:rsid w:val="0043383B"/>
    <w:rsid w:val="00433C14"/>
    <w:rsid w:val="00434EC6"/>
    <w:rsid w:val="00435039"/>
    <w:rsid w:val="00435219"/>
    <w:rsid w:val="004372EA"/>
    <w:rsid w:val="004374D8"/>
    <w:rsid w:val="00440A7C"/>
    <w:rsid w:val="00441C9E"/>
    <w:rsid w:val="00444784"/>
    <w:rsid w:val="00444917"/>
    <w:rsid w:val="00446191"/>
    <w:rsid w:val="00446B4B"/>
    <w:rsid w:val="00452B60"/>
    <w:rsid w:val="00455B1F"/>
    <w:rsid w:val="00456E96"/>
    <w:rsid w:val="0046115B"/>
    <w:rsid w:val="00461B36"/>
    <w:rsid w:val="004627FF"/>
    <w:rsid w:val="004635E0"/>
    <w:rsid w:val="004666D3"/>
    <w:rsid w:val="00467761"/>
    <w:rsid w:val="004677FA"/>
    <w:rsid w:val="0047048B"/>
    <w:rsid w:val="0047188D"/>
    <w:rsid w:val="00472A4F"/>
    <w:rsid w:val="00473CA4"/>
    <w:rsid w:val="00474F9D"/>
    <w:rsid w:val="004751A2"/>
    <w:rsid w:val="00476846"/>
    <w:rsid w:val="00476C05"/>
    <w:rsid w:val="00480B7C"/>
    <w:rsid w:val="00482E2C"/>
    <w:rsid w:val="004832F2"/>
    <w:rsid w:val="00485F97"/>
    <w:rsid w:val="00486E64"/>
    <w:rsid w:val="00487C26"/>
    <w:rsid w:val="00491513"/>
    <w:rsid w:val="00492841"/>
    <w:rsid w:val="00494A86"/>
    <w:rsid w:val="0049563F"/>
    <w:rsid w:val="004964F8"/>
    <w:rsid w:val="004A266A"/>
    <w:rsid w:val="004A3D96"/>
    <w:rsid w:val="004A56A7"/>
    <w:rsid w:val="004A5A0E"/>
    <w:rsid w:val="004A64C0"/>
    <w:rsid w:val="004A6551"/>
    <w:rsid w:val="004A75E4"/>
    <w:rsid w:val="004A7B09"/>
    <w:rsid w:val="004B232D"/>
    <w:rsid w:val="004B238A"/>
    <w:rsid w:val="004B3EEE"/>
    <w:rsid w:val="004B44FE"/>
    <w:rsid w:val="004B461A"/>
    <w:rsid w:val="004B47E0"/>
    <w:rsid w:val="004B5593"/>
    <w:rsid w:val="004B6A94"/>
    <w:rsid w:val="004B7C4F"/>
    <w:rsid w:val="004C0161"/>
    <w:rsid w:val="004C15F6"/>
    <w:rsid w:val="004C1D09"/>
    <w:rsid w:val="004C262B"/>
    <w:rsid w:val="004C3A55"/>
    <w:rsid w:val="004C3D3C"/>
    <w:rsid w:val="004C4989"/>
    <w:rsid w:val="004C4B08"/>
    <w:rsid w:val="004C4FE0"/>
    <w:rsid w:val="004C7AD1"/>
    <w:rsid w:val="004C7DB0"/>
    <w:rsid w:val="004D0403"/>
    <w:rsid w:val="004D0481"/>
    <w:rsid w:val="004D07A7"/>
    <w:rsid w:val="004D0947"/>
    <w:rsid w:val="004D2ADA"/>
    <w:rsid w:val="004D2E25"/>
    <w:rsid w:val="004D45E4"/>
    <w:rsid w:val="004D58D1"/>
    <w:rsid w:val="004D7D4B"/>
    <w:rsid w:val="004E18E7"/>
    <w:rsid w:val="004E1C83"/>
    <w:rsid w:val="004E30E5"/>
    <w:rsid w:val="004E388E"/>
    <w:rsid w:val="004E3E02"/>
    <w:rsid w:val="004E6019"/>
    <w:rsid w:val="004F044A"/>
    <w:rsid w:val="004F0634"/>
    <w:rsid w:val="004F1818"/>
    <w:rsid w:val="004F1A84"/>
    <w:rsid w:val="004F2D1E"/>
    <w:rsid w:val="004F2D91"/>
    <w:rsid w:val="004F4DEF"/>
    <w:rsid w:val="004F549F"/>
    <w:rsid w:val="004F5900"/>
    <w:rsid w:val="004F63AE"/>
    <w:rsid w:val="00500024"/>
    <w:rsid w:val="005010F6"/>
    <w:rsid w:val="00503D8E"/>
    <w:rsid w:val="005042EB"/>
    <w:rsid w:val="00504C76"/>
    <w:rsid w:val="00505233"/>
    <w:rsid w:val="00505507"/>
    <w:rsid w:val="00505CB4"/>
    <w:rsid w:val="005060AD"/>
    <w:rsid w:val="00506228"/>
    <w:rsid w:val="0050641E"/>
    <w:rsid w:val="00507D71"/>
    <w:rsid w:val="005122C1"/>
    <w:rsid w:val="00513AB0"/>
    <w:rsid w:val="00514CDA"/>
    <w:rsid w:val="00516C24"/>
    <w:rsid w:val="00517156"/>
    <w:rsid w:val="00520549"/>
    <w:rsid w:val="00520A92"/>
    <w:rsid w:val="00520AB9"/>
    <w:rsid w:val="00520D2A"/>
    <w:rsid w:val="005211D3"/>
    <w:rsid w:val="0052163A"/>
    <w:rsid w:val="0052177F"/>
    <w:rsid w:val="005221A2"/>
    <w:rsid w:val="00522452"/>
    <w:rsid w:val="00522C17"/>
    <w:rsid w:val="00523680"/>
    <w:rsid w:val="00523CDD"/>
    <w:rsid w:val="00524876"/>
    <w:rsid w:val="005249D4"/>
    <w:rsid w:val="00524F64"/>
    <w:rsid w:val="00531B42"/>
    <w:rsid w:val="00532323"/>
    <w:rsid w:val="00532790"/>
    <w:rsid w:val="00532C2D"/>
    <w:rsid w:val="005337E9"/>
    <w:rsid w:val="00533C9F"/>
    <w:rsid w:val="00533FDC"/>
    <w:rsid w:val="00534A47"/>
    <w:rsid w:val="005353E7"/>
    <w:rsid w:val="00536D43"/>
    <w:rsid w:val="005376AA"/>
    <w:rsid w:val="00541567"/>
    <w:rsid w:val="00541635"/>
    <w:rsid w:val="00541C6C"/>
    <w:rsid w:val="00542462"/>
    <w:rsid w:val="00542D6D"/>
    <w:rsid w:val="00543614"/>
    <w:rsid w:val="005472DE"/>
    <w:rsid w:val="00547867"/>
    <w:rsid w:val="005508C6"/>
    <w:rsid w:val="005510C9"/>
    <w:rsid w:val="00551A9F"/>
    <w:rsid w:val="00551CBF"/>
    <w:rsid w:val="005521C8"/>
    <w:rsid w:val="00552645"/>
    <w:rsid w:val="0055287C"/>
    <w:rsid w:val="005528A1"/>
    <w:rsid w:val="00552ED2"/>
    <w:rsid w:val="00554737"/>
    <w:rsid w:val="00555130"/>
    <w:rsid w:val="005551F0"/>
    <w:rsid w:val="00555236"/>
    <w:rsid w:val="00556063"/>
    <w:rsid w:val="00556490"/>
    <w:rsid w:val="0055652A"/>
    <w:rsid w:val="00557828"/>
    <w:rsid w:val="00557D21"/>
    <w:rsid w:val="005620FF"/>
    <w:rsid w:val="00562B91"/>
    <w:rsid w:val="00562E66"/>
    <w:rsid w:val="00563E45"/>
    <w:rsid w:val="005653D5"/>
    <w:rsid w:val="00567068"/>
    <w:rsid w:val="00572C6C"/>
    <w:rsid w:val="00573150"/>
    <w:rsid w:val="0057569C"/>
    <w:rsid w:val="0057628B"/>
    <w:rsid w:val="00577432"/>
    <w:rsid w:val="005812F6"/>
    <w:rsid w:val="005826DB"/>
    <w:rsid w:val="00584276"/>
    <w:rsid w:val="0058698A"/>
    <w:rsid w:val="00586B5C"/>
    <w:rsid w:val="005870C9"/>
    <w:rsid w:val="00587268"/>
    <w:rsid w:val="00592B97"/>
    <w:rsid w:val="00593242"/>
    <w:rsid w:val="0059425B"/>
    <w:rsid w:val="00594A8E"/>
    <w:rsid w:val="005962B9"/>
    <w:rsid w:val="00597243"/>
    <w:rsid w:val="00597E54"/>
    <w:rsid w:val="005A1622"/>
    <w:rsid w:val="005A328C"/>
    <w:rsid w:val="005A49E4"/>
    <w:rsid w:val="005A523A"/>
    <w:rsid w:val="005A553F"/>
    <w:rsid w:val="005A566F"/>
    <w:rsid w:val="005A5AD1"/>
    <w:rsid w:val="005A7A2E"/>
    <w:rsid w:val="005B0991"/>
    <w:rsid w:val="005B0A0B"/>
    <w:rsid w:val="005B0A9F"/>
    <w:rsid w:val="005B1538"/>
    <w:rsid w:val="005B1635"/>
    <w:rsid w:val="005B211B"/>
    <w:rsid w:val="005B22E7"/>
    <w:rsid w:val="005B2377"/>
    <w:rsid w:val="005B2940"/>
    <w:rsid w:val="005B305F"/>
    <w:rsid w:val="005B36C3"/>
    <w:rsid w:val="005B3975"/>
    <w:rsid w:val="005B3FBF"/>
    <w:rsid w:val="005B4CAE"/>
    <w:rsid w:val="005B6341"/>
    <w:rsid w:val="005B69DE"/>
    <w:rsid w:val="005C3763"/>
    <w:rsid w:val="005C56AB"/>
    <w:rsid w:val="005C7437"/>
    <w:rsid w:val="005C767D"/>
    <w:rsid w:val="005C7EED"/>
    <w:rsid w:val="005D03A0"/>
    <w:rsid w:val="005D3818"/>
    <w:rsid w:val="005D399A"/>
    <w:rsid w:val="005D3FCA"/>
    <w:rsid w:val="005D54A5"/>
    <w:rsid w:val="005D648B"/>
    <w:rsid w:val="005E0618"/>
    <w:rsid w:val="005E2384"/>
    <w:rsid w:val="005E23CE"/>
    <w:rsid w:val="005E2EF9"/>
    <w:rsid w:val="005E3342"/>
    <w:rsid w:val="005E3CAF"/>
    <w:rsid w:val="005E3D97"/>
    <w:rsid w:val="005E4882"/>
    <w:rsid w:val="005E4E25"/>
    <w:rsid w:val="005E4E62"/>
    <w:rsid w:val="005E7DC7"/>
    <w:rsid w:val="005F0DBB"/>
    <w:rsid w:val="005F45F1"/>
    <w:rsid w:val="005F5472"/>
    <w:rsid w:val="005F6BA4"/>
    <w:rsid w:val="00601FC2"/>
    <w:rsid w:val="006021C9"/>
    <w:rsid w:val="00602668"/>
    <w:rsid w:val="00603A9D"/>
    <w:rsid w:val="00603C4E"/>
    <w:rsid w:val="00603C82"/>
    <w:rsid w:val="00604F64"/>
    <w:rsid w:val="006055C9"/>
    <w:rsid w:val="00605D00"/>
    <w:rsid w:val="006110C8"/>
    <w:rsid w:val="00613E6E"/>
    <w:rsid w:val="006145A0"/>
    <w:rsid w:val="00616586"/>
    <w:rsid w:val="00620EB2"/>
    <w:rsid w:val="00622378"/>
    <w:rsid w:val="00623EB1"/>
    <w:rsid w:val="006244D0"/>
    <w:rsid w:val="006248F6"/>
    <w:rsid w:val="00624EDF"/>
    <w:rsid w:val="006250B7"/>
    <w:rsid w:val="00626FC3"/>
    <w:rsid w:val="00627089"/>
    <w:rsid w:val="00630C54"/>
    <w:rsid w:val="0063192C"/>
    <w:rsid w:val="006337DB"/>
    <w:rsid w:val="0063405D"/>
    <w:rsid w:val="00635DC2"/>
    <w:rsid w:val="006375E4"/>
    <w:rsid w:val="0063788D"/>
    <w:rsid w:val="006405D1"/>
    <w:rsid w:val="00640BDF"/>
    <w:rsid w:val="0064126E"/>
    <w:rsid w:val="00641365"/>
    <w:rsid w:val="006428EE"/>
    <w:rsid w:val="00644552"/>
    <w:rsid w:val="00644B9F"/>
    <w:rsid w:val="00644BBA"/>
    <w:rsid w:val="00644BFD"/>
    <w:rsid w:val="00645BC8"/>
    <w:rsid w:val="00646477"/>
    <w:rsid w:val="00650A3D"/>
    <w:rsid w:val="00650D99"/>
    <w:rsid w:val="0065299F"/>
    <w:rsid w:val="00652C30"/>
    <w:rsid w:val="006544C5"/>
    <w:rsid w:val="00654568"/>
    <w:rsid w:val="00654E81"/>
    <w:rsid w:val="00656643"/>
    <w:rsid w:val="00656F44"/>
    <w:rsid w:val="006618EA"/>
    <w:rsid w:val="00663F5D"/>
    <w:rsid w:val="006702BB"/>
    <w:rsid w:val="006708D9"/>
    <w:rsid w:val="00671659"/>
    <w:rsid w:val="00671A0A"/>
    <w:rsid w:val="0067302E"/>
    <w:rsid w:val="00673595"/>
    <w:rsid w:val="006741AA"/>
    <w:rsid w:val="00674423"/>
    <w:rsid w:val="00674E58"/>
    <w:rsid w:val="00675120"/>
    <w:rsid w:val="00675E74"/>
    <w:rsid w:val="0067721B"/>
    <w:rsid w:val="00677E34"/>
    <w:rsid w:val="006808AE"/>
    <w:rsid w:val="00681F82"/>
    <w:rsid w:val="0068211A"/>
    <w:rsid w:val="00687494"/>
    <w:rsid w:val="00692CD0"/>
    <w:rsid w:val="00694544"/>
    <w:rsid w:val="0069454E"/>
    <w:rsid w:val="00694DCC"/>
    <w:rsid w:val="006956FF"/>
    <w:rsid w:val="0069757D"/>
    <w:rsid w:val="006A01B6"/>
    <w:rsid w:val="006A0992"/>
    <w:rsid w:val="006A1E69"/>
    <w:rsid w:val="006A2159"/>
    <w:rsid w:val="006A3174"/>
    <w:rsid w:val="006A3434"/>
    <w:rsid w:val="006A63BE"/>
    <w:rsid w:val="006A6731"/>
    <w:rsid w:val="006A74F0"/>
    <w:rsid w:val="006A7B62"/>
    <w:rsid w:val="006B0E01"/>
    <w:rsid w:val="006B0E13"/>
    <w:rsid w:val="006B1214"/>
    <w:rsid w:val="006B3808"/>
    <w:rsid w:val="006B779C"/>
    <w:rsid w:val="006B7DAC"/>
    <w:rsid w:val="006C40AC"/>
    <w:rsid w:val="006C4702"/>
    <w:rsid w:val="006C4D27"/>
    <w:rsid w:val="006C501C"/>
    <w:rsid w:val="006C5879"/>
    <w:rsid w:val="006C6801"/>
    <w:rsid w:val="006C7834"/>
    <w:rsid w:val="006C7BA1"/>
    <w:rsid w:val="006C7EDE"/>
    <w:rsid w:val="006D1D35"/>
    <w:rsid w:val="006D467A"/>
    <w:rsid w:val="006D482A"/>
    <w:rsid w:val="006D58F4"/>
    <w:rsid w:val="006D709E"/>
    <w:rsid w:val="006D7D5D"/>
    <w:rsid w:val="006D7F98"/>
    <w:rsid w:val="006E0448"/>
    <w:rsid w:val="006E1781"/>
    <w:rsid w:val="006E1A58"/>
    <w:rsid w:val="006E3357"/>
    <w:rsid w:val="006E3F6C"/>
    <w:rsid w:val="006E5BFF"/>
    <w:rsid w:val="006E6F1A"/>
    <w:rsid w:val="006E777D"/>
    <w:rsid w:val="006F01C1"/>
    <w:rsid w:val="006F08BE"/>
    <w:rsid w:val="006F097A"/>
    <w:rsid w:val="006F0AFA"/>
    <w:rsid w:val="006F10B2"/>
    <w:rsid w:val="006F2754"/>
    <w:rsid w:val="006F2C8F"/>
    <w:rsid w:val="00701AA3"/>
    <w:rsid w:val="00706297"/>
    <w:rsid w:val="00706B15"/>
    <w:rsid w:val="00707394"/>
    <w:rsid w:val="007109B7"/>
    <w:rsid w:val="00710F6E"/>
    <w:rsid w:val="0071106E"/>
    <w:rsid w:val="0071138F"/>
    <w:rsid w:val="00711D27"/>
    <w:rsid w:val="0071423F"/>
    <w:rsid w:val="00715AEA"/>
    <w:rsid w:val="00715BA0"/>
    <w:rsid w:val="0071689C"/>
    <w:rsid w:val="00717295"/>
    <w:rsid w:val="00722235"/>
    <w:rsid w:val="00723327"/>
    <w:rsid w:val="00726EAF"/>
    <w:rsid w:val="00731526"/>
    <w:rsid w:val="007330BB"/>
    <w:rsid w:val="007339E0"/>
    <w:rsid w:val="00733D0C"/>
    <w:rsid w:val="00733EB2"/>
    <w:rsid w:val="00734005"/>
    <w:rsid w:val="00735CC3"/>
    <w:rsid w:val="00737BA8"/>
    <w:rsid w:val="007400BE"/>
    <w:rsid w:val="00740481"/>
    <w:rsid w:val="00740750"/>
    <w:rsid w:val="00741AAB"/>
    <w:rsid w:val="00742140"/>
    <w:rsid w:val="007424FB"/>
    <w:rsid w:val="00744570"/>
    <w:rsid w:val="00744E80"/>
    <w:rsid w:val="00746909"/>
    <w:rsid w:val="007476CD"/>
    <w:rsid w:val="00751A05"/>
    <w:rsid w:val="0075264C"/>
    <w:rsid w:val="0075278E"/>
    <w:rsid w:val="00752A57"/>
    <w:rsid w:val="007536DC"/>
    <w:rsid w:val="007546FA"/>
    <w:rsid w:val="00756686"/>
    <w:rsid w:val="00760F63"/>
    <w:rsid w:val="00762730"/>
    <w:rsid w:val="00762870"/>
    <w:rsid w:val="0076360C"/>
    <w:rsid w:val="007647D2"/>
    <w:rsid w:val="0076518A"/>
    <w:rsid w:val="00765936"/>
    <w:rsid w:val="00765DD0"/>
    <w:rsid w:val="0076682C"/>
    <w:rsid w:val="007668BA"/>
    <w:rsid w:val="0077168B"/>
    <w:rsid w:val="007728AD"/>
    <w:rsid w:val="007731BB"/>
    <w:rsid w:val="0077413B"/>
    <w:rsid w:val="007755CE"/>
    <w:rsid w:val="007758C4"/>
    <w:rsid w:val="007771E6"/>
    <w:rsid w:val="00782DB9"/>
    <w:rsid w:val="00782E50"/>
    <w:rsid w:val="00783A42"/>
    <w:rsid w:val="00784222"/>
    <w:rsid w:val="00784A01"/>
    <w:rsid w:val="00785D3F"/>
    <w:rsid w:val="00787452"/>
    <w:rsid w:val="00787DD4"/>
    <w:rsid w:val="00790465"/>
    <w:rsid w:val="00790C6E"/>
    <w:rsid w:val="00790CC7"/>
    <w:rsid w:val="00791146"/>
    <w:rsid w:val="0079139E"/>
    <w:rsid w:val="0079150D"/>
    <w:rsid w:val="00791A0E"/>
    <w:rsid w:val="00792728"/>
    <w:rsid w:val="00792B87"/>
    <w:rsid w:val="007933A5"/>
    <w:rsid w:val="007933FA"/>
    <w:rsid w:val="00793E05"/>
    <w:rsid w:val="007943E9"/>
    <w:rsid w:val="0079485B"/>
    <w:rsid w:val="00795613"/>
    <w:rsid w:val="00796802"/>
    <w:rsid w:val="00796D96"/>
    <w:rsid w:val="007A1E09"/>
    <w:rsid w:val="007A259C"/>
    <w:rsid w:val="007A2F7E"/>
    <w:rsid w:val="007A517F"/>
    <w:rsid w:val="007A5D3D"/>
    <w:rsid w:val="007A6184"/>
    <w:rsid w:val="007A6A33"/>
    <w:rsid w:val="007B095F"/>
    <w:rsid w:val="007B0DC6"/>
    <w:rsid w:val="007B162C"/>
    <w:rsid w:val="007B19FF"/>
    <w:rsid w:val="007B2754"/>
    <w:rsid w:val="007B2BDB"/>
    <w:rsid w:val="007B3A93"/>
    <w:rsid w:val="007C2AC1"/>
    <w:rsid w:val="007C78C3"/>
    <w:rsid w:val="007D108E"/>
    <w:rsid w:val="007D1CC2"/>
    <w:rsid w:val="007D26B9"/>
    <w:rsid w:val="007D2BE2"/>
    <w:rsid w:val="007D4DD1"/>
    <w:rsid w:val="007D6327"/>
    <w:rsid w:val="007E25FF"/>
    <w:rsid w:val="007E2F61"/>
    <w:rsid w:val="007E3C43"/>
    <w:rsid w:val="007E52B6"/>
    <w:rsid w:val="007E52BA"/>
    <w:rsid w:val="007E5FBF"/>
    <w:rsid w:val="007E7468"/>
    <w:rsid w:val="007F0331"/>
    <w:rsid w:val="007F1EEA"/>
    <w:rsid w:val="007F2C59"/>
    <w:rsid w:val="007F36AB"/>
    <w:rsid w:val="007F4165"/>
    <w:rsid w:val="007F6627"/>
    <w:rsid w:val="00803BFB"/>
    <w:rsid w:val="0080464A"/>
    <w:rsid w:val="008046A4"/>
    <w:rsid w:val="0080477D"/>
    <w:rsid w:val="00804B41"/>
    <w:rsid w:val="00807C99"/>
    <w:rsid w:val="00811085"/>
    <w:rsid w:val="00813998"/>
    <w:rsid w:val="0081403A"/>
    <w:rsid w:val="008144F2"/>
    <w:rsid w:val="00814BAF"/>
    <w:rsid w:val="008168A3"/>
    <w:rsid w:val="00817E58"/>
    <w:rsid w:val="0082025D"/>
    <w:rsid w:val="00820A38"/>
    <w:rsid w:val="00820C56"/>
    <w:rsid w:val="00820CF5"/>
    <w:rsid w:val="00821D24"/>
    <w:rsid w:val="008223F8"/>
    <w:rsid w:val="00822A0D"/>
    <w:rsid w:val="00824E2E"/>
    <w:rsid w:val="00824EB7"/>
    <w:rsid w:val="00825B7A"/>
    <w:rsid w:val="008264C1"/>
    <w:rsid w:val="008277B8"/>
    <w:rsid w:val="00834F37"/>
    <w:rsid w:val="00836360"/>
    <w:rsid w:val="00836E2C"/>
    <w:rsid w:val="008412BA"/>
    <w:rsid w:val="008427E8"/>
    <w:rsid w:val="00842B01"/>
    <w:rsid w:val="008441B8"/>
    <w:rsid w:val="0084615F"/>
    <w:rsid w:val="00846CE1"/>
    <w:rsid w:val="00850DFF"/>
    <w:rsid w:val="00851017"/>
    <w:rsid w:val="008513CC"/>
    <w:rsid w:val="00851EE1"/>
    <w:rsid w:val="00852345"/>
    <w:rsid w:val="008534B5"/>
    <w:rsid w:val="00854ACA"/>
    <w:rsid w:val="00854B8D"/>
    <w:rsid w:val="008570AA"/>
    <w:rsid w:val="0085716A"/>
    <w:rsid w:val="00857612"/>
    <w:rsid w:val="00857A51"/>
    <w:rsid w:val="00857F5C"/>
    <w:rsid w:val="00860033"/>
    <w:rsid w:val="00860042"/>
    <w:rsid w:val="00860A4D"/>
    <w:rsid w:val="00860CCE"/>
    <w:rsid w:val="0086252A"/>
    <w:rsid w:val="00863382"/>
    <w:rsid w:val="00863EEF"/>
    <w:rsid w:val="00865388"/>
    <w:rsid w:val="00865969"/>
    <w:rsid w:val="00867EC5"/>
    <w:rsid w:val="00870147"/>
    <w:rsid w:val="00870FC3"/>
    <w:rsid w:val="008716C6"/>
    <w:rsid w:val="00872D54"/>
    <w:rsid w:val="00873ECF"/>
    <w:rsid w:val="0087508F"/>
    <w:rsid w:val="00876EC1"/>
    <w:rsid w:val="0087751F"/>
    <w:rsid w:val="0088014C"/>
    <w:rsid w:val="00880CD6"/>
    <w:rsid w:val="00881D39"/>
    <w:rsid w:val="00881FF3"/>
    <w:rsid w:val="008825FF"/>
    <w:rsid w:val="00882FC7"/>
    <w:rsid w:val="008835C2"/>
    <w:rsid w:val="0088371F"/>
    <w:rsid w:val="0088595E"/>
    <w:rsid w:val="00885A93"/>
    <w:rsid w:val="008929F6"/>
    <w:rsid w:val="00892A1D"/>
    <w:rsid w:val="00892B03"/>
    <w:rsid w:val="00895920"/>
    <w:rsid w:val="008963B4"/>
    <w:rsid w:val="00896AC8"/>
    <w:rsid w:val="008A07A5"/>
    <w:rsid w:val="008A115B"/>
    <w:rsid w:val="008A3B5A"/>
    <w:rsid w:val="008A3C28"/>
    <w:rsid w:val="008A6B16"/>
    <w:rsid w:val="008A78BE"/>
    <w:rsid w:val="008B0CA0"/>
    <w:rsid w:val="008B2637"/>
    <w:rsid w:val="008B2850"/>
    <w:rsid w:val="008B4546"/>
    <w:rsid w:val="008B455B"/>
    <w:rsid w:val="008B74CE"/>
    <w:rsid w:val="008B7505"/>
    <w:rsid w:val="008B7A13"/>
    <w:rsid w:val="008C29A3"/>
    <w:rsid w:val="008C2A51"/>
    <w:rsid w:val="008C3C78"/>
    <w:rsid w:val="008C3E34"/>
    <w:rsid w:val="008C60C4"/>
    <w:rsid w:val="008D54B0"/>
    <w:rsid w:val="008D7072"/>
    <w:rsid w:val="008D7CB1"/>
    <w:rsid w:val="008D7F11"/>
    <w:rsid w:val="008E0479"/>
    <w:rsid w:val="008E0ECD"/>
    <w:rsid w:val="008E2F0B"/>
    <w:rsid w:val="008E3A5A"/>
    <w:rsid w:val="008E44A9"/>
    <w:rsid w:val="008E68D6"/>
    <w:rsid w:val="008E6EF2"/>
    <w:rsid w:val="008E776C"/>
    <w:rsid w:val="008E7956"/>
    <w:rsid w:val="008F00CD"/>
    <w:rsid w:val="008F1365"/>
    <w:rsid w:val="008F1D30"/>
    <w:rsid w:val="008F3A03"/>
    <w:rsid w:val="008F3AF9"/>
    <w:rsid w:val="008F4A8D"/>
    <w:rsid w:val="008F7CB1"/>
    <w:rsid w:val="009002FD"/>
    <w:rsid w:val="0090149B"/>
    <w:rsid w:val="00901767"/>
    <w:rsid w:val="009035E5"/>
    <w:rsid w:val="0090451F"/>
    <w:rsid w:val="00906046"/>
    <w:rsid w:val="00910509"/>
    <w:rsid w:val="0091105D"/>
    <w:rsid w:val="009130AC"/>
    <w:rsid w:val="009131D7"/>
    <w:rsid w:val="009140F6"/>
    <w:rsid w:val="009146A3"/>
    <w:rsid w:val="009167DF"/>
    <w:rsid w:val="009174D0"/>
    <w:rsid w:val="0092099E"/>
    <w:rsid w:val="00922B51"/>
    <w:rsid w:val="00923F34"/>
    <w:rsid w:val="00923FBE"/>
    <w:rsid w:val="009257CA"/>
    <w:rsid w:val="009261F0"/>
    <w:rsid w:val="0092639D"/>
    <w:rsid w:val="00926D02"/>
    <w:rsid w:val="009274A4"/>
    <w:rsid w:val="00930009"/>
    <w:rsid w:val="009340CA"/>
    <w:rsid w:val="009351AA"/>
    <w:rsid w:val="0093562A"/>
    <w:rsid w:val="00935748"/>
    <w:rsid w:val="009361EE"/>
    <w:rsid w:val="00936941"/>
    <w:rsid w:val="009374F5"/>
    <w:rsid w:val="00937677"/>
    <w:rsid w:val="00937A5B"/>
    <w:rsid w:val="00937FEF"/>
    <w:rsid w:val="009401C1"/>
    <w:rsid w:val="00940B6F"/>
    <w:rsid w:val="009411FF"/>
    <w:rsid w:val="00941261"/>
    <w:rsid w:val="00941C76"/>
    <w:rsid w:val="00943048"/>
    <w:rsid w:val="00943D38"/>
    <w:rsid w:val="00944ACB"/>
    <w:rsid w:val="00945C80"/>
    <w:rsid w:val="00947320"/>
    <w:rsid w:val="00947346"/>
    <w:rsid w:val="009473BD"/>
    <w:rsid w:val="00947BA9"/>
    <w:rsid w:val="00950300"/>
    <w:rsid w:val="009508C2"/>
    <w:rsid w:val="00951340"/>
    <w:rsid w:val="0095261C"/>
    <w:rsid w:val="00952AF5"/>
    <w:rsid w:val="00954BCE"/>
    <w:rsid w:val="00954D85"/>
    <w:rsid w:val="00963435"/>
    <w:rsid w:val="00963670"/>
    <w:rsid w:val="00965A5F"/>
    <w:rsid w:val="00965B14"/>
    <w:rsid w:val="00966AC8"/>
    <w:rsid w:val="00970824"/>
    <w:rsid w:val="00970F3E"/>
    <w:rsid w:val="009724F7"/>
    <w:rsid w:val="00972995"/>
    <w:rsid w:val="0097397E"/>
    <w:rsid w:val="00974507"/>
    <w:rsid w:val="00975E2B"/>
    <w:rsid w:val="009769C5"/>
    <w:rsid w:val="00977A73"/>
    <w:rsid w:val="0098083B"/>
    <w:rsid w:val="009810F7"/>
    <w:rsid w:val="009812FB"/>
    <w:rsid w:val="00984FE8"/>
    <w:rsid w:val="00985955"/>
    <w:rsid w:val="00987202"/>
    <w:rsid w:val="00990869"/>
    <w:rsid w:val="00990E67"/>
    <w:rsid w:val="00992AFE"/>
    <w:rsid w:val="00992CF1"/>
    <w:rsid w:val="009949CA"/>
    <w:rsid w:val="009A10B7"/>
    <w:rsid w:val="009A28B5"/>
    <w:rsid w:val="009A29EA"/>
    <w:rsid w:val="009A2C1E"/>
    <w:rsid w:val="009A36BE"/>
    <w:rsid w:val="009A42A8"/>
    <w:rsid w:val="009A4370"/>
    <w:rsid w:val="009A5F85"/>
    <w:rsid w:val="009A6E3C"/>
    <w:rsid w:val="009A6F3D"/>
    <w:rsid w:val="009B01DA"/>
    <w:rsid w:val="009B0C1B"/>
    <w:rsid w:val="009B22D9"/>
    <w:rsid w:val="009B2C6B"/>
    <w:rsid w:val="009B4410"/>
    <w:rsid w:val="009B5A78"/>
    <w:rsid w:val="009B6AFB"/>
    <w:rsid w:val="009B6B60"/>
    <w:rsid w:val="009B7EB3"/>
    <w:rsid w:val="009C3592"/>
    <w:rsid w:val="009C402F"/>
    <w:rsid w:val="009C4F89"/>
    <w:rsid w:val="009C62EB"/>
    <w:rsid w:val="009C678B"/>
    <w:rsid w:val="009C7083"/>
    <w:rsid w:val="009C7358"/>
    <w:rsid w:val="009C7F58"/>
    <w:rsid w:val="009D0139"/>
    <w:rsid w:val="009D2181"/>
    <w:rsid w:val="009D44F8"/>
    <w:rsid w:val="009D5934"/>
    <w:rsid w:val="009D6AFD"/>
    <w:rsid w:val="009D6BB8"/>
    <w:rsid w:val="009E01C4"/>
    <w:rsid w:val="009E0BF9"/>
    <w:rsid w:val="009E0C54"/>
    <w:rsid w:val="009E15E0"/>
    <w:rsid w:val="009E312A"/>
    <w:rsid w:val="009E39C1"/>
    <w:rsid w:val="009E4C96"/>
    <w:rsid w:val="009E60C6"/>
    <w:rsid w:val="009E7010"/>
    <w:rsid w:val="009E77C2"/>
    <w:rsid w:val="009F026E"/>
    <w:rsid w:val="009F134A"/>
    <w:rsid w:val="009F1D1B"/>
    <w:rsid w:val="009F22D7"/>
    <w:rsid w:val="009F22EA"/>
    <w:rsid w:val="009F2B5F"/>
    <w:rsid w:val="009F2BB5"/>
    <w:rsid w:val="009F2BFA"/>
    <w:rsid w:val="009F3B63"/>
    <w:rsid w:val="009F3E34"/>
    <w:rsid w:val="009F478C"/>
    <w:rsid w:val="009F54A4"/>
    <w:rsid w:val="009F5734"/>
    <w:rsid w:val="009F78B3"/>
    <w:rsid w:val="009F78D3"/>
    <w:rsid w:val="00A02871"/>
    <w:rsid w:val="00A032D1"/>
    <w:rsid w:val="00A03AB1"/>
    <w:rsid w:val="00A05F23"/>
    <w:rsid w:val="00A06C91"/>
    <w:rsid w:val="00A06EB8"/>
    <w:rsid w:val="00A073A8"/>
    <w:rsid w:val="00A07FD1"/>
    <w:rsid w:val="00A10061"/>
    <w:rsid w:val="00A1090F"/>
    <w:rsid w:val="00A11BA1"/>
    <w:rsid w:val="00A126BD"/>
    <w:rsid w:val="00A12C26"/>
    <w:rsid w:val="00A13BBD"/>
    <w:rsid w:val="00A14638"/>
    <w:rsid w:val="00A14A6C"/>
    <w:rsid w:val="00A16575"/>
    <w:rsid w:val="00A16B88"/>
    <w:rsid w:val="00A20670"/>
    <w:rsid w:val="00A2254B"/>
    <w:rsid w:val="00A2442C"/>
    <w:rsid w:val="00A24B5F"/>
    <w:rsid w:val="00A252B4"/>
    <w:rsid w:val="00A269A1"/>
    <w:rsid w:val="00A27F29"/>
    <w:rsid w:val="00A3040F"/>
    <w:rsid w:val="00A305A5"/>
    <w:rsid w:val="00A30C01"/>
    <w:rsid w:val="00A324A3"/>
    <w:rsid w:val="00A334BA"/>
    <w:rsid w:val="00A339C8"/>
    <w:rsid w:val="00A35F30"/>
    <w:rsid w:val="00A403F7"/>
    <w:rsid w:val="00A411C0"/>
    <w:rsid w:val="00A41818"/>
    <w:rsid w:val="00A4192F"/>
    <w:rsid w:val="00A41CB8"/>
    <w:rsid w:val="00A422CB"/>
    <w:rsid w:val="00A42BB7"/>
    <w:rsid w:val="00A430C1"/>
    <w:rsid w:val="00A439E6"/>
    <w:rsid w:val="00A45748"/>
    <w:rsid w:val="00A4685D"/>
    <w:rsid w:val="00A47790"/>
    <w:rsid w:val="00A47F76"/>
    <w:rsid w:val="00A53D27"/>
    <w:rsid w:val="00A54269"/>
    <w:rsid w:val="00A548B5"/>
    <w:rsid w:val="00A556BA"/>
    <w:rsid w:val="00A5782F"/>
    <w:rsid w:val="00A60A0F"/>
    <w:rsid w:val="00A63452"/>
    <w:rsid w:val="00A64703"/>
    <w:rsid w:val="00A64CB0"/>
    <w:rsid w:val="00A658B8"/>
    <w:rsid w:val="00A66E93"/>
    <w:rsid w:val="00A679F6"/>
    <w:rsid w:val="00A67B3D"/>
    <w:rsid w:val="00A71D6E"/>
    <w:rsid w:val="00A72B4B"/>
    <w:rsid w:val="00A73309"/>
    <w:rsid w:val="00A736F9"/>
    <w:rsid w:val="00A73725"/>
    <w:rsid w:val="00A7646D"/>
    <w:rsid w:val="00A7661C"/>
    <w:rsid w:val="00A840FF"/>
    <w:rsid w:val="00A85130"/>
    <w:rsid w:val="00A85386"/>
    <w:rsid w:val="00A86D51"/>
    <w:rsid w:val="00A901BA"/>
    <w:rsid w:val="00A91F42"/>
    <w:rsid w:val="00A926A8"/>
    <w:rsid w:val="00A94FDA"/>
    <w:rsid w:val="00A95317"/>
    <w:rsid w:val="00A96FDF"/>
    <w:rsid w:val="00A973E5"/>
    <w:rsid w:val="00A97E89"/>
    <w:rsid w:val="00AA026F"/>
    <w:rsid w:val="00AA02AD"/>
    <w:rsid w:val="00AA116B"/>
    <w:rsid w:val="00AA1AB5"/>
    <w:rsid w:val="00AA2325"/>
    <w:rsid w:val="00AA3933"/>
    <w:rsid w:val="00AA5867"/>
    <w:rsid w:val="00AA5ABA"/>
    <w:rsid w:val="00AA5EEF"/>
    <w:rsid w:val="00AB01D6"/>
    <w:rsid w:val="00AB0C83"/>
    <w:rsid w:val="00AB2997"/>
    <w:rsid w:val="00AB2AE6"/>
    <w:rsid w:val="00AB64A4"/>
    <w:rsid w:val="00AC0ED2"/>
    <w:rsid w:val="00AC2E48"/>
    <w:rsid w:val="00AC31B4"/>
    <w:rsid w:val="00AC3F1E"/>
    <w:rsid w:val="00AC3F91"/>
    <w:rsid w:val="00AC4BAE"/>
    <w:rsid w:val="00AC64E3"/>
    <w:rsid w:val="00AC6A73"/>
    <w:rsid w:val="00AD30C3"/>
    <w:rsid w:val="00AD4FAC"/>
    <w:rsid w:val="00AD536F"/>
    <w:rsid w:val="00AD5403"/>
    <w:rsid w:val="00AD5832"/>
    <w:rsid w:val="00AD6ADF"/>
    <w:rsid w:val="00AD7781"/>
    <w:rsid w:val="00AE08A8"/>
    <w:rsid w:val="00AE1FA9"/>
    <w:rsid w:val="00AE5C46"/>
    <w:rsid w:val="00AF0686"/>
    <w:rsid w:val="00AF06E4"/>
    <w:rsid w:val="00AF2034"/>
    <w:rsid w:val="00AF2B84"/>
    <w:rsid w:val="00AF347B"/>
    <w:rsid w:val="00AF4295"/>
    <w:rsid w:val="00AF5E76"/>
    <w:rsid w:val="00B00908"/>
    <w:rsid w:val="00B014B4"/>
    <w:rsid w:val="00B01EB1"/>
    <w:rsid w:val="00B029E2"/>
    <w:rsid w:val="00B030BC"/>
    <w:rsid w:val="00B03183"/>
    <w:rsid w:val="00B037CA"/>
    <w:rsid w:val="00B03DA6"/>
    <w:rsid w:val="00B03EE2"/>
    <w:rsid w:val="00B04FE1"/>
    <w:rsid w:val="00B05122"/>
    <w:rsid w:val="00B1036E"/>
    <w:rsid w:val="00B11530"/>
    <w:rsid w:val="00B1189B"/>
    <w:rsid w:val="00B11AB8"/>
    <w:rsid w:val="00B1283E"/>
    <w:rsid w:val="00B12E59"/>
    <w:rsid w:val="00B14B2E"/>
    <w:rsid w:val="00B14CB6"/>
    <w:rsid w:val="00B15DB8"/>
    <w:rsid w:val="00B15DED"/>
    <w:rsid w:val="00B16D41"/>
    <w:rsid w:val="00B17062"/>
    <w:rsid w:val="00B17F4A"/>
    <w:rsid w:val="00B20416"/>
    <w:rsid w:val="00B205D4"/>
    <w:rsid w:val="00B251D5"/>
    <w:rsid w:val="00B25275"/>
    <w:rsid w:val="00B279C8"/>
    <w:rsid w:val="00B30F0D"/>
    <w:rsid w:val="00B318E5"/>
    <w:rsid w:val="00B31D0A"/>
    <w:rsid w:val="00B32C56"/>
    <w:rsid w:val="00B33020"/>
    <w:rsid w:val="00B33345"/>
    <w:rsid w:val="00B349ED"/>
    <w:rsid w:val="00B35229"/>
    <w:rsid w:val="00B35C3C"/>
    <w:rsid w:val="00B368DD"/>
    <w:rsid w:val="00B37006"/>
    <w:rsid w:val="00B37156"/>
    <w:rsid w:val="00B423FD"/>
    <w:rsid w:val="00B42BEE"/>
    <w:rsid w:val="00B42DF0"/>
    <w:rsid w:val="00B42F77"/>
    <w:rsid w:val="00B52E1C"/>
    <w:rsid w:val="00B53383"/>
    <w:rsid w:val="00B53813"/>
    <w:rsid w:val="00B541DB"/>
    <w:rsid w:val="00B56090"/>
    <w:rsid w:val="00B5646D"/>
    <w:rsid w:val="00B56C48"/>
    <w:rsid w:val="00B611FD"/>
    <w:rsid w:val="00B61A63"/>
    <w:rsid w:val="00B622DE"/>
    <w:rsid w:val="00B63181"/>
    <w:rsid w:val="00B63818"/>
    <w:rsid w:val="00B6458A"/>
    <w:rsid w:val="00B64F46"/>
    <w:rsid w:val="00B65E6B"/>
    <w:rsid w:val="00B67C86"/>
    <w:rsid w:val="00B70062"/>
    <w:rsid w:val="00B71C83"/>
    <w:rsid w:val="00B74890"/>
    <w:rsid w:val="00B74912"/>
    <w:rsid w:val="00B74A2D"/>
    <w:rsid w:val="00B75515"/>
    <w:rsid w:val="00B7587E"/>
    <w:rsid w:val="00B76557"/>
    <w:rsid w:val="00B81639"/>
    <w:rsid w:val="00B8196D"/>
    <w:rsid w:val="00B83E06"/>
    <w:rsid w:val="00B83EAA"/>
    <w:rsid w:val="00B83F64"/>
    <w:rsid w:val="00B842C9"/>
    <w:rsid w:val="00B86250"/>
    <w:rsid w:val="00B869AA"/>
    <w:rsid w:val="00B87E07"/>
    <w:rsid w:val="00B901E1"/>
    <w:rsid w:val="00B941ED"/>
    <w:rsid w:val="00B94481"/>
    <w:rsid w:val="00B94518"/>
    <w:rsid w:val="00B965E2"/>
    <w:rsid w:val="00B967D6"/>
    <w:rsid w:val="00B97E59"/>
    <w:rsid w:val="00BA174E"/>
    <w:rsid w:val="00BA2396"/>
    <w:rsid w:val="00BA4E97"/>
    <w:rsid w:val="00BA583A"/>
    <w:rsid w:val="00BA60B9"/>
    <w:rsid w:val="00BA6390"/>
    <w:rsid w:val="00BA6BC4"/>
    <w:rsid w:val="00BB00CB"/>
    <w:rsid w:val="00BB15DD"/>
    <w:rsid w:val="00BB15EF"/>
    <w:rsid w:val="00BB1776"/>
    <w:rsid w:val="00BB19F4"/>
    <w:rsid w:val="00BB19FC"/>
    <w:rsid w:val="00BB1D13"/>
    <w:rsid w:val="00BB1D89"/>
    <w:rsid w:val="00BB2A99"/>
    <w:rsid w:val="00BB2F1A"/>
    <w:rsid w:val="00BB347B"/>
    <w:rsid w:val="00BB403E"/>
    <w:rsid w:val="00BB7DEA"/>
    <w:rsid w:val="00BB7F86"/>
    <w:rsid w:val="00BC1606"/>
    <w:rsid w:val="00BC172D"/>
    <w:rsid w:val="00BC24F3"/>
    <w:rsid w:val="00BC4FD8"/>
    <w:rsid w:val="00BC661C"/>
    <w:rsid w:val="00BC737D"/>
    <w:rsid w:val="00BD021F"/>
    <w:rsid w:val="00BD02CE"/>
    <w:rsid w:val="00BD0E7E"/>
    <w:rsid w:val="00BD127A"/>
    <w:rsid w:val="00BD4456"/>
    <w:rsid w:val="00BD47ED"/>
    <w:rsid w:val="00BD4899"/>
    <w:rsid w:val="00BD5386"/>
    <w:rsid w:val="00BD69E8"/>
    <w:rsid w:val="00BE18BE"/>
    <w:rsid w:val="00BE2567"/>
    <w:rsid w:val="00BE4664"/>
    <w:rsid w:val="00BE5937"/>
    <w:rsid w:val="00BE5A99"/>
    <w:rsid w:val="00BE5B90"/>
    <w:rsid w:val="00BE5E07"/>
    <w:rsid w:val="00BE730D"/>
    <w:rsid w:val="00BE7ABF"/>
    <w:rsid w:val="00BF00F7"/>
    <w:rsid w:val="00BF0852"/>
    <w:rsid w:val="00BF09FF"/>
    <w:rsid w:val="00BF1FE0"/>
    <w:rsid w:val="00BF6B23"/>
    <w:rsid w:val="00BF6DBE"/>
    <w:rsid w:val="00C007F6"/>
    <w:rsid w:val="00C02E66"/>
    <w:rsid w:val="00C03281"/>
    <w:rsid w:val="00C05D06"/>
    <w:rsid w:val="00C073D6"/>
    <w:rsid w:val="00C07CEE"/>
    <w:rsid w:val="00C105BC"/>
    <w:rsid w:val="00C10BC9"/>
    <w:rsid w:val="00C11858"/>
    <w:rsid w:val="00C120C3"/>
    <w:rsid w:val="00C12696"/>
    <w:rsid w:val="00C129AD"/>
    <w:rsid w:val="00C13DA1"/>
    <w:rsid w:val="00C14346"/>
    <w:rsid w:val="00C1598C"/>
    <w:rsid w:val="00C17CD1"/>
    <w:rsid w:val="00C201FF"/>
    <w:rsid w:val="00C2085A"/>
    <w:rsid w:val="00C2096C"/>
    <w:rsid w:val="00C216FD"/>
    <w:rsid w:val="00C21A59"/>
    <w:rsid w:val="00C2205A"/>
    <w:rsid w:val="00C220B4"/>
    <w:rsid w:val="00C22880"/>
    <w:rsid w:val="00C2291D"/>
    <w:rsid w:val="00C23EC7"/>
    <w:rsid w:val="00C249D1"/>
    <w:rsid w:val="00C25432"/>
    <w:rsid w:val="00C256FA"/>
    <w:rsid w:val="00C258EB"/>
    <w:rsid w:val="00C25AFC"/>
    <w:rsid w:val="00C25CEB"/>
    <w:rsid w:val="00C268C1"/>
    <w:rsid w:val="00C26B79"/>
    <w:rsid w:val="00C26FC1"/>
    <w:rsid w:val="00C30DA0"/>
    <w:rsid w:val="00C31761"/>
    <w:rsid w:val="00C3308C"/>
    <w:rsid w:val="00C33D24"/>
    <w:rsid w:val="00C35532"/>
    <w:rsid w:val="00C36380"/>
    <w:rsid w:val="00C36593"/>
    <w:rsid w:val="00C37BD0"/>
    <w:rsid w:val="00C40215"/>
    <w:rsid w:val="00C4080A"/>
    <w:rsid w:val="00C40E69"/>
    <w:rsid w:val="00C41545"/>
    <w:rsid w:val="00C46A41"/>
    <w:rsid w:val="00C5068D"/>
    <w:rsid w:val="00C506F3"/>
    <w:rsid w:val="00C50B41"/>
    <w:rsid w:val="00C50CE7"/>
    <w:rsid w:val="00C52439"/>
    <w:rsid w:val="00C5381E"/>
    <w:rsid w:val="00C541D9"/>
    <w:rsid w:val="00C548C0"/>
    <w:rsid w:val="00C56057"/>
    <w:rsid w:val="00C569C0"/>
    <w:rsid w:val="00C575B6"/>
    <w:rsid w:val="00C57C47"/>
    <w:rsid w:val="00C609E8"/>
    <w:rsid w:val="00C61BE2"/>
    <w:rsid w:val="00C624BD"/>
    <w:rsid w:val="00C632FA"/>
    <w:rsid w:val="00C67127"/>
    <w:rsid w:val="00C67637"/>
    <w:rsid w:val="00C67AD9"/>
    <w:rsid w:val="00C704A0"/>
    <w:rsid w:val="00C705E8"/>
    <w:rsid w:val="00C70890"/>
    <w:rsid w:val="00C70D29"/>
    <w:rsid w:val="00C71215"/>
    <w:rsid w:val="00C7178C"/>
    <w:rsid w:val="00C7338A"/>
    <w:rsid w:val="00C741BA"/>
    <w:rsid w:val="00C752E9"/>
    <w:rsid w:val="00C76D8D"/>
    <w:rsid w:val="00C779AF"/>
    <w:rsid w:val="00C80097"/>
    <w:rsid w:val="00C81229"/>
    <w:rsid w:val="00C81BB4"/>
    <w:rsid w:val="00C8306B"/>
    <w:rsid w:val="00C8507A"/>
    <w:rsid w:val="00C851E7"/>
    <w:rsid w:val="00C85226"/>
    <w:rsid w:val="00C86939"/>
    <w:rsid w:val="00C87424"/>
    <w:rsid w:val="00C924CC"/>
    <w:rsid w:val="00C92540"/>
    <w:rsid w:val="00C941CA"/>
    <w:rsid w:val="00C94320"/>
    <w:rsid w:val="00C94D79"/>
    <w:rsid w:val="00C96505"/>
    <w:rsid w:val="00C97653"/>
    <w:rsid w:val="00CA0114"/>
    <w:rsid w:val="00CA3177"/>
    <w:rsid w:val="00CA547D"/>
    <w:rsid w:val="00CA7653"/>
    <w:rsid w:val="00CA7673"/>
    <w:rsid w:val="00CB10EE"/>
    <w:rsid w:val="00CB1D5A"/>
    <w:rsid w:val="00CB2B5C"/>
    <w:rsid w:val="00CB32B4"/>
    <w:rsid w:val="00CB57E5"/>
    <w:rsid w:val="00CB6EAA"/>
    <w:rsid w:val="00CC0EB9"/>
    <w:rsid w:val="00CC1093"/>
    <w:rsid w:val="00CC25FF"/>
    <w:rsid w:val="00CC3880"/>
    <w:rsid w:val="00CD0AB7"/>
    <w:rsid w:val="00CD5761"/>
    <w:rsid w:val="00CD5E82"/>
    <w:rsid w:val="00CE34A7"/>
    <w:rsid w:val="00CE37F0"/>
    <w:rsid w:val="00CE3D10"/>
    <w:rsid w:val="00CE5ED5"/>
    <w:rsid w:val="00CE71C4"/>
    <w:rsid w:val="00CE78D4"/>
    <w:rsid w:val="00CF2160"/>
    <w:rsid w:val="00CF380D"/>
    <w:rsid w:val="00CF445D"/>
    <w:rsid w:val="00CF47C1"/>
    <w:rsid w:val="00CF4FFC"/>
    <w:rsid w:val="00CF6B47"/>
    <w:rsid w:val="00D00693"/>
    <w:rsid w:val="00D006DE"/>
    <w:rsid w:val="00D03C1D"/>
    <w:rsid w:val="00D03CD8"/>
    <w:rsid w:val="00D04873"/>
    <w:rsid w:val="00D0698F"/>
    <w:rsid w:val="00D10175"/>
    <w:rsid w:val="00D10207"/>
    <w:rsid w:val="00D10955"/>
    <w:rsid w:val="00D13678"/>
    <w:rsid w:val="00D1417F"/>
    <w:rsid w:val="00D1489E"/>
    <w:rsid w:val="00D154AE"/>
    <w:rsid w:val="00D158A3"/>
    <w:rsid w:val="00D15EA1"/>
    <w:rsid w:val="00D16F98"/>
    <w:rsid w:val="00D21E59"/>
    <w:rsid w:val="00D22425"/>
    <w:rsid w:val="00D2327F"/>
    <w:rsid w:val="00D25468"/>
    <w:rsid w:val="00D27ADE"/>
    <w:rsid w:val="00D31AB9"/>
    <w:rsid w:val="00D31BF1"/>
    <w:rsid w:val="00D32BFF"/>
    <w:rsid w:val="00D334C7"/>
    <w:rsid w:val="00D35821"/>
    <w:rsid w:val="00D374F8"/>
    <w:rsid w:val="00D43E7E"/>
    <w:rsid w:val="00D44101"/>
    <w:rsid w:val="00D44AE5"/>
    <w:rsid w:val="00D452AF"/>
    <w:rsid w:val="00D452B4"/>
    <w:rsid w:val="00D453D7"/>
    <w:rsid w:val="00D462CD"/>
    <w:rsid w:val="00D4647D"/>
    <w:rsid w:val="00D52C5F"/>
    <w:rsid w:val="00D5405C"/>
    <w:rsid w:val="00D546A1"/>
    <w:rsid w:val="00D55D22"/>
    <w:rsid w:val="00D574CF"/>
    <w:rsid w:val="00D576B6"/>
    <w:rsid w:val="00D5774D"/>
    <w:rsid w:val="00D6065C"/>
    <w:rsid w:val="00D60B24"/>
    <w:rsid w:val="00D61DFF"/>
    <w:rsid w:val="00D62140"/>
    <w:rsid w:val="00D638ED"/>
    <w:rsid w:val="00D66BC6"/>
    <w:rsid w:val="00D66CB9"/>
    <w:rsid w:val="00D7161B"/>
    <w:rsid w:val="00D7218D"/>
    <w:rsid w:val="00D73EB9"/>
    <w:rsid w:val="00D73FE7"/>
    <w:rsid w:val="00D80263"/>
    <w:rsid w:val="00D8090C"/>
    <w:rsid w:val="00D80E16"/>
    <w:rsid w:val="00D83649"/>
    <w:rsid w:val="00D84BA7"/>
    <w:rsid w:val="00D85911"/>
    <w:rsid w:val="00D86CE6"/>
    <w:rsid w:val="00D87208"/>
    <w:rsid w:val="00D877A8"/>
    <w:rsid w:val="00D90A1A"/>
    <w:rsid w:val="00D90FF1"/>
    <w:rsid w:val="00D911BD"/>
    <w:rsid w:val="00D913F1"/>
    <w:rsid w:val="00D91FCA"/>
    <w:rsid w:val="00D9213E"/>
    <w:rsid w:val="00D928B3"/>
    <w:rsid w:val="00D93046"/>
    <w:rsid w:val="00D9332A"/>
    <w:rsid w:val="00D93372"/>
    <w:rsid w:val="00D93FAA"/>
    <w:rsid w:val="00D93FAE"/>
    <w:rsid w:val="00D9713E"/>
    <w:rsid w:val="00DA15C2"/>
    <w:rsid w:val="00DA536C"/>
    <w:rsid w:val="00DA600D"/>
    <w:rsid w:val="00DA6202"/>
    <w:rsid w:val="00DA734F"/>
    <w:rsid w:val="00DB001D"/>
    <w:rsid w:val="00DB12B5"/>
    <w:rsid w:val="00DB1924"/>
    <w:rsid w:val="00DB30FA"/>
    <w:rsid w:val="00DB3BC3"/>
    <w:rsid w:val="00DB3DED"/>
    <w:rsid w:val="00DB423C"/>
    <w:rsid w:val="00DB5CCE"/>
    <w:rsid w:val="00DB60C9"/>
    <w:rsid w:val="00DB6C21"/>
    <w:rsid w:val="00DB7BD6"/>
    <w:rsid w:val="00DC16B1"/>
    <w:rsid w:val="00DC2479"/>
    <w:rsid w:val="00DC50F8"/>
    <w:rsid w:val="00DC6531"/>
    <w:rsid w:val="00DC6615"/>
    <w:rsid w:val="00DC777B"/>
    <w:rsid w:val="00DD0919"/>
    <w:rsid w:val="00DD0CB9"/>
    <w:rsid w:val="00DD0E9E"/>
    <w:rsid w:val="00DD4192"/>
    <w:rsid w:val="00DD49D8"/>
    <w:rsid w:val="00DD6781"/>
    <w:rsid w:val="00DD7636"/>
    <w:rsid w:val="00DE04F8"/>
    <w:rsid w:val="00DE1363"/>
    <w:rsid w:val="00DE1890"/>
    <w:rsid w:val="00DE18E2"/>
    <w:rsid w:val="00DE2180"/>
    <w:rsid w:val="00DE2C38"/>
    <w:rsid w:val="00DE321D"/>
    <w:rsid w:val="00DE3ECE"/>
    <w:rsid w:val="00DE3FFD"/>
    <w:rsid w:val="00DE4913"/>
    <w:rsid w:val="00DE50C5"/>
    <w:rsid w:val="00DE587A"/>
    <w:rsid w:val="00DE5BF9"/>
    <w:rsid w:val="00DE6144"/>
    <w:rsid w:val="00DF021A"/>
    <w:rsid w:val="00DF0ABD"/>
    <w:rsid w:val="00DF3ACE"/>
    <w:rsid w:val="00DF5740"/>
    <w:rsid w:val="00DF6323"/>
    <w:rsid w:val="00DF6609"/>
    <w:rsid w:val="00DF6FAB"/>
    <w:rsid w:val="00E011BC"/>
    <w:rsid w:val="00E023ED"/>
    <w:rsid w:val="00E0247B"/>
    <w:rsid w:val="00E03CAD"/>
    <w:rsid w:val="00E05184"/>
    <w:rsid w:val="00E06118"/>
    <w:rsid w:val="00E10735"/>
    <w:rsid w:val="00E12453"/>
    <w:rsid w:val="00E12BF6"/>
    <w:rsid w:val="00E14A17"/>
    <w:rsid w:val="00E1566B"/>
    <w:rsid w:val="00E1649E"/>
    <w:rsid w:val="00E1792B"/>
    <w:rsid w:val="00E17DC6"/>
    <w:rsid w:val="00E231F9"/>
    <w:rsid w:val="00E23781"/>
    <w:rsid w:val="00E23D99"/>
    <w:rsid w:val="00E26915"/>
    <w:rsid w:val="00E27283"/>
    <w:rsid w:val="00E31602"/>
    <w:rsid w:val="00E3160E"/>
    <w:rsid w:val="00E322A0"/>
    <w:rsid w:val="00E323D1"/>
    <w:rsid w:val="00E32C6B"/>
    <w:rsid w:val="00E37F02"/>
    <w:rsid w:val="00E401B5"/>
    <w:rsid w:val="00E40638"/>
    <w:rsid w:val="00E413BC"/>
    <w:rsid w:val="00E41DF6"/>
    <w:rsid w:val="00E428D6"/>
    <w:rsid w:val="00E432E6"/>
    <w:rsid w:val="00E434F5"/>
    <w:rsid w:val="00E44111"/>
    <w:rsid w:val="00E44859"/>
    <w:rsid w:val="00E450AF"/>
    <w:rsid w:val="00E4529C"/>
    <w:rsid w:val="00E5019F"/>
    <w:rsid w:val="00E50542"/>
    <w:rsid w:val="00E508E2"/>
    <w:rsid w:val="00E50E81"/>
    <w:rsid w:val="00E52382"/>
    <w:rsid w:val="00E52E5C"/>
    <w:rsid w:val="00E530C9"/>
    <w:rsid w:val="00E53183"/>
    <w:rsid w:val="00E55093"/>
    <w:rsid w:val="00E56D6D"/>
    <w:rsid w:val="00E57066"/>
    <w:rsid w:val="00E57B5B"/>
    <w:rsid w:val="00E612FD"/>
    <w:rsid w:val="00E62FB3"/>
    <w:rsid w:val="00E633F8"/>
    <w:rsid w:val="00E647C8"/>
    <w:rsid w:val="00E64EF0"/>
    <w:rsid w:val="00E666CA"/>
    <w:rsid w:val="00E70919"/>
    <w:rsid w:val="00E70A8C"/>
    <w:rsid w:val="00E70FA7"/>
    <w:rsid w:val="00E71250"/>
    <w:rsid w:val="00E7169E"/>
    <w:rsid w:val="00E71856"/>
    <w:rsid w:val="00E71EF8"/>
    <w:rsid w:val="00E73DB2"/>
    <w:rsid w:val="00E7461A"/>
    <w:rsid w:val="00E7673B"/>
    <w:rsid w:val="00E76F8A"/>
    <w:rsid w:val="00E77CD9"/>
    <w:rsid w:val="00E77F60"/>
    <w:rsid w:val="00E80FBF"/>
    <w:rsid w:val="00E8197C"/>
    <w:rsid w:val="00E826FD"/>
    <w:rsid w:val="00E83F07"/>
    <w:rsid w:val="00E84310"/>
    <w:rsid w:val="00E84BE2"/>
    <w:rsid w:val="00E86020"/>
    <w:rsid w:val="00E90362"/>
    <w:rsid w:val="00E931E4"/>
    <w:rsid w:val="00E95C56"/>
    <w:rsid w:val="00E95D94"/>
    <w:rsid w:val="00E9613A"/>
    <w:rsid w:val="00E964E9"/>
    <w:rsid w:val="00EA0EB0"/>
    <w:rsid w:val="00EA13DF"/>
    <w:rsid w:val="00EA18F3"/>
    <w:rsid w:val="00EA20B1"/>
    <w:rsid w:val="00EA3354"/>
    <w:rsid w:val="00EA4113"/>
    <w:rsid w:val="00EA4DB3"/>
    <w:rsid w:val="00EA5A0F"/>
    <w:rsid w:val="00EA68FB"/>
    <w:rsid w:val="00EA692D"/>
    <w:rsid w:val="00EB0E42"/>
    <w:rsid w:val="00EB1C6E"/>
    <w:rsid w:val="00EB21BD"/>
    <w:rsid w:val="00EB2801"/>
    <w:rsid w:val="00EB2D61"/>
    <w:rsid w:val="00EB3A46"/>
    <w:rsid w:val="00EB448D"/>
    <w:rsid w:val="00EB490C"/>
    <w:rsid w:val="00EB5818"/>
    <w:rsid w:val="00EC1070"/>
    <w:rsid w:val="00EC1549"/>
    <w:rsid w:val="00EC25E9"/>
    <w:rsid w:val="00EC3476"/>
    <w:rsid w:val="00EC34A3"/>
    <w:rsid w:val="00EC417C"/>
    <w:rsid w:val="00EC7644"/>
    <w:rsid w:val="00ED07C9"/>
    <w:rsid w:val="00ED0825"/>
    <w:rsid w:val="00ED3AA4"/>
    <w:rsid w:val="00ED500A"/>
    <w:rsid w:val="00ED5B2D"/>
    <w:rsid w:val="00ED6750"/>
    <w:rsid w:val="00EE12CB"/>
    <w:rsid w:val="00EE1760"/>
    <w:rsid w:val="00EE5B5F"/>
    <w:rsid w:val="00EE7F62"/>
    <w:rsid w:val="00EF0545"/>
    <w:rsid w:val="00EF05AA"/>
    <w:rsid w:val="00EF07DD"/>
    <w:rsid w:val="00EF1693"/>
    <w:rsid w:val="00EF284F"/>
    <w:rsid w:val="00EF2C76"/>
    <w:rsid w:val="00EF3688"/>
    <w:rsid w:val="00EF4157"/>
    <w:rsid w:val="00EF4E31"/>
    <w:rsid w:val="00EF6304"/>
    <w:rsid w:val="00EF7A03"/>
    <w:rsid w:val="00F00585"/>
    <w:rsid w:val="00F0067C"/>
    <w:rsid w:val="00F02307"/>
    <w:rsid w:val="00F07335"/>
    <w:rsid w:val="00F13166"/>
    <w:rsid w:val="00F13620"/>
    <w:rsid w:val="00F13E08"/>
    <w:rsid w:val="00F142E9"/>
    <w:rsid w:val="00F14537"/>
    <w:rsid w:val="00F14685"/>
    <w:rsid w:val="00F146BB"/>
    <w:rsid w:val="00F147BC"/>
    <w:rsid w:val="00F16089"/>
    <w:rsid w:val="00F16D80"/>
    <w:rsid w:val="00F21C2B"/>
    <w:rsid w:val="00F22894"/>
    <w:rsid w:val="00F25266"/>
    <w:rsid w:val="00F25343"/>
    <w:rsid w:val="00F26004"/>
    <w:rsid w:val="00F261A1"/>
    <w:rsid w:val="00F27936"/>
    <w:rsid w:val="00F27AA8"/>
    <w:rsid w:val="00F31450"/>
    <w:rsid w:val="00F314DB"/>
    <w:rsid w:val="00F323E2"/>
    <w:rsid w:val="00F33FE7"/>
    <w:rsid w:val="00F35A15"/>
    <w:rsid w:val="00F400C6"/>
    <w:rsid w:val="00F4017E"/>
    <w:rsid w:val="00F4061F"/>
    <w:rsid w:val="00F41745"/>
    <w:rsid w:val="00F41AD5"/>
    <w:rsid w:val="00F429BA"/>
    <w:rsid w:val="00F4313A"/>
    <w:rsid w:val="00F43D7C"/>
    <w:rsid w:val="00F44230"/>
    <w:rsid w:val="00F458D6"/>
    <w:rsid w:val="00F504F4"/>
    <w:rsid w:val="00F51D73"/>
    <w:rsid w:val="00F520ED"/>
    <w:rsid w:val="00F52C39"/>
    <w:rsid w:val="00F56374"/>
    <w:rsid w:val="00F57307"/>
    <w:rsid w:val="00F5752D"/>
    <w:rsid w:val="00F6170E"/>
    <w:rsid w:val="00F62FB8"/>
    <w:rsid w:val="00F63156"/>
    <w:rsid w:val="00F63BBF"/>
    <w:rsid w:val="00F64C07"/>
    <w:rsid w:val="00F66466"/>
    <w:rsid w:val="00F66B9C"/>
    <w:rsid w:val="00F66C01"/>
    <w:rsid w:val="00F675E1"/>
    <w:rsid w:val="00F704AE"/>
    <w:rsid w:val="00F7060A"/>
    <w:rsid w:val="00F72D37"/>
    <w:rsid w:val="00F73AEF"/>
    <w:rsid w:val="00F73E30"/>
    <w:rsid w:val="00F74BE3"/>
    <w:rsid w:val="00F74F5D"/>
    <w:rsid w:val="00F752EF"/>
    <w:rsid w:val="00F75DF7"/>
    <w:rsid w:val="00F8115F"/>
    <w:rsid w:val="00F8177E"/>
    <w:rsid w:val="00F818FC"/>
    <w:rsid w:val="00F82331"/>
    <w:rsid w:val="00F827E4"/>
    <w:rsid w:val="00F83353"/>
    <w:rsid w:val="00F83758"/>
    <w:rsid w:val="00F83D09"/>
    <w:rsid w:val="00F84097"/>
    <w:rsid w:val="00F84B32"/>
    <w:rsid w:val="00F877C7"/>
    <w:rsid w:val="00F9070C"/>
    <w:rsid w:val="00F9285E"/>
    <w:rsid w:val="00F945CB"/>
    <w:rsid w:val="00F95C18"/>
    <w:rsid w:val="00F97011"/>
    <w:rsid w:val="00F97138"/>
    <w:rsid w:val="00F97661"/>
    <w:rsid w:val="00F97A37"/>
    <w:rsid w:val="00FA20E1"/>
    <w:rsid w:val="00FA2C8A"/>
    <w:rsid w:val="00FA3182"/>
    <w:rsid w:val="00FA364D"/>
    <w:rsid w:val="00FA3BD6"/>
    <w:rsid w:val="00FA437E"/>
    <w:rsid w:val="00FA44C7"/>
    <w:rsid w:val="00FA5D6E"/>
    <w:rsid w:val="00FA62A3"/>
    <w:rsid w:val="00FA6589"/>
    <w:rsid w:val="00FA6EF5"/>
    <w:rsid w:val="00FB1644"/>
    <w:rsid w:val="00FB18CB"/>
    <w:rsid w:val="00FB2139"/>
    <w:rsid w:val="00FB2B79"/>
    <w:rsid w:val="00FB3463"/>
    <w:rsid w:val="00FB47D6"/>
    <w:rsid w:val="00FB5239"/>
    <w:rsid w:val="00FB644D"/>
    <w:rsid w:val="00FC0706"/>
    <w:rsid w:val="00FC1CE3"/>
    <w:rsid w:val="00FC2587"/>
    <w:rsid w:val="00FC3DA9"/>
    <w:rsid w:val="00FC3E97"/>
    <w:rsid w:val="00FC4FD6"/>
    <w:rsid w:val="00FC7352"/>
    <w:rsid w:val="00FC79FB"/>
    <w:rsid w:val="00FD3766"/>
    <w:rsid w:val="00FD4242"/>
    <w:rsid w:val="00FD4A2A"/>
    <w:rsid w:val="00FD4B36"/>
    <w:rsid w:val="00FD5126"/>
    <w:rsid w:val="00FD5B29"/>
    <w:rsid w:val="00FD6337"/>
    <w:rsid w:val="00FD72BD"/>
    <w:rsid w:val="00FD79DD"/>
    <w:rsid w:val="00FE04CD"/>
    <w:rsid w:val="00FE128B"/>
    <w:rsid w:val="00FE140F"/>
    <w:rsid w:val="00FE2105"/>
    <w:rsid w:val="00FE2F0B"/>
    <w:rsid w:val="00FE321B"/>
    <w:rsid w:val="00FE37E5"/>
    <w:rsid w:val="00FE41E8"/>
    <w:rsid w:val="00FE4804"/>
    <w:rsid w:val="00FE4B56"/>
    <w:rsid w:val="00FE4BD7"/>
    <w:rsid w:val="00FE5B97"/>
    <w:rsid w:val="00FE5B9B"/>
    <w:rsid w:val="00FF01F1"/>
    <w:rsid w:val="00FF1A77"/>
    <w:rsid w:val="00FF2DB0"/>
    <w:rsid w:val="00FF3FD3"/>
    <w:rsid w:val="00FF42CE"/>
    <w:rsid w:val="084A453F"/>
    <w:rsid w:val="12450788"/>
    <w:rsid w:val="7B4313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A7B09"/>
    <w:pPr>
      <w:widowControl w:val="0"/>
    </w:pPr>
    <w:rPr>
      <w:rFonts w:ascii="宋体"/>
      <w:kern w:val="2"/>
      <w:sz w:val="21"/>
      <w:szCs w:val="24"/>
    </w:rPr>
  </w:style>
  <w:style w:type="paragraph" w:styleId="10">
    <w:name w:val="heading 1"/>
    <w:aliases w:val="Level 1 Head,H1,PIM 1,Section Head,h1,l1,1,head1,head 1,list,标题1,章,Heading 1,Heading 0,Header 1,Header1,A MAJOR/BOLD,Company Index,Chapter Name,Datasheet title,Fab-1,level 1,heading 1,Head1,1st level,H11,H12,H13,H14,H15,H16,H17,标书1,L1,boc,ÕÂ±êÌâ,R1"/>
    <w:basedOn w:val="a1"/>
    <w:next w:val="a1"/>
    <w:link w:val="1Char"/>
    <w:qFormat/>
    <w:rsid w:val="004A7B09"/>
    <w:pPr>
      <w:keepNext/>
      <w:keepLines/>
      <w:numPr>
        <w:numId w:val="29"/>
      </w:numPr>
      <w:adjustRightInd w:val="0"/>
      <w:snapToGrid w:val="0"/>
      <w:spacing w:before="360" w:line="360" w:lineRule="atLeast"/>
      <w:outlineLvl w:val="0"/>
    </w:pPr>
    <w:rPr>
      <w:rFonts w:eastAsia="黑体"/>
      <w:b/>
      <w:bCs/>
      <w:kern w:val="44"/>
      <w:sz w:val="30"/>
      <w:szCs w:val="44"/>
    </w:rPr>
  </w:style>
  <w:style w:type="paragraph" w:styleId="21">
    <w:name w:val="heading 2"/>
    <w:aliases w:val="Heading 2 Hidden,Heading 2 CCBS,H2,heading 2,第一章 标题 2,ISO1,h2,2nd level,2,Header 2,Titre3,Level 2 Head,h2 main heading,Subhead A,B Sub/Bold,B Sub/Bold1,B Sub/Bold2,B Sub/Bold11,h2 main heading1,h2 main heading2,B Sub/Bold3,B Sub/Bold12,B Sub/Bold4"/>
    <w:basedOn w:val="a1"/>
    <w:next w:val="a1"/>
    <w:link w:val="2Char"/>
    <w:uiPriority w:val="99"/>
    <w:qFormat/>
    <w:rsid w:val="004A7B09"/>
    <w:pPr>
      <w:keepNext/>
      <w:keepLines/>
      <w:numPr>
        <w:ilvl w:val="1"/>
        <w:numId w:val="29"/>
      </w:numPr>
      <w:adjustRightInd w:val="0"/>
      <w:snapToGrid w:val="0"/>
      <w:spacing w:before="240" w:line="360" w:lineRule="atLeast"/>
      <w:outlineLvl w:val="1"/>
    </w:pPr>
    <w:rPr>
      <w:rFonts w:ascii="Arial" w:eastAsia="黑体" w:hAnsi="Arial"/>
      <w:b/>
      <w:bCs/>
      <w:sz w:val="28"/>
      <w:szCs w:val="32"/>
    </w:rPr>
  </w:style>
  <w:style w:type="paragraph" w:styleId="3">
    <w:name w:val="heading 3"/>
    <w:aliases w:val="Heading 3 - old,H3,l3,CT,Level 3 Head,h3,3rd level,heading 3,h3 sub heading,head3,level_3,PIM 3,3,sect1.2.3,prop3,3heading,Heading 31,Bold Head,bh,3 Char,Heading 3,小标题中,sect1.2.31,sect1.2.32,sect1.2.311,sect1.2.33,sect1.2.312,PRTM Heading 3,BOD 0,H"/>
    <w:basedOn w:val="a1"/>
    <w:next w:val="a1"/>
    <w:link w:val="3Char"/>
    <w:uiPriority w:val="9"/>
    <w:qFormat/>
    <w:rsid w:val="004A7B09"/>
    <w:pPr>
      <w:keepNext/>
      <w:keepLines/>
      <w:adjustRightInd w:val="0"/>
      <w:snapToGrid w:val="0"/>
      <w:spacing w:before="240" w:line="360" w:lineRule="atLeast"/>
      <w:outlineLvl w:val="2"/>
    </w:pPr>
    <w:rPr>
      <w:rFonts w:ascii="黑体" w:eastAsia="黑体"/>
      <w:b/>
      <w:bCs/>
      <w:sz w:val="24"/>
      <w:szCs w:val="32"/>
    </w:rPr>
  </w:style>
  <w:style w:type="paragraph" w:styleId="4">
    <w:name w:val="heading 4"/>
    <w:aliases w:val="h4,H4,bullet,bl,bb,PIM 4,Fab-4,T5,Heading 4,三级"/>
    <w:basedOn w:val="a2"/>
    <w:next w:val="a1"/>
    <w:link w:val="4Char"/>
    <w:qFormat/>
    <w:rsid w:val="004A7B09"/>
    <w:pPr>
      <w:keepNext/>
      <w:keepLines/>
      <w:ind w:firstLineChars="0" w:firstLine="0"/>
      <w:outlineLvl w:val="3"/>
    </w:pPr>
    <w:rPr>
      <w:rFonts w:ascii="黑体" w:eastAsia="黑体" w:hAnsi="宋体"/>
      <w:b/>
      <w:bCs/>
      <w:szCs w:val="28"/>
    </w:rPr>
  </w:style>
  <w:style w:type="paragraph" w:styleId="5">
    <w:name w:val="heading 5"/>
    <w:aliases w:val="H5,First Bullet,L5,dash,ds,dd,H51,First Bullet1,L51,51,dash1,ds1,dd1,H52,First Bullet2,L52,52,dash2,ds2,dd2,H53,First Bullet3,L53,53,dash3,ds3,dd3,H54,First Bullet4,L54,54,dash4,ds4,dd4,H55,First Bullet5,L55,55,dash5,ds5,dd5,H56,First Bullet6"/>
    <w:basedOn w:val="a1"/>
    <w:next w:val="a1"/>
    <w:link w:val="5Char"/>
    <w:qFormat/>
    <w:rsid w:val="004A7B09"/>
    <w:pPr>
      <w:keepNext/>
      <w:keepLines/>
      <w:numPr>
        <w:ilvl w:val="4"/>
        <w:numId w:val="2"/>
      </w:numPr>
      <w:adjustRightInd w:val="0"/>
      <w:snapToGrid w:val="0"/>
      <w:spacing w:before="240" w:line="360" w:lineRule="atLeast"/>
      <w:outlineLvl w:val="4"/>
    </w:pPr>
    <w:rPr>
      <w:rFonts w:ascii="楷体_GB2312" w:eastAsia="楷体_GB2312"/>
      <w:szCs w:val="28"/>
    </w:rPr>
  </w:style>
  <w:style w:type="paragraph" w:styleId="6">
    <w:name w:val="heading 6"/>
    <w:basedOn w:val="a1"/>
    <w:next w:val="a1"/>
    <w:link w:val="6Char"/>
    <w:qFormat/>
    <w:rsid w:val="004A7B09"/>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1"/>
    <w:next w:val="a1"/>
    <w:link w:val="7Char"/>
    <w:qFormat/>
    <w:rsid w:val="004A7B09"/>
    <w:pPr>
      <w:keepNext/>
      <w:keepLines/>
      <w:spacing w:before="240" w:after="64" w:line="320" w:lineRule="auto"/>
      <w:outlineLvl w:val="6"/>
    </w:pPr>
    <w:rPr>
      <w:b/>
      <w:bCs/>
      <w:sz w:val="24"/>
    </w:rPr>
  </w:style>
  <w:style w:type="paragraph" w:styleId="8">
    <w:name w:val="heading 8"/>
    <w:basedOn w:val="a1"/>
    <w:next w:val="a1"/>
    <w:link w:val="8Char"/>
    <w:qFormat/>
    <w:rsid w:val="004A7B09"/>
    <w:pPr>
      <w:overflowPunct w:val="0"/>
      <w:autoSpaceDE w:val="0"/>
      <w:autoSpaceDN w:val="0"/>
      <w:adjustRightInd w:val="0"/>
      <w:spacing w:before="120" w:line="440" w:lineRule="exact"/>
      <w:jc w:val="both"/>
      <w:outlineLvl w:val="7"/>
    </w:pPr>
    <w:rPr>
      <w:kern w:val="0"/>
      <w:sz w:val="28"/>
      <w:szCs w:val="20"/>
    </w:rPr>
  </w:style>
  <w:style w:type="paragraph" w:styleId="9">
    <w:name w:val="heading 9"/>
    <w:basedOn w:val="a1"/>
    <w:next w:val="a1"/>
    <w:link w:val="9Char"/>
    <w:qFormat/>
    <w:rsid w:val="004A7B09"/>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link w:val="21"/>
    <w:uiPriority w:val="99"/>
    <w:rsid w:val="004A7B09"/>
    <w:rPr>
      <w:rFonts w:ascii="Arial" w:eastAsia="黑体" w:hAnsi="Arial"/>
      <w:b/>
      <w:bCs/>
      <w:kern w:val="2"/>
      <w:sz w:val="28"/>
      <w:szCs w:val="32"/>
    </w:rPr>
  </w:style>
  <w:style w:type="character" w:customStyle="1" w:styleId="apple-converted-space">
    <w:name w:val="apple-converted-space"/>
    <w:rsid w:val="004A7B09"/>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link w:val="5"/>
    <w:rsid w:val="004A7B09"/>
    <w:rPr>
      <w:rFonts w:ascii="楷体_GB2312" w:eastAsia="楷体_GB2312"/>
      <w:kern w:val="2"/>
      <w:sz w:val="21"/>
      <w:szCs w:val="28"/>
    </w:rPr>
  </w:style>
  <w:style w:type="character" w:customStyle="1" w:styleId="2Char0">
    <w:name w:val="正文首行缩进 2 Char"/>
    <w:link w:val="22"/>
    <w:rsid w:val="004A7B09"/>
    <w:rPr>
      <w:rFonts w:ascii="宋体"/>
      <w:kern w:val="2"/>
      <w:sz w:val="24"/>
      <w:szCs w:val="24"/>
    </w:rPr>
  </w:style>
  <w:style w:type="character" w:customStyle="1" w:styleId="1Char">
    <w:name w:val="标题 1 Char"/>
    <w:aliases w:val="Level 1 Head Char,H1 Char,PIM 1 Char,Section Head Char,h1 Char,l1 Char,1 Char,head1 Char,head 1 Char,list Char,标题1 Char,章 Char,Heading 1 Char,Heading 0 Char,Header 1 Char,Header1 Char,A MAJOR/BOLD Char,Company Index Char,Chapter Name Char"/>
    <w:link w:val="10"/>
    <w:locked/>
    <w:rsid w:val="004A7B09"/>
    <w:rPr>
      <w:rFonts w:ascii="宋体" w:eastAsia="黑体"/>
      <w:b/>
      <w:bCs/>
      <w:kern w:val="44"/>
      <w:sz w:val="30"/>
      <w:szCs w:val="44"/>
    </w:rPr>
  </w:style>
  <w:style w:type="character" w:customStyle="1" w:styleId="7Char">
    <w:name w:val="标题 7 Char"/>
    <w:link w:val="7"/>
    <w:uiPriority w:val="9"/>
    <w:rsid w:val="004A7B09"/>
    <w:rPr>
      <w:rFonts w:ascii="宋体"/>
      <w:b/>
      <w:bCs/>
      <w:kern w:val="2"/>
      <w:sz w:val="24"/>
      <w:szCs w:val="24"/>
    </w:rPr>
  </w:style>
  <w:style w:type="character" w:customStyle="1" w:styleId="Char">
    <w:name w:val="列出段落 Char"/>
    <w:aliases w:val="List narrow Char"/>
    <w:link w:val="a6"/>
    <w:uiPriority w:val="34"/>
    <w:rsid w:val="004A7B09"/>
    <w:rPr>
      <w:rFonts w:ascii="宋体"/>
      <w:kern w:val="2"/>
      <w:sz w:val="21"/>
      <w:szCs w:val="24"/>
    </w:rPr>
  </w:style>
  <w:style w:type="character" w:customStyle="1" w:styleId="Char0">
    <w:name w:val="文档正文 Char"/>
    <w:link w:val="a7"/>
    <w:rsid w:val="004A7B09"/>
    <w:rPr>
      <w:rFonts w:eastAsia="仿宋_GB2312"/>
      <w:sz w:val="24"/>
    </w:rPr>
  </w:style>
  <w:style w:type="character" w:customStyle="1" w:styleId="Char1">
    <w:name w:val="页眉 Char"/>
    <w:link w:val="a8"/>
    <w:uiPriority w:val="99"/>
    <w:rsid w:val="004A7B09"/>
    <w:rPr>
      <w:rFonts w:ascii="宋体"/>
      <w:kern w:val="2"/>
      <w:sz w:val="18"/>
      <w:szCs w:val="18"/>
    </w:rPr>
  </w:style>
  <w:style w:type="character" w:styleId="a9">
    <w:name w:val="Strong"/>
    <w:qFormat/>
    <w:rsid w:val="004A7B09"/>
    <w:rPr>
      <w:rFonts w:ascii="楷体_GB2312" w:eastAsia="楷体_GB2312"/>
      <w:bCs/>
    </w:rPr>
  </w:style>
  <w:style w:type="character" w:styleId="aa">
    <w:name w:val="Hyperlink"/>
    <w:uiPriority w:val="99"/>
    <w:rsid w:val="004A7B09"/>
    <w:rPr>
      <w:color w:val="0000FF"/>
      <w:u w:val="single"/>
    </w:rPr>
  </w:style>
  <w:style w:type="character" w:customStyle="1" w:styleId="Char2">
    <w:name w:val="批注文字 Char"/>
    <w:link w:val="ab"/>
    <w:rsid w:val="004A7B09"/>
    <w:rPr>
      <w:rFonts w:ascii="宋体"/>
      <w:kern w:val="2"/>
      <w:sz w:val="21"/>
      <w:szCs w:val="24"/>
    </w:rPr>
  </w:style>
  <w:style w:type="character" w:styleId="ac">
    <w:name w:val="page number"/>
    <w:basedOn w:val="a3"/>
    <w:rsid w:val="004A7B09"/>
  </w:style>
  <w:style w:type="character" w:styleId="ad">
    <w:name w:val="annotation reference"/>
    <w:rsid w:val="004A7B09"/>
    <w:rPr>
      <w:sz w:val="21"/>
      <w:szCs w:val="21"/>
    </w:rPr>
  </w:style>
  <w:style w:type="character" w:customStyle="1" w:styleId="Char3">
    <w:name w:val="页脚 Char"/>
    <w:link w:val="ae"/>
    <w:uiPriority w:val="99"/>
    <w:rsid w:val="004A7B09"/>
    <w:rPr>
      <w:rFonts w:ascii="宋体"/>
      <w:kern w:val="2"/>
      <w:sz w:val="18"/>
      <w:szCs w:val="18"/>
    </w:rPr>
  </w:style>
  <w:style w:type="character" w:styleId="af">
    <w:name w:val="footnote reference"/>
    <w:semiHidden/>
    <w:rsid w:val="004A7B09"/>
    <w:rPr>
      <w:vertAlign w:val="superscript"/>
    </w:rPr>
  </w:style>
  <w:style w:type="character" w:customStyle="1" w:styleId="Char4">
    <w:name w:val="批注主题 Char"/>
    <w:link w:val="af0"/>
    <w:rsid w:val="004A7B09"/>
    <w:rPr>
      <w:rFonts w:ascii="宋体"/>
      <w:b/>
      <w:bCs/>
      <w:kern w:val="2"/>
      <w:sz w:val="21"/>
      <w:szCs w:val="24"/>
    </w:rPr>
  </w:style>
  <w:style w:type="character" w:customStyle="1" w:styleId="8Char">
    <w:name w:val="标题 8 Char"/>
    <w:link w:val="8"/>
    <w:uiPriority w:val="9"/>
    <w:rsid w:val="004A7B09"/>
    <w:rPr>
      <w:rFonts w:ascii="宋体"/>
      <w:sz w:val="28"/>
      <w:lang w:val="en-US" w:eastAsia="zh-CN"/>
    </w:rPr>
  </w:style>
  <w:style w:type="character" w:customStyle="1" w:styleId="1Char1">
    <w:name w:val="正文1 Char1"/>
    <w:link w:val="11"/>
    <w:rsid w:val="004A7B09"/>
    <w:rPr>
      <w:rFonts w:ascii="Calibri" w:hAnsi="Calibri"/>
      <w:kern w:val="2"/>
      <w:sz w:val="24"/>
      <w:szCs w:val="22"/>
    </w:rPr>
  </w:style>
  <w:style w:type="character" w:customStyle="1" w:styleId="Char5">
    <w:name w:val="无间隔 Char"/>
    <w:link w:val="af1"/>
    <w:uiPriority w:val="1"/>
    <w:rsid w:val="004A7B09"/>
    <w:rPr>
      <w:rFonts w:ascii="Calibri" w:hAnsi="Calibri"/>
      <w:sz w:val="22"/>
      <w:szCs w:val="22"/>
    </w:rPr>
  </w:style>
  <w:style w:type="character" w:customStyle="1" w:styleId="Char6">
    <w:name w:val="批注框文本 Char"/>
    <w:link w:val="af2"/>
    <w:uiPriority w:val="99"/>
    <w:semiHidden/>
    <w:rsid w:val="004A7B09"/>
    <w:rPr>
      <w:rFonts w:ascii="宋体"/>
      <w:kern w:val="2"/>
      <w:sz w:val="18"/>
      <w:szCs w:val="18"/>
    </w:rPr>
  </w:style>
  <w:style w:type="character" w:customStyle="1" w:styleId="3Char">
    <w:name w:val="标题 3 Char"/>
    <w:aliases w:val="Heading 3 - old Char,H3 Char,l3 Char,CT Char,Level 3 Head Char,h3 Char,3rd level Char,heading 3 Char,h3 sub heading Char,head3 Char,level_3 Char,PIM 3 Char,3 Char1,sect1.2.3 Char,prop3 Char,3heading Char,Heading 31 Char,Bold Head Char,bh Char"/>
    <w:link w:val="3"/>
    <w:uiPriority w:val="9"/>
    <w:rsid w:val="004A7B09"/>
    <w:rPr>
      <w:rFonts w:ascii="黑体" w:eastAsia="黑体"/>
      <w:b/>
      <w:bCs/>
      <w:kern w:val="2"/>
      <w:sz w:val="24"/>
      <w:szCs w:val="32"/>
    </w:rPr>
  </w:style>
  <w:style w:type="character" w:customStyle="1" w:styleId="4Char">
    <w:name w:val="标题 4 Char"/>
    <w:aliases w:val="h4 Char,H4 Char,bullet Char,bl Char,bb Char,PIM 4 Char,Fab-4 Char,T5 Char,Heading 4 Char,三级 Char"/>
    <w:link w:val="4"/>
    <w:rsid w:val="004A7B09"/>
    <w:rPr>
      <w:rFonts w:ascii="黑体" w:eastAsia="黑体" w:hAnsi="宋体"/>
      <w:b/>
      <w:bCs/>
      <w:kern w:val="2"/>
      <w:sz w:val="21"/>
      <w:szCs w:val="28"/>
    </w:rPr>
  </w:style>
  <w:style w:type="character" w:customStyle="1" w:styleId="6Char">
    <w:name w:val="标题 6 Char"/>
    <w:link w:val="6"/>
    <w:rsid w:val="004A7B09"/>
    <w:rPr>
      <w:rFonts w:ascii="Arial" w:eastAsia="黑体" w:hAnsi="Arial"/>
      <w:b/>
      <w:bCs/>
      <w:kern w:val="2"/>
      <w:sz w:val="24"/>
      <w:szCs w:val="24"/>
    </w:rPr>
  </w:style>
  <w:style w:type="character" w:customStyle="1" w:styleId="9Char">
    <w:name w:val="标题 9 Char"/>
    <w:link w:val="9"/>
    <w:uiPriority w:val="9"/>
    <w:rsid w:val="004A7B09"/>
    <w:rPr>
      <w:rFonts w:ascii="Arial" w:eastAsia="黑体" w:hAnsi="Arial"/>
      <w:kern w:val="2"/>
      <w:sz w:val="21"/>
      <w:szCs w:val="21"/>
    </w:rPr>
  </w:style>
  <w:style w:type="character" w:customStyle="1" w:styleId="Char7">
    <w:name w:val="正文文本缩进 Char"/>
    <w:link w:val="af3"/>
    <w:uiPriority w:val="99"/>
    <w:rsid w:val="004A7B09"/>
    <w:rPr>
      <w:rFonts w:ascii="宋体"/>
      <w:kern w:val="2"/>
      <w:sz w:val="21"/>
      <w:szCs w:val="24"/>
    </w:rPr>
  </w:style>
  <w:style w:type="character" w:customStyle="1" w:styleId="Char8">
    <w:name w:val="缩进文本 Char"/>
    <w:link w:val="af4"/>
    <w:rsid w:val="004A7B09"/>
    <w:rPr>
      <w:rFonts w:ascii="Calibri" w:hAnsi="Calibri"/>
      <w:kern w:val="2"/>
      <w:sz w:val="24"/>
      <w:szCs w:val="22"/>
    </w:rPr>
  </w:style>
  <w:style w:type="paragraph" w:styleId="af5">
    <w:name w:val="caption"/>
    <w:basedOn w:val="a1"/>
    <w:next w:val="a1"/>
    <w:qFormat/>
    <w:rsid w:val="004A7B09"/>
    <w:pPr>
      <w:spacing w:before="120" w:after="120"/>
      <w:jc w:val="center"/>
    </w:pPr>
    <w:rPr>
      <w:rFonts w:ascii="黑体" w:eastAsia="黑体" w:hAnsi="Arial" w:cs="Arial"/>
      <w:sz w:val="18"/>
      <w:szCs w:val="20"/>
    </w:rPr>
  </w:style>
  <w:style w:type="paragraph" w:styleId="af2">
    <w:name w:val="Balloon Text"/>
    <w:basedOn w:val="a1"/>
    <w:link w:val="Char6"/>
    <w:uiPriority w:val="99"/>
    <w:semiHidden/>
    <w:rsid w:val="004A7B09"/>
    <w:rPr>
      <w:sz w:val="18"/>
      <w:szCs w:val="18"/>
    </w:rPr>
  </w:style>
  <w:style w:type="paragraph" w:customStyle="1" w:styleId="af6">
    <w:name w:val="小标题"/>
    <w:basedOn w:val="a1"/>
    <w:rsid w:val="004A7B09"/>
    <w:pPr>
      <w:adjustRightInd w:val="0"/>
      <w:snapToGrid w:val="0"/>
      <w:spacing w:before="240" w:line="360" w:lineRule="atLeast"/>
      <w:ind w:leftChars="200" w:left="420"/>
    </w:pPr>
    <w:rPr>
      <w:rFonts w:ascii="黑体" w:eastAsia="黑体"/>
      <w:b/>
    </w:rPr>
  </w:style>
  <w:style w:type="paragraph" w:styleId="af0">
    <w:name w:val="annotation subject"/>
    <w:basedOn w:val="ab"/>
    <w:next w:val="ab"/>
    <w:link w:val="Char4"/>
    <w:rsid w:val="004A7B09"/>
    <w:rPr>
      <w:b/>
      <w:bCs/>
    </w:rPr>
  </w:style>
  <w:style w:type="paragraph" w:styleId="23">
    <w:name w:val="toc 2"/>
    <w:basedOn w:val="a1"/>
    <w:next w:val="a1"/>
    <w:uiPriority w:val="39"/>
    <w:rsid w:val="004A7B09"/>
    <w:pPr>
      <w:ind w:left="210"/>
    </w:pPr>
    <w:rPr>
      <w:rFonts w:ascii="Times New Roman"/>
      <w:smallCaps/>
    </w:rPr>
  </w:style>
  <w:style w:type="paragraph" w:styleId="40">
    <w:name w:val="toc 4"/>
    <w:basedOn w:val="a1"/>
    <w:next w:val="a1"/>
    <w:uiPriority w:val="39"/>
    <w:rsid w:val="004A7B09"/>
    <w:pPr>
      <w:ind w:left="1260"/>
    </w:pPr>
  </w:style>
  <w:style w:type="paragraph" w:styleId="af7">
    <w:name w:val="Document Map"/>
    <w:basedOn w:val="a1"/>
    <w:semiHidden/>
    <w:rsid w:val="004A7B09"/>
    <w:pPr>
      <w:shd w:val="clear" w:color="auto" w:fill="000080"/>
    </w:pPr>
  </w:style>
  <w:style w:type="paragraph" w:styleId="a8">
    <w:name w:val="header"/>
    <w:basedOn w:val="a1"/>
    <w:link w:val="Char1"/>
    <w:uiPriority w:val="99"/>
    <w:rsid w:val="004A7B09"/>
    <w:pPr>
      <w:pBdr>
        <w:bottom w:val="single" w:sz="6" w:space="1" w:color="auto"/>
      </w:pBdr>
      <w:tabs>
        <w:tab w:val="center" w:pos="4153"/>
        <w:tab w:val="right" w:pos="8306"/>
      </w:tabs>
      <w:snapToGrid w:val="0"/>
      <w:jc w:val="center"/>
    </w:pPr>
    <w:rPr>
      <w:sz w:val="18"/>
      <w:szCs w:val="18"/>
    </w:rPr>
  </w:style>
  <w:style w:type="paragraph" w:customStyle="1" w:styleId="a7">
    <w:name w:val="文档正文"/>
    <w:basedOn w:val="a1"/>
    <w:link w:val="Char0"/>
    <w:rsid w:val="004A7B09"/>
    <w:pPr>
      <w:adjustRightInd w:val="0"/>
      <w:spacing w:line="300" w:lineRule="auto"/>
      <w:ind w:firstLineChars="200" w:firstLine="420"/>
      <w:jc w:val="both"/>
    </w:pPr>
    <w:rPr>
      <w:rFonts w:ascii="Times New Roman" w:eastAsia="仿宋_GB2312"/>
      <w:kern w:val="0"/>
      <w:sz w:val="24"/>
      <w:szCs w:val="20"/>
    </w:rPr>
  </w:style>
  <w:style w:type="paragraph" w:styleId="a6">
    <w:name w:val="List Paragraph"/>
    <w:aliases w:val="List narrow"/>
    <w:basedOn w:val="a1"/>
    <w:link w:val="Char"/>
    <w:uiPriority w:val="34"/>
    <w:qFormat/>
    <w:rsid w:val="004A7B09"/>
    <w:pPr>
      <w:ind w:firstLineChars="200" w:firstLine="420"/>
    </w:pPr>
  </w:style>
  <w:style w:type="paragraph" w:customStyle="1" w:styleId="121">
    <w:name w:val="样式 正文1 + 首行缩进:  2 字符 段前: 1 行"/>
    <w:basedOn w:val="11"/>
    <w:rsid w:val="004A7B09"/>
    <w:pPr>
      <w:spacing w:line="360" w:lineRule="auto"/>
    </w:pPr>
    <w:rPr>
      <w:rFonts w:cs="宋体"/>
      <w:szCs w:val="20"/>
    </w:rPr>
  </w:style>
  <w:style w:type="paragraph" w:styleId="af8">
    <w:name w:val="Normal (Web)"/>
    <w:basedOn w:val="a1"/>
    <w:rsid w:val="004A7B09"/>
    <w:pPr>
      <w:widowControl/>
      <w:spacing w:before="100" w:after="100" w:line="360" w:lineRule="auto"/>
    </w:pPr>
    <w:rPr>
      <w:rFonts w:ascii="Arial" w:hAnsi="Arial"/>
      <w:kern w:val="0"/>
      <w:sz w:val="24"/>
      <w:szCs w:val="20"/>
    </w:rPr>
  </w:style>
  <w:style w:type="paragraph" w:styleId="22">
    <w:name w:val="Body Text First Indent 2"/>
    <w:basedOn w:val="af3"/>
    <w:link w:val="2Char0"/>
    <w:rsid w:val="004A7B09"/>
    <w:pPr>
      <w:spacing w:beforeLines="50"/>
      <w:ind w:firstLine="420"/>
    </w:pPr>
    <w:rPr>
      <w:sz w:val="24"/>
    </w:rPr>
  </w:style>
  <w:style w:type="paragraph" w:styleId="2">
    <w:name w:val="List Number 2"/>
    <w:basedOn w:val="a1"/>
    <w:rsid w:val="004A7B09"/>
    <w:pPr>
      <w:numPr>
        <w:numId w:val="1"/>
      </w:numPr>
      <w:tabs>
        <w:tab w:val="clear" w:pos="1354"/>
        <w:tab w:val="left" w:pos="1355"/>
      </w:tabs>
      <w:adjustRightInd w:val="0"/>
      <w:snapToGrid w:val="0"/>
      <w:spacing w:line="360" w:lineRule="atLeast"/>
      <w:ind w:left="1356" w:hanging="505"/>
    </w:pPr>
    <w:rPr>
      <w:rFonts w:hAnsi="宋体"/>
    </w:rPr>
  </w:style>
  <w:style w:type="paragraph" w:styleId="af9">
    <w:name w:val="Plain Text"/>
    <w:basedOn w:val="a1"/>
    <w:rsid w:val="004A7B09"/>
    <w:pPr>
      <w:spacing w:line="0" w:lineRule="atLeast"/>
      <w:jc w:val="both"/>
    </w:pPr>
    <w:rPr>
      <w:rFonts w:hAnsi="Courier New"/>
      <w:sz w:val="28"/>
      <w:szCs w:val="20"/>
    </w:rPr>
  </w:style>
  <w:style w:type="paragraph" w:styleId="a2">
    <w:name w:val="Normal Indent"/>
    <w:aliases w:val="表正文,正文非缩进,特点,段1,正文（首行缩进两字） Char,正文缩进 Char Char,正文缩进 Char,段1 Char Char,段1 Char,正文缩进 Char Char Char,段11,段12,段111,段13,段112,段14,段113,段15,段114,段16,段17,段115,段18,段116,段19,段117,段110,段118,段119,段121,段1111,段131,段1121,段141,段1131,段151,段1141,段161,段171,正文（首行缩进两字）"/>
    <w:basedOn w:val="a1"/>
    <w:link w:val="Char10"/>
    <w:rsid w:val="004A7B09"/>
    <w:pPr>
      <w:adjustRightInd w:val="0"/>
      <w:snapToGrid w:val="0"/>
      <w:spacing w:before="240" w:line="360" w:lineRule="atLeast"/>
      <w:ind w:firstLineChars="200" w:firstLine="420"/>
    </w:pPr>
  </w:style>
  <w:style w:type="paragraph" w:styleId="80">
    <w:name w:val="toc 8"/>
    <w:basedOn w:val="a1"/>
    <w:next w:val="a1"/>
    <w:uiPriority w:val="39"/>
    <w:rsid w:val="004A7B09"/>
    <w:pPr>
      <w:ind w:left="2940"/>
    </w:pPr>
  </w:style>
  <w:style w:type="paragraph" w:customStyle="1" w:styleId="afa">
    <w:name w:val="表格单元"/>
    <w:basedOn w:val="a1"/>
    <w:rsid w:val="004A7B09"/>
    <w:pPr>
      <w:adjustRightInd w:val="0"/>
      <w:snapToGrid w:val="0"/>
      <w:spacing w:before="45" w:after="45"/>
    </w:pPr>
  </w:style>
  <w:style w:type="paragraph" w:styleId="60">
    <w:name w:val="toc 6"/>
    <w:basedOn w:val="a1"/>
    <w:next w:val="a1"/>
    <w:uiPriority w:val="39"/>
    <w:rsid w:val="004A7B09"/>
    <w:pPr>
      <w:ind w:left="2100"/>
    </w:pPr>
  </w:style>
  <w:style w:type="paragraph" w:styleId="afb">
    <w:name w:val="Subtitle"/>
    <w:basedOn w:val="a1"/>
    <w:qFormat/>
    <w:rsid w:val="004A7B09"/>
    <w:pPr>
      <w:spacing w:before="60" w:after="60"/>
      <w:jc w:val="center"/>
      <w:outlineLvl w:val="1"/>
    </w:pPr>
    <w:rPr>
      <w:rFonts w:ascii="Arial" w:eastAsia="黑体" w:hAnsi="Arial" w:cs="Arial"/>
      <w:b/>
      <w:bCs/>
      <w:kern w:val="28"/>
      <w:sz w:val="36"/>
      <w:szCs w:val="32"/>
    </w:rPr>
  </w:style>
  <w:style w:type="paragraph" w:styleId="ab">
    <w:name w:val="annotation text"/>
    <w:basedOn w:val="a1"/>
    <w:link w:val="Char2"/>
    <w:rsid w:val="004A7B09"/>
  </w:style>
  <w:style w:type="paragraph" w:styleId="12">
    <w:name w:val="toc 1"/>
    <w:basedOn w:val="a1"/>
    <w:next w:val="a1"/>
    <w:uiPriority w:val="39"/>
    <w:rsid w:val="004A7B09"/>
    <w:pPr>
      <w:spacing w:before="120" w:after="120"/>
    </w:pPr>
    <w:rPr>
      <w:rFonts w:ascii="Times New Roman"/>
      <w:b/>
      <w:bCs/>
      <w:caps/>
    </w:rPr>
  </w:style>
  <w:style w:type="paragraph" w:styleId="30">
    <w:name w:val="toc 3"/>
    <w:basedOn w:val="a1"/>
    <w:next w:val="a1"/>
    <w:uiPriority w:val="39"/>
    <w:rsid w:val="004A7B09"/>
    <w:pPr>
      <w:ind w:left="420"/>
    </w:pPr>
    <w:rPr>
      <w:rFonts w:ascii="Times New Roman" w:eastAsia="楷体_GB2312"/>
      <w:iCs/>
    </w:rPr>
  </w:style>
  <w:style w:type="paragraph" w:styleId="20">
    <w:name w:val="List Bullet 2"/>
    <w:basedOn w:val="a1"/>
    <w:rsid w:val="004A7B09"/>
    <w:pPr>
      <w:numPr>
        <w:numId w:val="3"/>
      </w:numPr>
      <w:tabs>
        <w:tab w:val="clear" w:pos="1354"/>
        <w:tab w:val="left" w:pos="1355"/>
      </w:tabs>
      <w:adjustRightInd w:val="0"/>
      <w:snapToGrid w:val="0"/>
      <w:spacing w:line="360" w:lineRule="atLeast"/>
      <w:ind w:left="1356" w:hanging="505"/>
    </w:pPr>
  </w:style>
  <w:style w:type="paragraph" w:styleId="a0">
    <w:name w:val="List Bullet"/>
    <w:basedOn w:val="a1"/>
    <w:rsid w:val="004A7B09"/>
    <w:pPr>
      <w:numPr>
        <w:numId w:val="4"/>
      </w:numPr>
      <w:tabs>
        <w:tab w:val="left" w:pos="850"/>
      </w:tabs>
      <w:adjustRightInd w:val="0"/>
      <w:snapToGrid w:val="0"/>
      <w:spacing w:line="360" w:lineRule="atLeast"/>
    </w:pPr>
  </w:style>
  <w:style w:type="paragraph" w:styleId="a">
    <w:name w:val="List Number"/>
    <w:basedOn w:val="a1"/>
    <w:rsid w:val="004A7B09"/>
    <w:pPr>
      <w:numPr>
        <w:numId w:val="5"/>
      </w:numPr>
      <w:tabs>
        <w:tab w:val="left" w:pos="850"/>
      </w:tabs>
      <w:adjustRightInd w:val="0"/>
      <w:snapToGrid w:val="0"/>
      <w:spacing w:line="360" w:lineRule="atLeast"/>
    </w:pPr>
  </w:style>
  <w:style w:type="paragraph" w:customStyle="1" w:styleId="24">
    <w:name w:val="小标题 2"/>
    <w:basedOn w:val="a2"/>
    <w:rsid w:val="004A7B09"/>
    <w:rPr>
      <w:rFonts w:ascii="楷体_GB2312" w:eastAsia="楷体_GB2312"/>
    </w:rPr>
  </w:style>
  <w:style w:type="paragraph" w:styleId="25">
    <w:name w:val="Body Text Indent 2"/>
    <w:basedOn w:val="a1"/>
    <w:rsid w:val="004A7B09"/>
    <w:pPr>
      <w:ind w:firstLineChars="200" w:firstLine="560"/>
      <w:jc w:val="both"/>
    </w:pPr>
    <w:rPr>
      <w:rFonts w:hAnsi="宋体"/>
      <w:sz w:val="28"/>
    </w:rPr>
  </w:style>
  <w:style w:type="paragraph" w:customStyle="1" w:styleId="afc">
    <w:name w:val="源程序"/>
    <w:basedOn w:val="a2"/>
    <w:rsid w:val="004A7B09"/>
    <w:pPr>
      <w:spacing w:before="0" w:line="240" w:lineRule="atLeast"/>
      <w:ind w:leftChars="200" w:left="420" w:firstLineChars="0" w:firstLine="0"/>
    </w:pPr>
    <w:rPr>
      <w:sz w:val="18"/>
    </w:rPr>
  </w:style>
  <w:style w:type="paragraph" w:styleId="70">
    <w:name w:val="toc 7"/>
    <w:basedOn w:val="a1"/>
    <w:next w:val="a1"/>
    <w:uiPriority w:val="39"/>
    <w:rsid w:val="004A7B09"/>
    <w:pPr>
      <w:ind w:left="2520"/>
    </w:pPr>
  </w:style>
  <w:style w:type="paragraph" w:styleId="50">
    <w:name w:val="toc 5"/>
    <w:basedOn w:val="a1"/>
    <w:next w:val="a1"/>
    <w:uiPriority w:val="39"/>
    <w:rsid w:val="004A7B09"/>
    <w:pPr>
      <w:ind w:left="1680"/>
    </w:pPr>
  </w:style>
  <w:style w:type="paragraph" w:styleId="90">
    <w:name w:val="toc 9"/>
    <w:basedOn w:val="a1"/>
    <w:next w:val="a1"/>
    <w:uiPriority w:val="39"/>
    <w:rsid w:val="004A7B09"/>
    <w:pPr>
      <w:ind w:left="3360"/>
    </w:pPr>
  </w:style>
  <w:style w:type="paragraph" w:styleId="TOC">
    <w:name w:val="TOC Heading"/>
    <w:basedOn w:val="10"/>
    <w:next w:val="a1"/>
    <w:uiPriority w:val="39"/>
    <w:qFormat/>
    <w:rsid w:val="004A7B09"/>
    <w:pPr>
      <w:widowControl/>
      <w:numPr>
        <w:numId w:val="0"/>
      </w:numPr>
      <w:adjustRightInd/>
      <w:snapToGrid/>
      <w:spacing w:before="480" w:line="276" w:lineRule="auto"/>
      <w:outlineLvl w:val="9"/>
    </w:pPr>
    <w:rPr>
      <w:rFonts w:ascii="Cambria" w:eastAsia="宋体" w:hAnsi="Cambria"/>
      <w:color w:val="365F91"/>
      <w:kern w:val="0"/>
      <w:sz w:val="28"/>
      <w:szCs w:val="28"/>
    </w:rPr>
  </w:style>
  <w:style w:type="paragraph" w:styleId="af3">
    <w:name w:val="Body Text Indent"/>
    <w:basedOn w:val="a1"/>
    <w:link w:val="Char7"/>
    <w:uiPriority w:val="99"/>
    <w:rsid w:val="004A7B09"/>
    <w:pPr>
      <w:spacing w:after="120"/>
      <w:ind w:left="420"/>
    </w:pPr>
  </w:style>
  <w:style w:type="paragraph" w:styleId="afd">
    <w:name w:val="footnote text"/>
    <w:basedOn w:val="a1"/>
    <w:semiHidden/>
    <w:rsid w:val="004A7B09"/>
    <w:pPr>
      <w:snapToGrid w:val="0"/>
    </w:pPr>
    <w:rPr>
      <w:sz w:val="18"/>
      <w:szCs w:val="18"/>
    </w:rPr>
  </w:style>
  <w:style w:type="paragraph" w:styleId="ae">
    <w:name w:val="footer"/>
    <w:basedOn w:val="a1"/>
    <w:link w:val="Char3"/>
    <w:uiPriority w:val="99"/>
    <w:rsid w:val="004A7B09"/>
    <w:pPr>
      <w:tabs>
        <w:tab w:val="center" w:pos="4153"/>
        <w:tab w:val="right" w:pos="8306"/>
      </w:tabs>
      <w:snapToGrid w:val="0"/>
    </w:pPr>
    <w:rPr>
      <w:sz w:val="18"/>
      <w:szCs w:val="18"/>
    </w:rPr>
  </w:style>
  <w:style w:type="paragraph" w:styleId="31">
    <w:name w:val="Body Text 3"/>
    <w:basedOn w:val="a1"/>
    <w:rsid w:val="004A7B09"/>
    <w:pPr>
      <w:spacing w:line="0" w:lineRule="atLeast"/>
      <w:ind w:firstLineChars="200" w:firstLine="200"/>
      <w:jc w:val="both"/>
    </w:pPr>
    <w:rPr>
      <w:rFonts w:ascii="Times New Roman"/>
      <w:szCs w:val="16"/>
    </w:rPr>
  </w:style>
  <w:style w:type="paragraph" w:customStyle="1" w:styleId="26">
    <w:name w:val="列表说明2"/>
    <w:basedOn w:val="20"/>
    <w:rsid w:val="004A7B09"/>
    <w:pPr>
      <w:numPr>
        <w:numId w:val="0"/>
      </w:numPr>
      <w:tabs>
        <w:tab w:val="left" w:pos="1355"/>
      </w:tabs>
      <w:ind w:left="1354"/>
    </w:pPr>
  </w:style>
  <w:style w:type="paragraph" w:customStyle="1" w:styleId="afe">
    <w:name w:val="列表说明"/>
    <w:basedOn w:val="a1"/>
    <w:rsid w:val="004A7B09"/>
    <w:pPr>
      <w:adjustRightInd w:val="0"/>
      <w:snapToGrid w:val="0"/>
      <w:spacing w:line="360" w:lineRule="atLeast"/>
      <w:ind w:left="850"/>
    </w:pPr>
  </w:style>
  <w:style w:type="paragraph" w:styleId="aff">
    <w:name w:val="Revision"/>
    <w:uiPriority w:val="99"/>
    <w:semiHidden/>
    <w:rsid w:val="004A7B09"/>
    <w:rPr>
      <w:rFonts w:ascii="宋体"/>
      <w:kern w:val="2"/>
      <w:sz w:val="21"/>
      <w:szCs w:val="24"/>
    </w:rPr>
  </w:style>
  <w:style w:type="paragraph" w:customStyle="1" w:styleId="SingleSpacing">
    <w:name w:val="Single Spacing"/>
    <w:basedOn w:val="a1"/>
    <w:rsid w:val="004A7B09"/>
    <w:pPr>
      <w:spacing w:line="280" w:lineRule="atLeast"/>
      <w:jc w:val="both"/>
    </w:pPr>
    <w:rPr>
      <w:rFonts w:ascii="Times" w:eastAsia="PMingLiU" w:hAnsi="Times"/>
      <w:snapToGrid w:val="0"/>
      <w:kern w:val="0"/>
      <w:sz w:val="22"/>
      <w:szCs w:val="20"/>
      <w:lang w:eastAsia="en-US"/>
    </w:rPr>
  </w:style>
  <w:style w:type="paragraph" w:customStyle="1" w:styleId="aff0">
    <w:name w:val="表格栏目"/>
    <w:basedOn w:val="a1"/>
    <w:rsid w:val="004A7B09"/>
    <w:pPr>
      <w:adjustRightInd w:val="0"/>
      <w:snapToGrid w:val="0"/>
      <w:spacing w:before="45" w:after="45"/>
      <w:jc w:val="center"/>
    </w:pPr>
    <w:rPr>
      <w:rFonts w:eastAsia="黑体"/>
      <w:b/>
      <w:bCs/>
    </w:rPr>
  </w:style>
  <w:style w:type="paragraph" w:customStyle="1" w:styleId="aff1">
    <w:name w:val="正文文字"/>
    <w:basedOn w:val="a1"/>
    <w:rsid w:val="004A7B09"/>
    <w:pPr>
      <w:widowControl/>
      <w:adjustRightInd w:val="0"/>
      <w:spacing w:line="0" w:lineRule="atLeast"/>
      <w:jc w:val="center"/>
    </w:pPr>
    <w:rPr>
      <w:rFonts w:ascii="Times New Roman"/>
      <w:kern w:val="0"/>
    </w:rPr>
  </w:style>
  <w:style w:type="paragraph" w:customStyle="1" w:styleId="11">
    <w:name w:val="正文1"/>
    <w:basedOn w:val="a1"/>
    <w:link w:val="1Char1"/>
    <w:qFormat/>
    <w:rsid w:val="004A7B09"/>
    <w:pPr>
      <w:spacing w:beforeLines="100" w:line="300" w:lineRule="auto"/>
      <w:ind w:firstLineChars="200" w:firstLine="200"/>
    </w:pPr>
    <w:rPr>
      <w:rFonts w:ascii="Calibri" w:hAnsi="Calibri"/>
      <w:sz w:val="24"/>
      <w:szCs w:val="22"/>
    </w:rPr>
  </w:style>
  <w:style w:type="paragraph" w:styleId="af1">
    <w:name w:val="No Spacing"/>
    <w:link w:val="Char5"/>
    <w:uiPriority w:val="1"/>
    <w:qFormat/>
    <w:rsid w:val="004A7B09"/>
    <w:rPr>
      <w:rFonts w:ascii="Calibri" w:hAnsi="Calibri"/>
      <w:sz w:val="22"/>
      <w:szCs w:val="22"/>
    </w:rPr>
  </w:style>
  <w:style w:type="paragraph" w:customStyle="1" w:styleId="af4">
    <w:name w:val="缩进文本"/>
    <w:basedOn w:val="a1"/>
    <w:link w:val="Char8"/>
    <w:qFormat/>
    <w:rsid w:val="004A7B09"/>
    <w:pPr>
      <w:spacing w:line="360" w:lineRule="auto"/>
      <w:ind w:firstLineChars="200" w:firstLine="200"/>
      <w:jc w:val="both"/>
    </w:pPr>
    <w:rPr>
      <w:rFonts w:ascii="Calibri" w:hAnsi="Calibri"/>
      <w:sz w:val="24"/>
      <w:szCs w:val="22"/>
    </w:rPr>
  </w:style>
  <w:style w:type="paragraph" w:customStyle="1" w:styleId="1211">
    <w:name w:val="样式 正文1 + 首行缩进:  2 字符 段前: 1 行1"/>
    <w:basedOn w:val="11"/>
    <w:rsid w:val="004A7B09"/>
    <w:pPr>
      <w:spacing w:afterLines="50"/>
    </w:pPr>
    <w:rPr>
      <w:rFonts w:cs="宋体"/>
      <w:szCs w:val="20"/>
    </w:rPr>
  </w:style>
  <w:style w:type="table" w:styleId="13">
    <w:name w:val="Table Simple 1"/>
    <w:basedOn w:val="a4"/>
    <w:rsid w:val="004A7B09"/>
    <w:pPr>
      <w:widowControl w:val="0"/>
    </w:pPr>
    <w:tblPr>
      <w:tblBorders>
        <w:top w:val="single" w:sz="12" w:space="0" w:color="008000"/>
        <w:bottom w:val="single" w:sz="12" w:space="0" w:color="008000"/>
      </w:tblBorders>
    </w:tblPr>
    <w:tcPr>
      <w:shd w:val="clear" w:color="auto" w:fill="auto"/>
    </w:tcPr>
    <w:tblStylePr w:type="firstRow">
      <w:tblPr/>
      <w:tcPr>
        <w:tcBorders>
          <w:top w:val="none" w:sz="0" w:space="0" w:color="auto"/>
          <w:left w:val="none" w:sz="0" w:space="0" w:color="auto"/>
          <w:bottom w:val="single" w:sz="6" w:space="0" w:color="008000"/>
          <w:right w:val="none" w:sz="0" w:space="0" w:color="auto"/>
          <w:insideH w:val="none" w:sz="0" w:space="0" w:color="auto"/>
          <w:insideV w:val="none" w:sz="0" w:space="0" w:color="auto"/>
          <w:tl2br w:val="nil"/>
          <w:tr2bl w:val="nil"/>
        </w:tcBorders>
      </w:tcPr>
    </w:tblStylePr>
    <w:tblStylePr w:type="lastRow">
      <w:tblPr/>
      <w:tcPr>
        <w:tcBorders>
          <w:top w:val="single" w:sz="6"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27">
    <w:name w:val="Table Colorful 2"/>
    <w:basedOn w:val="a4"/>
    <w:rsid w:val="004A7B09"/>
    <w:pPr>
      <w:widowControl w:val="0"/>
    </w:pPr>
    <w:tblPr>
      <w:tblBorders>
        <w:bottom w:val="single" w:sz="12" w:space="0" w:color="000000"/>
      </w:tblBorders>
    </w:tblPr>
    <w:tcPr>
      <w:shd w:val="pct20" w:color="FFFF00" w:fill="FFFFFF"/>
    </w:tcPr>
    <w:tblStylePr w:type="firstRow">
      <w:rPr>
        <w:b/>
        <w:bCs/>
        <w:i/>
        <w:iCs/>
        <w:color w:val="FFFFFF"/>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shd w:val="solid" w:color="8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61">
    <w:name w:val="Table Grid 6"/>
    <w:basedOn w:val="a4"/>
    <w:rsid w:val="004A7B09"/>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aff2">
    <w:name w:val="Table Grid"/>
    <w:basedOn w:val="a4"/>
    <w:uiPriority w:val="59"/>
    <w:rsid w:val="004A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Table Classic 1"/>
    <w:basedOn w:val="a4"/>
    <w:rsid w:val="004A7B09"/>
    <w:pPr>
      <w:widowControl w:val="0"/>
    </w:pPr>
    <w:tblPr>
      <w:tblBorders>
        <w:top w:val="single" w:sz="12" w:space="0" w:color="000000"/>
        <w:bottom w:val="single" w:sz="12" w:space="0" w:color="000000"/>
      </w:tblBorders>
    </w:tblPr>
    <w:tcPr>
      <w:shd w:val="clear" w:color="auto" w:fill="auto"/>
    </w:tcPr>
    <w:tblStylePr w:type="firstRow">
      <w:rPr>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one" w:sz="0" w:space="0" w:color="auto"/>
          <w:left w:val="none" w:sz="0" w:space="0" w:color="auto"/>
          <w:bottom w:val="none" w:sz="0" w:space="0" w:color="auto"/>
          <w:right w:val="single" w:sz="6" w:space="0" w:color="000000"/>
          <w:insideH w:val="none" w:sz="0" w:space="0" w:color="auto"/>
          <w:insideV w:val="none" w:sz="0" w:space="0" w:color="auto"/>
          <w:tl2br w:val="nil"/>
          <w:tr2bl w:val="nil"/>
        </w:tcBorders>
      </w:tcPr>
    </w:tblStylePr>
    <w:tblStylePr w:type="ne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aff3">
    <w:name w:val="Table Elegant"/>
    <w:basedOn w:val="a4"/>
    <w:rsid w:val="004A7B09"/>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28">
    <w:name w:val="Table Simple 2"/>
    <w:basedOn w:val="a4"/>
    <w:rsid w:val="004A7B09"/>
    <w:pPr>
      <w:widowControl w:val="0"/>
    </w:pPr>
    <w:tbl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lastCol">
      <w:rPr>
        <w:b/>
        <w:bCs/>
      </w:rPr>
      <w:tblPr/>
      <w:tcPr>
        <w:tcBorders>
          <w:top w:val="none" w:sz="0" w:space="0" w:color="auto"/>
          <w:left w:val="single" w:sz="6" w:space="0" w:color="000000"/>
          <w:bottom w:val="none" w:sz="0" w:space="0" w:color="auto"/>
          <w:right w:val="none" w:sz="0" w:space="0" w:color="auto"/>
          <w:insideH w:val="none" w:sz="0" w:space="0" w:color="auto"/>
          <w:insideV w:val="none" w:sz="0" w:space="0" w:color="auto"/>
          <w:tl2br w:val="nil"/>
          <w:tr2bl w:val="nil"/>
        </w:tcBorders>
      </w:tcPr>
    </w:tblStylePr>
    <w:tblStylePr w:type="neCell">
      <w:rPr>
        <w:b/>
        <w:bCs/>
      </w:rPr>
      <w:tblPr/>
      <w:tcPr>
        <w:tcBorders>
          <w:top w:val="none" w:sz="0" w:space="0" w:color="auto"/>
          <w:left w:val="nil"/>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il"/>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5-51">
    <w:name w:val="网格表 5 深色 - 着色 51"/>
    <w:basedOn w:val="a4"/>
    <w:uiPriority w:val="50"/>
    <w:rsid w:val="004A7B0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bottom w:val="none" w:sz="0" w:space="0" w:color="auto"/>
          <w:right w:val="single" w:sz="4" w:space="0" w:color="FFFFFF"/>
          <w:insideH w:val="nil"/>
          <w:insideV w:val="nil"/>
          <w:tl2br w:val="none" w:sz="0" w:space="0" w:color="auto"/>
          <w:tr2bl w:val="none" w:sz="0" w:space="0" w:color="auto"/>
        </w:tcBorders>
        <w:shd w:val="clear" w:color="auto" w:fill="4472C4"/>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4472C4"/>
      </w:tcPr>
    </w:tblStylePr>
    <w:tblStylePr w:type="lastCol">
      <w:rPr>
        <w:b/>
        <w:bCs/>
        <w:color w:val="FFFFFF"/>
      </w:rPr>
      <w:tblPr/>
      <w:tcPr>
        <w:tcBorders>
          <w:top w:val="single" w:sz="4" w:space="0" w:color="FFFFFF"/>
          <w:left w:val="none" w:sz="0" w:space="0" w:color="auto"/>
          <w:bottom w:val="single" w:sz="4" w:space="0" w:color="FFFFFF"/>
          <w:right w:val="single" w:sz="4" w:space="0" w:color="FFFFFF"/>
          <w:insideH w:val="none" w:sz="0" w:space="0" w:color="auto"/>
          <w:insideV w:val="nil"/>
          <w:tl2br w:val="none" w:sz="0" w:space="0" w:color="auto"/>
          <w:tr2bl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5-11">
    <w:name w:val="网格表 5 深色 - 着色 11"/>
    <w:basedOn w:val="a4"/>
    <w:uiPriority w:val="50"/>
    <w:rsid w:val="004A7B0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bottom w:val="none" w:sz="0" w:space="0" w:color="auto"/>
          <w:right w:val="single" w:sz="4" w:space="0" w:color="FFFFFF"/>
          <w:insideH w:val="nil"/>
          <w:insideV w:val="nil"/>
          <w:tl2br w:val="none" w:sz="0" w:space="0" w:color="auto"/>
          <w:tr2bl w:val="none" w:sz="0" w:space="0" w:color="auto"/>
        </w:tcBorders>
        <w:shd w:val="clear" w:color="auto" w:fill="5B9BD5"/>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5B9BD5"/>
      </w:tcPr>
    </w:tblStylePr>
    <w:tblStylePr w:type="lastCol">
      <w:rPr>
        <w:b/>
        <w:bCs/>
        <w:color w:val="FFFFFF"/>
      </w:rPr>
      <w:tblPr/>
      <w:tcPr>
        <w:tcBorders>
          <w:top w:val="single" w:sz="4" w:space="0" w:color="FFFFFF"/>
          <w:left w:val="none" w:sz="0" w:space="0" w:color="auto"/>
          <w:bottom w:val="single" w:sz="4" w:space="0" w:color="FFFFFF"/>
          <w:right w:val="single" w:sz="4" w:space="0" w:color="FFFFFF"/>
          <w:insideH w:val="none" w:sz="0" w:space="0" w:color="auto"/>
          <w:insideV w:val="nil"/>
          <w:tl2br w:val="none" w:sz="0" w:space="0" w:color="auto"/>
          <w:tr2bl w:val="none" w:sz="0" w:space="0" w:color="auto"/>
        </w:tcBorders>
        <w:shd w:val="clear" w:color="auto" w:fill="5B9BD5"/>
      </w:tcPr>
    </w:tblStylePr>
    <w:tblStylePr w:type="band1Vert">
      <w:tblPr/>
      <w:tcPr>
        <w:shd w:val="clear" w:color="auto" w:fill="BDD6EE"/>
      </w:tcPr>
    </w:tblStylePr>
    <w:tblStylePr w:type="band1Horz">
      <w:tblPr/>
      <w:tcPr>
        <w:shd w:val="clear" w:color="auto" w:fill="BDD6EE"/>
      </w:tcPr>
    </w:tblStylePr>
  </w:style>
  <w:style w:type="character" w:customStyle="1" w:styleId="Char10">
    <w:name w:val="正文缩进 Char1"/>
    <w:aliases w:val="表正文 Char,正文非缩进 Char,特点 Char,段1 Char1,正文（首行缩进两字） Char Char,正文缩进 Char Char Char1,正文缩进 Char Char1,段1 Char Char Char,段1 Char Char1,正文缩进 Char Char Char Char,段11 Char,段12 Char,段111 Char,段13 Char,段112 Char,段14 Char,段113 Char,段15 Char,段114 Char"/>
    <w:link w:val="a2"/>
    <w:rsid w:val="005870C9"/>
    <w:rPr>
      <w:rFonts w:ascii="宋体"/>
      <w:kern w:val="2"/>
      <w:sz w:val="21"/>
      <w:szCs w:val="24"/>
    </w:rPr>
  </w:style>
  <w:style w:type="paragraph" w:customStyle="1" w:styleId="15">
    <w:name w:val="列出段落1"/>
    <w:basedOn w:val="a1"/>
    <w:uiPriority w:val="34"/>
    <w:qFormat/>
    <w:rsid w:val="00E023ED"/>
    <w:pPr>
      <w:ind w:firstLineChars="200" w:firstLine="420"/>
      <w:jc w:val="both"/>
    </w:pPr>
    <w:rPr>
      <w:rFonts w:ascii="Calibri" w:hAnsi="Calibri" w:cs="黑体"/>
      <w:szCs w:val="22"/>
    </w:rPr>
  </w:style>
  <w:style w:type="paragraph" w:customStyle="1" w:styleId="aff4">
    <w:name w:val="正文格式"/>
    <w:basedOn w:val="a1"/>
    <w:link w:val="Char9"/>
    <w:qFormat/>
    <w:rsid w:val="00E023ED"/>
    <w:pPr>
      <w:spacing w:line="300" w:lineRule="auto"/>
      <w:ind w:firstLineChars="150" w:firstLine="360"/>
      <w:jc w:val="both"/>
    </w:pPr>
    <w:rPr>
      <w:rFonts w:ascii="Calibri" w:hAnsi="Calibri"/>
      <w:sz w:val="24"/>
      <w:szCs w:val="22"/>
    </w:rPr>
  </w:style>
  <w:style w:type="character" w:customStyle="1" w:styleId="Char9">
    <w:name w:val="正文格式 Char"/>
    <w:link w:val="aff4"/>
    <w:rsid w:val="00E023ED"/>
    <w:rPr>
      <w:rFonts w:ascii="Calibri" w:hAnsi="Calibri"/>
      <w:kern w:val="2"/>
      <w:sz w:val="24"/>
      <w:szCs w:val="22"/>
    </w:rPr>
  </w:style>
  <w:style w:type="numbering" w:customStyle="1" w:styleId="1">
    <w:name w:val="样式1"/>
    <w:uiPriority w:val="99"/>
    <w:rsid w:val="00951340"/>
    <w:pPr>
      <w:numPr>
        <w:numId w:val="21"/>
      </w:numPr>
    </w:pPr>
  </w:style>
  <w:style w:type="numbering" w:customStyle="1" w:styleId="LEVEL1">
    <w:name w:val="LEVEL1"/>
    <w:uiPriority w:val="99"/>
    <w:rsid w:val="00694544"/>
    <w:pPr>
      <w:numPr>
        <w:numId w:val="23"/>
      </w:numPr>
    </w:pPr>
  </w:style>
  <w:style w:type="numbering" w:customStyle="1" w:styleId="Level2">
    <w:name w:val="Level2"/>
    <w:uiPriority w:val="99"/>
    <w:rsid w:val="00694544"/>
    <w:pPr>
      <w:numPr>
        <w:numId w:val="24"/>
      </w:numPr>
    </w:pPr>
  </w:style>
  <w:style w:type="numbering" w:customStyle="1" w:styleId="Level22">
    <w:name w:val="Level22"/>
    <w:uiPriority w:val="99"/>
    <w:rsid w:val="00694544"/>
    <w:pPr>
      <w:numPr>
        <w:numId w:val="25"/>
      </w:numPr>
    </w:pPr>
  </w:style>
  <w:style w:type="paragraph" w:styleId="aff5">
    <w:name w:val="Title"/>
    <w:basedOn w:val="a1"/>
    <w:next w:val="a1"/>
    <w:link w:val="Chara"/>
    <w:uiPriority w:val="10"/>
    <w:qFormat/>
    <w:rsid w:val="00D52C5F"/>
    <w:pPr>
      <w:spacing w:before="240" w:after="60"/>
      <w:ind w:firstLineChars="200" w:firstLine="200"/>
      <w:jc w:val="center"/>
      <w:outlineLvl w:val="0"/>
    </w:pPr>
    <w:rPr>
      <w:rFonts w:asciiTheme="majorHAnsi" w:hAnsiTheme="majorHAnsi" w:cstheme="majorBidi"/>
      <w:b/>
      <w:bCs/>
      <w:sz w:val="32"/>
      <w:szCs w:val="32"/>
    </w:rPr>
  </w:style>
  <w:style w:type="character" w:customStyle="1" w:styleId="Chara">
    <w:name w:val="标题 Char"/>
    <w:basedOn w:val="a3"/>
    <w:link w:val="aff5"/>
    <w:uiPriority w:val="10"/>
    <w:rsid w:val="00D52C5F"/>
    <w:rPr>
      <w:rFonts w:asciiTheme="majorHAnsi" w:hAnsiTheme="majorHAnsi" w:cstheme="majorBidi"/>
      <w:b/>
      <w:bCs/>
      <w:kern w:val="2"/>
      <w:sz w:val="32"/>
      <w:szCs w:val="32"/>
    </w:rPr>
  </w:style>
  <w:style w:type="paragraph" w:styleId="aff6">
    <w:name w:val="Date"/>
    <w:basedOn w:val="a1"/>
    <w:next w:val="a1"/>
    <w:link w:val="Charb"/>
    <w:rsid w:val="00027D90"/>
    <w:pPr>
      <w:ind w:leftChars="2500" w:left="100"/>
    </w:pPr>
  </w:style>
  <w:style w:type="character" w:customStyle="1" w:styleId="Charb">
    <w:name w:val="日期 Char"/>
    <w:basedOn w:val="a3"/>
    <w:link w:val="aff6"/>
    <w:rsid w:val="00027D90"/>
    <w:rPr>
      <w:rFonts w:ascii="宋体"/>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55398">
      <w:bodyDiv w:val="1"/>
      <w:marLeft w:val="0"/>
      <w:marRight w:val="0"/>
      <w:marTop w:val="0"/>
      <w:marBottom w:val="0"/>
      <w:divBdr>
        <w:top w:val="none" w:sz="0" w:space="0" w:color="auto"/>
        <w:left w:val="none" w:sz="0" w:space="0" w:color="auto"/>
        <w:bottom w:val="none" w:sz="0" w:space="0" w:color="auto"/>
        <w:right w:val="none" w:sz="0" w:space="0" w:color="auto"/>
      </w:divBdr>
      <w:divsChild>
        <w:div w:id="770853398">
          <w:marLeft w:val="1310"/>
          <w:marRight w:val="0"/>
          <w:marTop w:val="168"/>
          <w:marBottom w:val="0"/>
          <w:divBdr>
            <w:top w:val="none" w:sz="0" w:space="0" w:color="auto"/>
            <w:left w:val="none" w:sz="0" w:space="0" w:color="auto"/>
            <w:bottom w:val="none" w:sz="0" w:space="0" w:color="auto"/>
            <w:right w:val="none" w:sz="0" w:space="0" w:color="auto"/>
          </w:divBdr>
        </w:div>
        <w:div w:id="439105531">
          <w:marLeft w:val="1310"/>
          <w:marRight w:val="0"/>
          <w:marTop w:val="168"/>
          <w:marBottom w:val="0"/>
          <w:divBdr>
            <w:top w:val="none" w:sz="0" w:space="0" w:color="auto"/>
            <w:left w:val="none" w:sz="0" w:space="0" w:color="auto"/>
            <w:bottom w:val="none" w:sz="0" w:space="0" w:color="auto"/>
            <w:right w:val="none" w:sz="0" w:space="0" w:color="auto"/>
          </w:divBdr>
        </w:div>
        <w:div w:id="224727170">
          <w:marLeft w:val="1310"/>
          <w:marRight w:val="0"/>
          <w:marTop w:val="168"/>
          <w:marBottom w:val="0"/>
          <w:divBdr>
            <w:top w:val="none" w:sz="0" w:space="0" w:color="auto"/>
            <w:left w:val="none" w:sz="0" w:space="0" w:color="auto"/>
            <w:bottom w:val="none" w:sz="0" w:space="0" w:color="auto"/>
            <w:right w:val="none" w:sz="0" w:space="0" w:color="auto"/>
          </w:divBdr>
        </w:div>
        <w:div w:id="1560826114">
          <w:marLeft w:val="1310"/>
          <w:marRight w:val="0"/>
          <w:marTop w:val="168"/>
          <w:marBottom w:val="0"/>
          <w:divBdr>
            <w:top w:val="none" w:sz="0" w:space="0" w:color="auto"/>
            <w:left w:val="none" w:sz="0" w:space="0" w:color="auto"/>
            <w:bottom w:val="none" w:sz="0" w:space="0" w:color="auto"/>
            <w:right w:val="none" w:sz="0" w:space="0" w:color="auto"/>
          </w:divBdr>
        </w:div>
        <w:div w:id="2117631940">
          <w:marLeft w:val="1310"/>
          <w:marRight w:val="0"/>
          <w:marTop w:val="168"/>
          <w:marBottom w:val="0"/>
          <w:divBdr>
            <w:top w:val="none" w:sz="0" w:space="0" w:color="auto"/>
            <w:left w:val="none" w:sz="0" w:space="0" w:color="auto"/>
            <w:bottom w:val="none" w:sz="0" w:space="0" w:color="auto"/>
            <w:right w:val="none" w:sz="0" w:space="0" w:color="auto"/>
          </w:divBdr>
        </w:div>
        <w:div w:id="1054936390">
          <w:marLeft w:val="1310"/>
          <w:marRight w:val="0"/>
          <w:marTop w:val="168"/>
          <w:marBottom w:val="0"/>
          <w:divBdr>
            <w:top w:val="none" w:sz="0" w:space="0" w:color="auto"/>
            <w:left w:val="none" w:sz="0" w:space="0" w:color="auto"/>
            <w:bottom w:val="none" w:sz="0" w:space="0" w:color="auto"/>
            <w:right w:val="none" w:sz="0" w:space="0" w:color="auto"/>
          </w:divBdr>
        </w:div>
        <w:div w:id="2084839232">
          <w:marLeft w:val="1310"/>
          <w:marRight w:val="0"/>
          <w:marTop w:val="168"/>
          <w:marBottom w:val="0"/>
          <w:divBdr>
            <w:top w:val="none" w:sz="0" w:space="0" w:color="auto"/>
            <w:left w:val="none" w:sz="0" w:space="0" w:color="auto"/>
            <w:bottom w:val="none" w:sz="0" w:space="0" w:color="auto"/>
            <w:right w:val="none" w:sz="0" w:space="0" w:color="auto"/>
          </w:divBdr>
        </w:div>
        <w:div w:id="442193402">
          <w:marLeft w:val="1310"/>
          <w:marRight w:val="0"/>
          <w:marTop w:val="168"/>
          <w:marBottom w:val="0"/>
          <w:divBdr>
            <w:top w:val="none" w:sz="0" w:space="0" w:color="auto"/>
            <w:left w:val="none" w:sz="0" w:space="0" w:color="auto"/>
            <w:bottom w:val="none" w:sz="0" w:space="0" w:color="auto"/>
            <w:right w:val="none" w:sz="0" w:space="0" w:color="auto"/>
          </w:divBdr>
        </w:div>
      </w:divsChild>
    </w:div>
    <w:div w:id="228658200">
      <w:bodyDiv w:val="1"/>
      <w:marLeft w:val="0"/>
      <w:marRight w:val="0"/>
      <w:marTop w:val="0"/>
      <w:marBottom w:val="0"/>
      <w:divBdr>
        <w:top w:val="none" w:sz="0" w:space="0" w:color="auto"/>
        <w:left w:val="none" w:sz="0" w:space="0" w:color="auto"/>
        <w:bottom w:val="none" w:sz="0" w:space="0" w:color="auto"/>
        <w:right w:val="none" w:sz="0" w:space="0" w:color="auto"/>
      </w:divBdr>
      <w:divsChild>
        <w:div w:id="372122864">
          <w:marLeft w:val="1310"/>
          <w:marRight w:val="0"/>
          <w:marTop w:val="192"/>
          <w:marBottom w:val="0"/>
          <w:divBdr>
            <w:top w:val="none" w:sz="0" w:space="0" w:color="auto"/>
            <w:left w:val="none" w:sz="0" w:space="0" w:color="auto"/>
            <w:bottom w:val="none" w:sz="0" w:space="0" w:color="auto"/>
            <w:right w:val="none" w:sz="0" w:space="0" w:color="auto"/>
          </w:divBdr>
        </w:div>
        <w:div w:id="90440534">
          <w:marLeft w:val="1310"/>
          <w:marRight w:val="0"/>
          <w:marTop w:val="192"/>
          <w:marBottom w:val="0"/>
          <w:divBdr>
            <w:top w:val="none" w:sz="0" w:space="0" w:color="auto"/>
            <w:left w:val="none" w:sz="0" w:space="0" w:color="auto"/>
            <w:bottom w:val="none" w:sz="0" w:space="0" w:color="auto"/>
            <w:right w:val="none" w:sz="0" w:space="0" w:color="auto"/>
          </w:divBdr>
        </w:div>
      </w:divsChild>
    </w:div>
    <w:div w:id="238298598">
      <w:bodyDiv w:val="1"/>
      <w:marLeft w:val="0"/>
      <w:marRight w:val="0"/>
      <w:marTop w:val="0"/>
      <w:marBottom w:val="0"/>
      <w:divBdr>
        <w:top w:val="none" w:sz="0" w:space="0" w:color="auto"/>
        <w:left w:val="none" w:sz="0" w:space="0" w:color="auto"/>
        <w:bottom w:val="none" w:sz="0" w:space="0" w:color="auto"/>
        <w:right w:val="none" w:sz="0" w:space="0" w:color="auto"/>
      </w:divBdr>
      <w:divsChild>
        <w:div w:id="1887453476">
          <w:marLeft w:val="0"/>
          <w:marRight w:val="0"/>
          <w:marTop w:val="0"/>
          <w:marBottom w:val="0"/>
          <w:divBdr>
            <w:top w:val="none" w:sz="0" w:space="0" w:color="auto"/>
            <w:left w:val="none" w:sz="0" w:space="0" w:color="auto"/>
            <w:bottom w:val="none" w:sz="0" w:space="0" w:color="auto"/>
            <w:right w:val="none" w:sz="0" w:space="0" w:color="auto"/>
          </w:divBdr>
          <w:divsChild>
            <w:div w:id="698046396">
              <w:marLeft w:val="0"/>
              <w:marRight w:val="0"/>
              <w:marTop w:val="0"/>
              <w:marBottom w:val="0"/>
              <w:divBdr>
                <w:top w:val="none" w:sz="0" w:space="0" w:color="auto"/>
                <w:left w:val="none" w:sz="0" w:space="0" w:color="auto"/>
                <w:bottom w:val="none" w:sz="0" w:space="0" w:color="auto"/>
                <w:right w:val="none" w:sz="0" w:space="0" w:color="auto"/>
              </w:divBdr>
              <w:divsChild>
                <w:div w:id="146409450">
                  <w:marLeft w:val="0"/>
                  <w:marRight w:val="0"/>
                  <w:marTop w:val="0"/>
                  <w:marBottom w:val="0"/>
                  <w:divBdr>
                    <w:top w:val="none" w:sz="0" w:space="0" w:color="auto"/>
                    <w:left w:val="none" w:sz="0" w:space="0" w:color="auto"/>
                    <w:bottom w:val="none" w:sz="0" w:space="0" w:color="auto"/>
                    <w:right w:val="none" w:sz="0" w:space="0" w:color="auto"/>
                  </w:divBdr>
                  <w:divsChild>
                    <w:div w:id="1139958030">
                      <w:marLeft w:val="0"/>
                      <w:marRight w:val="0"/>
                      <w:marTop w:val="0"/>
                      <w:marBottom w:val="0"/>
                      <w:divBdr>
                        <w:top w:val="none" w:sz="0" w:space="0" w:color="auto"/>
                        <w:left w:val="none" w:sz="0" w:space="0" w:color="auto"/>
                        <w:bottom w:val="none" w:sz="0" w:space="0" w:color="auto"/>
                        <w:right w:val="none" w:sz="0" w:space="0" w:color="auto"/>
                      </w:divBdr>
                      <w:divsChild>
                        <w:div w:id="663554544">
                          <w:marLeft w:val="0"/>
                          <w:marRight w:val="0"/>
                          <w:marTop w:val="0"/>
                          <w:marBottom w:val="0"/>
                          <w:divBdr>
                            <w:top w:val="none" w:sz="0" w:space="0" w:color="auto"/>
                            <w:left w:val="none" w:sz="0" w:space="0" w:color="auto"/>
                            <w:bottom w:val="none" w:sz="0" w:space="0" w:color="auto"/>
                            <w:right w:val="none" w:sz="0" w:space="0" w:color="auto"/>
                          </w:divBdr>
                          <w:divsChild>
                            <w:div w:id="1374310066">
                              <w:marLeft w:val="0"/>
                              <w:marRight w:val="0"/>
                              <w:marTop w:val="0"/>
                              <w:marBottom w:val="0"/>
                              <w:divBdr>
                                <w:top w:val="none" w:sz="0" w:space="0" w:color="auto"/>
                                <w:left w:val="none" w:sz="0" w:space="0" w:color="auto"/>
                                <w:bottom w:val="none" w:sz="0" w:space="0" w:color="auto"/>
                                <w:right w:val="none" w:sz="0" w:space="0" w:color="auto"/>
                              </w:divBdr>
                              <w:divsChild>
                                <w:div w:id="2107070983">
                                  <w:marLeft w:val="0"/>
                                  <w:marRight w:val="0"/>
                                  <w:marTop w:val="0"/>
                                  <w:marBottom w:val="0"/>
                                  <w:divBdr>
                                    <w:top w:val="none" w:sz="0" w:space="0" w:color="auto"/>
                                    <w:left w:val="none" w:sz="0" w:space="0" w:color="auto"/>
                                    <w:bottom w:val="none" w:sz="0" w:space="0" w:color="auto"/>
                                    <w:right w:val="none" w:sz="0" w:space="0" w:color="auto"/>
                                  </w:divBdr>
                                  <w:divsChild>
                                    <w:div w:id="649604092">
                                      <w:marLeft w:val="0"/>
                                      <w:marRight w:val="0"/>
                                      <w:marTop w:val="0"/>
                                      <w:marBottom w:val="0"/>
                                      <w:divBdr>
                                        <w:top w:val="none" w:sz="0" w:space="0" w:color="auto"/>
                                        <w:left w:val="none" w:sz="0" w:space="0" w:color="auto"/>
                                        <w:bottom w:val="none" w:sz="0" w:space="0" w:color="auto"/>
                                        <w:right w:val="none" w:sz="0" w:space="0" w:color="auto"/>
                                      </w:divBdr>
                                      <w:divsChild>
                                        <w:div w:id="1726752978">
                                          <w:marLeft w:val="60"/>
                                          <w:marRight w:val="60"/>
                                          <w:marTop w:val="0"/>
                                          <w:marBottom w:val="0"/>
                                          <w:divBdr>
                                            <w:top w:val="none" w:sz="0" w:space="0" w:color="auto"/>
                                            <w:left w:val="none" w:sz="0" w:space="0" w:color="auto"/>
                                            <w:bottom w:val="none" w:sz="0" w:space="0" w:color="auto"/>
                                            <w:right w:val="none" w:sz="0" w:space="0" w:color="auto"/>
                                          </w:divBdr>
                                          <w:divsChild>
                                            <w:div w:id="827746384">
                                              <w:marLeft w:val="0"/>
                                              <w:marRight w:val="0"/>
                                              <w:marTop w:val="48"/>
                                              <w:marBottom w:val="0"/>
                                              <w:divBdr>
                                                <w:top w:val="none" w:sz="0" w:space="0" w:color="auto"/>
                                                <w:left w:val="none" w:sz="0" w:space="0" w:color="auto"/>
                                                <w:bottom w:val="none" w:sz="0" w:space="0" w:color="auto"/>
                                                <w:right w:val="none" w:sz="0" w:space="0" w:color="auto"/>
                                              </w:divBdr>
                                              <w:divsChild>
                                                <w:div w:id="1657301771">
                                                  <w:marLeft w:val="0"/>
                                                  <w:marRight w:val="0"/>
                                                  <w:marTop w:val="0"/>
                                                  <w:marBottom w:val="0"/>
                                                  <w:divBdr>
                                                    <w:top w:val="none" w:sz="0" w:space="0" w:color="auto"/>
                                                    <w:left w:val="none" w:sz="0" w:space="0" w:color="auto"/>
                                                    <w:bottom w:val="none" w:sz="0" w:space="0" w:color="auto"/>
                                                    <w:right w:val="none" w:sz="0" w:space="0" w:color="auto"/>
                                                  </w:divBdr>
                                                  <w:divsChild>
                                                    <w:div w:id="634606213">
                                                      <w:marLeft w:val="156"/>
                                                      <w:marRight w:val="156"/>
                                                      <w:marTop w:val="0"/>
                                                      <w:marBottom w:val="0"/>
                                                      <w:divBdr>
                                                        <w:top w:val="none" w:sz="0" w:space="0" w:color="auto"/>
                                                        <w:left w:val="none" w:sz="0" w:space="0" w:color="auto"/>
                                                        <w:bottom w:val="none" w:sz="0" w:space="0" w:color="auto"/>
                                                        <w:right w:val="none" w:sz="0" w:space="0" w:color="auto"/>
                                                      </w:divBdr>
                                                      <w:divsChild>
                                                        <w:div w:id="485896210">
                                                          <w:marLeft w:val="0"/>
                                                          <w:marRight w:val="0"/>
                                                          <w:marTop w:val="0"/>
                                                          <w:marBottom w:val="0"/>
                                                          <w:divBdr>
                                                            <w:top w:val="none" w:sz="0" w:space="0" w:color="auto"/>
                                                            <w:left w:val="none" w:sz="0" w:space="0" w:color="auto"/>
                                                            <w:bottom w:val="none" w:sz="0" w:space="0" w:color="auto"/>
                                                            <w:right w:val="none" w:sz="0" w:space="0" w:color="auto"/>
                                                          </w:divBdr>
                                                          <w:divsChild>
                                                            <w:div w:id="429009036">
                                                              <w:marLeft w:val="0"/>
                                                              <w:marRight w:val="0"/>
                                                              <w:marTop w:val="0"/>
                                                              <w:marBottom w:val="0"/>
                                                              <w:divBdr>
                                                                <w:top w:val="none" w:sz="0" w:space="0" w:color="auto"/>
                                                                <w:left w:val="none" w:sz="0" w:space="0" w:color="auto"/>
                                                                <w:bottom w:val="none" w:sz="0" w:space="0" w:color="auto"/>
                                                                <w:right w:val="none" w:sz="0" w:space="0" w:color="auto"/>
                                                              </w:divBdr>
                                                              <w:divsChild>
                                                                <w:div w:id="507794128">
                                                                  <w:marLeft w:val="0"/>
                                                                  <w:marRight w:val="0"/>
                                                                  <w:marTop w:val="0"/>
                                                                  <w:marBottom w:val="0"/>
                                                                  <w:divBdr>
                                                                    <w:top w:val="none" w:sz="0" w:space="0" w:color="auto"/>
                                                                    <w:left w:val="none" w:sz="0" w:space="0" w:color="auto"/>
                                                                    <w:bottom w:val="none" w:sz="0" w:space="0" w:color="auto"/>
                                                                    <w:right w:val="none" w:sz="0" w:space="0" w:color="auto"/>
                                                                  </w:divBdr>
                                                                  <w:divsChild>
                                                                    <w:div w:id="631206450">
                                                                      <w:marLeft w:val="0"/>
                                                                      <w:marRight w:val="0"/>
                                                                      <w:marTop w:val="0"/>
                                                                      <w:marBottom w:val="0"/>
                                                                      <w:divBdr>
                                                                        <w:top w:val="none" w:sz="0" w:space="0" w:color="auto"/>
                                                                        <w:left w:val="none" w:sz="0" w:space="0" w:color="auto"/>
                                                                        <w:bottom w:val="none" w:sz="0" w:space="0" w:color="auto"/>
                                                                        <w:right w:val="none" w:sz="0" w:space="0" w:color="auto"/>
                                                                      </w:divBdr>
                                                                      <w:divsChild>
                                                                        <w:div w:id="957882084">
                                                                          <w:marLeft w:val="0"/>
                                                                          <w:marRight w:val="0"/>
                                                                          <w:marTop w:val="0"/>
                                                                          <w:marBottom w:val="0"/>
                                                                          <w:divBdr>
                                                                            <w:top w:val="none" w:sz="0" w:space="0" w:color="auto"/>
                                                                            <w:left w:val="none" w:sz="0" w:space="0" w:color="auto"/>
                                                                            <w:bottom w:val="none" w:sz="0" w:space="0" w:color="auto"/>
                                                                            <w:right w:val="none" w:sz="0" w:space="0" w:color="auto"/>
                                                                          </w:divBdr>
                                                                          <w:divsChild>
                                                                            <w:div w:id="785544475">
                                                                              <w:marLeft w:val="0"/>
                                                                              <w:marRight w:val="0"/>
                                                                              <w:marTop w:val="0"/>
                                                                              <w:marBottom w:val="0"/>
                                                                              <w:divBdr>
                                                                                <w:top w:val="none" w:sz="0" w:space="0" w:color="auto"/>
                                                                                <w:left w:val="none" w:sz="0" w:space="0" w:color="auto"/>
                                                                                <w:bottom w:val="none" w:sz="0" w:space="0" w:color="auto"/>
                                                                                <w:right w:val="none" w:sz="0" w:space="0" w:color="auto"/>
                                                                              </w:divBdr>
                                                                              <w:divsChild>
                                                                                <w:div w:id="499931250">
                                                                                  <w:marLeft w:val="0"/>
                                                                                  <w:marRight w:val="0"/>
                                                                                  <w:marTop w:val="0"/>
                                                                                  <w:marBottom w:val="0"/>
                                                                                  <w:divBdr>
                                                                                    <w:top w:val="none" w:sz="0" w:space="0" w:color="auto"/>
                                                                                    <w:left w:val="none" w:sz="0" w:space="0" w:color="auto"/>
                                                                                    <w:bottom w:val="none" w:sz="0" w:space="0" w:color="auto"/>
                                                                                    <w:right w:val="none" w:sz="0" w:space="0" w:color="auto"/>
                                                                                  </w:divBdr>
                                                                                  <w:divsChild>
                                                                                    <w:div w:id="1141966956">
                                                                                      <w:blockQuote w:val="1"/>
                                                                                      <w:marLeft w:val="480"/>
                                                                                      <w:marRight w:val="0"/>
                                                                                      <w:marTop w:val="100"/>
                                                                                      <w:marBottom w:val="100"/>
                                                                                      <w:divBdr>
                                                                                        <w:top w:val="none" w:sz="0" w:space="0" w:color="auto"/>
                                                                                        <w:left w:val="none" w:sz="0" w:space="0" w:color="auto"/>
                                                                                        <w:bottom w:val="none" w:sz="0" w:space="0" w:color="auto"/>
                                                                                        <w:right w:val="none" w:sz="0" w:space="0" w:color="auto"/>
                                                                                      </w:divBdr>
                                                                                      <w:divsChild>
                                                                                        <w:div w:id="1269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022450">
      <w:bodyDiv w:val="1"/>
      <w:marLeft w:val="0"/>
      <w:marRight w:val="0"/>
      <w:marTop w:val="0"/>
      <w:marBottom w:val="0"/>
      <w:divBdr>
        <w:top w:val="none" w:sz="0" w:space="0" w:color="auto"/>
        <w:left w:val="none" w:sz="0" w:space="0" w:color="auto"/>
        <w:bottom w:val="none" w:sz="0" w:space="0" w:color="auto"/>
        <w:right w:val="none" w:sz="0" w:space="0" w:color="auto"/>
      </w:divBdr>
    </w:div>
    <w:div w:id="325983316">
      <w:bodyDiv w:val="1"/>
      <w:marLeft w:val="0"/>
      <w:marRight w:val="0"/>
      <w:marTop w:val="0"/>
      <w:marBottom w:val="0"/>
      <w:divBdr>
        <w:top w:val="none" w:sz="0" w:space="0" w:color="auto"/>
        <w:left w:val="none" w:sz="0" w:space="0" w:color="auto"/>
        <w:bottom w:val="none" w:sz="0" w:space="0" w:color="auto"/>
        <w:right w:val="none" w:sz="0" w:space="0" w:color="auto"/>
      </w:divBdr>
    </w:div>
    <w:div w:id="330957022">
      <w:bodyDiv w:val="1"/>
      <w:marLeft w:val="0"/>
      <w:marRight w:val="0"/>
      <w:marTop w:val="0"/>
      <w:marBottom w:val="0"/>
      <w:divBdr>
        <w:top w:val="none" w:sz="0" w:space="0" w:color="auto"/>
        <w:left w:val="none" w:sz="0" w:space="0" w:color="auto"/>
        <w:bottom w:val="none" w:sz="0" w:space="0" w:color="auto"/>
        <w:right w:val="none" w:sz="0" w:space="0" w:color="auto"/>
      </w:divBdr>
      <w:divsChild>
        <w:div w:id="1571842270">
          <w:marLeft w:val="547"/>
          <w:marRight w:val="0"/>
          <w:marTop w:val="216"/>
          <w:marBottom w:val="0"/>
          <w:divBdr>
            <w:top w:val="none" w:sz="0" w:space="0" w:color="auto"/>
            <w:left w:val="none" w:sz="0" w:space="0" w:color="auto"/>
            <w:bottom w:val="none" w:sz="0" w:space="0" w:color="auto"/>
            <w:right w:val="none" w:sz="0" w:space="0" w:color="auto"/>
          </w:divBdr>
        </w:div>
        <w:div w:id="681132814">
          <w:marLeft w:val="1310"/>
          <w:marRight w:val="0"/>
          <w:marTop w:val="168"/>
          <w:marBottom w:val="0"/>
          <w:divBdr>
            <w:top w:val="none" w:sz="0" w:space="0" w:color="auto"/>
            <w:left w:val="none" w:sz="0" w:space="0" w:color="auto"/>
            <w:bottom w:val="none" w:sz="0" w:space="0" w:color="auto"/>
            <w:right w:val="none" w:sz="0" w:space="0" w:color="auto"/>
          </w:divBdr>
        </w:div>
        <w:div w:id="1043748612">
          <w:marLeft w:val="1310"/>
          <w:marRight w:val="0"/>
          <w:marTop w:val="168"/>
          <w:marBottom w:val="0"/>
          <w:divBdr>
            <w:top w:val="none" w:sz="0" w:space="0" w:color="auto"/>
            <w:left w:val="none" w:sz="0" w:space="0" w:color="auto"/>
            <w:bottom w:val="none" w:sz="0" w:space="0" w:color="auto"/>
            <w:right w:val="none" w:sz="0" w:space="0" w:color="auto"/>
          </w:divBdr>
        </w:div>
        <w:div w:id="1870755913">
          <w:marLeft w:val="547"/>
          <w:marRight w:val="0"/>
          <w:marTop w:val="216"/>
          <w:marBottom w:val="0"/>
          <w:divBdr>
            <w:top w:val="none" w:sz="0" w:space="0" w:color="auto"/>
            <w:left w:val="none" w:sz="0" w:space="0" w:color="auto"/>
            <w:bottom w:val="none" w:sz="0" w:space="0" w:color="auto"/>
            <w:right w:val="none" w:sz="0" w:space="0" w:color="auto"/>
          </w:divBdr>
        </w:div>
        <w:div w:id="1415665437">
          <w:marLeft w:val="1310"/>
          <w:marRight w:val="0"/>
          <w:marTop w:val="168"/>
          <w:marBottom w:val="0"/>
          <w:divBdr>
            <w:top w:val="none" w:sz="0" w:space="0" w:color="auto"/>
            <w:left w:val="none" w:sz="0" w:space="0" w:color="auto"/>
            <w:bottom w:val="none" w:sz="0" w:space="0" w:color="auto"/>
            <w:right w:val="none" w:sz="0" w:space="0" w:color="auto"/>
          </w:divBdr>
        </w:div>
        <w:div w:id="34159903">
          <w:marLeft w:val="1310"/>
          <w:marRight w:val="0"/>
          <w:marTop w:val="168"/>
          <w:marBottom w:val="0"/>
          <w:divBdr>
            <w:top w:val="none" w:sz="0" w:space="0" w:color="auto"/>
            <w:left w:val="none" w:sz="0" w:space="0" w:color="auto"/>
            <w:bottom w:val="none" w:sz="0" w:space="0" w:color="auto"/>
            <w:right w:val="none" w:sz="0" w:space="0" w:color="auto"/>
          </w:divBdr>
        </w:div>
        <w:div w:id="206381279">
          <w:marLeft w:val="547"/>
          <w:marRight w:val="0"/>
          <w:marTop w:val="216"/>
          <w:marBottom w:val="0"/>
          <w:divBdr>
            <w:top w:val="none" w:sz="0" w:space="0" w:color="auto"/>
            <w:left w:val="none" w:sz="0" w:space="0" w:color="auto"/>
            <w:bottom w:val="none" w:sz="0" w:space="0" w:color="auto"/>
            <w:right w:val="none" w:sz="0" w:space="0" w:color="auto"/>
          </w:divBdr>
        </w:div>
        <w:div w:id="202596331">
          <w:marLeft w:val="1310"/>
          <w:marRight w:val="0"/>
          <w:marTop w:val="168"/>
          <w:marBottom w:val="0"/>
          <w:divBdr>
            <w:top w:val="none" w:sz="0" w:space="0" w:color="auto"/>
            <w:left w:val="none" w:sz="0" w:space="0" w:color="auto"/>
            <w:bottom w:val="none" w:sz="0" w:space="0" w:color="auto"/>
            <w:right w:val="none" w:sz="0" w:space="0" w:color="auto"/>
          </w:divBdr>
        </w:div>
        <w:div w:id="1380932718">
          <w:marLeft w:val="1310"/>
          <w:marRight w:val="0"/>
          <w:marTop w:val="168"/>
          <w:marBottom w:val="0"/>
          <w:divBdr>
            <w:top w:val="none" w:sz="0" w:space="0" w:color="auto"/>
            <w:left w:val="none" w:sz="0" w:space="0" w:color="auto"/>
            <w:bottom w:val="none" w:sz="0" w:space="0" w:color="auto"/>
            <w:right w:val="none" w:sz="0" w:space="0" w:color="auto"/>
          </w:divBdr>
        </w:div>
        <w:div w:id="2079663893">
          <w:marLeft w:val="547"/>
          <w:marRight w:val="0"/>
          <w:marTop w:val="216"/>
          <w:marBottom w:val="0"/>
          <w:divBdr>
            <w:top w:val="none" w:sz="0" w:space="0" w:color="auto"/>
            <w:left w:val="none" w:sz="0" w:space="0" w:color="auto"/>
            <w:bottom w:val="none" w:sz="0" w:space="0" w:color="auto"/>
            <w:right w:val="none" w:sz="0" w:space="0" w:color="auto"/>
          </w:divBdr>
        </w:div>
        <w:div w:id="1166673453">
          <w:marLeft w:val="1310"/>
          <w:marRight w:val="0"/>
          <w:marTop w:val="168"/>
          <w:marBottom w:val="0"/>
          <w:divBdr>
            <w:top w:val="none" w:sz="0" w:space="0" w:color="auto"/>
            <w:left w:val="none" w:sz="0" w:space="0" w:color="auto"/>
            <w:bottom w:val="none" w:sz="0" w:space="0" w:color="auto"/>
            <w:right w:val="none" w:sz="0" w:space="0" w:color="auto"/>
          </w:divBdr>
        </w:div>
        <w:div w:id="1950695193">
          <w:marLeft w:val="1310"/>
          <w:marRight w:val="0"/>
          <w:marTop w:val="168"/>
          <w:marBottom w:val="0"/>
          <w:divBdr>
            <w:top w:val="none" w:sz="0" w:space="0" w:color="auto"/>
            <w:left w:val="none" w:sz="0" w:space="0" w:color="auto"/>
            <w:bottom w:val="none" w:sz="0" w:space="0" w:color="auto"/>
            <w:right w:val="none" w:sz="0" w:space="0" w:color="auto"/>
          </w:divBdr>
        </w:div>
        <w:div w:id="1334986638">
          <w:marLeft w:val="547"/>
          <w:marRight w:val="0"/>
          <w:marTop w:val="216"/>
          <w:marBottom w:val="0"/>
          <w:divBdr>
            <w:top w:val="none" w:sz="0" w:space="0" w:color="auto"/>
            <w:left w:val="none" w:sz="0" w:space="0" w:color="auto"/>
            <w:bottom w:val="none" w:sz="0" w:space="0" w:color="auto"/>
            <w:right w:val="none" w:sz="0" w:space="0" w:color="auto"/>
          </w:divBdr>
        </w:div>
        <w:div w:id="1749450742">
          <w:marLeft w:val="1310"/>
          <w:marRight w:val="0"/>
          <w:marTop w:val="168"/>
          <w:marBottom w:val="0"/>
          <w:divBdr>
            <w:top w:val="none" w:sz="0" w:space="0" w:color="auto"/>
            <w:left w:val="none" w:sz="0" w:space="0" w:color="auto"/>
            <w:bottom w:val="none" w:sz="0" w:space="0" w:color="auto"/>
            <w:right w:val="none" w:sz="0" w:space="0" w:color="auto"/>
          </w:divBdr>
        </w:div>
        <w:div w:id="2083602423">
          <w:marLeft w:val="1310"/>
          <w:marRight w:val="0"/>
          <w:marTop w:val="168"/>
          <w:marBottom w:val="0"/>
          <w:divBdr>
            <w:top w:val="none" w:sz="0" w:space="0" w:color="auto"/>
            <w:left w:val="none" w:sz="0" w:space="0" w:color="auto"/>
            <w:bottom w:val="none" w:sz="0" w:space="0" w:color="auto"/>
            <w:right w:val="none" w:sz="0" w:space="0" w:color="auto"/>
          </w:divBdr>
        </w:div>
      </w:divsChild>
    </w:div>
    <w:div w:id="408505548">
      <w:bodyDiv w:val="1"/>
      <w:marLeft w:val="0"/>
      <w:marRight w:val="0"/>
      <w:marTop w:val="0"/>
      <w:marBottom w:val="0"/>
      <w:divBdr>
        <w:top w:val="none" w:sz="0" w:space="0" w:color="auto"/>
        <w:left w:val="none" w:sz="0" w:space="0" w:color="auto"/>
        <w:bottom w:val="none" w:sz="0" w:space="0" w:color="auto"/>
        <w:right w:val="none" w:sz="0" w:space="0" w:color="auto"/>
      </w:divBdr>
      <w:divsChild>
        <w:div w:id="1265185524">
          <w:marLeft w:val="547"/>
          <w:marRight w:val="0"/>
          <w:marTop w:val="216"/>
          <w:marBottom w:val="0"/>
          <w:divBdr>
            <w:top w:val="none" w:sz="0" w:space="0" w:color="auto"/>
            <w:left w:val="none" w:sz="0" w:space="0" w:color="auto"/>
            <w:bottom w:val="none" w:sz="0" w:space="0" w:color="auto"/>
            <w:right w:val="none" w:sz="0" w:space="0" w:color="auto"/>
          </w:divBdr>
        </w:div>
        <w:div w:id="1013608321">
          <w:marLeft w:val="547"/>
          <w:marRight w:val="0"/>
          <w:marTop w:val="216"/>
          <w:marBottom w:val="0"/>
          <w:divBdr>
            <w:top w:val="none" w:sz="0" w:space="0" w:color="auto"/>
            <w:left w:val="none" w:sz="0" w:space="0" w:color="auto"/>
            <w:bottom w:val="none" w:sz="0" w:space="0" w:color="auto"/>
            <w:right w:val="none" w:sz="0" w:space="0" w:color="auto"/>
          </w:divBdr>
        </w:div>
        <w:div w:id="806049430">
          <w:marLeft w:val="547"/>
          <w:marRight w:val="0"/>
          <w:marTop w:val="216"/>
          <w:marBottom w:val="0"/>
          <w:divBdr>
            <w:top w:val="none" w:sz="0" w:space="0" w:color="auto"/>
            <w:left w:val="none" w:sz="0" w:space="0" w:color="auto"/>
            <w:bottom w:val="none" w:sz="0" w:space="0" w:color="auto"/>
            <w:right w:val="none" w:sz="0" w:space="0" w:color="auto"/>
          </w:divBdr>
        </w:div>
        <w:div w:id="701057742">
          <w:marLeft w:val="547"/>
          <w:marRight w:val="0"/>
          <w:marTop w:val="216"/>
          <w:marBottom w:val="0"/>
          <w:divBdr>
            <w:top w:val="none" w:sz="0" w:space="0" w:color="auto"/>
            <w:left w:val="none" w:sz="0" w:space="0" w:color="auto"/>
            <w:bottom w:val="none" w:sz="0" w:space="0" w:color="auto"/>
            <w:right w:val="none" w:sz="0" w:space="0" w:color="auto"/>
          </w:divBdr>
        </w:div>
        <w:div w:id="1052849703">
          <w:marLeft w:val="547"/>
          <w:marRight w:val="0"/>
          <w:marTop w:val="216"/>
          <w:marBottom w:val="0"/>
          <w:divBdr>
            <w:top w:val="none" w:sz="0" w:space="0" w:color="auto"/>
            <w:left w:val="none" w:sz="0" w:space="0" w:color="auto"/>
            <w:bottom w:val="none" w:sz="0" w:space="0" w:color="auto"/>
            <w:right w:val="none" w:sz="0" w:space="0" w:color="auto"/>
          </w:divBdr>
        </w:div>
      </w:divsChild>
    </w:div>
    <w:div w:id="835606310">
      <w:bodyDiv w:val="1"/>
      <w:marLeft w:val="0"/>
      <w:marRight w:val="0"/>
      <w:marTop w:val="0"/>
      <w:marBottom w:val="0"/>
      <w:divBdr>
        <w:top w:val="none" w:sz="0" w:space="0" w:color="auto"/>
        <w:left w:val="none" w:sz="0" w:space="0" w:color="auto"/>
        <w:bottom w:val="none" w:sz="0" w:space="0" w:color="auto"/>
        <w:right w:val="none" w:sz="0" w:space="0" w:color="auto"/>
      </w:divBdr>
    </w:div>
    <w:div w:id="1547714892">
      <w:bodyDiv w:val="1"/>
      <w:marLeft w:val="0"/>
      <w:marRight w:val="0"/>
      <w:marTop w:val="0"/>
      <w:marBottom w:val="0"/>
      <w:divBdr>
        <w:top w:val="none" w:sz="0" w:space="0" w:color="auto"/>
        <w:left w:val="none" w:sz="0" w:space="0" w:color="auto"/>
        <w:bottom w:val="none" w:sz="0" w:space="0" w:color="auto"/>
        <w:right w:val="none" w:sz="0" w:space="0" w:color="auto"/>
      </w:divBdr>
    </w:div>
    <w:div w:id="1570339277">
      <w:bodyDiv w:val="1"/>
      <w:marLeft w:val="0"/>
      <w:marRight w:val="0"/>
      <w:marTop w:val="0"/>
      <w:marBottom w:val="0"/>
      <w:divBdr>
        <w:top w:val="none" w:sz="0" w:space="0" w:color="auto"/>
        <w:left w:val="none" w:sz="0" w:space="0" w:color="auto"/>
        <w:bottom w:val="none" w:sz="0" w:space="0" w:color="auto"/>
        <w:right w:val="none" w:sz="0" w:space="0" w:color="auto"/>
      </w:divBdr>
    </w:div>
    <w:div w:id="1815559389">
      <w:bodyDiv w:val="1"/>
      <w:marLeft w:val="0"/>
      <w:marRight w:val="0"/>
      <w:marTop w:val="0"/>
      <w:marBottom w:val="0"/>
      <w:divBdr>
        <w:top w:val="none" w:sz="0" w:space="0" w:color="auto"/>
        <w:left w:val="none" w:sz="0" w:space="0" w:color="auto"/>
        <w:bottom w:val="none" w:sz="0" w:space="0" w:color="auto"/>
        <w:right w:val="none" w:sz="0" w:space="0" w:color="auto"/>
      </w:divBdr>
    </w:div>
    <w:div w:id="182547157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sunxj@sge.com.cn"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6448;&#26009;\&#25105;&#30340;&#24037;&#20316;\&#38656;&#27714;&#31649;&#29702;&#27969;&#31243;&#26803;&#29702;\&#25972;&#21512;&#27969;&#31243;&#21450;&#25991;&#26723;\&#38656;&#27714;&#31649;&#29702;&#27969;&#31243;&#26803;&#29702;&#26448;&#26009;&#25552;&#20132;\&#23545;&#22806;&#38656;&#27714;&#21463;&#29702;&#26377;&#20851;&#25991;&#26723;&#21644;&#27169;&#29256;\&#38468;&#20214;3&#65306;&#38656;&#27714;&#35828;&#26126;&#20070;&#27169;&#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E0DE4-E2CE-4DD9-9801-20307647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附件3：需求说明书模版</Template>
  <TotalTime>376</TotalTime>
  <Pages>39</Pages>
  <Words>4747</Words>
  <Characters>27059</Characters>
  <Application>Microsoft Office Word</Application>
  <DocSecurity>0</DocSecurity>
  <PresentationFormat/>
  <Lines>225</Lines>
  <Paragraphs>63</Paragraphs>
  <Slides>0</Slides>
  <Notes>0</Notes>
  <HiddenSlides>0</HiddenSlides>
  <MMClips>0</MMClips>
  <ScaleCrop>false</ScaleCrop>
  <Company>ChinaUnionPay</Company>
  <LinksUpToDate>false</LinksUpToDate>
  <CharactersWithSpaces>31743</CharactersWithSpaces>
  <SharedDoc>false</SharedDoc>
  <HLinks>
    <vt:vector size="198" baseType="variant">
      <vt:variant>
        <vt:i4>1835058</vt:i4>
      </vt:variant>
      <vt:variant>
        <vt:i4>194</vt:i4>
      </vt:variant>
      <vt:variant>
        <vt:i4>0</vt:i4>
      </vt:variant>
      <vt:variant>
        <vt:i4>5</vt:i4>
      </vt:variant>
      <vt:variant>
        <vt:lpwstr/>
      </vt:variant>
      <vt:variant>
        <vt:lpwstr>_Toc425249720</vt:lpwstr>
      </vt:variant>
      <vt:variant>
        <vt:i4>2031666</vt:i4>
      </vt:variant>
      <vt:variant>
        <vt:i4>188</vt:i4>
      </vt:variant>
      <vt:variant>
        <vt:i4>0</vt:i4>
      </vt:variant>
      <vt:variant>
        <vt:i4>5</vt:i4>
      </vt:variant>
      <vt:variant>
        <vt:lpwstr/>
      </vt:variant>
      <vt:variant>
        <vt:lpwstr>_Toc425249719</vt:lpwstr>
      </vt:variant>
      <vt:variant>
        <vt:i4>2031666</vt:i4>
      </vt:variant>
      <vt:variant>
        <vt:i4>182</vt:i4>
      </vt:variant>
      <vt:variant>
        <vt:i4>0</vt:i4>
      </vt:variant>
      <vt:variant>
        <vt:i4>5</vt:i4>
      </vt:variant>
      <vt:variant>
        <vt:lpwstr/>
      </vt:variant>
      <vt:variant>
        <vt:lpwstr>_Toc425249718</vt:lpwstr>
      </vt:variant>
      <vt:variant>
        <vt:i4>2031666</vt:i4>
      </vt:variant>
      <vt:variant>
        <vt:i4>176</vt:i4>
      </vt:variant>
      <vt:variant>
        <vt:i4>0</vt:i4>
      </vt:variant>
      <vt:variant>
        <vt:i4>5</vt:i4>
      </vt:variant>
      <vt:variant>
        <vt:lpwstr/>
      </vt:variant>
      <vt:variant>
        <vt:lpwstr>_Toc425249717</vt:lpwstr>
      </vt:variant>
      <vt:variant>
        <vt:i4>2031666</vt:i4>
      </vt:variant>
      <vt:variant>
        <vt:i4>170</vt:i4>
      </vt:variant>
      <vt:variant>
        <vt:i4>0</vt:i4>
      </vt:variant>
      <vt:variant>
        <vt:i4>5</vt:i4>
      </vt:variant>
      <vt:variant>
        <vt:lpwstr/>
      </vt:variant>
      <vt:variant>
        <vt:lpwstr>_Toc425249716</vt:lpwstr>
      </vt:variant>
      <vt:variant>
        <vt:i4>2031666</vt:i4>
      </vt:variant>
      <vt:variant>
        <vt:i4>164</vt:i4>
      </vt:variant>
      <vt:variant>
        <vt:i4>0</vt:i4>
      </vt:variant>
      <vt:variant>
        <vt:i4>5</vt:i4>
      </vt:variant>
      <vt:variant>
        <vt:lpwstr/>
      </vt:variant>
      <vt:variant>
        <vt:lpwstr>_Toc425249715</vt:lpwstr>
      </vt:variant>
      <vt:variant>
        <vt:i4>2031666</vt:i4>
      </vt:variant>
      <vt:variant>
        <vt:i4>158</vt:i4>
      </vt:variant>
      <vt:variant>
        <vt:i4>0</vt:i4>
      </vt:variant>
      <vt:variant>
        <vt:i4>5</vt:i4>
      </vt:variant>
      <vt:variant>
        <vt:lpwstr/>
      </vt:variant>
      <vt:variant>
        <vt:lpwstr>_Toc425249714</vt:lpwstr>
      </vt:variant>
      <vt:variant>
        <vt:i4>2031666</vt:i4>
      </vt:variant>
      <vt:variant>
        <vt:i4>152</vt:i4>
      </vt:variant>
      <vt:variant>
        <vt:i4>0</vt:i4>
      </vt:variant>
      <vt:variant>
        <vt:i4>5</vt:i4>
      </vt:variant>
      <vt:variant>
        <vt:lpwstr/>
      </vt:variant>
      <vt:variant>
        <vt:lpwstr>_Toc425249713</vt:lpwstr>
      </vt:variant>
      <vt:variant>
        <vt:i4>2031666</vt:i4>
      </vt:variant>
      <vt:variant>
        <vt:i4>146</vt:i4>
      </vt:variant>
      <vt:variant>
        <vt:i4>0</vt:i4>
      </vt:variant>
      <vt:variant>
        <vt:i4>5</vt:i4>
      </vt:variant>
      <vt:variant>
        <vt:lpwstr/>
      </vt:variant>
      <vt:variant>
        <vt:lpwstr>_Toc425249712</vt:lpwstr>
      </vt:variant>
      <vt:variant>
        <vt:i4>2031666</vt:i4>
      </vt:variant>
      <vt:variant>
        <vt:i4>140</vt:i4>
      </vt:variant>
      <vt:variant>
        <vt:i4>0</vt:i4>
      </vt:variant>
      <vt:variant>
        <vt:i4>5</vt:i4>
      </vt:variant>
      <vt:variant>
        <vt:lpwstr/>
      </vt:variant>
      <vt:variant>
        <vt:lpwstr>_Toc425249711</vt:lpwstr>
      </vt:variant>
      <vt:variant>
        <vt:i4>2031666</vt:i4>
      </vt:variant>
      <vt:variant>
        <vt:i4>134</vt:i4>
      </vt:variant>
      <vt:variant>
        <vt:i4>0</vt:i4>
      </vt:variant>
      <vt:variant>
        <vt:i4>5</vt:i4>
      </vt:variant>
      <vt:variant>
        <vt:lpwstr/>
      </vt:variant>
      <vt:variant>
        <vt:lpwstr>_Toc425249710</vt:lpwstr>
      </vt:variant>
      <vt:variant>
        <vt:i4>1966130</vt:i4>
      </vt:variant>
      <vt:variant>
        <vt:i4>128</vt:i4>
      </vt:variant>
      <vt:variant>
        <vt:i4>0</vt:i4>
      </vt:variant>
      <vt:variant>
        <vt:i4>5</vt:i4>
      </vt:variant>
      <vt:variant>
        <vt:lpwstr/>
      </vt:variant>
      <vt:variant>
        <vt:lpwstr>_Toc425249709</vt:lpwstr>
      </vt:variant>
      <vt:variant>
        <vt:i4>1966130</vt:i4>
      </vt:variant>
      <vt:variant>
        <vt:i4>122</vt:i4>
      </vt:variant>
      <vt:variant>
        <vt:i4>0</vt:i4>
      </vt:variant>
      <vt:variant>
        <vt:i4>5</vt:i4>
      </vt:variant>
      <vt:variant>
        <vt:lpwstr/>
      </vt:variant>
      <vt:variant>
        <vt:lpwstr>_Toc425249708</vt:lpwstr>
      </vt:variant>
      <vt:variant>
        <vt:i4>1966130</vt:i4>
      </vt:variant>
      <vt:variant>
        <vt:i4>116</vt:i4>
      </vt:variant>
      <vt:variant>
        <vt:i4>0</vt:i4>
      </vt:variant>
      <vt:variant>
        <vt:i4>5</vt:i4>
      </vt:variant>
      <vt:variant>
        <vt:lpwstr/>
      </vt:variant>
      <vt:variant>
        <vt:lpwstr>_Toc425249707</vt:lpwstr>
      </vt:variant>
      <vt:variant>
        <vt:i4>1966130</vt:i4>
      </vt:variant>
      <vt:variant>
        <vt:i4>110</vt:i4>
      </vt:variant>
      <vt:variant>
        <vt:i4>0</vt:i4>
      </vt:variant>
      <vt:variant>
        <vt:i4>5</vt:i4>
      </vt:variant>
      <vt:variant>
        <vt:lpwstr/>
      </vt:variant>
      <vt:variant>
        <vt:lpwstr>_Toc425249706</vt:lpwstr>
      </vt:variant>
      <vt:variant>
        <vt:i4>1966130</vt:i4>
      </vt:variant>
      <vt:variant>
        <vt:i4>104</vt:i4>
      </vt:variant>
      <vt:variant>
        <vt:i4>0</vt:i4>
      </vt:variant>
      <vt:variant>
        <vt:i4>5</vt:i4>
      </vt:variant>
      <vt:variant>
        <vt:lpwstr/>
      </vt:variant>
      <vt:variant>
        <vt:lpwstr>_Toc425249705</vt:lpwstr>
      </vt:variant>
      <vt:variant>
        <vt:i4>1966130</vt:i4>
      </vt:variant>
      <vt:variant>
        <vt:i4>98</vt:i4>
      </vt:variant>
      <vt:variant>
        <vt:i4>0</vt:i4>
      </vt:variant>
      <vt:variant>
        <vt:i4>5</vt:i4>
      </vt:variant>
      <vt:variant>
        <vt:lpwstr/>
      </vt:variant>
      <vt:variant>
        <vt:lpwstr>_Toc425249704</vt:lpwstr>
      </vt:variant>
      <vt:variant>
        <vt:i4>1966130</vt:i4>
      </vt:variant>
      <vt:variant>
        <vt:i4>92</vt:i4>
      </vt:variant>
      <vt:variant>
        <vt:i4>0</vt:i4>
      </vt:variant>
      <vt:variant>
        <vt:i4>5</vt:i4>
      </vt:variant>
      <vt:variant>
        <vt:lpwstr/>
      </vt:variant>
      <vt:variant>
        <vt:lpwstr>_Toc425249703</vt:lpwstr>
      </vt:variant>
      <vt:variant>
        <vt:i4>1966130</vt:i4>
      </vt:variant>
      <vt:variant>
        <vt:i4>86</vt:i4>
      </vt:variant>
      <vt:variant>
        <vt:i4>0</vt:i4>
      </vt:variant>
      <vt:variant>
        <vt:i4>5</vt:i4>
      </vt:variant>
      <vt:variant>
        <vt:lpwstr/>
      </vt:variant>
      <vt:variant>
        <vt:lpwstr>_Toc425249702</vt:lpwstr>
      </vt:variant>
      <vt:variant>
        <vt:i4>1966130</vt:i4>
      </vt:variant>
      <vt:variant>
        <vt:i4>80</vt:i4>
      </vt:variant>
      <vt:variant>
        <vt:i4>0</vt:i4>
      </vt:variant>
      <vt:variant>
        <vt:i4>5</vt:i4>
      </vt:variant>
      <vt:variant>
        <vt:lpwstr/>
      </vt:variant>
      <vt:variant>
        <vt:lpwstr>_Toc425249701</vt:lpwstr>
      </vt:variant>
      <vt:variant>
        <vt:i4>1966130</vt:i4>
      </vt:variant>
      <vt:variant>
        <vt:i4>74</vt:i4>
      </vt:variant>
      <vt:variant>
        <vt:i4>0</vt:i4>
      </vt:variant>
      <vt:variant>
        <vt:i4>5</vt:i4>
      </vt:variant>
      <vt:variant>
        <vt:lpwstr/>
      </vt:variant>
      <vt:variant>
        <vt:lpwstr>_Toc425249700</vt:lpwstr>
      </vt:variant>
      <vt:variant>
        <vt:i4>1507379</vt:i4>
      </vt:variant>
      <vt:variant>
        <vt:i4>68</vt:i4>
      </vt:variant>
      <vt:variant>
        <vt:i4>0</vt:i4>
      </vt:variant>
      <vt:variant>
        <vt:i4>5</vt:i4>
      </vt:variant>
      <vt:variant>
        <vt:lpwstr/>
      </vt:variant>
      <vt:variant>
        <vt:lpwstr>_Toc425249699</vt:lpwstr>
      </vt:variant>
      <vt:variant>
        <vt:i4>1507379</vt:i4>
      </vt:variant>
      <vt:variant>
        <vt:i4>62</vt:i4>
      </vt:variant>
      <vt:variant>
        <vt:i4>0</vt:i4>
      </vt:variant>
      <vt:variant>
        <vt:i4>5</vt:i4>
      </vt:variant>
      <vt:variant>
        <vt:lpwstr/>
      </vt:variant>
      <vt:variant>
        <vt:lpwstr>_Toc425249698</vt:lpwstr>
      </vt:variant>
      <vt:variant>
        <vt:i4>1507379</vt:i4>
      </vt:variant>
      <vt:variant>
        <vt:i4>56</vt:i4>
      </vt:variant>
      <vt:variant>
        <vt:i4>0</vt:i4>
      </vt:variant>
      <vt:variant>
        <vt:i4>5</vt:i4>
      </vt:variant>
      <vt:variant>
        <vt:lpwstr/>
      </vt:variant>
      <vt:variant>
        <vt:lpwstr>_Toc425249697</vt:lpwstr>
      </vt:variant>
      <vt:variant>
        <vt:i4>1507379</vt:i4>
      </vt:variant>
      <vt:variant>
        <vt:i4>50</vt:i4>
      </vt:variant>
      <vt:variant>
        <vt:i4>0</vt:i4>
      </vt:variant>
      <vt:variant>
        <vt:i4>5</vt:i4>
      </vt:variant>
      <vt:variant>
        <vt:lpwstr/>
      </vt:variant>
      <vt:variant>
        <vt:lpwstr>_Toc425249696</vt:lpwstr>
      </vt:variant>
      <vt:variant>
        <vt:i4>1507379</vt:i4>
      </vt:variant>
      <vt:variant>
        <vt:i4>44</vt:i4>
      </vt:variant>
      <vt:variant>
        <vt:i4>0</vt:i4>
      </vt:variant>
      <vt:variant>
        <vt:i4>5</vt:i4>
      </vt:variant>
      <vt:variant>
        <vt:lpwstr/>
      </vt:variant>
      <vt:variant>
        <vt:lpwstr>_Toc425249695</vt:lpwstr>
      </vt:variant>
      <vt:variant>
        <vt:i4>1507379</vt:i4>
      </vt:variant>
      <vt:variant>
        <vt:i4>38</vt:i4>
      </vt:variant>
      <vt:variant>
        <vt:i4>0</vt:i4>
      </vt:variant>
      <vt:variant>
        <vt:i4>5</vt:i4>
      </vt:variant>
      <vt:variant>
        <vt:lpwstr/>
      </vt:variant>
      <vt:variant>
        <vt:lpwstr>_Toc425249694</vt:lpwstr>
      </vt:variant>
      <vt:variant>
        <vt:i4>1507379</vt:i4>
      </vt:variant>
      <vt:variant>
        <vt:i4>32</vt:i4>
      </vt:variant>
      <vt:variant>
        <vt:i4>0</vt:i4>
      </vt:variant>
      <vt:variant>
        <vt:i4>5</vt:i4>
      </vt:variant>
      <vt:variant>
        <vt:lpwstr/>
      </vt:variant>
      <vt:variant>
        <vt:lpwstr>_Toc425249693</vt:lpwstr>
      </vt:variant>
      <vt:variant>
        <vt:i4>1507379</vt:i4>
      </vt:variant>
      <vt:variant>
        <vt:i4>26</vt:i4>
      </vt:variant>
      <vt:variant>
        <vt:i4>0</vt:i4>
      </vt:variant>
      <vt:variant>
        <vt:i4>5</vt:i4>
      </vt:variant>
      <vt:variant>
        <vt:lpwstr/>
      </vt:variant>
      <vt:variant>
        <vt:lpwstr>_Toc425249692</vt:lpwstr>
      </vt:variant>
      <vt:variant>
        <vt:i4>1507379</vt:i4>
      </vt:variant>
      <vt:variant>
        <vt:i4>20</vt:i4>
      </vt:variant>
      <vt:variant>
        <vt:i4>0</vt:i4>
      </vt:variant>
      <vt:variant>
        <vt:i4>5</vt:i4>
      </vt:variant>
      <vt:variant>
        <vt:lpwstr/>
      </vt:variant>
      <vt:variant>
        <vt:lpwstr>_Toc425249691</vt:lpwstr>
      </vt:variant>
      <vt:variant>
        <vt:i4>1507379</vt:i4>
      </vt:variant>
      <vt:variant>
        <vt:i4>14</vt:i4>
      </vt:variant>
      <vt:variant>
        <vt:i4>0</vt:i4>
      </vt:variant>
      <vt:variant>
        <vt:i4>5</vt:i4>
      </vt:variant>
      <vt:variant>
        <vt:lpwstr/>
      </vt:variant>
      <vt:variant>
        <vt:lpwstr>_Toc425249690</vt:lpwstr>
      </vt:variant>
      <vt:variant>
        <vt:i4>1441843</vt:i4>
      </vt:variant>
      <vt:variant>
        <vt:i4>8</vt:i4>
      </vt:variant>
      <vt:variant>
        <vt:i4>0</vt:i4>
      </vt:variant>
      <vt:variant>
        <vt:i4>5</vt:i4>
      </vt:variant>
      <vt:variant>
        <vt:lpwstr/>
      </vt:variant>
      <vt:variant>
        <vt:lpwstr>_Toc425249689</vt:lpwstr>
      </vt:variant>
      <vt:variant>
        <vt:i4>1441843</vt:i4>
      </vt:variant>
      <vt:variant>
        <vt:i4>2</vt:i4>
      </vt:variant>
      <vt:variant>
        <vt:i4>0</vt:i4>
      </vt:variant>
      <vt:variant>
        <vt:i4>5</vt:i4>
      </vt:variant>
      <vt:variant>
        <vt:lpwstr/>
      </vt:variant>
      <vt:variant>
        <vt:lpwstr>_Toc425249688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上海黄金交易所</dc:title>
  <dc:creator>dell</dc:creator>
  <cp:lastModifiedBy>余新泰</cp:lastModifiedBy>
  <cp:revision>51</cp:revision>
  <cp:lastPrinted>2015-08-28T02:18:00Z</cp:lastPrinted>
  <dcterms:created xsi:type="dcterms:W3CDTF">2016-05-24T01:44:00Z</dcterms:created>
  <dcterms:modified xsi:type="dcterms:W3CDTF">2016-09-30T06:46:00Z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