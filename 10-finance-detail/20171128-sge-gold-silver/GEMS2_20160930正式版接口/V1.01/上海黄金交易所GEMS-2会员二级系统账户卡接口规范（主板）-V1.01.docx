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4.xml" ContentType="application/vnd.openxmlformats-officedocument.wordprocessingml.header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16AEC7" w14:textId="77777777" w:rsidR="000F7D03" w:rsidRDefault="000F7D03" w:rsidP="000F7D03">
      <w:pPr>
        <w:ind w:firstLineChars="0" w:firstLine="0"/>
        <w:jc w:val="right"/>
        <w:rPr>
          <w:sz w:val="52"/>
        </w:rPr>
      </w:pPr>
      <w:r w:rsidRPr="000F7D03">
        <w:rPr>
          <w:rFonts w:ascii="黑体" w:eastAsia="黑体" w:hint="eastAsia"/>
          <w:szCs w:val="24"/>
        </w:rPr>
        <w:t>编号：</w:t>
      </w:r>
      <w:r>
        <w:rPr>
          <w:rFonts w:hint="eastAsia"/>
          <w:szCs w:val="24"/>
          <w:u w:val="single"/>
        </w:rPr>
        <w:t>SGE-</w:t>
      </w:r>
      <w:r w:rsidR="0086566A">
        <w:rPr>
          <w:rFonts w:hint="eastAsia"/>
          <w:szCs w:val="24"/>
          <w:u w:val="single"/>
        </w:rPr>
        <w:t>ZB</w:t>
      </w:r>
      <w:r>
        <w:rPr>
          <w:rFonts w:hint="eastAsia"/>
          <w:szCs w:val="24"/>
          <w:u w:val="single"/>
        </w:rPr>
        <w:t>-</w:t>
      </w:r>
      <w:r w:rsidR="0086566A">
        <w:rPr>
          <w:rFonts w:hint="eastAsia"/>
          <w:szCs w:val="24"/>
          <w:u w:val="single"/>
        </w:rPr>
        <w:t>JK</w:t>
      </w:r>
      <w:r>
        <w:rPr>
          <w:rFonts w:hint="eastAsia"/>
          <w:szCs w:val="24"/>
          <w:u w:val="single"/>
        </w:rPr>
        <w:t>-0</w:t>
      </w:r>
      <w:r w:rsidR="0086566A">
        <w:rPr>
          <w:rFonts w:hint="eastAsia"/>
          <w:szCs w:val="24"/>
          <w:u w:val="single"/>
        </w:rPr>
        <w:t>6</w:t>
      </w:r>
    </w:p>
    <w:p w14:paraId="4D3BDA0A" w14:textId="77777777" w:rsidR="000F7D03" w:rsidRDefault="000F7D03" w:rsidP="000F7D03">
      <w:pPr>
        <w:ind w:firstLineChars="0" w:firstLine="0"/>
        <w:jc w:val="right"/>
        <w:rPr>
          <w:sz w:val="52"/>
        </w:rPr>
      </w:pPr>
      <w:r w:rsidRPr="000F7D03">
        <w:rPr>
          <w:rFonts w:ascii="黑体" w:eastAsia="黑体" w:hint="eastAsia"/>
          <w:szCs w:val="24"/>
        </w:rPr>
        <w:t>密级：</w:t>
      </w:r>
      <w:r>
        <w:rPr>
          <w:rFonts w:hint="eastAsia"/>
          <w:szCs w:val="24"/>
          <w:u w:val="single"/>
        </w:rPr>
        <w:t>内</w:t>
      </w:r>
      <w:r>
        <w:rPr>
          <w:rFonts w:hint="eastAsia"/>
          <w:szCs w:val="24"/>
          <w:u w:val="single"/>
        </w:rPr>
        <w:t xml:space="preserve"> </w:t>
      </w:r>
      <w:r>
        <w:rPr>
          <w:rFonts w:hint="eastAsia"/>
          <w:szCs w:val="24"/>
          <w:u w:val="single"/>
        </w:rPr>
        <w:t>部</w:t>
      </w:r>
      <w:r>
        <w:rPr>
          <w:rFonts w:hint="eastAsia"/>
          <w:szCs w:val="24"/>
          <w:u w:val="single"/>
        </w:rPr>
        <w:t xml:space="preserve"> </w:t>
      </w:r>
      <w:r>
        <w:rPr>
          <w:rFonts w:hint="eastAsia"/>
          <w:szCs w:val="24"/>
          <w:u w:val="single"/>
        </w:rPr>
        <w:t>资</w:t>
      </w:r>
      <w:r w:rsidR="00CE35E3">
        <w:rPr>
          <w:rFonts w:hint="eastAsia"/>
          <w:szCs w:val="24"/>
          <w:u w:val="single"/>
        </w:rPr>
        <w:t xml:space="preserve"> </w:t>
      </w:r>
      <w:r>
        <w:rPr>
          <w:rFonts w:hint="eastAsia"/>
          <w:szCs w:val="24"/>
          <w:u w:val="single"/>
        </w:rPr>
        <w:t>料</w:t>
      </w:r>
    </w:p>
    <w:p w14:paraId="0C2891FE" w14:textId="77777777" w:rsidR="007741AB" w:rsidRPr="002D2884" w:rsidRDefault="009A63B5" w:rsidP="009A63B5">
      <w:pPr>
        <w:spacing w:beforeLines="600" w:before="1872"/>
        <w:ind w:firstLineChars="0" w:firstLine="0"/>
        <w:jc w:val="center"/>
        <w:rPr>
          <w:sz w:val="52"/>
        </w:rPr>
      </w:pPr>
      <w:r>
        <w:rPr>
          <w:noProof/>
        </w:rPr>
        <w:drawing>
          <wp:inline distT="0" distB="0" distL="0" distR="0" wp14:anchorId="21C26598" wp14:editId="39C02DB8">
            <wp:extent cx="2195340" cy="1487278"/>
            <wp:effectExtent l="0" t="0" r="0" b="0"/>
            <wp:docPr id="5" name="图片 3" descr="C:\Users\wumin\Desktop\未标题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umin\Desktop\未标题-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340" cy="1487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884">
        <w:rPr>
          <w:sz w:val="52"/>
        </w:rPr>
        <w:t xml:space="preserve"> </w:t>
      </w:r>
    </w:p>
    <w:p w14:paraId="0B758762" w14:textId="77777777" w:rsidR="00F5589C" w:rsidRDefault="00F162E6" w:rsidP="007741AB">
      <w:pPr>
        <w:ind w:firstLineChars="0" w:firstLine="0"/>
        <w:jc w:val="center"/>
        <w:rPr>
          <w:sz w:val="52"/>
        </w:rPr>
      </w:pPr>
      <w:r>
        <w:rPr>
          <w:rFonts w:hint="eastAsia"/>
          <w:sz w:val="52"/>
        </w:rPr>
        <w:t>GEMS-2</w:t>
      </w:r>
      <w:r w:rsidR="00596CC8">
        <w:rPr>
          <w:rFonts w:hint="eastAsia"/>
          <w:sz w:val="52"/>
        </w:rPr>
        <w:t>会员二级系统</w:t>
      </w:r>
    </w:p>
    <w:p w14:paraId="36D7605E" w14:textId="77777777" w:rsidR="007741AB" w:rsidRDefault="00F5589C" w:rsidP="007741AB">
      <w:pPr>
        <w:ind w:firstLineChars="0" w:firstLine="0"/>
        <w:jc w:val="center"/>
        <w:rPr>
          <w:sz w:val="52"/>
        </w:rPr>
      </w:pPr>
      <w:r>
        <w:rPr>
          <w:rFonts w:hint="eastAsia"/>
          <w:sz w:val="52"/>
        </w:rPr>
        <w:t>账户卡</w:t>
      </w:r>
      <w:r w:rsidR="007741AB">
        <w:rPr>
          <w:rFonts w:hint="eastAsia"/>
          <w:sz w:val="52"/>
        </w:rPr>
        <w:t>接口规范</w:t>
      </w:r>
    </w:p>
    <w:p w14:paraId="7F98BE9A" w14:textId="77777777" w:rsidR="007741AB" w:rsidRPr="002D2884" w:rsidRDefault="007741AB" w:rsidP="00F5589C">
      <w:pPr>
        <w:spacing w:beforeLines="100" w:before="312" w:afterLines="700" w:after="2184"/>
        <w:ind w:firstLineChars="0" w:firstLine="0"/>
        <w:jc w:val="center"/>
        <w:rPr>
          <w:sz w:val="52"/>
        </w:rPr>
      </w:pPr>
      <w:r w:rsidRPr="002D2884">
        <w:rPr>
          <w:rFonts w:hint="eastAsia"/>
          <w:sz w:val="52"/>
        </w:rPr>
        <w:t>（</w:t>
      </w:r>
      <w:r w:rsidR="0015189D">
        <w:rPr>
          <w:rFonts w:hint="eastAsia"/>
          <w:sz w:val="52"/>
        </w:rPr>
        <w:t>征求意见稿</w:t>
      </w:r>
      <w:r w:rsidRPr="002D2884">
        <w:rPr>
          <w:rFonts w:hint="eastAsia"/>
          <w:sz w:val="52"/>
        </w:rPr>
        <w:t>）</w:t>
      </w:r>
    </w:p>
    <w:p w14:paraId="21D50C96" w14:textId="77777777" w:rsidR="007741AB" w:rsidRPr="001822D4" w:rsidRDefault="007741AB" w:rsidP="00F5589C">
      <w:pPr>
        <w:spacing w:beforeLines="1300" w:before="4056"/>
        <w:ind w:firstLineChars="0" w:firstLine="0"/>
        <w:jc w:val="center"/>
        <w:rPr>
          <w:sz w:val="32"/>
        </w:rPr>
      </w:pPr>
      <w:r w:rsidRPr="001822D4">
        <w:rPr>
          <w:rFonts w:hint="eastAsia"/>
          <w:sz w:val="32"/>
        </w:rPr>
        <w:t>上海黄金交易所</w:t>
      </w:r>
    </w:p>
    <w:p w14:paraId="0550AD0A" w14:textId="77777777" w:rsidR="009A63B5" w:rsidRDefault="00290B30" w:rsidP="007741AB">
      <w:pPr>
        <w:ind w:firstLineChars="0" w:firstLine="0"/>
        <w:jc w:val="center"/>
        <w:rPr>
          <w:sz w:val="32"/>
        </w:rPr>
        <w:sectPr w:rsidR="009A63B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2"/>
        </w:rPr>
        <w:t>2015</w:t>
      </w:r>
      <w:r>
        <w:rPr>
          <w:rFonts w:hint="eastAsia"/>
          <w:sz w:val="32"/>
        </w:rPr>
        <w:t>年</w:t>
      </w:r>
      <w:r w:rsidR="00596CC8">
        <w:rPr>
          <w:rFonts w:hint="eastAsia"/>
          <w:sz w:val="32"/>
        </w:rPr>
        <w:t>9</w:t>
      </w:r>
      <w:r>
        <w:rPr>
          <w:rFonts w:hint="eastAsia"/>
          <w:sz w:val="32"/>
        </w:rPr>
        <w:t>月</w:t>
      </w:r>
    </w:p>
    <w:p w14:paraId="030B043F" w14:textId="77777777" w:rsidR="007741AB" w:rsidRPr="00CA59C2" w:rsidRDefault="007741AB" w:rsidP="007741AB">
      <w:pPr>
        <w:pStyle w:val="a5"/>
        <w:ind w:left="-617" w:right="-382" w:firstLine="482"/>
      </w:pPr>
      <w:r w:rsidRPr="00CA59C2">
        <w:rPr>
          <w:rFonts w:hint="eastAsia"/>
        </w:rPr>
        <w:lastRenderedPageBreak/>
        <w:t>文档标识</w:t>
      </w:r>
    </w:p>
    <w:p w14:paraId="58AE8D6C" w14:textId="77777777" w:rsidR="007741AB" w:rsidRPr="00CA59C2" w:rsidRDefault="007741AB" w:rsidP="007741AB">
      <w:pPr>
        <w:ind w:firstLine="320"/>
        <w:rPr>
          <w:sz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6"/>
        <w:gridCol w:w="6809"/>
      </w:tblGrid>
      <w:tr w:rsidR="007741AB" w:rsidRPr="00CA59C2" w14:paraId="0B32981D" w14:textId="77777777" w:rsidTr="00422593">
        <w:trPr>
          <w:trHeight w:val="340"/>
          <w:jc w:val="center"/>
        </w:trPr>
        <w:tc>
          <w:tcPr>
            <w:tcW w:w="1236" w:type="dxa"/>
          </w:tcPr>
          <w:p w14:paraId="3B744C57" w14:textId="77777777" w:rsidR="007741AB" w:rsidRPr="00CA59C2" w:rsidRDefault="007741AB" w:rsidP="00422593">
            <w:pPr>
              <w:pStyle w:val="6"/>
              <w:ind w:firstLineChars="0" w:firstLine="0"/>
            </w:pPr>
            <w:r w:rsidRPr="00CA59C2">
              <w:rPr>
                <w:rFonts w:hint="eastAsia"/>
              </w:rPr>
              <w:t>文档名称</w:t>
            </w:r>
          </w:p>
        </w:tc>
        <w:tc>
          <w:tcPr>
            <w:tcW w:w="6809" w:type="dxa"/>
          </w:tcPr>
          <w:p w14:paraId="77A189DB" w14:textId="77777777" w:rsidR="007741AB" w:rsidRPr="00CA59C2" w:rsidRDefault="007741AB" w:rsidP="00F5589C">
            <w:pPr>
              <w:pStyle w:val="6"/>
              <w:ind w:firstLineChars="0" w:firstLine="0"/>
            </w:pPr>
            <w:r>
              <w:rPr>
                <w:rFonts w:hint="eastAsia"/>
              </w:rPr>
              <w:t>上海黄金交易所</w:t>
            </w:r>
            <w:r w:rsidR="00046CB3">
              <w:rPr>
                <w:rFonts w:hint="eastAsia"/>
              </w:rPr>
              <w:t>GEMS-2</w:t>
            </w:r>
            <w:r w:rsidR="00F5589C">
              <w:rPr>
                <w:rFonts w:hint="eastAsia"/>
              </w:rPr>
              <w:t>会员二级系统账户卡</w:t>
            </w:r>
            <w:r w:rsidR="00501BC2">
              <w:rPr>
                <w:rFonts w:hint="eastAsia"/>
              </w:rPr>
              <w:t>接口规范</w:t>
            </w:r>
          </w:p>
        </w:tc>
      </w:tr>
      <w:tr w:rsidR="007741AB" w:rsidRPr="00CA59C2" w14:paraId="244F92F4" w14:textId="77777777" w:rsidTr="00422593">
        <w:trPr>
          <w:trHeight w:val="340"/>
          <w:jc w:val="center"/>
        </w:trPr>
        <w:tc>
          <w:tcPr>
            <w:tcW w:w="1236" w:type="dxa"/>
          </w:tcPr>
          <w:p w14:paraId="2F024643" w14:textId="77777777" w:rsidR="007741AB" w:rsidRPr="00CA59C2" w:rsidRDefault="007741AB" w:rsidP="00422593">
            <w:pPr>
              <w:pStyle w:val="6"/>
              <w:ind w:firstLineChars="0" w:firstLine="0"/>
            </w:pPr>
            <w:r w:rsidRPr="00CA59C2">
              <w:rPr>
                <w:rFonts w:hint="eastAsia"/>
              </w:rPr>
              <w:t>版本号</w:t>
            </w:r>
          </w:p>
        </w:tc>
        <w:tc>
          <w:tcPr>
            <w:tcW w:w="6809" w:type="dxa"/>
          </w:tcPr>
          <w:p w14:paraId="054E34E3" w14:textId="398D1FF8" w:rsidR="007741AB" w:rsidRPr="00CA59C2" w:rsidRDefault="00B52093" w:rsidP="00B338E7">
            <w:pPr>
              <w:pStyle w:val="6"/>
              <w:ind w:firstLineChars="0" w:firstLine="0"/>
            </w:pPr>
            <w:r>
              <w:rPr>
                <w:rFonts w:hint="eastAsia"/>
              </w:rPr>
              <w:t>V</w:t>
            </w:r>
            <w:r w:rsidR="00B338E7">
              <w:t>1.0</w:t>
            </w:r>
            <w:ins w:id="0" w:author="guanluo" w:date="2017-02-17T14:46:00Z">
              <w:r w:rsidR="00380562">
                <w:t>1</w:t>
              </w:r>
            </w:ins>
          </w:p>
        </w:tc>
      </w:tr>
      <w:tr w:rsidR="007741AB" w:rsidRPr="00CA59C2" w14:paraId="056CF6FB" w14:textId="77777777" w:rsidTr="00422593">
        <w:trPr>
          <w:trHeight w:val="424"/>
          <w:jc w:val="center"/>
        </w:trPr>
        <w:tc>
          <w:tcPr>
            <w:tcW w:w="1236" w:type="dxa"/>
            <w:vAlign w:val="center"/>
          </w:tcPr>
          <w:p w14:paraId="1BC54DBF" w14:textId="77777777" w:rsidR="007741AB" w:rsidRPr="00CA59C2" w:rsidRDefault="007741AB" w:rsidP="007741AB">
            <w:pPr>
              <w:pStyle w:val="6"/>
              <w:ind w:firstLineChars="83" w:firstLine="199"/>
            </w:pPr>
            <w:r w:rsidRPr="00CA59C2">
              <w:rPr>
                <w:rFonts w:hint="eastAsia"/>
              </w:rPr>
              <w:t>状况</w:t>
            </w:r>
          </w:p>
        </w:tc>
        <w:tc>
          <w:tcPr>
            <w:tcW w:w="6809" w:type="dxa"/>
            <w:vAlign w:val="center"/>
          </w:tcPr>
          <w:p w14:paraId="7B444737" w14:textId="77777777" w:rsidR="007741AB" w:rsidRPr="00CA59C2" w:rsidRDefault="007741AB" w:rsidP="00422593">
            <w:pPr>
              <w:pStyle w:val="6"/>
              <w:ind w:firstLine="480"/>
            </w:pPr>
            <w:r w:rsidRPr="00CA59C2"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42.75pt;height:18pt" o:ole="">
                  <v:imagedata r:id="rId16" o:title=""/>
                </v:shape>
                <w:control r:id="rId17" w:name="OptionButton14" w:shapeid="_x0000_i1035"/>
              </w:object>
            </w:r>
            <w:r w:rsidRPr="00CA59C2">
              <w:object w:dxaOrig="1440" w:dyaOrig="1440">
                <v:shape id="_x0000_i1037" type="#_x0000_t75" style="width:63pt;height:18pt" o:ole="">
                  <v:imagedata r:id="rId18" o:title=""/>
                </v:shape>
                <w:control r:id="rId19" w:name="OptionButton111" w:shapeid="_x0000_i1037"/>
              </w:object>
            </w:r>
            <w:r w:rsidRPr="00CA59C2">
              <w:object w:dxaOrig="1440" w:dyaOrig="1440">
                <v:shape id="_x0000_i1039" type="#_x0000_t75" style="width:67.5pt;height:18pt" o:ole="">
                  <v:imagedata r:id="rId20" o:title=""/>
                </v:shape>
                <w:control r:id="rId21" w:name="OptionButton121" w:shapeid="_x0000_i1039"/>
              </w:object>
            </w:r>
            <w:r w:rsidRPr="00CA59C2">
              <w:object w:dxaOrig="1440" w:dyaOrig="1440">
                <v:shape id="_x0000_i1041" type="#_x0000_t75" style="width:81pt;height:18pt" o:ole="">
                  <v:imagedata r:id="rId22" o:title=""/>
                </v:shape>
                <w:control r:id="rId23" w:name="OptionButton131" w:shapeid="_x0000_i1041"/>
              </w:object>
            </w:r>
          </w:p>
        </w:tc>
      </w:tr>
    </w:tbl>
    <w:p w14:paraId="404BA12C" w14:textId="77777777" w:rsidR="007741AB" w:rsidRPr="00CA59C2" w:rsidRDefault="007741AB" w:rsidP="007741AB">
      <w:pPr>
        <w:ind w:firstLine="480"/>
      </w:pPr>
    </w:p>
    <w:p w14:paraId="3072F259" w14:textId="77777777" w:rsidR="007741AB" w:rsidRPr="00CA59C2" w:rsidRDefault="007741AB" w:rsidP="007741AB">
      <w:pPr>
        <w:pStyle w:val="a5"/>
        <w:ind w:left="-617" w:right="-382" w:firstLine="482"/>
      </w:pPr>
      <w:r w:rsidRPr="00CA59C2">
        <w:rPr>
          <w:rFonts w:hint="eastAsia"/>
        </w:rPr>
        <w:t>文档修订历史</w:t>
      </w:r>
    </w:p>
    <w:tbl>
      <w:tblPr>
        <w:tblW w:w="90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5"/>
        <w:gridCol w:w="1688"/>
        <w:gridCol w:w="4509"/>
        <w:gridCol w:w="1473"/>
      </w:tblGrid>
      <w:tr w:rsidR="007741AB" w:rsidRPr="00CA59C2" w14:paraId="50564AF2" w14:textId="77777777" w:rsidTr="00422593">
        <w:trPr>
          <w:trHeight w:val="340"/>
          <w:jc w:val="center"/>
        </w:trPr>
        <w:tc>
          <w:tcPr>
            <w:tcW w:w="1345" w:type="dxa"/>
          </w:tcPr>
          <w:p w14:paraId="44C8003F" w14:textId="77777777" w:rsidR="007741AB" w:rsidRPr="00CA59C2" w:rsidRDefault="007741AB" w:rsidP="007741AB">
            <w:pPr>
              <w:pStyle w:val="6"/>
              <w:ind w:firstLineChars="6" w:firstLine="14"/>
              <w:jc w:val="left"/>
              <w:rPr>
                <w:b/>
              </w:rPr>
            </w:pPr>
            <w:r w:rsidRPr="00CA59C2">
              <w:rPr>
                <w:rFonts w:hint="eastAsia"/>
                <w:b/>
              </w:rPr>
              <w:t>版本</w:t>
            </w:r>
          </w:p>
        </w:tc>
        <w:tc>
          <w:tcPr>
            <w:tcW w:w="1688" w:type="dxa"/>
          </w:tcPr>
          <w:p w14:paraId="47BE4867" w14:textId="77777777" w:rsidR="007741AB" w:rsidRPr="00CA59C2" w:rsidRDefault="007741AB" w:rsidP="00422593">
            <w:pPr>
              <w:pStyle w:val="6"/>
              <w:ind w:firstLineChars="0" w:firstLine="0"/>
              <w:jc w:val="left"/>
              <w:rPr>
                <w:b/>
              </w:rPr>
            </w:pPr>
            <w:r w:rsidRPr="00CA59C2">
              <w:rPr>
                <w:rFonts w:hint="eastAsia"/>
                <w:b/>
              </w:rPr>
              <w:t>日期</w:t>
            </w:r>
          </w:p>
        </w:tc>
        <w:tc>
          <w:tcPr>
            <w:tcW w:w="4509" w:type="dxa"/>
          </w:tcPr>
          <w:p w14:paraId="69EC7740" w14:textId="77777777" w:rsidR="007741AB" w:rsidRPr="00CA59C2" w:rsidRDefault="007741AB" w:rsidP="00422593">
            <w:pPr>
              <w:pStyle w:val="6"/>
              <w:ind w:firstLineChars="0" w:firstLine="0"/>
              <w:jc w:val="left"/>
              <w:rPr>
                <w:b/>
              </w:rPr>
            </w:pPr>
            <w:r w:rsidRPr="00CA59C2">
              <w:rPr>
                <w:rFonts w:hint="eastAsia"/>
                <w:b/>
              </w:rPr>
              <w:t>描述</w:t>
            </w:r>
          </w:p>
        </w:tc>
        <w:tc>
          <w:tcPr>
            <w:tcW w:w="1473" w:type="dxa"/>
          </w:tcPr>
          <w:p w14:paraId="2FA7B84E" w14:textId="77777777" w:rsidR="007741AB" w:rsidRPr="00CA59C2" w:rsidRDefault="007741AB" w:rsidP="00422593">
            <w:pPr>
              <w:pStyle w:val="6"/>
              <w:ind w:firstLineChars="0" w:firstLine="0"/>
              <w:jc w:val="left"/>
              <w:rPr>
                <w:b/>
              </w:rPr>
            </w:pPr>
            <w:r w:rsidRPr="00CA59C2">
              <w:rPr>
                <w:rFonts w:hint="eastAsia"/>
                <w:b/>
              </w:rPr>
              <w:t>文档所有者</w:t>
            </w:r>
          </w:p>
        </w:tc>
      </w:tr>
      <w:tr w:rsidR="007741AB" w:rsidRPr="00CA59C2" w14:paraId="292EDFBF" w14:textId="77777777" w:rsidTr="00422593">
        <w:trPr>
          <w:trHeight w:val="340"/>
          <w:jc w:val="center"/>
        </w:trPr>
        <w:tc>
          <w:tcPr>
            <w:tcW w:w="1345" w:type="dxa"/>
          </w:tcPr>
          <w:p w14:paraId="1986121D" w14:textId="77777777" w:rsidR="007741AB" w:rsidRPr="005A5AB6" w:rsidRDefault="007741AB" w:rsidP="00293E55">
            <w:pPr>
              <w:spacing w:line="240" w:lineRule="auto"/>
              <w:ind w:firstLineChars="6" w:firstLine="13"/>
              <w:jc w:val="left"/>
              <w:rPr>
                <w:sz w:val="21"/>
              </w:rPr>
            </w:pPr>
            <w:r w:rsidRPr="005A5AB6">
              <w:rPr>
                <w:rFonts w:hint="eastAsia"/>
                <w:sz w:val="21"/>
              </w:rPr>
              <w:t>V0.</w:t>
            </w:r>
            <w:r w:rsidR="00293E55">
              <w:rPr>
                <w:rFonts w:hint="eastAsia"/>
                <w:sz w:val="21"/>
              </w:rPr>
              <w:t>1</w:t>
            </w:r>
            <w:r w:rsidR="006E4F59">
              <w:rPr>
                <w:rFonts w:hint="eastAsia"/>
                <w:sz w:val="21"/>
              </w:rPr>
              <w:t>-V0.3</w:t>
            </w:r>
          </w:p>
        </w:tc>
        <w:tc>
          <w:tcPr>
            <w:tcW w:w="1688" w:type="dxa"/>
          </w:tcPr>
          <w:p w14:paraId="4771A11A" w14:textId="77777777" w:rsidR="007741AB" w:rsidRPr="005A5AB6" w:rsidRDefault="007741AB" w:rsidP="006E4F59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5A5AB6">
              <w:rPr>
                <w:rFonts w:hint="eastAsia"/>
                <w:sz w:val="21"/>
              </w:rPr>
              <w:t>2014.</w:t>
            </w:r>
            <w:r w:rsidR="006E4F59">
              <w:rPr>
                <w:rFonts w:hint="eastAsia"/>
                <w:sz w:val="21"/>
              </w:rPr>
              <w:t>10-2014.12</w:t>
            </w:r>
          </w:p>
        </w:tc>
        <w:tc>
          <w:tcPr>
            <w:tcW w:w="4509" w:type="dxa"/>
          </w:tcPr>
          <w:p w14:paraId="6D3E2F9E" w14:textId="77777777" w:rsidR="007741AB" w:rsidRPr="005A5AB6" w:rsidRDefault="007741AB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5A5AB6">
              <w:rPr>
                <w:rFonts w:hint="eastAsia"/>
                <w:sz w:val="21"/>
              </w:rPr>
              <w:t>形成初稿及修订</w:t>
            </w:r>
          </w:p>
        </w:tc>
        <w:tc>
          <w:tcPr>
            <w:tcW w:w="1473" w:type="dxa"/>
          </w:tcPr>
          <w:p w14:paraId="05B5C40D" w14:textId="77777777" w:rsidR="007741AB" w:rsidRPr="005A5AB6" w:rsidRDefault="007741AB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5A5AB6">
              <w:rPr>
                <w:rFonts w:hint="eastAsia"/>
                <w:sz w:val="21"/>
              </w:rPr>
              <w:t>余新泰</w:t>
            </w:r>
          </w:p>
        </w:tc>
      </w:tr>
      <w:tr w:rsidR="007741AB" w:rsidRPr="00CA59C2" w14:paraId="1538811E" w14:textId="77777777" w:rsidTr="00422593">
        <w:trPr>
          <w:trHeight w:val="340"/>
          <w:jc w:val="center"/>
        </w:trPr>
        <w:tc>
          <w:tcPr>
            <w:tcW w:w="1345" w:type="dxa"/>
          </w:tcPr>
          <w:p w14:paraId="064A5EA2" w14:textId="77777777" w:rsidR="007741AB" w:rsidRPr="005A5AB6" w:rsidRDefault="00144DA5" w:rsidP="00422593">
            <w:pPr>
              <w:spacing w:line="240" w:lineRule="auto"/>
              <w:ind w:firstLineChars="6" w:firstLine="13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V0.4</w:t>
            </w:r>
          </w:p>
        </w:tc>
        <w:tc>
          <w:tcPr>
            <w:tcW w:w="1688" w:type="dxa"/>
          </w:tcPr>
          <w:p w14:paraId="6E1D21D3" w14:textId="77777777" w:rsidR="007741AB" w:rsidRPr="005A5AB6" w:rsidRDefault="00144DA5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2014.12</w:t>
            </w:r>
          </w:p>
        </w:tc>
        <w:tc>
          <w:tcPr>
            <w:tcW w:w="4509" w:type="dxa"/>
          </w:tcPr>
          <w:p w14:paraId="6EA78599" w14:textId="77777777" w:rsidR="007741AB" w:rsidRPr="005A5AB6" w:rsidRDefault="00342AC0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 w:rsidR="00144DA5">
              <w:rPr>
                <w:rFonts w:hint="eastAsia"/>
                <w:sz w:val="21"/>
              </w:rPr>
              <w:t>组内评审</w:t>
            </w:r>
            <w:r>
              <w:rPr>
                <w:rFonts w:hint="eastAsia"/>
                <w:sz w:val="21"/>
              </w:rPr>
              <w:t>意见修订</w:t>
            </w:r>
          </w:p>
        </w:tc>
        <w:tc>
          <w:tcPr>
            <w:tcW w:w="1473" w:type="dxa"/>
          </w:tcPr>
          <w:p w14:paraId="2BBD38CB" w14:textId="77777777" w:rsidR="007741AB" w:rsidRPr="005A5AB6" w:rsidRDefault="00144DA5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余新泰</w:t>
            </w:r>
            <w:r w:rsidR="00F50B81">
              <w:rPr>
                <w:rFonts w:hint="eastAsia"/>
                <w:sz w:val="21"/>
              </w:rPr>
              <w:t>、李田</w:t>
            </w:r>
          </w:p>
        </w:tc>
      </w:tr>
      <w:tr w:rsidR="007741AB" w:rsidRPr="00CA59C2" w14:paraId="50A8B06D" w14:textId="77777777" w:rsidTr="00422593">
        <w:trPr>
          <w:trHeight w:val="340"/>
          <w:jc w:val="center"/>
        </w:trPr>
        <w:tc>
          <w:tcPr>
            <w:tcW w:w="1345" w:type="dxa"/>
          </w:tcPr>
          <w:p w14:paraId="33BE064F" w14:textId="77777777" w:rsidR="007741AB" w:rsidRPr="005A5AB6" w:rsidRDefault="00144DA5" w:rsidP="00422593">
            <w:pPr>
              <w:spacing w:line="240" w:lineRule="auto"/>
              <w:ind w:firstLineChars="6" w:firstLine="13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V0.5</w:t>
            </w:r>
          </w:p>
        </w:tc>
        <w:tc>
          <w:tcPr>
            <w:tcW w:w="1688" w:type="dxa"/>
          </w:tcPr>
          <w:p w14:paraId="1C04D733" w14:textId="77777777" w:rsidR="007741AB" w:rsidRPr="005A5AB6" w:rsidRDefault="00144DA5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2014.12</w:t>
            </w:r>
          </w:p>
        </w:tc>
        <w:tc>
          <w:tcPr>
            <w:tcW w:w="4509" w:type="dxa"/>
          </w:tcPr>
          <w:p w14:paraId="00C0727C" w14:textId="77777777" w:rsidR="007741AB" w:rsidRPr="007741AB" w:rsidRDefault="00144DA5" w:rsidP="00144DA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新增对国际板法人客户开销户接口、上海金定价</w:t>
            </w:r>
            <w:r w:rsidR="00D21FCD">
              <w:rPr>
                <w:rFonts w:hint="eastAsia"/>
                <w:sz w:val="21"/>
              </w:rPr>
              <w:t>行情</w:t>
            </w:r>
            <w:r>
              <w:rPr>
                <w:rFonts w:hint="eastAsia"/>
                <w:sz w:val="21"/>
              </w:rPr>
              <w:t>接口的支持</w:t>
            </w:r>
          </w:p>
        </w:tc>
        <w:tc>
          <w:tcPr>
            <w:tcW w:w="1473" w:type="dxa"/>
          </w:tcPr>
          <w:p w14:paraId="71F49FF0" w14:textId="77777777" w:rsidR="007741AB" w:rsidRPr="00144DA5" w:rsidRDefault="00144DA5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余新泰</w:t>
            </w:r>
          </w:p>
        </w:tc>
      </w:tr>
      <w:tr w:rsidR="007741AB" w:rsidRPr="00CA59C2" w14:paraId="04C85D8C" w14:textId="77777777" w:rsidTr="00422593">
        <w:trPr>
          <w:trHeight w:val="340"/>
          <w:jc w:val="center"/>
        </w:trPr>
        <w:tc>
          <w:tcPr>
            <w:tcW w:w="1345" w:type="dxa"/>
          </w:tcPr>
          <w:p w14:paraId="72851CBD" w14:textId="77777777" w:rsidR="007741AB" w:rsidRPr="005A5AB6" w:rsidRDefault="000476E9" w:rsidP="00422593">
            <w:pPr>
              <w:spacing w:line="240" w:lineRule="auto"/>
              <w:ind w:firstLineChars="6" w:firstLine="13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V0.6</w:t>
            </w:r>
          </w:p>
        </w:tc>
        <w:tc>
          <w:tcPr>
            <w:tcW w:w="1688" w:type="dxa"/>
          </w:tcPr>
          <w:p w14:paraId="77AC6203" w14:textId="77777777" w:rsidR="007741AB" w:rsidRPr="005A5AB6" w:rsidRDefault="000476E9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2015.1</w:t>
            </w:r>
          </w:p>
        </w:tc>
        <w:tc>
          <w:tcPr>
            <w:tcW w:w="4509" w:type="dxa"/>
          </w:tcPr>
          <w:p w14:paraId="2B3907E6" w14:textId="77777777" w:rsidR="007741AB" w:rsidRDefault="000476E9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1. </w:t>
            </w:r>
            <w:r>
              <w:rPr>
                <w:rFonts w:hint="eastAsia"/>
                <w:sz w:val="21"/>
              </w:rPr>
              <w:t>与金仕达确认查询接口中会员代码是否必填问题；</w:t>
            </w:r>
          </w:p>
          <w:p w14:paraId="45F0D14E" w14:textId="77777777" w:rsidR="008D4FA8" w:rsidRDefault="00EC648E" w:rsidP="008D4FA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  <w:r w:rsidR="008D4FA8">
              <w:rPr>
                <w:rFonts w:hint="eastAsia"/>
                <w:sz w:val="21"/>
              </w:rPr>
              <w:t xml:space="preserve">. </w:t>
            </w:r>
            <w:r w:rsidR="001B08C7">
              <w:rPr>
                <w:rFonts w:hint="eastAsia"/>
                <w:sz w:val="21"/>
              </w:rPr>
              <w:t>根据最新需求</w:t>
            </w:r>
            <w:r w:rsidR="008D4FA8">
              <w:rPr>
                <w:rFonts w:hint="eastAsia"/>
                <w:sz w:val="21"/>
              </w:rPr>
              <w:t>对国际板法人开销户接口进行修订</w:t>
            </w:r>
          </w:p>
          <w:p w14:paraId="429A7381" w14:textId="77777777" w:rsidR="00EC648E" w:rsidRDefault="00EC648E" w:rsidP="00EC648E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3. </w:t>
            </w:r>
            <w:r>
              <w:rPr>
                <w:rFonts w:hint="eastAsia"/>
                <w:sz w:val="21"/>
              </w:rPr>
              <w:t>附录补充</w:t>
            </w:r>
            <w:r>
              <w:rPr>
                <w:rFonts w:hint="eastAsia"/>
                <w:sz w:val="21"/>
              </w:rPr>
              <w:t>2.5</w:t>
            </w:r>
            <w:r>
              <w:rPr>
                <w:rFonts w:hint="eastAsia"/>
                <w:sz w:val="21"/>
              </w:rPr>
              <w:t>代应答码信息</w:t>
            </w:r>
          </w:p>
          <w:p w14:paraId="3A4DF15B" w14:textId="77777777" w:rsidR="008A4256" w:rsidRPr="000476E9" w:rsidRDefault="008A4256" w:rsidP="009F1B8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4. </w:t>
            </w:r>
            <w:r>
              <w:rPr>
                <w:rFonts w:hint="eastAsia"/>
                <w:sz w:val="21"/>
              </w:rPr>
              <w:t>调整消息组件的相关表述</w:t>
            </w:r>
          </w:p>
        </w:tc>
        <w:tc>
          <w:tcPr>
            <w:tcW w:w="1473" w:type="dxa"/>
          </w:tcPr>
          <w:p w14:paraId="5B311390" w14:textId="77777777" w:rsidR="007741AB" w:rsidRPr="005A5AB6" w:rsidRDefault="000476E9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余新泰</w:t>
            </w:r>
          </w:p>
        </w:tc>
      </w:tr>
      <w:tr w:rsidR="007741AB" w:rsidRPr="00CA59C2" w14:paraId="5D9AB3A1" w14:textId="77777777" w:rsidTr="00422593">
        <w:trPr>
          <w:trHeight w:val="340"/>
          <w:jc w:val="center"/>
        </w:trPr>
        <w:tc>
          <w:tcPr>
            <w:tcW w:w="1345" w:type="dxa"/>
          </w:tcPr>
          <w:p w14:paraId="15B97C5C" w14:textId="77777777" w:rsidR="007741AB" w:rsidRPr="005A5AB6" w:rsidRDefault="00BA47D5" w:rsidP="00422593">
            <w:pPr>
              <w:spacing w:line="240" w:lineRule="auto"/>
              <w:ind w:firstLineChars="6" w:firstLine="13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V0.7</w:t>
            </w:r>
          </w:p>
        </w:tc>
        <w:tc>
          <w:tcPr>
            <w:tcW w:w="1688" w:type="dxa"/>
          </w:tcPr>
          <w:p w14:paraId="07E48741" w14:textId="77777777" w:rsidR="007741AB" w:rsidRPr="005A5AB6" w:rsidRDefault="00BA47D5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2015.1</w:t>
            </w:r>
          </w:p>
        </w:tc>
        <w:tc>
          <w:tcPr>
            <w:tcW w:w="4509" w:type="dxa"/>
          </w:tcPr>
          <w:p w14:paraId="65257412" w14:textId="77777777" w:rsidR="007741AB" w:rsidRPr="007741AB" w:rsidRDefault="008F0E0A" w:rsidP="008F0E0A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以会议形式组织通过评审，并</w:t>
            </w:r>
            <w:r w:rsidR="00BA47D5">
              <w:rPr>
                <w:rFonts w:hint="eastAsia"/>
                <w:sz w:val="21"/>
              </w:rPr>
              <w:t>根据评审</w:t>
            </w:r>
            <w:r>
              <w:rPr>
                <w:rFonts w:hint="eastAsia"/>
                <w:sz w:val="21"/>
              </w:rPr>
              <w:t>反馈完成修订</w:t>
            </w:r>
          </w:p>
        </w:tc>
        <w:tc>
          <w:tcPr>
            <w:tcW w:w="1473" w:type="dxa"/>
          </w:tcPr>
          <w:p w14:paraId="68E2BDDD" w14:textId="77777777" w:rsidR="007741AB" w:rsidRPr="00BA47D5" w:rsidRDefault="00BA47D5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余新泰</w:t>
            </w:r>
          </w:p>
        </w:tc>
      </w:tr>
      <w:tr w:rsidR="007741AB" w:rsidRPr="005F0B97" w14:paraId="6981EA43" w14:textId="77777777" w:rsidTr="00422593">
        <w:trPr>
          <w:trHeight w:val="340"/>
          <w:jc w:val="center"/>
        </w:trPr>
        <w:tc>
          <w:tcPr>
            <w:tcW w:w="1345" w:type="dxa"/>
          </w:tcPr>
          <w:p w14:paraId="12EA1A5B" w14:textId="77777777" w:rsidR="007741AB" w:rsidRPr="005A5AB6" w:rsidRDefault="004A44EF" w:rsidP="00422593">
            <w:pPr>
              <w:spacing w:line="240" w:lineRule="auto"/>
              <w:ind w:firstLineChars="6" w:firstLine="13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V0.8</w:t>
            </w:r>
          </w:p>
        </w:tc>
        <w:tc>
          <w:tcPr>
            <w:tcW w:w="1688" w:type="dxa"/>
          </w:tcPr>
          <w:p w14:paraId="3A01D9FE" w14:textId="77777777" w:rsidR="007741AB" w:rsidRPr="005A5AB6" w:rsidRDefault="004A44EF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2015.2</w:t>
            </w:r>
          </w:p>
        </w:tc>
        <w:tc>
          <w:tcPr>
            <w:tcW w:w="4509" w:type="dxa"/>
          </w:tcPr>
          <w:p w14:paraId="7414C34E" w14:textId="77777777" w:rsidR="007741AB" w:rsidRDefault="004A44EF" w:rsidP="004A44EF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rFonts w:hint="eastAsia"/>
                <w:sz w:val="21"/>
              </w:rPr>
              <w:t>GEMS1</w:t>
            </w:r>
            <w:r>
              <w:rPr>
                <w:rFonts w:hint="eastAsia"/>
                <w:sz w:val="21"/>
              </w:rPr>
              <w:t>最新需求修订如下：</w:t>
            </w:r>
          </w:p>
          <w:p w14:paraId="5B9585F7" w14:textId="77777777" w:rsidR="004A44EF" w:rsidRPr="004A44EF" w:rsidRDefault="004A44EF" w:rsidP="004A44EF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1. </w:t>
            </w:r>
            <w:r w:rsidRPr="004A44EF">
              <w:rPr>
                <w:rFonts w:hint="eastAsia"/>
                <w:sz w:val="21"/>
              </w:rPr>
              <w:t>应急报单应答</w:t>
            </w:r>
            <w:r w:rsidRPr="004A44EF">
              <w:rPr>
                <w:rFonts w:hint="eastAsia"/>
                <w:sz w:val="21"/>
              </w:rPr>
              <w:t>/</w:t>
            </w:r>
            <w:r w:rsidRPr="004A44EF">
              <w:rPr>
                <w:rFonts w:hint="eastAsia"/>
                <w:sz w:val="21"/>
              </w:rPr>
              <w:t>回报</w:t>
            </w:r>
            <w:r>
              <w:rPr>
                <w:rFonts w:hint="eastAsia"/>
                <w:sz w:val="21"/>
              </w:rPr>
              <w:t>/</w:t>
            </w:r>
            <w:r>
              <w:rPr>
                <w:rFonts w:hint="eastAsia"/>
                <w:sz w:val="21"/>
              </w:rPr>
              <w:t>复核</w:t>
            </w:r>
            <w:r w:rsidRPr="004A44EF">
              <w:rPr>
                <w:rFonts w:hint="eastAsia"/>
                <w:sz w:val="21"/>
              </w:rPr>
              <w:t>中的报单类型为</w:t>
            </w:r>
            <w:r>
              <w:rPr>
                <w:rFonts w:hint="eastAsia"/>
                <w:sz w:val="21"/>
              </w:rPr>
              <w:t>“</w:t>
            </w:r>
            <w:r>
              <w:rPr>
                <w:rFonts w:hint="eastAsia"/>
                <w:sz w:val="21"/>
              </w:rPr>
              <w:t>1-</w:t>
            </w:r>
            <w:r w:rsidRPr="004A44EF">
              <w:rPr>
                <w:rFonts w:hint="eastAsia"/>
                <w:sz w:val="21"/>
              </w:rPr>
              <w:t>普通报单</w:t>
            </w:r>
            <w:r>
              <w:rPr>
                <w:rFonts w:hint="eastAsia"/>
                <w:sz w:val="21"/>
              </w:rPr>
              <w:t>”与</w:t>
            </w:r>
            <w:r>
              <w:rPr>
                <w:rFonts w:hint="eastAsia"/>
                <w:sz w:val="21"/>
              </w:rPr>
              <w:t>2.5</w:t>
            </w:r>
            <w:r>
              <w:rPr>
                <w:rFonts w:hint="eastAsia"/>
                <w:sz w:val="21"/>
              </w:rPr>
              <w:t>代保持一致，</w:t>
            </w:r>
            <w:r>
              <w:rPr>
                <w:rFonts w:hint="eastAsia"/>
                <w:sz w:val="21"/>
              </w:rPr>
              <w:t>GEMS2</w:t>
            </w:r>
            <w:r>
              <w:rPr>
                <w:rFonts w:hint="eastAsia"/>
                <w:sz w:val="21"/>
              </w:rPr>
              <w:t>再调整为“</w:t>
            </w:r>
            <w:r>
              <w:rPr>
                <w:rFonts w:hint="eastAsia"/>
                <w:sz w:val="21"/>
              </w:rPr>
              <w:t>2-</w:t>
            </w:r>
            <w:r>
              <w:rPr>
                <w:rFonts w:hint="eastAsia"/>
                <w:sz w:val="21"/>
              </w:rPr>
              <w:t>应急报单”</w:t>
            </w:r>
            <w:r>
              <w:rPr>
                <w:rFonts w:hint="eastAsia"/>
                <w:sz w:val="21"/>
              </w:rPr>
              <w:t xml:space="preserve"> </w:t>
            </w:r>
          </w:p>
        </w:tc>
        <w:tc>
          <w:tcPr>
            <w:tcW w:w="1473" w:type="dxa"/>
          </w:tcPr>
          <w:p w14:paraId="12412DAC" w14:textId="77777777" w:rsidR="007741AB" w:rsidRPr="005A5AB6" w:rsidRDefault="007741AB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</w:p>
        </w:tc>
      </w:tr>
      <w:tr w:rsidR="00E54C1C" w:rsidRPr="005F0B97" w14:paraId="22BE588B" w14:textId="77777777" w:rsidTr="00422593">
        <w:trPr>
          <w:trHeight w:val="340"/>
          <w:jc w:val="center"/>
        </w:trPr>
        <w:tc>
          <w:tcPr>
            <w:tcW w:w="1345" w:type="dxa"/>
          </w:tcPr>
          <w:p w14:paraId="3804F0D2" w14:textId="77777777" w:rsidR="00E54C1C" w:rsidRDefault="00E54C1C" w:rsidP="009D40BC">
            <w:pPr>
              <w:spacing w:line="240" w:lineRule="auto"/>
              <w:ind w:firstLineChars="6" w:firstLine="13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V0.</w:t>
            </w:r>
            <w:r w:rsidR="009D40BC">
              <w:rPr>
                <w:rFonts w:hint="eastAsia"/>
                <w:sz w:val="21"/>
              </w:rPr>
              <w:t>81</w:t>
            </w:r>
          </w:p>
        </w:tc>
        <w:tc>
          <w:tcPr>
            <w:tcW w:w="1688" w:type="dxa"/>
          </w:tcPr>
          <w:p w14:paraId="30977205" w14:textId="77777777" w:rsidR="00E54C1C" w:rsidRDefault="00E54C1C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2015.3</w:t>
            </w:r>
          </w:p>
        </w:tc>
        <w:tc>
          <w:tcPr>
            <w:tcW w:w="4509" w:type="dxa"/>
          </w:tcPr>
          <w:p w14:paraId="3CFDF977" w14:textId="77777777" w:rsidR="00E54C1C" w:rsidRDefault="00E54C1C" w:rsidP="00E54C1C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根据五一上线版本更新：</w:t>
            </w:r>
          </w:p>
          <w:p w14:paraId="7658274A" w14:textId="77777777" w:rsidR="00E54C1C" w:rsidRPr="00E54C1C" w:rsidRDefault="00E54C1C" w:rsidP="00E54C1C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rFonts w:hint="eastAsia"/>
                <w:sz w:val="21"/>
              </w:rPr>
              <w:t>）</w:t>
            </w:r>
            <w:r w:rsidRPr="00E54C1C">
              <w:rPr>
                <w:rFonts w:hint="eastAsia"/>
                <w:sz w:val="21"/>
              </w:rPr>
              <w:t>增加“</w:t>
            </w:r>
            <w:r w:rsidRPr="00E54C1C">
              <w:rPr>
                <w:rFonts w:hint="eastAsia"/>
                <w:sz w:val="21"/>
              </w:rPr>
              <w:t>32-</w:t>
            </w:r>
            <w:r w:rsidRPr="00E54C1C">
              <w:rPr>
                <w:rFonts w:hint="eastAsia"/>
                <w:sz w:val="21"/>
              </w:rPr>
              <w:t>国际板上海金买入”、“</w:t>
            </w:r>
            <w:r w:rsidRPr="00E54C1C">
              <w:rPr>
                <w:rFonts w:hint="eastAsia"/>
                <w:sz w:val="21"/>
              </w:rPr>
              <w:t>33-</w:t>
            </w:r>
            <w:r w:rsidRPr="00E54C1C">
              <w:rPr>
                <w:rFonts w:hint="eastAsia"/>
                <w:sz w:val="21"/>
              </w:rPr>
              <w:t>国际板上海卖出”。</w:t>
            </w:r>
          </w:p>
          <w:p w14:paraId="2EE832A7" w14:textId="77777777" w:rsidR="00E54C1C" w:rsidRPr="00E54C1C" w:rsidRDefault="00E54C1C" w:rsidP="00E54C1C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  <w:r>
              <w:rPr>
                <w:rFonts w:hint="eastAsia"/>
                <w:sz w:val="21"/>
              </w:rPr>
              <w:t>）</w:t>
            </w:r>
            <w:r w:rsidR="009D40BC" w:rsidRPr="009D40BC">
              <w:rPr>
                <w:rFonts w:hint="eastAsia"/>
                <w:sz w:val="21"/>
              </w:rPr>
              <w:t>会员类型增加“</w:t>
            </w:r>
            <w:r w:rsidR="009D40BC" w:rsidRPr="009D40BC">
              <w:rPr>
                <w:rFonts w:hint="eastAsia"/>
                <w:sz w:val="21"/>
              </w:rPr>
              <w:t>5-</w:t>
            </w:r>
            <w:r w:rsidR="009D40BC" w:rsidRPr="009D40BC">
              <w:rPr>
                <w:rFonts w:hint="eastAsia"/>
                <w:sz w:val="21"/>
              </w:rPr>
              <w:t>券商类“，“</w:t>
            </w:r>
            <w:r w:rsidR="009D40BC" w:rsidRPr="009D40BC">
              <w:rPr>
                <w:rFonts w:hint="eastAsia"/>
                <w:sz w:val="21"/>
              </w:rPr>
              <w:t>6-</w:t>
            </w:r>
            <w:r w:rsidR="009D40BC" w:rsidRPr="009D40BC">
              <w:rPr>
                <w:rFonts w:hint="eastAsia"/>
                <w:sz w:val="21"/>
              </w:rPr>
              <w:t>基金类“，“</w:t>
            </w:r>
            <w:r w:rsidR="009D40BC" w:rsidRPr="009D40BC">
              <w:rPr>
                <w:rFonts w:hint="eastAsia"/>
                <w:sz w:val="21"/>
              </w:rPr>
              <w:t>7-</w:t>
            </w:r>
            <w:r w:rsidR="009D40BC" w:rsidRPr="009D40BC">
              <w:rPr>
                <w:rFonts w:hint="eastAsia"/>
                <w:sz w:val="21"/>
              </w:rPr>
              <w:t>信托类“，“</w:t>
            </w:r>
            <w:r w:rsidR="009D40BC" w:rsidRPr="009D40BC">
              <w:rPr>
                <w:rFonts w:hint="eastAsia"/>
                <w:sz w:val="21"/>
              </w:rPr>
              <w:t>8-</w:t>
            </w:r>
            <w:r w:rsidR="009D40BC" w:rsidRPr="009D40BC">
              <w:rPr>
                <w:rFonts w:hint="eastAsia"/>
                <w:sz w:val="21"/>
              </w:rPr>
              <w:t>保险类“</w:t>
            </w:r>
          </w:p>
        </w:tc>
        <w:tc>
          <w:tcPr>
            <w:tcW w:w="1473" w:type="dxa"/>
          </w:tcPr>
          <w:p w14:paraId="1CEBF262" w14:textId="77777777" w:rsidR="00E54C1C" w:rsidRPr="00E54C1C" w:rsidRDefault="00E54C1C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余新泰</w:t>
            </w:r>
          </w:p>
        </w:tc>
      </w:tr>
      <w:tr w:rsidR="00F82F83" w:rsidRPr="005F0B97" w14:paraId="406C473D" w14:textId="77777777" w:rsidTr="00422593">
        <w:trPr>
          <w:trHeight w:val="340"/>
          <w:jc w:val="center"/>
        </w:trPr>
        <w:tc>
          <w:tcPr>
            <w:tcW w:w="1345" w:type="dxa"/>
          </w:tcPr>
          <w:p w14:paraId="7B579626" w14:textId="77777777" w:rsidR="00F82F83" w:rsidRDefault="00F82F83" w:rsidP="009D40BC">
            <w:pPr>
              <w:spacing w:line="240" w:lineRule="auto"/>
              <w:ind w:firstLineChars="6" w:firstLine="13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V0.9</w:t>
            </w:r>
          </w:p>
        </w:tc>
        <w:tc>
          <w:tcPr>
            <w:tcW w:w="1688" w:type="dxa"/>
          </w:tcPr>
          <w:p w14:paraId="6A281ED9" w14:textId="77777777" w:rsidR="00F82F83" w:rsidRDefault="00F82F83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2015.3</w:t>
            </w:r>
          </w:p>
        </w:tc>
        <w:tc>
          <w:tcPr>
            <w:tcW w:w="4509" w:type="dxa"/>
          </w:tcPr>
          <w:p w14:paraId="20344C2B" w14:textId="77777777" w:rsidR="00F82F83" w:rsidRDefault="00B927B9" w:rsidP="00E54C1C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rFonts w:hint="eastAsia"/>
                <w:sz w:val="21"/>
              </w:rPr>
              <w:t>、</w:t>
            </w:r>
            <w:r w:rsidR="00F82F83">
              <w:rPr>
                <w:rFonts w:hint="eastAsia"/>
                <w:sz w:val="21"/>
              </w:rPr>
              <w:t>补充消息类型标识符定义列表</w:t>
            </w:r>
          </w:p>
          <w:p w14:paraId="115ABF3A" w14:textId="77777777" w:rsidR="00B927B9" w:rsidRDefault="00B927B9" w:rsidP="00E54C1C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  <w:r>
              <w:rPr>
                <w:rFonts w:hint="eastAsia"/>
                <w:sz w:val="21"/>
              </w:rPr>
              <w:t>、根据国际会员二级系统</w:t>
            </w:r>
            <w:r>
              <w:rPr>
                <w:rFonts w:hint="eastAsia"/>
                <w:sz w:val="21"/>
              </w:rPr>
              <w:t>API</w:t>
            </w:r>
            <w:r>
              <w:rPr>
                <w:rFonts w:hint="eastAsia"/>
                <w:sz w:val="21"/>
              </w:rPr>
              <w:t>改造需求补充相关域定义</w:t>
            </w:r>
          </w:p>
        </w:tc>
        <w:tc>
          <w:tcPr>
            <w:tcW w:w="1473" w:type="dxa"/>
          </w:tcPr>
          <w:p w14:paraId="6166D0FC" w14:textId="77777777" w:rsidR="00F82F83" w:rsidRPr="00F82F83" w:rsidRDefault="00F82F83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余新泰</w:t>
            </w:r>
          </w:p>
        </w:tc>
      </w:tr>
      <w:tr w:rsidR="0069640F" w:rsidRPr="005F0B97" w14:paraId="00F0D862" w14:textId="77777777" w:rsidTr="00422593">
        <w:trPr>
          <w:trHeight w:val="340"/>
          <w:jc w:val="center"/>
        </w:trPr>
        <w:tc>
          <w:tcPr>
            <w:tcW w:w="1345" w:type="dxa"/>
          </w:tcPr>
          <w:p w14:paraId="14F5B406" w14:textId="77777777" w:rsidR="0069640F" w:rsidRDefault="0069640F" w:rsidP="00CA7B54">
            <w:pPr>
              <w:spacing w:line="240" w:lineRule="auto"/>
              <w:ind w:firstLineChars="6" w:firstLine="13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V0.91-0.9</w:t>
            </w:r>
            <w:r w:rsidR="00CA7B54">
              <w:rPr>
                <w:rFonts w:hint="eastAsia"/>
                <w:sz w:val="21"/>
              </w:rPr>
              <w:t>2</w:t>
            </w:r>
          </w:p>
        </w:tc>
        <w:tc>
          <w:tcPr>
            <w:tcW w:w="1688" w:type="dxa"/>
          </w:tcPr>
          <w:p w14:paraId="3107FAE2" w14:textId="77777777" w:rsidR="0069640F" w:rsidRDefault="0069640F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2015.9</w:t>
            </w:r>
          </w:p>
        </w:tc>
        <w:tc>
          <w:tcPr>
            <w:tcW w:w="4509" w:type="dxa"/>
          </w:tcPr>
          <w:p w14:paraId="1A308C7E" w14:textId="77777777" w:rsidR="0069640F" w:rsidRDefault="0069640F" w:rsidP="00CA7B5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rFonts w:hint="eastAsia"/>
                <w:sz w:val="21"/>
              </w:rPr>
              <w:t>GEMS2</w:t>
            </w:r>
            <w:r>
              <w:rPr>
                <w:rFonts w:hint="eastAsia"/>
                <w:sz w:val="21"/>
              </w:rPr>
              <w:t>需求修订，</w:t>
            </w:r>
            <w:r w:rsidR="00CA7B54">
              <w:rPr>
                <w:sz w:val="21"/>
              </w:rPr>
              <w:t xml:space="preserve"> </w:t>
            </w:r>
          </w:p>
        </w:tc>
        <w:tc>
          <w:tcPr>
            <w:tcW w:w="1473" w:type="dxa"/>
          </w:tcPr>
          <w:p w14:paraId="538A6FD3" w14:textId="77777777" w:rsidR="0069640F" w:rsidRPr="00F82F83" w:rsidRDefault="0069640F" w:rsidP="001F217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余新泰</w:t>
            </w:r>
          </w:p>
        </w:tc>
      </w:tr>
      <w:tr w:rsidR="00CA7B54" w:rsidRPr="005F0B97" w14:paraId="2348E2D8" w14:textId="77777777" w:rsidTr="00422593">
        <w:trPr>
          <w:trHeight w:val="340"/>
          <w:jc w:val="center"/>
        </w:trPr>
        <w:tc>
          <w:tcPr>
            <w:tcW w:w="1345" w:type="dxa"/>
          </w:tcPr>
          <w:p w14:paraId="32A9DC34" w14:textId="77777777" w:rsidR="00CA7B54" w:rsidRDefault="00CA7B54" w:rsidP="0015189D">
            <w:pPr>
              <w:spacing w:line="240" w:lineRule="auto"/>
              <w:ind w:firstLineChars="6" w:firstLine="13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V0.93</w:t>
            </w:r>
            <w:r w:rsidR="00B00554">
              <w:rPr>
                <w:rFonts w:hint="eastAsia"/>
                <w:sz w:val="21"/>
              </w:rPr>
              <w:t>-V0.94</w:t>
            </w:r>
          </w:p>
        </w:tc>
        <w:tc>
          <w:tcPr>
            <w:tcW w:w="1688" w:type="dxa"/>
          </w:tcPr>
          <w:p w14:paraId="39717E00" w14:textId="77777777" w:rsidR="00CA7B54" w:rsidRDefault="00CA7B54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2015.9</w:t>
            </w:r>
          </w:p>
        </w:tc>
        <w:tc>
          <w:tcPr>
            <w:tcW w:w="4509" w:type="dxa"/>
          </w:tcPr>
          <w:p w14:paraId="51FB9370" w14:textId="77777777" w:rsidR="00CA7B54" w:rsidRDefault="00CA7B54" w:rsidP="00CA7B5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根据评审意见形成对外发布初稿</w:t>
            </w:r>
          </w:p>
        </w:tc>
        <w:tc>
          <w:tcPr>
            <w:tcW w:w="1473" w:type="dxa"/>
          </w:tcPr>
          <w:p w14:paraId="3B541225" w14:textId="77777777" w:rsidR="00CA7B54" w:rsidRDefault="00CA7B54" w:rsidP="001F217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余新泰、李田</w:t>
            </w:r>
          </w:p>
        </w:tc>
      </w:tr>
      <w:tr w:rsidR="00085C96" w:rsidRPr="005F0B97" w14:paraId="2EDF4EF8" w14:textId="77777777" w:rsidTr="00422593">
        <w:trPr>
          <w:trHeight w:val="340"/>
          <w:jc w:val="center"/>
        </w:trPr>
        <w:tc>
          <w:tcPr>
            <w:tcW w:w="1345" w:type="dxa"/>
          </w:tcPr>
          <w:p w14:paraId="3E33444C" w14:textId="77777777" w:rsidR="00085C96" w:rsidRDefault="00085C96" w:rsidP="0015189D">
            <w:pPr>
              <w:spacing w:line="240" w:lineRule="auto"/>
              <w:ind w:firstLineChars="6" w:firstLine="13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V0.95</w:t>
            </w:r>
          </w:p>
        </w:tc>
        <w:tc>
          <w:tcPr>
            <w:tcW w:w="1688" w:type="dxa"/>
          </w:tcPr>
          <w:p w14:paraId="4FCFEA8E" w14:textId="77777777" w:rsidR="00085C96" w:rsidRDefault="00085C96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2015.10</w:t>
            </w:r>
          </w:p>
        </w:tc>
        <w:tc>
          <w:tcPr>
            <w:tcW w:w="4509" w:type="dxa"/>
          </w:tcPr>
          <w:p w14:paraId="76662658" w14:textId="77777777" w:rsidR="00085C96" w:rsidRDefault="00085C96" w:rsidP="00CA7B5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根据需求分析书，更新账户卡相关接口字段要素：</w:t>
            </w:r>
          </w:p>
          <w:p w14:paraId="47D9F93A" w14:textId="77777777" w:rsidR="00085C96" w:rsidRDefault="00085C96" w:rsidP="00CA7B5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rFonts w:hint="eastAsia"/>
                <w:sz w:val="21"/>
              </w:rPr>
              <w:t>）指定交易新增绑定属性字段</w:t>
            </w:r>
          </w:p>
          <w:p w14:paraId="103AF845" w14:textId="77777777" w:rsidR="00085C96" w:rsidRPr="00085C96" w:rsidRDefault="00085C96" w:rsidP="00CA7B5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  <w:r>
              <w:rPr>
                <w:rFonts w:hint="eastAsia"/>
                <w:sz w:val="21"/>
              </w:rPr>
              <w:t>）新增客户基础字段变更通知</w:t>
            </w:r>
          </w:p>
        </w:tc>
        <w:tc>
          <w:tcPr>
            <w:tcW w:w="1473" w:type="dxa"/>
          </w:tcPr>
          <w:p w14:paraId="41532C82" w14:textId="77777777" w:rsidR="00085C96" w:rsidRPr="00085C96" w:rsidRDefault="00085C96" w:rsidP="001F217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余新泰</w:t>
            </w:r>
          </w:p>
        </w:tc>
      </w:tr>
      <w:tr w:rsidR="00C33F55" w:rsidRPr="005F0B97" w14:paraId="41012C70" w14:textId="77777777" w:rsidTr="00422593">
        <w:trPr>
          <w:trHeight w:val="340"/>
          <w:jc w:val="center"/>
        </w:trPr>
        <w:tc>
          <w:tcPr>
            <w:tcW w:w="1345" w:type="dxa"/>
          </w:tcPr>
          <w:p w14:paraId="47E54E78" w14:textId="77777777" w:rsidR="00C33F55" w:rsidRDefault="00C33F55" w:rsidP="0015189D">
            <w:pPr>
              <w:spacing w:line="240" w:lineRule="auto"/>
              <w:ind w:firstLineChars="6" w:firstLine="13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V0.96</w:t>
            </w:r>
          </w:p>
        </w:tc>
        <w:tc>
          <w:tcPr>
            <w:tcW w:w="1688" w:type="dxa"/>
          </w:tcPr>
          <w:p w14:paraId="43002B48" w14:textId="77777777" w:rsidR="00C33F55" w:rsidRDefault="00C33F55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2015.11</w:t>
            </w:r>
          </w:p>
        </w:tc>
        <w:tc>
          <w:tcPr>
            <w:tcW w:w="4509" w:type="dxa"/>
          </w:tcPr>
          <w:p w14:paraId="78895340" w14:textId="77777777" w:rsidR="00C33F55" w:rsidRDefault="00C33F55" w:rsidP="00CA7B5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对照《上海黄金交易所</w:t>
            </w:r>
            <w:r>
              <w:rPr>
                <w:rFonts w:hint="eastAsia"/>
                <w:sz w:val="21"/>
              </w:rPr>
              <w:t>GEMS-2</w:t>
            </w:r>
            <w:r>
              <w:rPr>
                <w:rFonts w:hint="eastAsia"/>
                <w:sz w:val="21"/>
              </w:rPr>
              <w:t>业务服务平台软</w:t>
            </w:r>
            <w:r>
              <w:rPr>
                <w:rFonts w:hint="eastAsia"/>
                <w:sz w:val="21"/>
              </w:rPr>
              <w:lastRenderedPageBreak/>
              <w:t>件需求规格说明书</w:t>
            </w:r>
            <w:r>
              <w:rPr>
                <w:rFonts w:hint="eastAsia"/>
                <w:sz w:val="21"/>
              </w:rPr>
              <w:t>-</w:t>
            </w:r>
            <w:r>
              <w:rPr>
                <w:rFonts w:hint="eastAsia"/>
                <w:sz w:val="21"/>
              </w:rPr>
              <w:t>卷五》、《上海黄金交易所</w:t>
            </w:r>
            <w:r>
              <w:rPr>
                <w:rFonts w:hint="eastAsia"/>
                <w:sz w:val="21"/>
              </w:rPr>
              <w:t>GEMS-2</w:t>
            </w:r>
            <w:r>
              <w:rPr>
                <w:rFonts w:hint="eastAsia"/>
                <w:sz w:val="21"/>
              </w:rPr>
              <w:t>登记系统个人及法人开销户外部接口需求规格说明书》更新接口字段</w:t>
            </w:r>
          </w:p>
        </w:tc>
        <w:tc>
          <w:tcPr>
            <w:tcW w:w="1473" w:type="dxa"/>
          </w:tcPr>
          <w:p w14:paraId="474BC63F" w14:textId="77777777" w:rsidR="00C33F55" w:rsidRPr="00C33F55" w:rsidRDefault="00C33F55" w:rsidP="001F217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lastRenderedPageBreak/>
              <w:t>余新泰</w:t>
            </w:r>
          </w:p>
        </w:tc>
      </w:tr>
      <w:tr w:rsidR="00071622" w:rsidRPr="005F0B97" w14:paraId="0EC6DD2B" w14:textId="77777777" w:rsidTr="00422593">
        <w:trPr>
          <w:trHeight w:val="340"/>
          <w:jc w:val="center"/>
        </w:trPr>
        <w:tc>
          <w:tcPr>
            <w:tcW w:w="1345" w:type="dxa"/>
          </w:tcPr>
          <w:p w14:paraId="65129E73" w14:textId="77777777" w:rsidR="00071622" w:rsidRDefault="00071622" w:rsidP="0015189D">
            <w:pPr>
              <w:spacing w:line="240" w:lineRule="auto"/>
              <w:ind w:firstLineChars="6" w:firstLine="13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lastRenderedPageBreak/>
              <w:t>V0.97</w:t>
            </w:r>
          </w:p>
        </w:tc>
        <w:tc>
          <w:tcPr>
            <w:tcW w:w="1688" w:type="dxa"/>
          </w:tcPr>
          <w:p w14:paraId="165592D9" w14:textId="77777777" w:rsidR="00071622" w:rsidRDefault="00071622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2015.12</w:t>
            </w:r>
          </w:p>
        </w:tc>
        <w:tc>
          <w:tcPr>
            <w:tcW w:w="4509" w:type="dxa"/>
          </w:tcPr>
          <w:p w14:paraId="6BEF45FA" w14:textId="77777777" w:rsidR="00071622" w:rsidRDefault="00071622" w:rsidP="00CA7B5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rFonts w:hint="eastAsia"/>
                <w:sz w:val="21"/>
              </w:rPr>
              <w:t>、完善消息头、消息结构、消息分类相关表述</w:t>
            </w:r>
          </w:p>
          <w:p w14:paraId="555C7C08" w14:textId="77777777" w:rsidR="00071622" w:rsidRDefault="00071622" w:rsidP="00CA7B5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  <w:r>
              <w:rPr>
                <w:rFonts w:hint="eastAsia"/>
                <w:sz w:val="21"/>
              </w:rPr>
              <w:t>、增加通用错误提示消息</w:t>
            </w:r>
          </w:p>
          <w:p w14:paraId="580F349E" w14:textId="77777777" w:rsidR="00FA090B" w:rsidRPr="00535E4A" w:rsidRDefault="00535E4A" w:rsidP="00CA7B5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  <w:r>
              <w:rPr>
                <w:rFonts w:hint="eastAsia"/>
                <w:sz w:val="21"/>
              </w:rPr>
              <w:t>、更新交易员登录请求报文域</w:t>
            </w:r>
          </w:p>
        </w:tc>
        <w:tc>
          <w:tcPr>
            <w:tcW w:w="1473" w:type="dxa"/>
          </w:tcPr>
          <w:p w14:paraId="5A6278F3" w14:textId="77777777" w:rsidR="00071622" w:rsidRPr="00071622" w:rsidRDefault="00071622" w:rsidP="001F217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余新泰</w:t>
            </w:r>
          </w:p>
        </w:tc>
      </w:tr>
      <w:tr w:rsidR="00F2161E" w:rsidRPr="005F0B97" w14:paraId="3221795C" w14:textId="77777777" w:rsidTr="00422593">
        <w:trPr>
          <w:trHeight w:val="340"/>
          <w:jc w:val="center"/>
        </w:trPr>
        <w:tc>
          <w:tcPr>
            <w:tcW w:w="1345" w:type="dxa"/>
          </w:tcPr>
          <w:p w14:paraId="7E1F7AC2" w14:textId="77777777" w:rsidR="00F2161E" w:rsidRDefault="00F2161E" w:rsidP="0015189D">
            <w:pPr>
              <w:spacing w:line="240" w:lineRule="auto"/>
              <w:ind w:firstLineChars="6" w:firstLine="13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V0.98</w:t>
            </w:r>
          </w:p>
        </w:tc>
        <w:tc>
          <w:tcPr>
            <w:tcW w:w="1688" w:type="dxa"/>
          </w:tcPr>
          <w:p w14:paraId="18B550E7" w14:textId="77777777" w:rsidR="00F2161E" w:rsidRDefault="00F2161E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2015.12</w:t>
            </w:r>
          </w:p>
        </w:tc>
        <w:tc>
          <w:tcPr>
            <w:tcW w:w="4509" w:type="dxa"/>
          </w:tcPr>
          <w:p w14:paraId="7EED5B19" w14:textId="77777777" w:rsidR="00F2161E" w:rsidRDefault="00F2161E" w:rsidP="00CA7B5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rFonts w:hint="eastAsia"/>
                <w:sz w:val="21"/>
              </w:rPr>
              <w:t>、删除自然人客户开销户章节中的国际板部分</w:t>
            </w:r>
          </w:p>
          <w:p w14:paraId="72CCBC39" w14:textId="77777777" w:rsidR="00F2161E" w:rsidRDefault="00F2161E" w:rsidP="00AC0022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  <w:r>
              <w:rPr>
                <w:rFonts w:hint="eastAsia"/>
                <w:sz w:val="21"/>
              </w:rPr>
              <w:t>、</w:t>
            </w:r>
            <w:r w:rsidR="00AC0022">
              <w:rPr>
                <w:rFonts w:hint="eastAsia"/>
                <w:sz w:val="21"/>
              </w:rPr>
              <w:t>机构客户的</w:t>
            </w:r>
            <w:r>
              <w:rPr>
                <w:rFonts w:hint="eastAsia"/>
                <w:sz w:val="21"/>
              </w:rPr>
              <w:t>指定交易新增“其他”字段</w:t>
            </w:r>
          </w:p>
        </w:tc>
        <w:tc>
          <w:tcPr>
            <w:tcW w:w="1473" w:type="dxa"/>
          </w:tcPr>
          <w:p w14:paraId="335DD783" w14:textId="77777777" w:rsidR="00F2161E" w:rsidRDefault="00F2161E" w:rsidP="001F217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管荦、余新泰</w:t>
            </w:r>
          </w:p>
        </w:tc>
      </w:tr>
      <w:tr w:rsidR="00C64806" w:rsidRPr="005F0B97" w14:paraId="1F06DD10" w14:textId="77777777" w:rsidTr="00422593">
        <w:trPr>
          <w:trHeight w:val="340"/>
          <w:jc w:val="center"/>
        </w:trPr>
        <w:tc>
          <w:tcPr>
            <w:tcW w:w="1345" w:type="dxa"/>
          </w:tcPr>
          <w:p w14:paraId="49397DD0" w14:textId="77777777" w:rsidR="00C64806" w:rsidRDefault="00C64806" w:rsidP="0015189D">
            <w:pPr>
              <w:spacing w:line="240" w:lineRule="auto"/>
              <w:ind w:firstLineChars="6" w:firstLine="13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V</w:t>
            </w:r>
            <w:r>
              <w:rPr>
                <w:sz w:val="21"/>
              </w:rPr>
              <w:t>0.99</w:t>
            </w:r>
          </w:p>
        </w:tc>
        <w:tc>
          <w:tcPr>
            <w:tcW w:w="1688" w:type="dxa"/>
          </w:tcPr>
          <w:p w14:paraId="3D9C61AA" w14:textId="77777777" w:rsidR="00C64806" w:rsidRDefault="00C64806" w:rsidP="0042259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2016.4</w:t>
            </w:r>
          </w:p>
        </w:tc>
        <w:tc>
          <w:tcPr>
            <w:tcW w:w="4509" w:type="dxa"/>
          </w:tcPr>
          <w:p w14:paraId="335B8D14" w14:textId="77777777" w:rsidR="00C64806" w:rsidRDefault="00C64806" w:rsidP="00CA7B5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rFonts w:hint="eastAsia"/>
                <w:sz w:val="21"/>
              </w:rPr>
              <w:t>、</w:t>
            </w:r>
            <w:r w:rsidR="00DA642C">
              <w:rPr>
                <w:rFonts w:hint="eastAsia"/>
                <w:sz w:val="21"/>
              </w:rPr>
              <w:t>根据</w:t>
            </w:r>
            <w:r w:rsidR="00DA642C">
              <w:rPr>
                <w:sz w:val="21"/>
              </w:rPr>
              <w:t>基础及绑定信息修订各接口</w:t>
            </w:r>
          </w:p>
          <w:p w14:paraId="5A3FF555" w14:textId="77777777" w:rsidR="00247C4A" w:rsidRDefault="00247C4A" w:rsidP="00CA7B5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  <w:r>
              <w:rPr>
                <w:rFonts w:hint="eastAsia"/>
                <w:sz w:val="21"/>
              </w:rPr>
              <w:t>、</w:t>
            </w:r>
            <w:r>
              <w:rPr>
                <w:sz w:val="21"/>
              </w:rPr>
              <w:t>增加各接口中的交易员字段</w:t>
            </w:r>
          </w:p>
        </w:tc>
        <w:tc>
          <w:tcPr>
            <w:tcW w:w="1473" w:type="dxa"/>
          </w:tcPr>
          <w:p w14:paraId="62B39924" w14:textId="77777777" w:rsidR="00C64806" w:rsidRDefault="00E30992" w:rsidP="001F217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管荦、余新泰</w:t>
            </w:r>
          </w:p>
        </w:tc>
      </w:tr>
      <w:tr w:rsidR="00A902F2" w:rsidRPr="005F0B97" w14:paraId="213410D2" w14:textId="77777777" w:rsidTr="00422593">
        <w:trPr>
          <w:trHeight w:val="340"/>
          <w:jc w:val="center"/>
        </w:trPr>
        <w:tc>
          <w:tcPr>
            <w:tcW w:w="1345" w:type="dxa"/>
          </w:tcPr>
          <w:p w14:paraId="655B6043" w14:textId="77777777" w:rsidR="00A902F2" w:rsidRDefault="00A902F2" w:rsidP="00A902F2">
            <w:pPr>
              <w:spacing w:line="240" w:lineRule="auto"/>
              <w:ind w:firstLineChars="6" w:firstLine="13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V</w:t>
            </w:r>
            <w:r>
              <w:rPr>
                <w:sz w:val="21"/>
              </w:rPr>
              <w:t>0.992</w:t>
            </w:r>
          </w:p>
        </w:tc>
        <w:tc>
          <w:tcPr>
            <w:tcW w:w="1688" w:type="dxa"/>
          </w:tcPr>
          <w:p w14:paraId="7D88E60B" w14:textId="77777777" w:rsidR="00A902F2" w:rsidRDefault="00A902F2" w:rsidP="00A902F2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2016.7</w:t>
            </w:r>
          </w:p>
        </w:tc>
        <w:tc>
          <w:tcPr>
            <w:tcW w:w="4509" w:type="dxa"/>
          </w:tcPr>
          <w:p w14:paraId="07EE2FEE" w14:textId="77777777" w:rsidR="00A902F2" w:rsidRDefault="00A902F2" w:rsidP="00A902F2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rFonts w:hint="eastAsia"/>
                <w:sz w:val="21"/>
              </w:rPr>
              <w:t>、在</w:t>
            </w:r>
            <w:r w:rsidRPr="00374771">
              <w:rPr>
                <w:rFonts w:hint="eastAsia"/>
                <w:sz w:val="21"/>
              </w:rPr>
              <w:t>“客户开户”、“客户信息变更”、“客户基础信息变更通知”、“客户信息查询”中</w:t>
            </w:r>
            <w:r>
              <w:rPr>
                <w:rFonts w:hint="eastAsia"/>
                <w:sz w:val="21"/>
              </w:rPr>
              <w:t>增加</w:t>
            </w:r>
            <w:r>
              <w:rPr>
                <w:sz w:val="21"/>
              </w:rPr>
              <w:t>“</w:t>
            </w:r>
            <w:r>
              <w:rPr>
                <w:rFonts w:hint="eastAsia"/>
                <w:sz w:val="21"/>
              </w:rPr>
              <w:t>基础</w:t>
            </w:r>
            <w:r>
              <w:rPr>
                <w:sz w:val="21"/>
              </w:rPr>
              <w:t>信息</w:t>
            </w:r>
            <w:r>
              <w:rPr>
                <w:sz w:val="21"/>
              </w:rPr>
              <w:t>-</w:t>
            </w:r>
            <w:r>
              <w:rPr>
                <w:rFonts w:hint="eastAsia"/>
                <w:sz w:val="21"/>
              </w:rPr>
              <w:t>手机</w:t>
            </w:r>
            <w:r>
              <w:rPr>
                <w:sz w:val="21"/>
              </w:rPr>
              <w:t>号码</w:t>
            </w:r>
            <w:r>
              <w:rPr>
                <w:sz w:val="21"/>
              </w:rPr>
              <w:t>”</w:t>
            </w:r>
          </w:p>
          <w:p w14:paraId="57B181B8" w14:textId="77777777" w:rsidR="00A902F2" w:rsidRDefault="00A902F2" w:rsidP="00A902F2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</w:p>
        </w:tc>
        <w:tc>
          <w:tcPr>
            <w:tcW w:w="1473" w:type="dxa"/>
          </w:tcPr>
          <w:p w14:paraId="4FCA5BE4" w14:textId="77777777" w:rsidR="00A902F2" w:rsidRDefault="00A902F2" w:rsidP="00A902F2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管荦、余新泰</w:t>
            </w:r>
          </w:p>
        </w:tc>
      </w:tr>
      <w:tr w:rsidR="00C75181" w:rsidRPr="005F0B97" w14:paraId="63158F9C" w14:textId="77777777" w:rsidTr="00422593">
        <w:trPr>
          <w:trHeight w:val="340"/>
          <w:jc w:val="center"/>
        </w:trPr>
        <w:tc>
          <w:tcPr>
            <w:tcW w:w="1345" w:type="dxa"/>
          </w:tcPr>
          <w:p w14:paraId="65761DB5" w14:textId="77777777" w:rsidR="00C75181" w:rsidRDefault="00C75181" w:rsidP="00A902F2">
            <w:pPr>
              <w:spacing w:line="240" w:lineRule="auto"/>
              <w:ind w:firstLineChars="6" w:firstLine="13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V1.0</w:t>
            </w:r>
          </w:p>
        </w:tc>
        <w:tc>
          <w:tcPr>
            <w:tcW w:w="1688" w:type="dxa"/>
          </w:tcPr>
          <w:p w14:paraId="7F5E8549" w14:textId="77777777" w:rsidR="00C75181" w:rsidRDefault="00C75181" w:rsidP="00A902F2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2016.9</w:t>
            </w:r>
          </w:p>
        </w:tc>
        <w:tc>
          <w:tcPr>
            <w:tcW w:w="4509" w:type="dxa"/>
          </w:tcPr>
          <w:p w14:paraId="682C4E3C" w14:textId="77777777" w:rsidR="00C75181" w:rsidRDefault="00C75181" w:rsidP="00A902F2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sz w:val="21"/>
              </w:rPr>
              <w:t>前期</w:t>
            </w:r>
            <w:r>
              <w:rPr>
                <w:rFonts w:hint="eastAsia"/>
                <w:sz w:val="21"/>
              </w:rPr>
              <w:t>反馈</w:t>
            </w:r>
            <w:r>
              <w:rPr>
                <w:sz w:val="21"/>
              </w:rPr>
              <w:t>意见修订</w:t>
            </w:r>
          </w:p>
        </w:tc>
        <w:tc>
          <w:tcPr>
            <w:tcW w:w="1473" w:type="dxa"/>
          </w:tcPr>
          <w:p w14:paraId="06C2326F" w14:textId="77777777" w:rsidR="00C75181" w:rsidRPr="00C75181" w:rsidRDefault="00C75181" w:rsidP="00A902F2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管荦</w:t>
            </w:r>
          </w:p>
        </w:tc>
      </w:tr>
      <w:tr w:rsidR="00380562" w:rsidRPr="005F0B97" w14:paraId="17ECE460" w14:textId="77777777" w:rsidTr="00422593">
        <w:trPr>
          <w:trHeight w:val="340"/>
          <w:jc w:val="center"/>
          <w:ins w:id="1" w:author="guanluo" w:date="2017-02-17T14:46:00Z"/>
        </w:trPr>
        <w:tc>
          <w:tcPr>
            <w:tcW w:w="1345" w:type="dxa"/>
          </w:tcPr>
          <w:p w14:paraId="4886C209" w14:textId="7601FC55" w:rsidR="00380562" w:rsidRDefault="00380562" w:rsidP="00A902F2">
            <w:pPr>
              <w:spacing w:line="240" w:lineRule="auto"/>
              <w:ind w:firstLineChars="6" w:firstLine="13"/>
              <w:jc w:val="left"/>
              <w:rPr>
                <w:ins w:id="2" w:author="guanluo" w:date="2017-02-17T14:46:00Z"/>
                <w:sz w:val="21"/>
              </w:rPr>
            </w:pPr>
            <w:ins w:id="3" w:author="guanluo" w:date="2017-02-17T14:46:00Z">
              <w:r>
                <w:rPr>
                  <w:rFonts w:hint="eastAsia"/>
                  <w:sz w:val="21"/>
                </w:rPr>
                <w:t>V1.01</w:t>
              </w:r>
            </w:ins>
          </w:p>
        </w:tc>
        <w:tc>
          <w:tcPr>
            <w:tcW w:w="1688" w:type="dxa"/>
          </w:tcPr>
          <w:p w14:paraId="74CEC190" w14:textId="453A3154" w:rsidR="00380562" w:rsidRDefault="00380562" w:rsidP="00A902F2">
            <w:pPr>
              <w:spacing w:line="240" w:lineRule="auto"/>
              <w:ind w:firstLineChars="0" w:firstLine="0"/>
              <w:jc w:val="left"/>
              <w:rPr>
                <w:ins w:id="4" w:author="guanluo" w:date="2017-02-17T14:46:00Z"/>
                <w:sz w:val="21"/>
              </w:rPr>
            </w:pPr>
            <w:ins w:id="5" w:author="guanluo" w:date="2017-02-17T14:46:00Z">
              <w:r>
                <w:rPr>
                  <w:rFonts w:hint="eastAsia"/>
                  <w:sz w:val="21"/>
                </w:rPr>
                <w:t>2017.2</w:t>
              </w:r>
            </w:ins>
          </w:p>
        </w:tc>
        <w:tc>
          <w:tcPr>
            <w:tcW w:w="4509" w:type="dxa"/>
          </w:tcPr>
          <w:p w14:paraId="3AE4998A" w14:textId="19D20878" w:rsidR="00380562" w:rsidRDefault="00380562" w:rsidP="00A902F2">
            <w:pPr>
              <w:spacing w:line="240" w:lineRule="auto"/>
              <w:ind w:firstLineChars="0" w:firstLine="0"/>
              <w:jc w:val="left"/>
              <w:rPr>
                <w:ins w:id="6" w:author="guanluo" w:date="2017-02-17T14:46:00Z"/>
                <w:sz w:val="21"/>
              </w:rPr>
            </w:pPr>
            <w:ins w:id="7" w:author="guanluo" w:date="2017-02-17T14:46:00Z">
              <w:r w:rsidRPr="00380562">
                <w:rPr>
                  <w:rFonts w:hint="eastAsia"/>
                  <w:sz w:val="21"/>
                </w:rPr>
                <w:t>客户基础信息变更通知</w:t>
              </w:r>
              <w:r>
                <w:rPr>
                  <w:rFonts w:hint="eastAsia"/>
                  <w:sz w:val="21"/>
                </w:rPr>
                <w:t>：</w:t>
              </w:r>
              <w:r w:rsidRPr="00380562">
                <w:rPr>
                  <w:rFonts w:hint="eastAsia"/>
                  <w:sz w:val="21"/>
                </w:rPr>
                <w:t>回报报文中“</w:t>
              </w:r>
              <w:r w:rsidRPr="00380562">
                <w:rPr>
                  <w:rFonts w:hint="eastAsia"/>
                  <w:sz w:val="21"/>
                </w:rPr>
                <w:t>B87-</w:t>
              </w:r>
              <w:r w:rsidRPr="00380562">
                <w:rPr>
                  <w:rFonts w:hint="eastAsia"/>
                  <w:sz w:val="21"/>
                </w:rPr>
                <w:t>注销日期”字段改为选填字段</w:t>
              </w:r>
            </w:ins>
          </w:p>
        </w:tc>
        <w:tc>
          <w:tcPr>
            <w:tcW w:w="1473" w:type="dxa"/>
          </w:tcPr>
          <w:p w14:paraId="6EE31015" w14:textId="299BAA1A" w:rsidR="00380562" w:rsidRDefault="00380562" w:rsidP="00A902F2">
            <w:pPr>
              <w:spacing w:line="240" w:lineRule="auto"/>
              <w:ind w:firstLineChars="0" w:firstLine="0"/>
              <w:jc w:val="left"/>
              <w:rPr>
                <w:ins w:id="8" w:author="guanluo" w:date="2017-02-17T14:46:00Z"/>
                <w:sz w:val="21"/>
              </w:rPr>
            </w:pPr>
            <w:ins w:id="9" w:author="guanluo" w:date="2017-02-17T14:46:00Z">
              <w:r>
                <w:rPr>
                  <w:rFonts w:hint="eastAsia"/>
                  <w:sz w:val="21"/>
                </w:rPr>
                <w:t>管荦</w:t>
              </w:r>
            </w:ins>
          </w:p>
        </w:tc>
      </w:tr>
    </w:tbl>
    <w:p w14:paraId="4D3331DB" w14:textId="77777777" w:rsidR="0018398F" w:rsidRDefault="0018398F">
      <w:pPr>
        <w:widowControl/>
        <w:spacing w:line="240" w:lineRule="auto"/>
        <w:ind w:firstLineChars="0" w:firstLine="0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925837337"/>
        <w:docPartObj>
          <w:docPartGallery w:val="Table of Contents"/>
          <w:docPartUnique/>
        </w:docPartObj>
      </w:sdtPr>
      <w:sdtEndPr/>
      <w:sdtContent>
        <w:p w14:paraId="400C84C3" w14:textId="77777777" w:rsidR="0018398F" w:rsidRDefault="0018398F" w:rsidP="0026326F">
          <w:pPr>
            <w:pStyle w:val="TOC"/>
            <w:ind w:firstLine="480"/>
            <w:jc w:val="center"/>
          </w:pPr>
          <w:r>
            <w:rPr>
              <w:lang w:val="zh-CN"/>
            </w:rPr>
            <w:t>目</w:t>
          </w:r>
          <w:r w:rsidR="0026326F">
            <w:rPr>
              <w:rFonts w:hint="eastAsia"/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14:paraId="3B4DFD63" w14:textId="77777777" w:rsidR="00886D77" w:rsidRDefault="0018398F">
          <w:pPr>
            <w:pStyle w:val="10"/>
            <w:tabs>
              <w:tab w:val="left" w:pos="1260"/>
              <w:tab w:val="right" w:leader="dot" w:pos="8296"/>
            </w:tabs>
            <w:ind w:firstLine="480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674290" w:history="1">
            <w:r w:rsidR="00886D77" w:rsidRPr="000B17C6">
              <w:rPr>
                <w:rStyle w:val="a8"/>
                <w:noProof/>
              </w:rPr>
              <w:t>1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前言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_Toc462674290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6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39FEA2EB" w14:textId="77777777" w:rsidR="00886D77" w:rsidRDefault="00A64BD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2674291" w:history="1">
            <w:r w:rsidR="00886D77" w:rsidRPr="000B17C6">
              <w:rPr>
                <w:rStyle w:val="a8"/>
                <w:noProof/>
              </w:rPr>
              <w:t>1.1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目标和范围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_Toc462674291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6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78BCF70C" w14:textId="77777777" w:rsidR="00886D77" w:rsidRDefault="00A64BD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2674292" w:history="1">
            <w:r w:rsidR="00886D77" w:rsidRPr="000B17C6">
              <w:rPr>
                <w:rStyle w:val="a8"/>
                <w:noProof/>
              </w:rPr>
              <w:t>1.2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读者对象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_Toc462674292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6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045E73DC" w14:textId="77777777" w:rsidR="00886D77" w:rsidRDefault="00A64BD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2674293" w:history="1">
            <w:r w:rsidR="00886D77" w:rsidRPr="000B17C6">
              <w:rPr>
                <w:rStyle w:val="a8"/>
                <w:noProof/>
              </w:rPr>
              <w:t>1.3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参考文档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_Toc462674293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6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368F72FF" w14:textId="77777777" w:rsidR="00886D77" w:rsidRDefault="00A64BD0">
          <w:pPr>
            <w:pStyle w:val="10"/>
            <w:tabs>
              <w:tab w:val="left" w:pos="1260"/>
              <w:tab w:val="right" w:leader="dot" w:pos="8296"/>
            </w:tabs>
            <w:ind w:firstLine="480"/>
            <w:rPr>
              <w:noProof/>
              <w:sz w:val="21"/>
            </w:rPr>
          </w:pPr>
          <w:hyperlink w:anchor="_Toc462674294" w:history="1">
            <w:r w:rsidR="00886D77" w:rsidRPr="000B17C6">
              <w:rPr>
                <w:rStyle w:val="a8"/>
                <w:noProof/>
              </w:rPr>
              <w:t>2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数据类型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_Toc462674294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7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383B83B1" w14:textId="77777777" w:rsidR="00886D77" w:rsidRDefault="00A64BD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2674295" w:history="1">
            <w:r w:rsidR="00886D77" w:rsidRPr="000B17C6">
              <w:rPr>
                <w:rStyle w:val="a8"/>
                <w:noProof/>
              </w:rPr>
              <w:t>2.1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数据类型表示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_Toc462674295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7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5E37FC15" w14:textId="77777777" w:rsidR="00886D77" w:rsidRDefault="00A64BD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2674296" w:history="1">
            <w:r w:rsidR="00886D77" w:rsidRPr="000B17C6">
              <w:rPr>
                <w:rStyle w:val="a8"/>
                <w:noProof/>
              </w:rPr>
              <w:t>2.2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基本数据类型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_Toc462674296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7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24CEA937" w14:textId="77777777" w:rsidR="00886D77" w:rsidRDefault="00A64BD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2674297" w:history="1">
            <w:r w:rsidR="00886D77" w:rsidRPr="000B17C6">
              <w:rPr>
                <w:rStyle w:val="a8"/>
                <w:noProof/>
              </w:rPr>
              <w:t>2.3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复合数据类型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_Toc462674297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7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273E78ED" w14:textId="77777777" w:rsidR="00886D77" w:rsidRDefault="00A64BD0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298" w:history="1">
            <w:r w:rsidR="00886D77" w:rsidRPr="000B17C6">
              <w:rPr>
                <w:rStyle w:val="a8"/>
                <w:noProof/>
              </w:rPr>
              <w:t>2.3.1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数组类型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_Toc462674298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7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22B1DCB0" w14:textId="77777777" w:rsidR="00886D77" w:rsidRDefault="00A64BD0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299" w:history="1">
            <w:r w:rsidR="00886D77" w:rsidRPr="000B17C6">
              <w:rPr>
                <w:rStyle w:val="a8"/>
                <w:noProof/>
              </w:rPr>
              <w:t>2.3.2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哈希类型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_Toc462674299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8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1C6C1572" w14:textId="77777777" w:rsidR="00886D77" w:rsidRDefault="00A64BD0">
          <w:pPr>
            <w:pStyle w:val="10"/>
            <w:tabs>
              <w:tab w:val="left" w:pos="1260"/>
              <w:tab w:val="right" w:leader="dot" w:pos="8296"/>
            </w:tabs>
            <w:ind w:firstLine="480"/>
            <w:rPr>
              <w:noProof/>
              <w:sz w:val="21"/>
            </w:rPr>
          </w:pPr>
          <w:hyperlink w:anchor="_Toc462674300" w:history="1">
            <w:r w:rsidR="00886D77" w:rsidRPr="000B17C6">
              <w:rPr>
                <w:rStyle w:val="a8"/>
                <w:noProof/>
              </w:rPr>
              <w:t>3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消息类型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_Toc462674300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8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797F7128" w14:textId="77777777" w:rsidR="00886D77" w:rsidRDefault="00A64BD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2674301" w:history="1">
            <w:r w:rsidR="00886D77" w:rsidRPr="000B17C6">
              <w:rPr>
                <w:rStyle w:val="a8"/>
                <w:noProof/>
              </w:rPr>
              <w:t>3.1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消息分类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_Toc462674301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8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2924F4F5" w14:textId="77777777" w:rsidR="00886D77" w:rsidRDefault="00A64BD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2674302" w:history="1">
            <w:r w:rsidR="00886D77" w:rsidRPr="000B17C6">
              <w:rPr>
                <w:rStyle w:val="a8"/>
                <w:noProof/>
              </w:rPr>
              <w:t>3.2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消息类型标识符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_Toc462674302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8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09D6245D" w14:textId="77777777" w:rsidR="00886D77" w:rsidRDefault="00A64BD0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03" w:history="1">
            <w:r w:rsidR="00886D77" w:rsidRPr="000B17C6">
              <w:rPr>
                <w:rStyle w:val="a8"/>
                <w:noProof/>
              </w:rPr>
              <w:t>3.2.1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生成规则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_Toc462674303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8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773DB097" w14:textId="77777777" w:rsidR="00886D77" w:rsidRDefault="00A64BD0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04" w:history="1">
            <w:r w:rsidR="00886D77" w:rsidRPr="000B17C6">
              <w:rPr>
                <w:rStyle w:val="a8"/>
                <w:noProof/>
              </w:rPr>
              <w:t>3.2.2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标识符定义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_Toc462674304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9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14AC8286" w14:textId="77777777" w:rsidR="00886D77" w:rsidRDefault="00A64BD0">
          <w:pPr>
            <w:pStyle w:val="10"/>
            <w:tabs>
              <w:tab w:val="left" w:pos="1260"/>
              <w:tab w:val="right" w:leader="dot" w:pos="8296"/>
            </w:tabs>
            <w:ind w:firstLine="480"/>
            <w:rPr>
              <w:noProof/>
              <w:sz w:val="21"/>
            </w:rPr>
          </w:pPr>
          <w:hyperlink w:anchor="_Toc462674305" w:history="1">
            <w:r w:rsidR="00886D77" w:rsidRPr="000B17C6">
              <w:rPr>
                <w:rStyle w:val="a8"/>
                <w:noProof/>
              </w:rPr>
              <w:t>4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消息结构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_Toc462674305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11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39181749" w14:textId="77777777" w:rsidR="00886D77" w:rsidRDefault="00A64BD0">
          <w:pPr>
            <w:pStyle w:val="10"/>
            <w:tabs>
              <w:tab w:val="left" w:pos="1260"/>
              <w:tab w:val="right" w:leader="dot" w:pos="8296"/>
            </w:tabs>
            <w:ind w:firstLine="480"/>
            <w:rPr>
              <w:noProof/>
              <w:sz w:val="21"/>
            </w:rPr>
          </w:pPr>
          <w:hyperlink w:anchor="_Toc462674306" w:history="1">
            <w:r w:rsidR="00886D77" w:rsidRPr="000B17C6">
              <w:rPr>
                <w:rStyle w:val="a8"/>
                <w:noProof/>
              </w:rPr>
              <w:t>5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消息头定义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_Toc462674306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11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6C4225BB" w14:textId="77777777" w:rsidR="00886D77" w:rsidRDefault="00A64BD0">
          <w:pPr>
            <w:pStyle w:val="10"/>
            <w:tabs>
              <w:tab w:val="left" w:pos="1260"/>
              <w:tab w:val="right" w:leader="dot" w:pos="8296"/>
            </w:tabs>
            <w:ind w:firstLine="480"/>
            <w:rPr>
              <w:noProof/>
              <w:sz w:val="21"/>
            </w:rPr>
          </w:pPr>
          <w:hyperlink w:anchor="_Toc462674307" w:history="1">
            <w:r w:rsidR="00886D77" w:rsidRPr="000B17C6">
              <w:rPr>
                <w:rStyle w:val="a8"/>
                <w:noProof/>
              </w:rPr>
              <w:t>6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消息体定义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_Toc462674307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12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40AE6B73" w14:textId="77777777" w:rsidR="00886D77" w:rsidRDefault="00A64BD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2674308" w:history="1">
            <w:r w:rsidR="00886D77" w:rsidRPr="000B17C6">
              <w:rPr>
                <w:rStyle w:val="a8"/>
                <w:noProof/>
              </w:rPr>
              <w:t>6.1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基本约定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_Toc462674308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12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7E5CDFA2" w14:textId="77777777" w:rsidR="00886D77" w:rsidRDefault="00A64BD0">
          <w:pPr>
            <w:pStyle w:val="30"/>
            <w:tabs>
              <w:tab w:val="left" w:pos="252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09" w:history="1">
            <w:r w:rsidR="00886D77" w:rsidRPr="000B17C6">
              <w:rPr>
                <w:rStyle w:val="a8"/>
                <w:rFonts w:asciiTheme="minorEastAsia" w:hAnsiTheme="minorEastAsia"/>
                <w:noProof/>
              </w:rPr>
              <w:t>6.1.1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asciiTheme="minorEastAsia" w:hAnsiTheme="minorEastAsia" w:hint="eastAsia"/>
                <w:noProof/>
              </w:rPr>
              <w:t>符号约定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_Toc462674309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12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4BFC4748" w14:textId="77777777" w:rsidR="00886D77" w:rsidRDefault="00A64BD0">
          <w:pPr>
            <w:pStyle w:val="30"/>
            <w:tabs>
              <w:tab w:val="left" w:pos="252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10" w:history="1">
            <w:r w:rsidR="00886D77" w:rsidRPr="000B17C6">
              <w:rPr>
                <w:rStyle w:val="a8"/>
                <w:rFonts w:asciiTheme="minorEastAsia" w:hAnsiTheme="minorEastAsia"/>
                <w:noProof/>
              </w:rPr>
              <w:t>6.1.2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asciiTheme="minorEastAsia" w:hAnsiTheme="minorEastAsia" w:hint="eastAsia"/>
                <w:noProof/>
              </w:rPr>
              <w:t>转义规则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_Toc462674310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13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284771B2" w14:textId="77777777" w:rsidR="00886D77" w:rsidRDefault="00A64BD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2674311" w:history="1">
            <w:r w:rsidR="00886D77" w:rsidRPr="000B17C6">
              <w:rPr>
                <w:rStyle w:val="a8"/>
                <w:noProof/>
              </w:rPr>
              <w:t>6.2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认证类交易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_Toc462674311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13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57E179A7" w14:textId="77777777" w:rsidR="00886D77" w:rsidRDefault="00A64BD0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12" w:history="1">
            <w:r w:rsidR="00886D77" w:rsidRPr="000B17C6">
              <w:rPr>
                <w:rStyle w:val="a8"/>
                <w:noProof/>
              </w:rPr>
              <w:t>6.2.1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交易员认证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_Toc462674312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13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0004DA28" w14:textId="77777777" w:rsidR="00886D77" w:rsidRDefault="00A64BD0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13" w:history="1">
            <w:r w:rsidR="00886D77" w:rsidRPr="000B17C6">
              <w:rPr>
                <w:rStyle w:val="a8"/>
                <w:noProof/>
              </w:rPr>
              <w:t>6.2.2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密码修改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_Toc462674313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14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5531E5E1" w14:textId="77777777" w:rsidR="00886D77" w:rsidRDefault="00A64BD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2674314" w:history="1">
            <w:r w:rsidR="00886D77" w:rsidRPr="000B17C6">
              <w:rPr>
                <w:rStyle w:val="a8"/>
                <w:noProof/>
              </w:rPr>
              <w:t>6.3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自然人客户开销户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_Toc462674314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15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764CCF2A" w14:textId="77777777" w:rsidR="00886D77" w:rsidRDefault="00A64BD0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15" w:history="1">
            <w:r w:rsidR="00886D77" w:rsidRPr="000B17C6">
              <w:rPr>
                <w:rStyle w:val="a8"/>
                <w:noProof/>
              </w:rPr>
              <w:t>6.3.1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客户开户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_Toc462674315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15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7BB47192" w14:textId="77777777" w:rsidR="00886D77" w:rsidRDefault="00A64BD0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16" w:history="1">
            <w:r w:rsidR="00886D77" w:rsidRPr="000B17C6">
              <w:rPr>
                <w:rStyle w:val="a8"/>
                <w:noProof/>
              </w:rPr>
              <w:t>6.3.2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客户信息变更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_Toc462674316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16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5475DCDB" w14:textId="77777777" w:rsidR="00886D77" w:rsidRDefault="00A64BD0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17" w:history="1">
            <w:r w:rsidR="00886D77" w:rsidRPr="000B17C6">
              <w:rPr>
                <w:rStyle w:val="a8"/>
                <w:noProof/>
              </w:rPr>
              <w:t>6.3.3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客户基础信息变更通知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_Toc462674317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16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48A6B046" w14:textId="77777777" w:rsidR="00886D77" w:rsidRDefault="00A64BD0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18" w:history="1">
            <w:r w:rsidR="00886D77" w:rsidRPr="000B17C6">
              <w:rPr>
                <w:rStyle w:val="a8"/>
                <w:noProof/>
              </w:rPr>
              <w:t>6.3.4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指定交易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_Toc462674318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17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3DC54ACA" w14:textId="77777777" w:rsidR="00886D77" w:rsidRDefault="00A64BD0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19" w:history="1">
            <w:r w:rsidR="00886D77" w:rsidRPr="000B17C6">
              <w:rPr>
                <w:rStyle w:val="a8"/>
                <w:noProof/>
              </w:rPr>
              <w:t>6.3.5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指定交易撤销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_Toc462674319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18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54D30DA9" w14:textId="77777777" w:rsidR="00886D77" w:rsidRDefault="00A64BD0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20" w:history="1">
            <w:r w:rsidR="00886D77" w:rsidRPr="000B17C6">
              <w:rPr>
                <w:rStyle w:val="a8"/>
                <w:noProof/>
              </w:rPr>
              <w:t>6.3.6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客户注销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_Toc462674320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18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3FBFE3E9" w14:textId="77777777" w:rsidR="00886D77" w:rsidRDefault="00A64BD0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21" w:history="1">
            <w:r w:rsidR="00886D77" w:rsidRPr="000B17C6">
              <w:rPr>
                <w:rStyle w:val="a8"/>
                <w:noProof/>
              </w:rPr>
              <w:t>6.3.7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客户信息查询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_Toc462674321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18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3F97417A" w14:textId="77777777" w:rsidR="00886D77" w:rsidRDefault="00A64BD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2674322" w:history="1">
            <w:r w:rsidR="00886D77" w:rsidRPr="000B17C6">
              <w:rPr>
                <w:rStyle w:val="a8"/>
                <w:noProof/>
              </w:rPr>
              <w:t>6.4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机构客户开销户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_Toc462674322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19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28B7CB60" w14:textId="77777777" w:rsidR="00886D77" w:rsidRDefault="00A64BD0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23" w:history="1">
            <w:r w:rsidR="00886D77" w:rsidRPr="000B17C6">
              <w:rPr>
                <w:rStyle w:val="a8"/>
                <w:noProof/>
              </w:rPr>
              <w:t>6.4.1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客户开户申请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_Toc462674323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19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2E01E47D" w14:textId="77777777" w:rsidR="00886D77" w:rsidRDefault="00A64BD0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24" w:history="1">
            <w:r w:rsidR="00886D77" w:rsidRPr="000B17C6">
              <w:rPr>
                <w:rStyle w:val="a8"/>
                <w:noProof/>
              </w:rPr>
              <w:t>6.4.2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客户开户复核通知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_Toc462674324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21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19A7553F" w14:textId="77777777" w:rsidR="00886D77" w:rsidRDefault="00A64BD0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25" w:history="1">
            <w:r w:rsidR="00886D77" w:rsidRPr="000B17C6">
              <w:rPr>
                <w:rStyle w:val="a8"/>
                <w:noProof/>
              </w:rPr>
              <w:t>6.4.3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客户信息变更申请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_Toc462674325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22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437E1074" w14:textId="77777777" w:rsidR="00886D77" w:rsidRDefault="00A64BD0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26" w:history="1">
            <w:r w:rsidR="00886D77" w:rsidRPr="000B17C6">
              <w:rPr>
                <w:rStyle w:val="a8"/>
                <w:noProof/>
              </w:rPr>
              <w:t>6.4.4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客户信息变更复核通知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_Toc462674326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24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5649FF51" w14:textId="77777777" w:rsidR="00886D77" w:rsidRDefault="00A64BD0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27" w:history="1">
            <w:r w:rsidR="00886D77" w:rsidRPr="000B17C6">
              <w:rPr>
                <w:rStyle w:val="a8"/>
                <w:noProof/>
              </w:rPr>
              <w:t>6.4.5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客户基础信息变更通知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_Toc462674327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24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6FD4A3B5" w14:textId="77777777" w:rsidR="00886D77" w:rsidRDefault="00A64BD0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28" w:history="1">
            <w:r w:rsidR="00886D77" w:rsidRPr="000B17C6">
              <w:rPr>
                <w:rStyle w:val="a8"/>
                <w:noProof/>
              </w:rPr>
              <w:t>6.4.6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指定交易申请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_Toc462674328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25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4B995C6D" w14:textId="77777777" w:rsidR="00886D77" w:rsidRDefault="00A64BD0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29" w:history="1">
            <w:r w:rsidR="00886D77" w:rsidRPr="000B17C6">
              <w:rPr>
                <w:rStyle w:val="a8"/>
                <w:noProof/>
              </w:rPr>
              <w:t>6.4.7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指定交易复核通知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_Toc462674329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26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557B9D3C" w14:textId="77777777" w:rsidR="00886D77" w:rsidRDefault="00A64BD0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30" w:history="1">
            <w:r w:rsidR="00886D77" w:rsidRPr="000B17C6">
              <w:rPr>
                <w:rStyle w:val="a8"/>
                <w:noProof/>
              </w:rPr>
              <w:t>6.4.8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指定交易撤销申请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_Toc462674330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27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024BE642" w14:textId="77777777" w:rsidR="00886D77" w:rsidRDefault="00A64BD0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31" w:history="1">
            <w:r w:rsidR="00886D77" w:rsidRPr="000B17C6">
              <w:rPr>
                <w:rStyle w:val="a8"/>
                <w:noProof/>
              </w:rPr>
              <w:t>6.4.9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指定交易撤销复核通知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_Toc462674331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27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34CD3530" w14:textId="77777777" w:rsidR="00886D77" w:rsidRDefault="00A64BD0">
          <w:pPr>
            <w:pStyle w:val="30"/>
            <w:tabs>
              <w:tab w:val="left" w:pos="252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32" w:history="1">
            <w:r w:rsidR="00886D77" w:rsidRPr="000B17C6">
              <w:rPr>
                <w:rStyle w:val="a8"/>
                <w:noProof/>
              </w:rPr>
              <w:t>6.4.10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客户信息查询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_Toc462674332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28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3F7E49A8" w14:textId="77777777" w:rsidR="00886D77" w:rsidRDefault="00A64BD0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2674333" w:history="1">
            <w:r w:rsidR="00886D77" w:rsidRPr="000B17C6">
              <w:rPr>
                <w:rStyle w:val="a8"/>
                <w:noProof/>
              </w:rPr>
              <w:t>6.5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其他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_Toc462674333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30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6ADC8CFE" w14:textId="77777777" w:rsidR="00886D77" w:rsidRDefault="00A64BD0">
          <w:pPr>
            <w:pStyle w:val="30"/>
            <w:tabs>
              <w:tab w:val="left" w:pos="210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674334" w:history="1">
            <w:r w:rsidR="00886D77" w:rsidRPr="000B17C6">
              <w:rPr>
                <w:rStyle w:val="a8"/>
                <w:noProof/>
              </w:rPr>
              <w:t>6.5.1</w:t>
            </w:r>
            <w:r w:rsidR="00886D77">
              <w:rPr>
                <w:noProof/>
                <w:sz w:val="21"/>
              </w:rPr>
              <w:tab/>
            </w:r>
            <w:r w:rsidR="00886D77" w:rsidRPr="000B17C6">
              <w:rPr>
                <w:rStyle w:val="a8"/>
                <w:rFonts w:hint="eastAsia"/>
                <w:noProof/>
              </w:rPr>
              <w:t>通用报错</w:t>
            </w:r>
            <w:r w:rsidR="00886D77">
              <w:rPr>
                <w:noProof/>
                <w:webHidden/>
              </w:rPr>
              <w:tab/>
            </w:r>
            <w:r w:rsidR="00886D77">
              <w:rPr>
                <w:noProof/>
                <w:webHidden/>
              </w:rPr>
              <w:fldChar w:fldCharType="begin"/>
            </w:r>
            <w:r w:rsidR="00886D77">
              <w:rPr>
                <w:noProof/>
                <w:webHidden/>
              </w:rPr>
              <w:instrText xml:space="preserve"> PAGEREF _Toc462674334 \h </w:instrText>
            </w:r>
            <w:r w:rsidR="00886D77">
              <w:rPr>
                <w:noProof/>
                <w:webHidden/>
              </w:rPr>
            </w:r>
            <w:r w:rsidR="00886D77">
              <w:rPr>
                <w:noProof/>
                <w:webHidden/>
              </w:rPr>
              <w:fldChar w:fldCharType="separate"/>
            </w:r>
            <w:r w:rsidR="00886D77">
              <w:rPr>
                <w:noProof/>
                <w:webHidden/>
              </w:rPr>
              <w:t>30</w:t>
            </w:r>
            <w:r w:rsidR="00886D77">
              <w:rPr>
                <w:noProof/>
                <w:webHidden/>
              </w:rPr>
              <w:fldChar w:fldCharType="end"/>
            </w:r>
          </w:hyperlink>
        </w:p>
        <w:p w14:paraId="2A19D9BF" w14:textId="77777777" w:rsidR="0018398F" w:rsidRDefault="0018398F" w:rsidP="006F1AC1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CC33666" w14:textId="77777777" w:rsidR="007741AB" w:rsidRDefault="007741AB" w:rsidP="007741AB">
      <w:pPr>
        <w:widowControl/>
        <w:ind w:firstLine="480"/>
        <w:jc w:val="left"/>
      </w:pPr>
    </w:p>
    <w:p w14:paraId="280AC1DF" w14:textId="77777777" w:rsidR="007741AB" w:rsidRDefault="007741AB" w:rsidP="007741AB">
      <w:pPr>
        <w:widowControl/>
        <w:ind w:firstLine="480"/>
        <w:jc w:val="left"/>
        <w:sectPr w:rsidR="007741AB" w:rsidSect="009A63B5">
          <w:headerReference w:type="default" r:id="rId24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FBC412F" w14:textId="77777777" w:rsidR="007741AB" w:rsidRDefault="00CA2336" w:rsidP="007741AB">
      <w:pPr>
        <w:pStyle w:val="1"/>
        <w:numPr>
          <w:ilvl w:val="0"/>
          <w:numId w:val="4"/>
        </w:numPr>
        <w:ind w:left="0" w:firstLine="0"/>
      </w:pPr>
      <w:bookmarkStart w:id="10" w:name="_Toc462674290"/>
      <w:r>
        <w:rPr>
          <w:rFonts w:hint="eastAsia"/>
        </w:rPr>
        <w:lastRenderedPageBreak/>
        <w:t>前言</w:t>
      </w:r>
      <w:bookmarkEnd w:id="10"/>
    </w:p>
    <w:p w14:paraId="341D7241" w14:textId="77777777" w:rsidR="00CA2336" w:rsidRDefault="00CA2336" w:rsidP="00CA2336">
      <w:pPr>
        <w:pStyle w:val="2"/>
        <w:numPr>
          <w:ilvl w:val="1"/>
          <w:numId w:val="4"/>
        </w:numPr>
        <w:ind w:left="0" w:firstLineChars="0" w:firstLine="0"/>
      </w:pPr>
      <w:bookmarkStart w:id="11" w:name="_Toc462674291"/>
      <w:r>
        <w:rPr>
          <w:rFonts w:hint="eastAsia"/>
        </w:rPr>
        <w:t>目标和范围</w:t>
      </w:r>
      <w:bookmarkEnd w:id="11"/>
    </w:p>
    <w:p w14:paraId="68B4FAB5" w14:textId="77777777" w:rsidR="00CA2336" w:rsidRDefault="0039292F" w:rsidP="00CA2336">
      <w:pPr>
        <w:ind w:firstLine="480"/>
      </w:pPr>
      <w:r>
        <w:rPr>
          <w:rFonts w:hint="eastAsia"/>
        </w:rPr>
        <w:t>本文档</w:t>
      </w:r>
      <w:r w:rsidR="00895CF3">
        <w:rPr>
          <w:rFonts w:hint="eastAsia"/>
        </w:rPr>
        <w:t>对上海黄金交易所交易系统与二级系统之间进行</w:t>
      </w:r>
      <w:r w:rsidR="009710F1">
        <w:rPr>
          <w:rFonts w:hint="eastAsia"/>
        </w:rPr>
        <w:t>账户卡</w:t>
      </w:r>
      <w:r w:rsidR="00895CF3">
        <w:rPr>
          <w:rFonts w:hint="eastAsia"/>
        </w:rPr>
        <w:t>联机交易时使用的报文接口</w:t>
      </w:r>
      <w:r w:rsidR="00C12A60">
        <w:rPr>
          <w:rFonts w:hint="eastAsia"/>
        </w:rPr>
        <w:t>，</w:t>
      </w:r>
      <w:r w:rsidR="00895CF3">
        <w:rPr>
          <w:rFonts w:hint="eastAsia"/>
        </w:rPr>
        <w:t>包括：消息结构、</w:t>
      </w:r>
      <w:r w:rsidR="00C12A60">
        <w:rPr>
          <w:rFonts w:hint="eastAsia"/>
        </w:rPr>
        <w:t>消息类型</w:t>
      </w:r>
      <w:r w:rsidR="00895CF3">
        <w:rPr>
          <w:rFonts w:hint="eastAsia"/>
        </w:rPr>
        <w:t>、</w:t>
      </w:r>
      <w:r w:rsidR="00C12A60">
        <w:rPr>
          <w:rFonts w:hint="eastAsia"/>
        </w:rPr>
        <w:t>消息</w:t>
      </w:r>
      <w:r w:rsidR="00895CF3">
        <w:rPr>
          <w:rFonts w:hint="eastAsia"/>
        </w:rPr>
        <w:t>域</w:t>
      </w:r>
      <w:r w:rsidR="00C12A60">
        <w:rPr>
          <w:rFonts w:hint="eastAsia"/>
        </w:rPr>
        <w:t>以及各消息包含要素</w:t>
      </w:r>
      <w:r w:rsidR="00CD42E4">
        <w:rPr>
          <w:rFonts w:hint="eastAsia"/>
        </w:rPr>
        <w:t>做了规定。</w:t>
      </w:r>
    </w:p>
    <w:p w14:paraId="0202DC75" w14:textId="77777777" w:rsidR="007C07C2" w:rsidRDefault="007C07C2" w:rsidP="00CA2336">
      <w:pPr>
        <w:ind w:firstLine="480"/>
      </w:pPr>
      <w:r>
        <w:rPr>
          <w:rFonts w:hint="eastAsia"/>
        </w:rPr>
        <w:t>本文档所采用的术语、消息格式以及消息流描述</w:t>
      </w:r>
      <w:r w:rsidR="00290A1D">
        <w:rPr>
          <w:rFonts w:hint="eastAsia"/>
        </w:rPr>
        <w:t>等内容</w:t>
      </w:r>
      <w:r>
        <w:rPr>
          <w:rFonts w:hint="eastAsia"/>
        </w:rPr>
        <w:t>均遵照</w:t>
      </w:r>
      <w:r>
        <w:rPr>
          <w:rFonts w:hint="eastAsia"/>
        </w:rPr>
        <w:t>GTP</w:t>
      </w:r>
      <w:r>
        <w:rPr>
          <w:rFonts w:hint="eastAsia"/>
        </w:rPr>
        <w:t>协议标准。</w:t>
      </w:r>
    </w:p>
    <w:p w14:paraId="42D01ACB" w14:textId="77777777" w:rsidR="00CA2336" w:rsidRDefault="00CA2336" w:rsidP="00CA2336">
      <w:pPr>
        <w:pStyle w:val="2"/>
        <w:numPr>
          <w:ilvl w:val="1"/>
          <w:numId w:val="4"/>
        </w:numPr>
        <w:ind w:left="0" w:firstLineChars="0" w:firstLine="0"/>
      </w:pPr>
      <w:bookmarkStart w:id="12" w:name="_Toc462674292"/>
      <w:r>
        <w:rPr>
          <w:rFonts w:hint="eastAsia"/>
        </w:rPr>
        <w:t>读者对象</w:t>
      </w:r>
      <w:bookmarkEnd w:id="12"/>
    </w:p>
    <w:p w14:paraId="44A0B09F" w14:textId="77777777" w:rsidR="007C07C2" w:rsidRDefault="0039292F" w:rsidP="007C07C2">
      <w:pPr>
        <w:ind w:firstLine="480"/>
      </w:pPr>
      <w:r>
        <w:rPr>
          <w:rFonts w:hint="eastAsia"/>
        </w:rPr>
        <w:t>本文档</w:t>
      </w:r>
      <w:r w:rsidR="007C07C2">
        <w:rPr>
          <w:rFonts w:hint="eastAsia"/>
        </w:rPr>
        <w:t>既</w:t>
      </w:r>
      <w:r>
        <w:rPr>
          <w:rFonts w:hint="eastAsia"/>
        </w:rPr>
        <w:t>适用于</w:t>
      </w:r>
      <w:r w:rsidR="007C07C2">
        <w:rPr>
          <w:rFonts w:hint="eastAsia"/>
        </w:rPr>
        <w:t>按照协议规范文档方式接入到交易所系统的黄金交易市场参与者，也适用于</w:t>
      </w:r>
      <w:r>
        <w:rPr>
          <w:rFonts w:hint="eastAsia"/>
        </w:rPr>
        <w:t>交易所需求分析人员、技术管理人员、</w:t>
      </w:r>
      <w:r w:rsidRPr="00407F32">
        <w:rPr>
          <w:rFonts w:ascii="Times New Roman" w:eastAsia="宋体" w:hAnsi="Times New Roman" w:cs="Times New Roman" w:hint="eastAsia"/>
          <w:szCs w:val="24"/>
        </w:rPr>
        <w:t>软件</w:t>
      </w:r>
      <w:r>
        <w:rPr>
          <w:rFonts w:ascii="Times New Roman" w:eastAsia="宋体" w:hAnsi="Times New Roman" w:cs="Times New Roman" w:hint="eastAsia"/>
          <w:szCs w:val="24"/>
        </w:rPr>
        <w:t>设计及</w:t>
      </w:r>
      <w:r w:rsidRPr="00407F32">
        <w:rPr>
          <w:rFonts w:ascii="Times New Roman" w:eastAsia="宋体" w:hAnsi="Times New Roman" w:cs="Times New Roman" w:hint="eastAsia"/>
          <w:szCs w:val="24"/>
        </w:rPr>
        <w:t>开发人员、测试人员。</w:t>
      </w:r>
    </w:p>
    <w:p w14:paraId="63A48A31" w14:textId="77777777" w:rsidR="00CA2336" w:rsidRDefault="00CA2336" w:rsidP="00CA2336">
      <w:pPr>
        <w:pStyle w:val="2"/>
        <w:numPr>
          <w:ilvl w:val="1"/>
          <w:numId w:val="4"/>
        </w:numPr>
        <w:ind w:left="0" w:firstLineChars="0" w:firstLine="0"/>
      </w:pPr>
      <w:bookmarkStart w:id="13" w:name="_Toc462674293"/>
      <w:r>
        <w:rPr>
          <w:rFonts w:hint="eastAsia"/>
        </w:rPr>
        <w:t>参考文档</w:t>
      </w:r>
      <w:bookmarkEnd w:id="13"/>
    </w:p>
    <w:p w14:paraId="3A56701D" w14:textId="77777777" w:rsidR="00217AAF" w:rsidRPr="00217AAF" w:rsidRDefault="00217AAF" w:rsidP="00217AAF">
      <w:pPr>
        <w:ind w:firstLine="480"/>
      </w:pPr>
      <w:r w:rsidRPr="00217AAF">
        <w:rPr>
          <w:rFonts w:hint="eastAsia"/>
        </w:rPr>
        <w:t>《上海黄金交易所</w:t>
      </w:r>
      <w:r w:rsidRPr="00217AAF">
        <w:rPr>
          <w:rFonts w:hint="eastAsia"/>
        </w:rPr>
        <w:t>GEMS-2</w:t>
      </w:r>
      <w:r w:rsidRPr="00217AAF">
        <w:rPr>
          <w:rFonts w:hint="eastAsia"/>
        </w:rPr>
        <w:t>业务服务平台软件需求规格说明书</w:t>
      </w:r>
      <w:r w:rsidRPr="00217AAF">
        <w:rPr>
          <w:rFonts w:hint="eastAsia"/>
        </w:rPr>
        <w:t>-</w:t>
      </w:r>
      <w:r w:rsidRPr="00217AAF">
        <w:rPr>
          <w:rFonts w:hint="eastAsia"/>
        </w:rPr>
        <w:t>卷五》</w:t>
      </w:r>
    </w:p>
    <w:p w14:paraId="2117DB1C" w14:textId="77777777" w:rsidR="00217AAF" w:rsidRDefault="00217AAF" w:rsidP="00217AAF">
      <w:pPr>
        <w:ind w:firstLine="480"/>
      </w:pPr>
      <w:r w:rsidRPr="00217AAF">
        <w:rPr>
          <w:rFonts w:hint="eastAsia"/>
        </w:rPr>
        <w:t>《上海黄金交易所</w:t>
      </w:r>
      <w:r w:rsidRPr="00217AAF">
        <w:rPr>
          <w:rFonts w:hint="eastAsia"/>
        </w:rPr>
        <w:t>GEMS-2</w:t>
      </w:r>
      <w:r w:rsidRPr="00217AAF">
        <w:rPr>
          <w:rFonts w:hint="eastAsia"/>
        </w:rPr>
        <w:t>登记系统个人及法人开销户外部接口需求规格说明书》</w:t>
      </w:r>
    </w:p>
    <w:p w14:paraId="2B3D7B18" w14:textId="77777777" w:rsidR="00C10077" w:rsidRPr="0052372E" w:rsidRDefault="00C10077" w:rsidP="00C10077">
      <w:pPr>
        <w:ind w:firstLine="480"/>
      </w:pPr>
      <w:r>
        <w:rPr>
          <w:rFonts w:hint="eastAsia"/>
        </w:rPr>
        <w:t>《</w:t>
      </w:r>
      <w:r w:rsidRPr="0052372E">
        <w:rPr>
          <w:rFonts w:hint="eastAsia"/>
        </w:rPr>
        <w:t>上海黄金交易所黄金交易数据交换协议</w:t>
      </w:r>
      <w:r w:rsidRPr="0052372E">
        <w:rPr>
          <w:rFonts w:hint="eastAsia"/>
        </w:rPr>
        <w:t>(GTP)</w:t>
      </w:r>
      <w:r>
        <w:rPr>
          <w:rFonts w:hint="eastAsia"/>
        </w:rPr>
        <w:t>》</w:t>
      </w:r>
    </w:p>
    <w:p w14:paraId="70A80ADA" w14:textId="77777777" w:rsidR="0052372E" w:rsidRDefault="0052372E" w:rsidP="00CA2336">
      <w:pPr>
        <w:ind w:firstLine="480"/>
      </w:pPr>
      <w:r>
        <w:rPr>
          <w:rFonts w:hint="eastAsia"/>
        </w:rPr>
        <w:t>《</w:t>
      </w:r>
      <w:r w:rsidRPr="0052372E">
        <w:rPr>
          <w:rFonts w:hint="eastAsia"/>
        </w:rPr>
        <w:t>上海黄金交易所应用系统数据字典</w:t>
      </w:r>
      <w:r>
        <w:rPr>
          <w:rFonts w:hint="eastAsia"/>
        </w:rPr>
        <w:t>》</w:t>
      </w:r>
    </w:p>
    <w:p w14:paraId="79B543CE" w14:textId="77777777" w:rsidR="00A11DE6" w:rsidRDefault="00A11DE6" w:rsidP="00CA2336">
      <w:pPr>
        <w:ind w:firstLine="480"/>
      </w:pPr>
      <w:r>
        <w:rPr>
          <w:rFonts w:hint="eastAsia"/>
        </w:rPr>
        <w:t>《</w:t>
      </w:r>
      <w:r w:rsidRPr="00A11DE6">
        <w:rPr>
          <w:rFonts w:hint="eastAsia"/>
        </w:rPr>
        <w:t>上海黄金交易所</w:t>
      </w:r>
      <w:r w:rsidR="00C10077">
        <w:rPr>
          <w:rFonts w:hint="eastAsia"/>
        </w:rPr>
        <w:t>GEMS-2</w:t>
      </w:r>
      <w:r w:rsidRPr="00A11DE6">
        <w:rPr>
          <w:rFonts w:hint="eastAsia"/>
        </w:rPr>
        <w:t>编码规范</w:t>
      </w:r>
      <w:r>
        <w:rPr>
          <w:rFonts w:hint="eastAsia"/>
        </w:rPr>
        <w:t>》</w:t>
      </w:r>
    </w:p>
    <w:p w14:paraId="39F7245B" w14:textId="77777777" w:rsidR="00544870" w:rsidRDefault="00544870" w:rsidP="00CA2336">
      <w:pPr>
        <w:ind w:firstLine="480"/>
      </w:pPr>
      <w:r>
        <w:rPr>
          <w:rFonts w:hint="eastAsia"/>
        </w:rPr>
        <w:t>《</w:t>
      </w:r>
      <w:r w:rsidRPr="00544870">
        <w:rPr>
          <w:rFonts w:hint="eastAsia"/>
        </w:rPr>
        <w:t>gold_account API</w:t>
      </w:r>
      <w:r w:rsidRPr="00544870">
        <w:rPr>
          <w:rFonts w:hint="eastAsia"/>
        </w:rPr>
        <w:t>接口说明</w:t>
      </w:r>
      <w:r w:rsidRPr="00544870">
        <w:rPr>
          <w:rFonts w:hint="eastAsia"/>
        </w:rPr>
        <w:t>_1.1.9</w:t>
      </w:r>
      <w:r>
        <w:rPr>
          <w:rFonts w:hint="eastAsia"/>
        </w:rPr>
        <w:t>》（</w:t>
      </w:r>
      <w:r>
        <w:rPr>
          <w:rFonts w:hint="eastAsia"/>
        </w:rPr>
        <w:t>2.5</w:t>
      </w:r>
      <w:r>
        <w:rPr>
          <w:rFonts w:hint="eastAsia"/>
        </w:rPr>
        <w:t>代）</w:t>
      </w:r>
    </w:p>
    <w:p w14:paraId="593A8DE6" w14:textId="77777777" w:rsidR="00141918" w:rsidRDefault="00290A1D" w:rsidP="00855849">
      <w:pPr>
        <w:pStyle w:val="1"/>
        <w:numPr>
          <w:ilvl w:val="0"/>
          <w:numId w:val="4"/>
        </w:numPr>
      </w:pPr>
      <w:bookmarkStart w:id="14" w:name="_Toc462674294"/>
      <w:r>
        <w:rPr>
          <w:rFonts w:hint="eastAsia"/>
        </w:rPr>
        <w:lastRenderedPageBreak/>
        <w:t>数据类型</w:t>
      </w:r>
      <w:bookmarkEnd w:id="14"/>
    </w:p>
    <w:p w14:paraId="36629E67" w14:textId="77777777" w:rsidR="00C53F35" w:rsidRDefault="00C53F35" w:rsidP="00C53F35">
      <w:pPr>
        <w:pStyle w:val="2"/>
        <w:numPr>
          <w:ilvl w:val="1"/>
          <w:numId w:val="4"/>
        </w:numPr>
        <w:ind w:left="0" w:firstLineChars="0" w:firstLine="0"/>
      </w:pPr>
      <w:bookmarkStart w:id="15" w:name="_Toc462674295"/>
      <w:r>
        <w:rPr>
          <w:rFonts w:hint="eastAsia"/>
        </w:rPr>
        <w:t>数据类型表示</w:t>
      </w:r>
      <w:bookmarkEnd w:id="15"/>
    </w:p>
    <w:p w14:paraId="006393D6" w14:textId="77777777" w:rsidR="00E90FA4" w:rsidRPr="00E90FA4" w:rsidRDefault="003F52A5" w:rsidP="00E90FA4">
      <w:pPr>
        <w:ind w:firstLine="480"/>
      </w:pPr>
      <w:r>
        <w:rPr>
          <w:rFonts w:hint="eastAsia"/>
        </w:rPr>
        <w:t>定义数据域时需先指定域对应的数据类型</w:t>
      </w:r>
      <w:r w:rsidR="00E90FA4">
        <w:rPr>
          <w:rFonts w:hint="eastAsia"/>
        </w:rPr>
        <w:t>。数据类型标识约定如下：</w:t>
      </w:r>
    </w:p>
    <w:p w14:paraId="072B37FC" w14:textId="77777777" w:rsidR="00141918" w:rsidRDefault="001247E0" w:rsidP="0014191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Cx</w:t>
      </w:r>
      <w:r>
        <w:rPr>
          <w:rFonts w:hint="eastAsia"/>
        </w:rPr>
        <w:t>表示字符串，</w:t>
      </w:r>
      <w:r>
        <w:rPr>
          <w:rFonts w:hint="eastAsia"/>
        </w:rPr>
        <w:t>x</w:t>
      </w:r>
      <w:r>
        <w:rPr>
          <w:rFonts w:hint="eastAsia"/>
        </w:rPr>
        <w:t>表示字符串的最大长度，除非特殊声明，字符串均可包含大小写字母。</w:t>
      </w:r>
    </w:p>
    <w:p w14:paraId="200F7DB7" w14:textId="77777777" w:rsidR="001247E0" w:rsidRDefault="001247E0" w:rsidP="0014191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Nx</w:t>
      </w:r>
      <w:r>
        <w:rPr>
          <w:rFonts w:hint="eastAsia"/>
        </w:rPr>
        <w:t>表示十进制整数，</w:t>
      </w:r>
      <w:r>
        <w:rPr>
          <w:rFonts w:hint="eastAsia"/>
        </w:rPr>
        <w:t>x</w:t>
      </w:r>
      <w:r>
        <w:rPr>
          <w:rFonts w:hint="eastAsia"/>
        </w:rPr>
        <w:t>代表整数最大位数（不包括正负号）。</w:t>
      </w:r>
    </w:p>
    <w:p w14:paraId="0D569C0F" w14:textId="77777777" w:rsidR="007C0B18" w:rsidRDefault="007C0B18" w:rsidP="00141918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N(x,y)</w:t>
      </w:r>
      <w:r>
        <w:rPr>
          <w:rFonts w:hint="eastAsia"/>
        </w:rPr>
        <w:t>表示十进制浮点数，</w:t>
      </w:r>
      <w:r>
        <w:rPr>
          <w:rFonts w:hint="eastAsia"/>
        </w:rPr>
        <w:t>x</w:t>
      </w:r>
      <w:r>
        <w:rPr>
          <w:rFonts w:hint="eastAsia"/>
        </w:rPr>
        <w:t>表示小数点前后</w:t>
      </w:r>
      <w:r w:rsidR="002E1EA9">
        <w:rPr>
          <w:rFonts w:hint="eastAsia"/>
        </w:rPr>
        <w:t>最大</w:t>
      </w:r>
      <w:r>
        <w:rPr>
          <w:rFonts w:hint="eastAsia"/>
        </w:rPr>
        <w:t>位数之和，</w:t>
      </w:r>
      <w:r>
        <w:rPr>
          <w:rFonts w:hint="eastAsia"/>
        </w:rPr>
        <w:t>y</w:t>
      </w:r>
      <w:r>
        <w:rPr>
          <w:rFonts w:hint="eastAsia"/>
        </w:rPr>
        <w:t>表示小数点后的</w:t>
      </w:r>
      <w:r w:rsidR="002E1EA9">
        <w:rPr>
          <w:rFonts w:hint="eastAsia"/>
        </w:rPr>
        <w:t>最大位数</w:t>
      </w:r>
      <w:r>
        <w:rPr>
          <w:rFonts w:hint="eastAsia"/>
        </w:rPr>
        <w:t>。</w:t>
      </w:r>
    </w:p>
    <w:p w14:paraId="4EAD93B9" w14:textId="77777777" w:rsidR="00C53F35" w:rsidRDefault="00C53F35" w:rsidP="00C53F35">
      <w:pPr>
        <w:pStyle w:val="2"/>
        <w:numPr>
          <w:ilvl w:val="1"/>
          <w:numId w:val="4"/>
        </w:numPr>
        <w:ind w:left="0" w:firstLineChars="0" w:firstLine="0"/>
      </w:pPr>
      <w:bookmarkStart w:id="16" w:name="_Toc462674296"/>
      <w:r>
        <w:rPr>
          <w:rFonts w:hint="eastAsia"/>
        </w:rPr>
        <w:t>基本数据类型</w:t>
      </w:r>
      <w:bookmarkEnd w:id="16"/>
    </w:p>
    <w:p w14:paraId="7408FF1A" w14:textId="77777777" w:rsidR="001247E0" w:rsidRDefault="001247E0" w:rsidP="00141918">
      <w:pPr>
        <w:ind w:firstLine="480"/>
      </w:pPr>
      <w:r>
        <w:rPr>
          <w:rFonts w:hint="eastAsia"/>
        </w:rPr>
        <w:t>本接口规范中</w:t>
      </w:r>
      <w:r w:rsidR="00C53F35">
        <w:rPr>
          <w:rFonts w:hint="eastAsia"/>
        </w:rPr>
        <w:t>定义了如下基本数据类型</w:t>
      </w:r>
      <w:r>
        <w:rPr>
          <w:rFonts w:hint="eastAsia"/>
        </w:rPr>
        <w:t>：</w:t>
      </w:r>
    </w:p>
    <w:tbl>
      <w:tblPr>
        <w:tblStyle w:val="a7"/>
        <w:tblW w:w="8522" w:type="dxa"/>
        <w:jc w:val="center"/>
        <w:tblLook w:val="04A0" w:firstRow="1" w:lastRow="0" w:firstColumn="1" w:lastColumn="0" w:noHBand="0" w:noVBand="1"/>
      </w:tblPr>
      <w:tblGrid>
        <w:gridCol w:w="1094"/>
        <w:gridCol w:w="1080"/>
        <w:gridCol w:w="1108"/>
        <w:gridCol w:w="1547"/>
        <w:gridCol w:w="1131"/>
        <w:gridCol w:w="2562"/>
      </w:tblGrid>
      <w:tr w:rsidR="00C53F35" w14:paraId="38D1D314" w14:textId="77777777" w:rsidTr="00C53F35">
        <w:trPr>
          <w:tblHeader/>
          <w:jc w:val="center"/>
        </w:trPr>
        <w:tc>
          <w:tcPr>
            <w:tcW w:w="2174" w:type="dxa"/>
            <w:gridSpan w:val="2"/>
            <w:shd w:val="clear" w:color="auto" w:fill="BFBFBF" w:themeFill="background1" w:themeFillShade="BF"/>
          </w:tcPr>
          <w:p w14:paraId="182F7758" w14:textId="77777777" w:rsidR="00C53F35" w:rsidRPr="002E1EA9" w:rsidRDefault="00C53F35" w:rsidP="00141918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扩展类型</w:t>
            </w:r>
          </w:p>
        </w:tc>
        <w:tc>
          <w:tcPr>
            <w:tcW w:w="1108" w:type="dxa"/>
            <w:shd w:val="clear" w:color="auto" w:fill="BFBFBF" w:themeFill="background1" w:themeFillShade="BF"/>
          </w:tcPr>
          <w:p w14:paraId="700217D9" w14:textId="77777777" w:rsidR="00C53F35" w:rsidRPr="002E1EA9" w:rsidRDefault="00C53F35" w:rsidP="00141918">
            <w:pPr>
              <w:ind w:firstLineChars="0" w:firstLine="0"/>
              <w:rPr>
                <w:b/>
              </w:rPr>
            </w:pPr>
            <w:r w:rsidRPr="002E1EA9">
              <w:rPr>
                <w:rFonts w:hint="eastAsia"/>
                <w:b/>
              </w:rPr>
              <w:t>单位</w:t>
            </w:r>
          </w:p>
        </w:tc>
        <w:tc>
          <w:tcPr>
            <w:tcW w:w="1547" w:type="dxa"/>
            <w:shd w:val="clear" w:color="auto" w:fill="BFBFBF" w:themeFill="background1" w:themeFillShade="BF"/>
          </w:tcPr>
          <w:p w14:paraId="1B59D878" w14:textId="77777777" w:rsidR="00C53F35" w:rsidRPr="002E1EA9" w:rsidRDefault="00C53F35" w:rsidP="00141918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1131" w:type="dxa"/>
            <w:shd w:val="clear" w:color="auto" w:fill="BFBFBF" w:themeFill="background1" w:themeFillShade="BF"/>
          </w:tcPr>
          <w:p w14:paraId="60D23827" w14:textId="77777777" w:rsidR="00C53F35" w:rsidRPr="002E1EA9" w:rsidRDefault="00C53F35" w:rsidP="00141918">
            <w:pPr>
              <w:ind w:firstLineChars="0" w:firstLine="0"/>
              <w:rPr>
                <w:b/>
              </w:rPr>
            </w:pPr>
            <w:r w:rsidRPr="002E1EA9">
              <w:rPr>
                <w:rFonts w:hint="eastAsia"/>
                <w:b/>
              </w:rPr>
              <w:t>类型</w:t>
            </w:r>
          </w:p>
        </w:tc>
        <w:tc>
          <w:tcPr>
            <w:tcW w:w="2562" w:type="dxa"/>
            <w:shd w:val="clear" w:color="auto" w:fill="BFBFBF" w:themeFill="background1" w:themeFillShade="BF"/>
          </w:tcPr>
          <w:p w14:paraId="7BC111B9" w14:textId="77777777" w:rsidR="00C53F35" w:rsidRPr="002E1EA9" w:rsidRDefault="00C53F35" w:rsidP="00141918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53F35" w14:paraId="240AF504" w14:textId="77777777" w:rsidTr="00C53F35">
        <w:trPr>
          <w:jc w:val="center"/>
        </w:trPr>
        <w:tc>
          <w:tcPr>
            <w:tcW w:w="1094" w:type="dxa"/>
          </w:tcPr>
          <w:p w14:paraId="649B7D41" w14:textId="77777777" w:rsidR="00C53F35" w:rsidRPr="00537CB7" w:rsidRDefault="00C53F35" w:rsidP="00C53F35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Amount</w:t>
            </w:r>
          </w:p>
        </w:tc>
        <w:tc>
          <w:tcPr>
            <w:tcW w:w="1080" w:type="dxa"/>
          </w:tcPr>
          <w:p w14:paraId="3C212265" w14:textId="77777777" w:rsidR="00C53F35" w:rsidRPr="00537CB7" w:rsidRDefault="00C53F35" w:rsidP="0075261B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金额</w:t>
            </w:r>
          </w:p>
        </w:tc>
        <w:tc>
          <w:tcPr>
            <w:tcW w:w="1108" w:type="dxa"/>
          </w:tcPr>
          <w:p w14:paraId="5E31593A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分</w:t>
            </w:r>
          </w:p>
        </w:tc>
        <w:tc>
          <w:tcPr>
            <w:tcW w:w="1547" w:type="dxa"/>
          </w:tcPr>
          <w:p w14:paraId="2638EC6D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分</w:t>
            </w:r>
          </w:p>
        </w:tc>
        <w:tc>
          <w:tcPr>
            <w:tcW w:w="1131" w:type="dxa"/>
          </w:tcPr>
          <w:p w14:paraId="70D2C9B7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N18</w:t>
            </w:r>
          </w:p>
        </w:tc>
        <w:tc>
          <w:tcPr>
            <w:tcW w:w="2562" w:type="dxa"/>
          </w:tcPr>
          <w:p w14:paraId="6191738E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100表示1元</w:t>
            </w:r>
          </w:p>
        </w:tc>
      </w:tr>
      <w:tr w:rsidR="00C53F35" w14:paraId="5D1FB9C4" w14:textId="77777777" w:rsidTr="00C53F35">
        <w:trPr>
          <w:jc w:val="center"/>
        </w:trPr>
        <w:tc>
          <w:tcPr>
            <w:tcW w:w="1094" w:type="dxa"/>
          </w:tcPr>
          <w:p w14:paraId="5366598B" w14:textId="77777777" w:rsidR="00C53F35" w:rsidRPr="00537CB7" w:rsidRDefault="00C53F35" w:rsidP="00C53F35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/>
                <w:sz w:val="21"/>
                <w:szCs w:val="21"/>
              </w:rPr>
              <w:t>Price</w:t>
            </w:r>
          </w:p>
        </w:tc>
        <w:tc>
          <w:tcPr>
            <w:tcW w:w="1080" w:type="dxa"/>
          </w:tcPr>
          <w:p w14:paraId="18860117" w14:textId="77777777" w:rsidR="00C53F35" w:rsidRPr="00537CB7" w:rsidRDefault="00C53F35" w:rsidP="0075261B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价格</w:t>
            </w:r>
          </w:p>
        </w:tc>
        <w:tc>
          <w:tcPr>
            <w:tcW w:w="1108" w:type="dxa"/>
          </w:tcPr>
          <w:p w14:paraId="67E48FCB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元/克</w:t>
            </w:r>
          </w:p>
          <w:p w14:paraId="466D40AD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元/千克</w:t>
            </w:r>
          </w:p>
        </w:tc>
        <w:tc>
          <w:tcPr>
            <w:tcW w:w="1547" w:type="dxa"/>
          </w:tcPr>
          <w:p w14:paraId="68571632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0.000001元</w:t>
            </w:r>
          </w:p>
        </w:tc>
        <w:tc>
          <w:tcPr>
            <w:tcW w:w="1131" w:type="dxa"/>
          </w:tcPr>
          <w:p w14:paraId="6FFB64D6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N(12,6)</w:t>
            </w:r>
          </w:p>
        </w:tc>
        <w:tc>
          <w:tcPr>
            <w:tcW w:w="2562" w:type="dxa"/>
          </w:tcPr>
          <w:p w14:paraId="1A585C6E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黄金/铂金/钯金：元/克</w:t>
            </w:r>
          </w:p>
          <w:p w14:paraId="4ADEB703" w14:textId="77777777" w:rsidR="00C53F35" w:rsidRPr="00537CB7" w:rsidRDefault="00C53F35" w:rsidP="00C53F35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白银：元/千克</w:t>
            </w:r>
          </w:p>
        </w:tc>
      </w:tr>
      <w:tr w:rsidR="00C53F35" w14:paraId="53382F3E" w14:textId="77777777" w:rsidTr="00C53F35">
        <w:trPr>
          <w:jc w:val="center"/>
        </w:trPr>
        <w:tc>
          <w:tcPr>
            <w:tcW w:w="1094" w:type="dxa"/>
          </w:tcPr>
          <w:p w14:paraId="25267F94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Weight</w:t>
            </w:r>
          </w:p>
        </w:tc>
        <w:tc>
          <w:tcPr>
            <w:tcW w:w="1080" w:type="dxa"/>
          </w:tcPr>
          <w:p w14:paraId="50F90F68" w14:textId="77777777" w:rsidR="00C53F35" w:rsidRPr="00537CB7" w:rsidRDefault="00C53F35" w:rsidP="0075261B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重量</w:t>
            </w:r>
          </w:p>
        </w:tc>
        <w:tc>
          <w:tcPr>
            <w:tcW w:w="1108" w:type="dxa"/>
          </w:tcPr>
          <w:p w14:paraId="7DD0DCEC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千克</w:t>
            </w:r>
          </w:p>
        </w:tc>
        <w:tc>
          <w:tcPr>
            <w:tcW w:w="1547" w:type="dxa"/>
          </w:tcPr>
          <w:p w14:paraId="50B84943" w14:textId="77777777" w:rsidR="00C53F35" w:rsidRPr="00537CB7" w:rsidRDefault="00C53F35" w:rsidP="0075261B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毫克</w:t>
            </w:r>
          </w:p>
        </w:tc>
        <w:tc>
          <w:tcPr>
            <w:tcW w:w="1131" w:type="dxa"/>
          </w:tcPr>
          <w:p w14:paraId="48DF6F2C" w14:textId="77777777" w:rsidR="00C53F35" w:rsidRPr="00537CB7" w:rsidRDefault="00C53F35" w:rsidP="0075261B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N(12,6)</w:t>
            </w:r>
          </w:p>
        </w:tc>
        <w:tc>
          <w:tcPr>
            <w:tcW w:w="2562" w:type="dxa"/>
          </w:tcPr>
          <w:p w14:paraId="3EB8D10A" w14:textId="77777777" w:rsidR="00C53F35" w:rsidRPr="00537CB7" w:rsidRDefault="00AC7224" w:rsidP="00AC7224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</w:t>
            </w:r>
            <w:r w:rsidR="00C53F35" w:rsidRPr="00537CB7">
              <w:rPr>
                <w:rFonts w:asciiTheme="minorEastAsia" w:hAnsiTheme="minorEastAsia" w:hint="eastAsia"/>
                <w:sz w:val="21"/>
                <w:szCs w:val="21"/>
              </w:rPr>
              <w:t>.00000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="00C53F35" w:rsidRPr="00537CB7">
              <w:rPr>
                <w:rFonts w:asciiTheme="minorEastAsia" w:hAnsiTheme="minorEastAsia" w:hint="eastAsia"/>
                <w:sz w:val="21"/>
                <w:szCs w:val="21"/>
              </w:rPr>
              <w:t>表示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1毫克</w:t>
            </w:r>
          </w:p>
        </w:tc>
      </w:tr>
      <w:tr w:rsidR="00C53F35" w14:paraId="43D1E62B" w14:textId="77777777" w:rsidTr="00C53F35">
        <w:trPr>
          <w:jc w:val="center"/>
        </w:trPr>
        <w:tc>
          <w:tcPr>
            <w:tcW w:w="1094" w:type="dxa"/>
          </w:tcPr>
          <w:p w14:paraId="2D7949B9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Rate</w:t>
            </w:r>
          </w:p>
        </w:tc>
        <w:tc>
          <w:tcPr>
            <w:tcW w:w="1080" w:type="dxa"/>
          </w:tcPr>
          <w:p w14:paraId="210DFCC6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比率</w:t>
            </w:r>
          </w:p>
        </w:tc>
        <w:tc>
          <w:tcPr>
            <w:tcW w:w="1108" w:type="dxa"/>
          </w:tcPr>
          <w:p w14:paraId="30A7051B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</w:p>
        </w:tc>
        <w:tc>
          <w:tcPr>
            <w:tcW w:w="1547" w:type="dxa"/>
          </w:tcPr>
          <w:p w14:paraId="127BBA19" w14:textId="77777777" w:rsidR="00C53F35" w:rsidRPr="00537CB7" w:rsidRDefault="00C53F35" w:rsidP="0075261B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0.0001%</w:t>
            </w:r>
          </w:p>
        </w:tc>
        <w:tc>
          <w:tcPr>
            <w:tcW w:w="1131" w:type="dxa"/>
          </w:tcPr>
          <w:p w14:paraId="2F9F0A07" w14:textId="77777777" w:rsidR="00C53F35" w:rsidRPr="00537CB7" w:rsidRDefault="00C53F35" w:rsidP="00C53F35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N(16,6)</w:t>
            </w:r>
          </w:p>
        </w:tc>
        <w:tc>
          <w:tcPr>
            <w:tcW w:w="2562" w:type="dxa"/>
          </w:tcPr>
          <w:p w14:paraId="03508A2F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10000表示1%</w:t>
            </w:r>
          </w:p>
        </w:tc>
      </w:tr>
      <w:tr w:rsidR="00C53F35" w14:paraId="5A2D017B" w14:textId="77777777" w:rsidTr="00C53F35">
        <w:trPr>
          <w:jc w:val="center"/>
        </w:trPr>
        <w:tc>
          <w:tcPr>
            <w:tcW w:w="1094" w:type="dxa"/>
          </w:tcPr>
          <w:p w14:paraId="6677E932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/>
                <w:sz w:val="21"/>
                <w:szCs w:val="21"/>
              </w:rPr>
              <w:t>Quantity</w:t>
            </w:r>
          </w:p>
        </w:tc>
        <w:tc>
          <w:tcPr>
            <w:tcW w:w="1080" w:type="dxa"/>
          </w:tcPr>
          <w:p w14:paraId="213A1163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数量</w:t>
            </w:r>
          </w:p>
        </w:tc>
        <w:tc>
          <w:tcPr>
            <w:tcW w:w="1108" w:type="dxa"/>
          </w:tcPr>
          <w:p w14:paraId="4BB9BDDC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</w:p>
        </w:tc>
        <w:tc>
          <w:tcPr>
            <w:tcW w:w="1547" w:type="dxa"/>
          </w:tcPr>
          <w:p w14:paraId="2FB571EC" w14:textId="77777777" w:rsidR="00C53F35" w:rsidRPr="00537CB7" w:rsidRDefault="00C53F35" w:rsidP="0075261B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</w:p>
        </w:tc>
        <w:tc>
          <w:tcPr>
            <w:tcW w:w="1131" w:type="dxa"/>
          </w:tcPr>
          <w:p w14:paraId="5EE02BC5" w14:textId="77777777" w:rsidR="00C53F35" w:rsidRPr="00537CB7" w:rsidRDefault="00C53F35" w:rsidP="00C53F35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N12</w:t>
            </w:r>
          </w:p>
        </w:tc>
        <w:tc>
          <w:tcPr>
            <w:tcW w:w="2562" w:type="dxa"/>
          </w:tcPr>
          <w:p w14:paraId="58FC17E1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53F35" w14:paraId="68B6B717" w14:textId="77777777" w:rsidTr="00C53F35">
        <w:trPr>
          <w:jc w:val="center"/>
        </w:trPr>
        <w:tc>
          <w:tcPr>
            <w:tcW w:w="1094" w:type="dxa"/>
          </w:tcPr>
          <w:p w14:paraId="0B9EB75C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OKFlag</w:t>
            </w:r>
          </w:p>
        </w:tc>
        <w:tc>
          <w:tcPr>
            <w:tcW w:w="1080" w:type="dxa"/>
          </w:tcPr>
          <w:p w14:paraId="62ECF892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是否标志</w:t>
            </w:r>
          </w:p>
        </w:tc>
        <w:tc>
          <w:tcPr>
            <w:tcW w:w="1108" w:type="dxa"/>
          </w:tcPr>
          <w:p w14:paraId="3808E310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</w:p>
        </w:tc>
        <w:tc>
          <w:tcPr>
            <w:tcW w:w="1547" w:type="dxa"/>
          </w:tcPr>
          <w:p w14:paraId="47FBB77A" w14:textId="77777777" w:rsidR="00C53F35" w:rsidRPr="00537CB7" w:rsidRDefault="00C53F35" w:rsidP="0075261B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</w:p>
        </w:tc>
        <w:tc>
          <w:tcPr>
            <w:tcW w:w="1131" w:type="dxa"/>
          </w:tcPr>
          <w:p w14:paraId="1EBA94EB" w14:textId="77777777" w:rsidR="00C53F35" w:rsidRPr="00537CB7" w:rsidRDefault="00C53F35" w:rsidP="00C53F35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C1</w:t>
            </w:r>
          </w:p>
        </w:tc>
        <w:tc>
          <w:tcPr>
            <w:tcW w:w="2562" w:type="dxa"/>
          </w:tcPr>
          <w:p w14:paraId="76EFCDCA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1-是，0-否</w:t>
            </w:r>
          </w:p>
        </w:tc>
      </w:tr>
      <w:tr w:rsidR="00C53F35" w14:paraId="4FB34D8E" w14:textId="77777777" w:rsidTr="00C53F35">
        <w:trPr>
          <w:jc w:val="center"/>
        </w:trPr>
        <w:tc>
          <w:tcPr>
            <w:tcW w:w="1094" w:type="dxa"/>
          </w:tcPr>
          <w:p w14:paraId="449ADF2C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Date</w:t>
            </w:r>
          </w:p>
        </w:tc>
        <w:tc>
          <w:tcPr>
            <w:tcW w:w="1080" w:type="dxa"/>
          </w:tcPr>
          <w:p w14:paraId="04707175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日期</w:t>
            </w:r>
          </w:p>
        </w:tc>
        <w:tc>
          <w:tcPr>
            <w:tcW w:w="1108" w:type="dxa"/>
          </w:tcPr>
          <w:p w14:paraId="68BD3A24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</w:p>
        </w:tc>
        <w:tc>
          <w:tcPr>
            <w:tcW w:w="1547" w:type="dxa"/>
          </w:tcPr>
          <w:p w14:paraId="3E6C7076" w14:textId="77777777" w:rsidR="00C53F35" w:rsidRPr="00537CB7" w:rsidRDefault="00C53F35" w:rsidP="0075261B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</w:p>
        </w:tc>
        <w:tc>
          <w:tcPr>
            <w:tcW w:w="1131" w:type="dxa"/>
          </w:tcPr>
          <w:p w14:paraId="61234298" w14:textId="77777777" w:rsidR="00C53F35" w:rsidRPr="00537CB7" w:rsidRDefault="00C53F35" w:rsidP="00C53F35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C8</w:t>
            </w:r>
          </w:p>
        </w:tc>
        <w:tc>
          <w:tcPr>
            <w:tcW w:w="2562" w:type="dxa"/>
          </w:tcPr>
          <w:p w14:paraId="20BEB85B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YYYYMMDD</w:t>
            </w:r>
          </w:p>
        </w:tc>
      </w:tr>
      <w:tr w:rsidR="00C53F35" w14:paraId="3CBAD5FA" w14:textId="77777777" w:rsidTr="00C53F35">
        <w:trPr>
          <w:jc w:val="center"/>
        </w:trPr>
        <w:tc>
          <w:tcPr>
            <w:tcW w:w="1094" w:type="dxa"/>
          </w:tcPr>
          <w:p w14:paraId="2CB319E7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1080" w:type="dxa"/>
          </w:tcPr>
          <w:p w14:paraId="6DF57A2C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  <w:tc>
          <w:tcPr>
            <w:tcW w:w="1108" w:type="dxa"/>
          </w:tcPr>
          <w:p w14:paraId="7D5CE038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</w:p>
        </w:tc>
        <w:tc>
          <w:tcPr>
            <w:tcW w:w="1547" w:type="dxa"/>
          </w:tcPr>
          <w:p w14:paraId="6F12B675" w14:textId="77777777" w:rsidR="00C53F35" w:rsidRPr="00537CB7" w:rsidRDefault="00C53F35" w:rsidP="0075261B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</w:p>
        </w:tc>
        <w:tc>
          <w:tcPr>
            <w:tcW w:w="1131" w:type="dxa"/>
          </w:tcPr>
          <w:p w14:paraId="3BEE98EC" w14:textId="77777777" w:rsidR="00C53F35" w:rsidRPr="00537CB7" w:rsidRDefault="00C53F35" w:rsidP="00C53F35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C8</w:t>
            </w:r>
          </w:p>
        </w:tc>
        <w:tc>
          <w:tcPr>
            <w:tcW w:w="2562" w:type="dxa"/>
          </w:tcPr>
          <w:p w14:paraId="4B6D574C" w14:textId="77777777" w:rsidR="00C53F35" w:rsidRPr="00537CB7" w:rsidRDefault="00C53F35" w:rsidP="00141918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537CB7">
              <w:rPr>
                <w:rFonts w:asciiTheme="minorEastAsia" w:hAnsiTheme="minorEastAsia" w:hint="eastAsia"/>
                <w:sz w:val="21"/>
                <w:szCs w:val="21"/>
              </w:rPr>
              <w:t>HH:MM:SS</w:t>
            </w:r>
          </w:p>
        </w:tc>
      </w:tr>
    </w:tbl>
    <w:p w14:paraId="66AFA9B7" w14:textId="77777777" w:rsidR="00C53F35" w:rsidRDefault="00C53F35" w:rsidP="00C53F35">
      <w:pPr>
        <w:pStyle w:val="2"/>
        <w:numPr>
          <w:ilvl w:val="1"/>
          <w:numId w:val="4"/>
        </w:numPr>
        <w:ind w:left="0" w:firstLineChars="0" w:firstLine="0"/>
      </w:pPr>
      <w:bookmarkStart w:id="17" w:name="_Toc462674297"/>
      <w:r>
        <w:rPr>
          <w:rFonts w:hint="eastAsia"/>
        </w:rPr>
        <w:t>复合数据类型</w:t>
      </w:r>
      <w:bookmarkEnd w:id="17"/>
    </w:p>
    <w:p w14:paraId="7C0EBFC6" w14:textId="77777777" w:rsidR="00537CB7" w:rsidRDefault="00537CB7" w:rsidP="00537CB7">
      <w:pPr>
        <w:pStyle w:val="3"/>
        <w:numPr>
          <w:ilvl w:val="2"/>
          <w:numId w:val="4"/>
        </w:numPr>
        <w:ind w:left="0" w:firstLineChars="0" w:firstLine="0"/>
      </w:pPr>
      <w:bookmarkStart w:id="18" w:name="_Toc462674298"/>
      <w:r>
        <w:rPr>
          <w:rFonts w:hint="eastAsia"/>
        </w:rPr>
        <w:t>数组类型</w:t>
      </w:r>
      <w:bookmarkEnd w:id="18"/>
    </w:p>
    <w:p w14:paraId="5CDFF727" w14:textId="77777777" w:rsidR="007C0B18" w:rsidRDefault="00A2544B" w:rsidP="00E3285D">
      <w:pPr>
        <w:ind w:firstLine="480"/>
      </w:pPr>
      <w:r w:rsidRPr="00A2544B">
        <w:t>相同数据类型的元素按一定顺序排列的集合</w:t>
      </w:r>
      <w:r>
        <w:rPr>
          <w:rFonts w:hint="eastAsia"/>
        </w:rPr>
        <w:t>。元素的数据类型可以是基本数</w:t>
      </w:r>
      <w:r>
        <w:rPr>
          <w:rFonts w:hint="eastAsia"/>
        </w:rPr>
        <w:lastRenderedPageBreak/>
        <w:t>据类型，也可以是</w:t>
      </w:r>
      <w:r w:rsidR="00291C60">
        <w:rPr>
          <w:rFonts w:hint="eastAsia"/>
        </w:rPr>
        <w:t>复合</w:t>
      </w:r>
      <w:r>
        <w:rPr>
          <w:rFonts w:hint="eastAsia"/>
        </w:rPr>
        <w:t>数据类型。</w:t>
      </w:r>
      <w:r w:rsidR="00E3285D">
        <w:rPr>
          <w:rFonts w:hint="eastAsia"/>
        </w:rPr>
        <w:t>示例如下：</w:t>
      </w:r>
    </w:p>
    <w:p w14:paraId="1719867C" w14:textId="77777777" w:rsidR="00A2544B" w:rsidRPr="00A2544B" w:rsidRDefault="00E3285D" w:rsidP="00A2544B">
      <w:pPr>
        <w:ind w:firstLine="480"/>
      </w:pPr>
      <w:r>
        <w:rPr>
          <w:rFonts w:hint="eastAsia"/>
        </w:rPr>
        <w:t>[element1,</w:t>
      </w:r>
      <w:r w:rsidRPr="00E3285D">
        <w:rPr>
          <w:rFonts w:hint="eastAsia"/>
        </w:rPr>
        <w:t xml:space="preserve"> </w:t>
      </w:r>
      <w:r>
        <w:rPr>
          <w:rFonts w:hint="eastAsia"/>
        </w:rPr>
        <w:t>element2,</w:t>
      </w:r>
      <w:r>
        <w:t>…</w:t>
      </w:r>
      <w:r>
        <w:rPr>
          <w:rFonts w:hint="eastAsia"/>
        </w:rPr>
        <w:t>,</w:t>
      </w:r>
      <w:r w:rsidRPr="00E3285D">
        <w:rPr>
          <w:rFonts w:hint="eastAsia"/>
        </w:rPr>
        <w:t xml:space="preserve"> </w:t>
      </w:r>
      <w:r>
        <w:rPr>
          <w:rFonts w:hint="eastAsia"/>
        </w:rPr>
        <w:t>elementN]</w:t>
      </w:r>
    </w:p>
    <w:p w14:paraId="49490B6D" w14:textId="77777777" w:rsidR="00537CB7" w:rsidRDefault="00537CB7" w:rsidP="00537CB7">
      <w:pPr>
        <w:pStyle w:val="3"/>
        <w:numPr>
          <w:ilvl w:val="2"/>
          <w:numId w:val="4"/>
        </w:numPr>
        <w:ind w:left="0" w:firstLineChars="0" w:firstLine="0"/>
      </w:pPr>
      <w:bookmarkStart w:id="19" w:name="_Toc462674299"/>
      <w:r>
        <w:rPr>
          <w:rFonts w:hint="eastAsia"/>
        </w:rPr>
        <w:t>哈希类型</w:t>
      </w:r>
      <w:bookmarkEnd w:id="19"/>
    </w:p>
    <w:p w14:paraId="12484046" w14:textId="77777777" w:rsidR="00E3285D" w:rsidRDefault="00E3285D" w:rsidP="00141918">
      <w:pPr>
        <w:ind w:firstLine="480"/>
      </w:pPr>
      <w:r>
        <w:rPr>
          <w:rFonts w:hint="eastAsia"/>
        </w:rPr>
        <w:t>一组无序元素的集合。元素的数据类型可以是基本数据类型，也可以是</w:t>
      </w:r>
      <w:r w:rsidR="00291C60">
        <w:rPr>
          <w:rFonts w:hint="eastAsia"/>
        </w:rPr>
        <w:t>复合</w:t>
      </w:r>
      <w:r>
        <w:rPr>
          <w:rFonts w:hint="eastAsia"/>
        </w:rPr>
        <w:t>数据类型。示例如下：</w:t>
      </w:r>
    </w:p>
    <w:p w14:paraId="78D67194" w14:textId="77777777" w:rsidR="00DF6EF9" w:rsidRPr="001247E0" w:rsidRDefault="00E3285D" w:rsidP="00DF6EF9">
      <w:pPr>
        <w:ind w:firstLine="480"/>
      </w:pPr>
      <w:r>
        <w:rPr>
          <w:rFonts w:hint="eastAsia"/>
        </w:rPr>
        <w:t>{</w:t>
      </w:r>
      <w:r w:rsidRPr="00E3285D">
        <w:rPr>
          <w:rFonts w:hint="eastAsia"/>
        </w:rPr>
        <w:t xml:space="preserve"> </w:t>
      </w:r>
      <w:r>
        <w:rPr>
          <w:rFonts w:hint="eastAsia"/>
        </w:rPr>
        <w:t>element1,</w:t>
      </w:r>
      <w:r w:rsidRPr="00E3285D">
        <w:rPr>
          <w:rFonts w:hint="eastAsia"/>
        </w:rPr>
        <w:t xml:space="preserve"> </w:t>
      </w:r>
      <w:r>
        <w:rPr>
          <w:rFonts w:hint="eastAsia"/>
        </w:rPr>
        <w:t>element2,</w:t>
      </w:r>
      <w:r>
        <w:t>…</w:t>
      </w:r>
      <w:r>
        <w:rPr>
          <w:rFonts w:hint="eastAsia"/>
        </w:rPr>
        <w:t>,</w:t>
      </w:r>
      <w:r w:rsidRPr="00E3285D">
        <w:rPr>
          <w:rFonts w:hint="eastAsia"/>
        </w:rPr>
        <w:t xml:space="preserve"> </w:t>
      </w:r>
      <w:r>
        <w:rPr>
          <w:rFonts w:hint="eastAsia"/>
        </w:rPr>
        <w:t>elementN }</w:t>
      </w:r>
    </w:p>
    <w:p w14:paraId="55D024CA" w14:textId="77777777" w:rsidR="00F61C4A" w:rsidRDefault="00F61C4A" w:rsidP="00F61C4A">
      <w:pPr>
        <w:pStyle w:val="1"/>
        <w:numPr>
          <w:ilvl w:val="0"/>
          <w:numId w:val="4"/>
        </w:numPr>
      </w:pPr>
      <w:bookmarkStart w:id="20" w:name="_Toc462674300"/>
      <w:r>
        <w:rPr>
          <w:rFonts w:hint="eastAsia"/>
        </w:rPr>
        <w:t>消息类型</w:t>
      </w:r>
      <w:bookmarkEnd w:id="20"/>
    </w:p>
    <w:p w14:paraId="2D20341F" w14:textId="77777777" w:rsidR="00F61C4A" w:rsidRDefault="00F61C4A" w:rsidP="00F61C4A">
      <w:pPr>
        <w:pStyle w:val="2"/>
        <w:numPr>
          <w:ilvl w:val="1"/>
          <w:numId w:val="4"/>
        </w:numPr>
        <w:ind w:left="0" w:firstLineChars="0" w:firstLine="0"/>
      </w:pPr>
      <w:bookmarkStart w:id="21" w:name="_Toc462674301"/>
      <w:r>
        <w:rPr>
          <w:rFonts w:hint="eastAsia"/>
        </w:rPr>
        <w:t>消息分类</w:t>
      </w:r>
      <w:bookmarkEnd w:id="21"/>
    </w:p>
    <w:p w14:paraId="477C61D4" w14:textId="77777777" w:rsidR="00F61C4A" w:rsidRDefault="00F61C4A" w:rsidP="00F61C4A">
      <w:pPr>
        <w:ind w:firstLine="480"/>
      </w:pPr>
      <w:r>
        <w:rPr>
          <w:rFonts w:hint="eastAsia"/>
        </w:rPr>
        <w:t>针对交易所对外应用消息接口，按照功能维度分类如下：</w:t>
      </w:r>
    </w:p>
    <w:p w14:paraId="09C1D052" w14:textId="77777777" w:rsidR="00F61C4A" w:rsidRDefault="00F61C4A" w:rsidP="00F61C4A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B465A3">
        <w:rPr>
          <w:rFonts w:hint="eastAsia"/>
          <w:b/>
        </w:rPr>
        <w:t>认证</w:t>
      </w:r>
      <w:r>
        <w:rPr>
          <w:rFonts w:hint="eastAsia"/>
          <w:b/>
        </w:rPr>
        <w:t>类</w:t>
      </w:r>
      <w:r w:rsidRPr="00B465A3">
        <w:rPr>
          <w:rFonts w:hint="eastAsia"/>
          <w:b/>
        </w:rPr>
        <w:t>消息</w:t>
      </w:r>
      <w:r w:rsidRPr="00B465A3">
        <w:rPr>
          <w:rFonts w:hint="eastAsia"/>
        </w:rPr>
        <w:t>：</w:t>
      </w:r>
      <w:r>
        <w:rPr>
          <w:rFonts w:hint="eastAsia"/>
        </w:rPr>
        <w:t>主要</w:t>
      </w:r>
      <w:r w:rsidRPr="00B465A3">
        <w:rPr>
          <w:rFonts w:hint="eastAsia"/>
        </w:rPr>
        <w:t>涵盖交易员登录、登出、修改密码等消息。</w:t>
      </w:r>
    </w:p>
    <w:p w14:paraId="6B618625" w14:textId="77777777" w:rsidR="00465BEF" w:rsidRPr="00B465A3" w:rsidRDefault="00594614" w:rsidP="00465BEF">
      <w:pPr>
        <w:ind w:firstLine="480"/>
      </w:pPr>
      <w:r>
        <w:rPr>
          <w:rFonts w:hint="eastAsia"/>
        </w:rPr>
        <w:t>2</w:t>
      </w:r>
      <w:r w:rsidR="00465BEF">
        <w:rPr>
          <w:rFonts w:hint="eastAsia"/>
        </w:rPr>
        <w:t>）</w:t>
      </w:r>
      <w:r w:rsidR="00465BEF">
        <w:rPr>
          <w:rFonts w:hint="eastAsia"/>
          <w:b/>
        </w:rPr>
        <w:t>开户</w:t>
      </w:r>
      <w:r w:rsidR="00465BEF" w:rsidRPr="00E414BA">
        <w:rPr>
          <w:rFonts w:hint="eastAsia"/>
          <w:b/>
        </w:rPr>
        <w:t>类交易</w:t>
      </w:r>
      <w:r w:rsidR="00465BEF">
        <w:rPr>
          <w:rFonts w:hint="eastAsia"/>
        </w:rPr>
        <w:t>：包括客户账户开销户交易等。</w:t>
      </w:r>
    </w:p>
    <w:p w14:paraId="176427AA" w14:textId="77777777" w:rsidR="00594614" w:rsidRPr="00594614" w:rsidRDefault="00594614" w:rsidP="00F61C4A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  <w:b/>
        </w:rPr>
        <w:t>其他消息</w:t>
      </w:r>
      <w:r w:rsidRPr="00B465A3">
        <w:rPr>
          <w:rFonts w:hint="eastAsia"/>
        </w:rPr>
        <w:t>：</w:t>
      </w:r>
      <w:r>
        <w:rPr>
          <w:rFonts w:hint="eastAsia"/>
        </w:rPr>
        <w:t>主要包括通用错误信息。</w:t>
      </w:r>
    </w:p>
    <w:p w14:paraId="78525FB9" w14:textId="77777777" w:rsidR="00F61C4A" w:rsidRDefault="00F61C4A" w:rsidP="00F61C4A">
      <w:pPr>
        <w:pStyle w:val="2"/>
        <w:numPr>
          <w:ilvl w:val="1"/>
          <w:numId w:val="4"/>
        </w:numPr>
        <w:ind w:left="0" w:firstLineChars="0" w:firstLine="0"/>
      </w:pPr>
      <w:bookmarkStart w:id="22" w:name="_Toc462674302"/>
      <w:r>
        <w:rPr>
          <w:rFonts w:hint="eastAsia"/>
        </w:rPr>
        <w:t>消息类型标识符</w:t>
      </w:r>
      <w:bookmarkEnd w:id="22"/>
    </w:p>
    <w:p w14:paraId="0B2F3A8A" w14:textId="77777777" w:rsidR="00D11EE5" w:rsidRDefault="00D11EE5" w:rsidP="00D11EE5">
      <w:pPr>
        <w:pStyle w:val="3"/>
        <w:numPr>
          <w:ilvl w:val="2"/>
          <w:numId w:val="4"/>
        </w:numPr>
        <w:ind w:left="0" w:firstLineChars="0" w:firstLine="0"/>
      </w:pPr>
      <w:bookmarkStart w:id="23" w:name="_Toc462674303"/>
      <w:r>
        <w:rPr>
          <w:rFonts w:hint="eastAsia"/>
        </w:rPr>
        <w:t>生成规则</w:t>
      </w:r>
      <w:bookmarkEnd w:id="23"/>
    </w:p>
    <w:p w14:paraId="2DE57D33" w14:textId="77777777" w:rsidR="00F61C4A" w:rsidRDefault="00F61C4A" w:rsidP="00F61C4A">
      <w:pPr>
        <w:ind w:firstLine="480"/>
      </w:pPr>
      <w:r>
        <w:rPr>
          <w:rFonts w:hint="eastAsia"/>
        </w:rPr>
        <w:t>每个消息对应一个唯一的消息类型标识符。消息类型标识符由四个字符组成，生成规则如下：</w:t>
      </w:r>
    </w:p>
    <w:p w14:paraId="5800E8CA" w14:textId="77777777" w:rsidR="00F61C4A" w:rsidRDefault="00F61C4A" w:rsidP="00F61C4A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）第</w:t>
      </w:r>
      <w:r>
        <w:rPr>
          <w:rFonts w:hint="eastAsia"/>
        </w:rPr>
        <w:t>1</w:t>
      </w:r>
      <w:r>
        <w:rPr>
          <w:rFonts w:hint="eastAsia"/>
        </w:rPr>
        <w:t>个字符标识消息类别，用法如下：</w:t>
      </w:r>
    </w:p>
    <w:tbl>
      <w:tblPr>
        <w:tblStyle w:val="a7"/>
        <w:tblW w:w="3816" w:type="dxa"/>
        <w:jc w:val="center"/>
        <w:tblLook w:val="04A0" w:firstRow="1" w:lastRow="0" w:firstColumn="1" w:lastColumn="0" w:noHBand="0" w:noVBand="1"/>
      </w:tblPr>
      <w:tblGrid>
        <w:gridCol w:w="818"/>
        <w:gridCol w:w="2998"/>
      </w:tblGrid>
      <w:tr w:rsidR="00F61C4A" w:rsidRPr="00AD6F19" w14:paraId="1C17244B" w14:textId="77777777" w:rsidTr="00BA47D5">
        <w:trPr>
          <w:tblHeader/>
          <w:jc w:val="center"/>
        </w:trPr>
        <w:tc>
          <w:tcPr>
            <w:tcW w:w="818" w:type="dxa"/>
            <w:shd w:val="clear" w:color="auto" w:fill="D9D9D9" w:themeFill="background1" w:themeFillShade="D9"/>
          </w:tcPr>
          <w:p w14:paraId="35EF705D" w14:textId="77777777" w:rsidR="00F61C4A" w:rsidRPr="00AD6F19" w:rsidRDefault="00F61C4A" w:rsidP="00BA47D5">
            <w:pPr>
              <w:ind w:firstLineChars="0" w:firstLine="0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代码</w:t>
            </w:r>
          </w:p>
        </w:tc>
        <w:tc>
          <w:tcPr>
            <w:tcW w:w="2998" w:type="dxa"/>
            <w:shd w:val="clear" w:color="auto" w:fill="D9D9D9" w:themeFill="background1" w:themeFillShade="D9"/>
          </w:tcPr>
          <w:p w14:paraId="3DB6779A" w14:textId="77777777" w:rsidR="00F61C4A" w:rsidRPr="00AD6F19" w:rsidRDefault="00F61C4A" w:rsidP="00BA47D5">
            <w:pPr>
              <w:ind w:firstLineChars="0" w:firstLine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AD6F19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61C4A" w:rsidRPr="00AD6F19" w14:paraId="3E46435C" w14:textId="77777777" w:rsidTr="00BA47D5">
        <w:trPr>
          <w:jc w:val="center"/>
        </w:trPr>
        <w:tc>
          <w:tcPr>
            <w:tcW w:w="818" w:type="dxa"/>
          </w:tcPr>
          <w:p w14:paraId="3ED80074" w14:textId="77777777" w:rsidR="00F61C4A" w:rsidRPr="00AD6F19" w:rsidRDefault="00F61C4A" w:rsidP="00BA47D5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</w:t>
            </w:r>
          </w:p>
        </w:tc>
        <w:tc>
          <w:tcPr>
            <w:tcW w:w="2998" w:type="dxa"/>
          </w:tcPr>
          <w:p w14:paraId="7F96263F" w14:textId="77777777" w:rsidR="00F61C4A" w:rsidRPr="00AD6F19" w:rsidRDefault="00F61C4A" w:rsidP="00BA47D5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认证类消息</w:t>
            </w:r>
          </w:p>
        </w:tc>
      </w:tr>
      <w:tr w:rsidR="00F82F83" w14:paraId="3EC94A9C" w14:textId="77777777" w:rsidTr="00BA47D5">
        <w:trPr>
          <w:jc w:val="center"/>
        </w:trPr>
        <w:tc>
          <w:tcPr>
            <w:tcW w:w="818" w:type="dxa"/>
          </w:tcPr>
          <w:p w14:paraId="2892FFA8" w14:textId="77777777" w:rsidR="00F82F83" w:rsidRDefault="00F82F83" w:rsidP="00BA47D5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</w:t>
            </w:r>
          </w:p>
        </w:tc>
        <w:tc>
          <w:tcPr>
            <w:tcW w:w="2998" w:type="dxa"/>
          </w:tcPr>
          <w:p w14:paraId="2A66A4B4" w14:textId="77777777" w:rsidR="00F82F83" w:rsidRDefault="00465BEF" w:rsidP="00BA47D5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开户</w:t>
            </w:r>
            <w:r w:rsidR="00F82F83">
              <w:rPr>
                <w:rFonts w:asciiTheme="minorEastAsia" w:hAnsiTheme="minorEastAsia" w:hint="eastAsia"/>
                <w:sz w:val="21"/>
                <w:szCs w:val="21"/>
              </w:rPr>
              <w:t>类交易</w:t>
            </w:r>
          </w:p>
        </w:tc>
      </w:tr>
      <w:tr w:rsidR="00594614" w14:paraId="5683AA4B" w14:textId="77777777" w:rsidTr="00BA47D5">
        <w:trPr>
          <w:jc w:val="center"/>
        </w:trPr>
        <w:tc>
          <w:tcPr>
            <w:tcW w:w="818" w:type="dxa"/>
          </w:tcPr>
          <w:p w14:paraId="4B400582" w14:textId="77777777" w:rsidR="00594614" w:rsidRDefault="00594614" w:rsidP="002E5C0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M</w:t>
            </w:r>
          </w:p>
        </w:tc>
        <w:tc>
          <w:tcPr>
            <w:tcW w:w="2998" w:type="dxa"/>
          </w:tcPr>
          <w:p w14:paraId="722026F6" w14:textId="77777777" w:rsidR="00594614" w:rsidRDefault="00594614" w:rsidP="002E5C0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系统管理类交易</w:t>
            </w:r>
          </w:p>
        </w:tc>
      </w:tr>
    </w:tbl>
    <w:p w14:paraId="1428F410" w14:textId="77777777" w:rsidR="00F61C4A" w:rsidRDefault="00F61C4A" w:rsidP="00F61C4A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）第</w:t>
      </w:r>
      <w:r>
        <w:rPr>
          <w:rFonts w:hint="eastAsia"/>
        </w:rPr>
        <w:t>2-3</w:t>
      </w:r>
      <w:r>
        <w:rPr>
          <w:rFonts w:hint="eastAsia"/>
        </w:rPr>
        <w:t>个字符为报文顺序编号，取值范围</w:t>
      </w:r>
      <w:r>
        <w:rPr>
          <w:rFonts w:hint="eastAsia"/>
        </w:rPr>
        <w:t>00-</w:t>
      </w:r>
      <w:r w:rsidR="00BA47D5">
        <w:rPr>
          <w:rFonts w:hint="eastAsia"/>
        </w:rPr>
        <w:t>ZZ</w:t>
      </w:r>
      <w:r>
        <w:rPr>
          <w:rFonts w:hint="eastAsia"/>
        </w:rPr>
        <w:t>。</w:t>
      </w:r>
    </w:p>
    <w:p w14:paraId="0227C41C" w14:textId="77777777" w:rsidR="00F61C4A" w:rsidRDefault="00F61C4A" w:rsidP="00F61C4A">
      <w:pPr>
        <w:ind w:firstLine="480"/>
      </w:pPr>
      <w:r>
        <w:rPr>
          <w:rFonts w:hint="eastAsia"/>
        </w:rPr>
        <w:lastRenderedPageBreak/>
        <w:t>3</w:t>
      </w:r>
      <w:r>
        <w:rPr>
          <w:rFonts w:hint="eastAsia"/>
        </w:rPr>
        <w:t>）第</w:t>
      </w:r>
      <w:r>
        <w:rPr>
          <w:rFonts w:hint="eastAsia"/>
        </w:rPr>
        <w:t>4</w:t>
      </w:r>
      <w:r>
        <w:rPr>
          <w:rFonts w:hint="eastAsia"/>
        </w:rPr>
        <w:t>个字符标识报文功能，用法如下：</w:t>
      </w:r>
    </w:p>
    <w:tbl>
      <w:tblPr>
        <w:tblStyle w:val="a7"/>
        <w:tblW w:w="3547" w:type="dxa"/>
        <w:jc w:val="center"/>
        <w:tblLook w:val="04A0" w:firstRow="1" w:lastRow="0" w:firstColumn="1" w:lastColumn="0" w:noHBand="0" w:noVBand="1"/>
      </w:tblPr>
      <w:tblGrid>
        <w:gridCol w:w="818"/>
        <w:gridCol w:w="2729"/>
      </w:tblGrid>
      <w:tr w:rsidR="00F61C4A" w:rsidRPr="00AD6F19" w14:paraId="14F45781" w14:textId="77777777" w:rsidTr="00BA47D5">
        <w:trPr>
          <w:tblHeader/>
          <w:jc w:val="center"/>
        </w:trPr>
        <w:tc>
          <w:tcPr>
            <w:tcW w:w="818" w:type="dxa"/>
            <w:shd w:val="clear" w:color="auto" w:fill="D9D9D9" w:themeFill="background1" w:themeFillShade="D9"/>
          </w:tcPr>
          <w:p w14:paraId="4A9B25C9" w14:textId="77777777" w:rsidR="00F61C4A" w:rsidRPr="00AD6F19" w:rsidRDefault="00F61C4A" w:rsidP="00BA47D5">
            <w:pPr>
              <w:ind w:firstLineChars="0" w:firstLine="0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代码</w:t>
            </w:r>
          </w:p>
        </w:tc>
        <w:tc>
          <w:tcPr>
            <w:tcW w:w="2729" w:type="dxa"/>
            <w:shd w:val="clear" w:color="auto" w:fill="D9D9D9" w:themeFill="background1" w:themeFillShade="D9"/>
          </w:tcPr>
          <w:p w14:paraId="3D057207" w14:textId="77777777" w:rsidR="00F61C4A" w:rsidRPr="00AD6F19" w:rsidRDefault="00F61C4A" w:rsidP="00BA47D5">
            <w:pPr>
              <w:ind w:firstLineChars="0" w:firstLine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AD6F19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61C4A" w:rsidRPr="00AD6F19" w14:paraId="2FD720C7" w14:textId="77777777" w:rsidTr="00BA47D5">
        <w:trPr>
          <w:jc w:val="center"/>
        </w:trPr>
        <w:tc>
          <w:tcPr>
            <w:tcW w:w="818" w:type="dxa"/>
          </w:tcPr>
          <w:p w14:paraId="7CCDA4FC" w14:textId="77777777" w:rsidR="00F61C4A" w:rsidRDefault="00F61C4A" w:rsidP="00BA47D5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2729" w:type="dxa"/>
          </w:tcPr>
          <w:p w14:paraId="783F4F6E" w14:textId="77777777" w:rsidR="00F61C4A" w:rsidRDefault="00F61C4A" w:rsidP="00BA47D5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请求</w:t>
            </w:r>
          </w:p>
        </w:tc>
      </w:tr>
      <w:tr w:rsidR="00F61C4A" w:rsidRPr="00AD6F19" w14:paraId="2EE23A88" w14:textId="77777777" w:rsidTr="00BA47D5">
        <w:trPr>
          <w:jc w:val="center"/>
        </w:trPr>
        <w:tc>
          <w:tcPr>
            <w:tcW w:w="818" w:type="dxa"/>
          </w:tcPr>
          <w:p w14:paraId="6B1148D5" w14:textId="77777777" w:rsidR="00F61C4A" w:rsidRDefault="00F61C4A" w:rsidP="00BA47D5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2729" w:type="dxa"/>
          </w:tcPr>
          <w:p w14:paraId="11240BB8" w14:textId="77777777" w:rsidR="00F61C4A" w:rsidRDefault="00F61C4A" w:rsidP="00BA47D5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请求应答</w:t>
            </w:r>
          </w:p>
        </w:tc>
      </w:tr>
      <w:tr w:rsidR="00F61C4A" w:rsidRPr="00AD6F19" w14:paraId="26698901" w14:textId="77777777" w:rsidTr="00BA47D5">
        <w:trPr>
          <w:jc w:val="center"/>
        </w:trPr>
        <w:tc>
          <w:tcPr>
            <w:tcW w:w="818" w:type="dxa"/>
          </w:tcPr>
          <w:p w14:paraId="37EC3F16" w14:textId="77777777" w:rsidR="00F61C4A" w:rsidRDefault="00F61C4A" w:rsidP="00BA47D5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2729" w:type="dxa"/>
          </w:tcPr>
          <w:p w14:paraId="7D3CF3FF" w14:textId="77777777" w:rsidR="00F61C4A" w:rsidRDefault="00F61C4A" w:rsidP="00BA47D5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回报</w:t>
            </w:r>
          </w:p>
        </w:tc>
      </w:tr>
    </w:tbl>
    <w:p w14:paraId="39B9BF82" w14:textId="77777777" w:rsidR="001F209C" w:rsidRDefault="001F209C" w:rsidP="001F209C">
      <w:pPr>
        <w:pStyle w:val="3"/>
        <w:numPr>
          <w:ilvl w:val="2"/>
          <w:numId w:val="4"/>
        </w:numPr>
        <w:ind w:left="0" w:firstLineChars="0" w:firstLine="0"/>
      </w:pPr>
      <w:bookmarkStart w:id="24" w:name="_Toc462674304"/>
      <w:r>
        <w:rPr>
          <w:rFonts w:hint="eastAsia"/>
        </w:rPr>
        <w:t>标识符定义</w:t>
      </w:r>
      <w:bookmarkEnd w:id="24"/>
    </w:p>
    <w:p w14:paraId="25F4B765" w14:textId="77777777" w:rsidR="00CC1377" w:rsidRDefault="00CC1377" w:rsidP="00CC1377">
      <w:pPr>
        <w:widowControl/>
        <w:spacing w:line="240" w:lineRule="auto"/>
        <w:ind w:firstLineChars="0" w:firstLine="402"/>
        <w:jc w:val="left"/>
        <w:rPr>
          <w:rFonts w:ascii="宋体" w:eastAsia="宋体" w:hAnsi="宋体" w:cs="宋体"/>
          <w:b/>
          <w:bCs/>
          <w:kern w:val="0"/>
          <w:sz w:val="20"/>
          <w:szCs w:val="20"/>
        </w:rPr>
        <w:sectPr w:rsidR="00CC137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13898" w:type="dxa"/>
        <w:tblInd w:w="93" w:type="dxa"/>
        <w:tblLook w:val="04A0" w:firstRow="1" w:lastRow="0" w:firstColumn="1" w:lastColumn="0" w:noHBand="0" w:noVBand="1"/>
      </w:tblPr>
      <w:tblGrid>
        <w:gridCol w:w="1218"/>
        <w:gridCol w:w="1560"/>
        <w:gridCol w:w="5720"/>
        <w:gridCol w:w="1080"/>
        <w:gridCol w:w="1080"/>
        <w:gridCol w:w="1080"/>
        <w:gridCol w:w="1080"/>
        <w:gridCol w:w="1080"/>
      </w:tblGrid>
      <w:tr w:rsidR="00CC1377" w:rsidRPr="00CC1377" w14:paraId="02F36CE8" w14:textId="77777777" w:rsidTr="00CC1377">
        <w:trPr>
          <w:trHeight w:val="270"/>
          <w:tblHeader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82C5703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lastRenderedPageBreak/>
              <w:t>消息大类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812E635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消息小类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8164A1C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消息报文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A25D941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第1位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90C7E96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第2-3位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F611098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请求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9C6515E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应答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82C34D3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回报</w:t>
            </w:r>
          </w:p>
        </w:tc>
      </w:tr>
      <w:tr w:rsidR="00CC1377" w:rsidRPr="00CC1377" w14:paraId="5152811A" w14:textId="77777777" w:rsidTr="00CC1377">
        <w:trPr>
          <w:trHeight w:val="270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5A31F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认证类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C7DD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交易员认证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32D77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交易员登录请求及应答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439AC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556AC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AE07F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34413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761DF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C1377" w:rsidRPr="00CC1377" w14:paraId="13368C8D" w14:textId="77777777" w:rsidTr="00CC1377">
        <w:trPr>
          <w:trHeight w:val="270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9B29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05021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EF2D4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交易员登出请求及应答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69E23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D6695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508A4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9635A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5637D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C1377" w:rsidRPr="00CC1377" w14:paraId="5C63ACFA" w14:textId="77777777" w:rsidTr="00CC1377">
        <w:trPr>
          <w:trHeight w:val="270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AC468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92B0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密码修改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39A8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交易员修改密码请求及应答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EC6E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3D7F4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09AFC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A130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68C64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A131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9FCF" w14:textId="77777777" w:rsidR="00CC1377" w:rsidRPr="00CC1377" w:rsidRDefault="00CC1377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C137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A3655" w:rsidRPr="00CC1377" w14:paraId="369FE6C4" w14:textId="77777777" w:rsidTr="002E5C02">
        <w:trPr>
          <w:trHeight w:val="27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FD87F" w14:textId="77777777" w:rsidR="003A3655" w:rsidRPr="00CC1377" w:rsidRDefault="003A3655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开户类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16CA1" w14:textId="77777777" w:rsidR="003A3655" w:rsidRPr="003A3655" w:rsidRDefault="003A3655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自然人开户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15D4A" w14:textId="77777777" w:rsidR="003A3655" w:rsidRPr="003A3655" w:rsidRDefault="003A3655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自然人客户开户请求及应答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4C2F1" w14:textId="77777777" w:rsidR="003A3655" w:rsidRPr="003A3655" w:rsidRDefault="003A3655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74FFA" w14:textId="77777777" w:rsidR="003A3655" w:rsidRPr="003A3655" w:rsidRDefault="003A3655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3D4AE" w14:textId="77777777" w:rsidR="003A3655" w:rsidRPr="003A3655" w:rsidRDefault="003A3655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2ED28" w14:textId="77777777" w:rsidR="003A3655" w:rsidRPr="003A3655" w:rsidRDefault="003A3655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R001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0D81E" w14:textId="77777777" w:rsidR="003A3655" w:rsidRPr="003A3655" w:rsidRDefault="003A3655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A3655" w:rsidRPr="00CC1377" w14:paraId="0E042441" w14:textId="77777777" w:rsidTr="002E5C02">
        <w:trPr>
          <w:trHeight w:val="27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4CE50" w14:textId="77777777" w:rsidR="003A3655" w:rsidRPr="00CC1377" w:rsidRDefault="003A3655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B9620" w14:textId="77777777" w:rsidR="003A3655" w:rsidRPr="003A3655" w:rsidRDefault="003A3655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B12E7" w14:textId="77777777" w:rsidR="003A3655" w:rsidRPr="003A3655" w:rsidRDefault="003A3655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自然人客户信息变更请求及应答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11A7C" w14:textId="77777777" w:rsidR="003A3655" w:rsidRPr="003A3655" w:rsidRDefault="003A3655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1D68C" w14:textId="77777777" w:rsidR="003A3655" w:rsidRPr="003A3655" w:rsidRDefault="003A3655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087FC" w14:textId="77777777" w:rsidR="003A3655" w:rsidRPr="003A3655" w:rsidRDefault="003A3655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R010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DA131" w14:textId="77777777" w:rsidR="003A3655" w:rsidRPr="003A3655" w:rsidRDefault="003A3655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R011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DBC0E" w14:textId="77777777" w:rsidR="003A3655" w:rsidRPr="003A3655" w:rsidRDefault="003A3655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637BA" w:rsidRPr="00CC1377" w14:paraId="58D46D27" w14:textId="77777777" w:rsidTr="002E5C02">
        <w:trPr>
          <w:trHeight w:val="27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F89CF" w14:textId="77777777" w:rsidR="000637BA" w:rsidRPr="00CC1377" w:rsidRDefault="000637BA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6ACE2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3160B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自然人客户指定交易请求及应答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189D4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137B9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38667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R020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80139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R021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3BF74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637BA" w:rsidRPr="00CC1377" w14:paraId="1A6AB509" w14:textId="77777777" w:rsidTr="002E5C02">
        <w:trPr>
          <w:trHeight w:val="27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C4ADB" w14:textId="77777777" w:rsidR="000637BA" w:rsidRPr="00CC1377" w:rsidRDefault="000637BA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09DA9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D17A9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自然人客户指定交易撤销请求及应答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1A23B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9AA97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2580A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R030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87B21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R031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898CD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637BA" w:rsidRPr="00CC1377" w14:paraId="71FBC6B8" w14:textId="77777777" w:rsidTr="002E5C02">
        <w:trPr>
          <w:trHeight w:val="27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FD577" w14:textId="77777777" w:rsidR="000637BA" w:rsidRPr="00CC1377" w:rsidRDefault="000637BA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CFCBE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8B594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客户销户请求及应答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ABD37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9C7A3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C9E31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R040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D9FCF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R041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89228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637BA" w:rsidRPr="00CC1377" w14:paraId="29CF02C6" w14:textId="77777777" w:rsidTr="002E5C02">
        <w:trPr>
          <w:trHeight w:val="27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377E7" w14:textId="77777777" w:rsidR="000637BA" w:rsidRPr="00CC1377" w:rsidRDefault="000637BA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BCAE3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32482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客户信息查询请求及应答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C51FD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22AAF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C31E5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R050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3127B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R051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8DA64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637BA" w:rsidRPr="00CC1377" w14:paraId="7C565770" w14:textId="77777777" w:rsidTr="002E5C02">
        <w:trPr>
          <w:trHeight w:val="27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A349C" w14:textId="77777777" w:rsidR="000637BA" w:rsidRPr="00CC1377" w:rsidRDefault="000637BA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0ED81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46DD7" w14:textId="77777777" w:rsidR="000637BA" w:rsidRPr="003A3655" w:rsidRDefault="000637B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自然人客户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基础</w:t>
            </w: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信息变更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通知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6B43C" w14:textId="77777777" w:rsidR="000637BA" w:rsidRPr="003A3655" w:rsidRDefault="000637B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D478D" w14:textId="77777777" w:rsidR="000637BA" w:rsidRPr="003A3655" w:rsidRDefault="000637B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EB953" w14:textId="77777777" w:rsidR="000637BA" w:rsidRPr="003A3655" w:rsidRDefault="000637B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87B79" w14:textId="77777777" w:rsidR="000637BA" w:rsidRPr="003A3655" w:rsidRDefault="000637B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58E07" w14:textId="77777777" w:rsidR="000637BA" w:rsidRPr="003A3655" w:rsidRDefault="000637BA" w:rsidP="000637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R0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62</w:t>
            </w:r>
          </w:p>
        </w:tc>
      </w:tr>
      <w:tr w:rsidR="000637BA" w:rsidRPr="00CC1377" w14:paraId="5CF690F6" w14:textId="77777777" w:rsidTr="002E5C02">
        <w:trPr>
          <w:trHeight w:val="27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56D09" w14:textId="77777777" w:rsidR="000637BA" w:rsidRPr="00CC1377" w:rsidRDefault="000637BA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4A3CD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机构开户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CA56C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机构客户开户申请请求及应答、复核通知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2F1AF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E8B0E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9990A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R100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0DF56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R101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4C3C1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R102</w:t>
            </w:r>
          </w:p>
        </w:tc>
      </w:tr>
      <w:tr w:rsidR="000637BA" w:rsidRPr="00CC1377" w14:paraId="5AEACBE7" w14:textId="77777777" w:rsidTr="002E5C02">
        <w:trPr>
          <w:trHeight w:val="27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42300" w14:textId="77777777" w:rsidR="000637BA" w:rsidRPr="00CC1377" w:rsidRDefault="000637BA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FBDF2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6CC00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机构客户信息变更申请请求及应答、复核通知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CE2BC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30BC1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6D391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R110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F1D18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R111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BFD22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R112</w:t>
            </w:r>
          </w:p>
        </w:tc>
      </w:tr>
      <w:tr w:rsidR="000637BA" w:rsidRPr="00015CC5" w14:paraId="25B942C6" w14:textId="77777777" w:rsidTr="002E5C02">
        <w:trPr>
          <w:trHeight w:val="27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D52DA" w14:textId="77777777" w:rsidR="000637BA" w:rsidRPr="00CC1377" w:rsidRDefault="000637BA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071A7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4E244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机构客户指定交易申请请求及应答、复核通知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9394D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7F659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270BA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R120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B527B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R121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81A64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R122</w:t>
            </w:r>
          </w:p>
        </w:tc>
      </w:tr>
      <w:tr w:rsidR="000637BA" w:rsidRPr="00015CC5" w14:paraId="41FE0155" w14:textId="77777777" w:rsidTr="002E5C02">
        <w:trPr>
          <w:trHeight w:val="27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3749B" w14:textId="77777777" w:rsidR="000637BA" w:rsidRPr="00CC1377" w:rsidRDefault="000637BA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D2D81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7ADD7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机构客户指定交易撤销申请请求及应答、复核通知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4F43C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A878C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EF954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R130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FBB8B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R131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AADE4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R132</w:t>
            </w:r>
          </w:p>
        </w:tc>
      </w:tr>
      <w:tr w:rsidR="000637BA" w:rsidRPr="00CC1377" w14:paraId="059503CD" w14:textId="77777777" w:rsidTr="002E5C02">
        <w:trPr>
          <w:trHeight w:val="27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03C43" w14:textId="77777777" w:rsidR="000637BA" w:rsidRPr="00CC1377" w:rsidRDefault="000637BA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4BA4C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BB4EC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机构客户信息查询请求及应答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8AE3C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0E7E0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C3911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R150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61FF5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R151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4F197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637BA" w:rsidRPr="00CC1377" w14:paraId="57F53DDE" w14:textId="77777777" w:rsidTr="002E5C02">
        <w:trPr>
          <w:trHeight w:val="27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F9010" w14:textId="77777777" w:rsidR="000637BA" w:rsidRPr="00CC1377" w:rsidRDefault="000637BA" w:rsidP="00CC137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67F52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F2788" w14:textId="77777777" w:rsidR="000637BA" w:rsidRPr="003A3655" w:rsidRDefault="000637B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机构</w:t>
            </w: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客户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基础</w:t>
            </w: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信息变更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通知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C75D4" w14:textId="77777777" w:rsidR="000637BA" w:rsidRPr="003A3655" w:rsidRDefault="000637B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365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135A9" w14:textId="77777777" w:rsidR="000637BA" w:rsidRPr="003A3655" w:rsidRDefault="000637B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46099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A9D01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61DE1" w14:textId="77777777" w:rsidR="000637BA" w:rsidRPr="003A3655" w:rsidRDefault="000637BA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R162</w:t>
            </w:r>
          </w:p>
        </w:tc>
      </w:tr>
      <w:tr w:rsidR="006972A5" w:rsidRPr="00CC1377" w14:paraId="189EF1AC" w14:textId="77777777" w:rsidTr="002E5C02">
        <w:trPr>
          <w:trHeight w:val="27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354AC" w14:textId="77777777" w:rsidR="006972A5" w:rsidRPr="00730CD1" w:rsidRDefault="006972A5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30CD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其他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44151" w14:textId="77777777" w:rsidR="006972A5" w:rsidRPr="00730CD1" w:rsidRDefault="006972A5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30CD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通用报错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AC3ED" w14:textId="77777777" w:rsidR="006972A5" w:rsidRPr="00730CD1" w:rsidRDefault="006972A5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30CD1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通用报错应答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B2C8B" w14:textId="77777777" w:rsidR="006972A5" w:rsidRPr="00730CD1" w:rsidRDefault="006972A5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30CD1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8BB59" w14:textId="77777777" w:rsidR="006972A5" w:rsidRPr="00730CD1" w:rsidRDefault="006972A5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30CD1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7F98F" w14:textId="77777777" w:rsidR="006972A5" w:rsidRPr="00730CD1" w:rsidRDefault="006972A5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DAD94" w14:textId="77777777" w:rsidR="006972A5" w:rsidRPr="00730CD1" w:rsidRDefault="006972A5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30CD1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M991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8DD4F" w14:textId="77777777" w:rsidR="006972A5" w:rsidRDefault="006972A5" w:rsidP="003A365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</w:tbl>
    <w:p w14:paraId="24AA2263" w14:textId="77777777" w:rsidR="00CC1377" w:rsidRDefault="00CC1377" w:rsidP="00F82F83">
      <w:pPr>
        <w:ind w:firstLine="480"/>
        <w:sectPr w:rsidR="00CC1377" w:rsidSect="00CC1377">
          <w:pgSz w:w="16838" w:h="11906" w:orient="landscape"/>
          <w:pgMar w:top="1797" w:right="1440" w:bottom="1797" w:left="1440" w:header="851" w:footer="992" w:gutter="0"/>
          <w:cols w:space="425"/>
          <w:docGrid w:type="linesAndChars" w:linePitch="312"/>
        </w:sectPr>
      </w:pPr>
    </w:p>
    <w:p w14:paraId="2DF5EDB5" w14:textId="77777777" w:rsidR="00F82F83" w:rsidRDefault="00F82F83" w:rsidP="00F82F83">
      <w:pPr>
        <w:ind w:firstLine="480"/>
      </w:pPr>
    </w:p>
    <w:p w14:paraId="4EAD0601" w14:textId="77777777" w:rsidR="00877E8B" w:rsidRDefault="00877E8B" w:rsidP="00877E8B">
      <w:pPr>
        <w:pStyle w:val="1"/>
        <w:numPr>
          <w:ilvl w:val="0"/>
          <w:numId w:val="4"/>
        </w:numPr>
      </w:pPr>
      <w:bookmarkStart w:id="25" w:name="_Toc462674305"/>
      <w:r>
        <w:rPr>
          <w:rFonts w:hint="eastAsia"/>
        </w:rPr>
        <w:t>消息结构</w:t>
      </w:r>
      <w:bookmarkEnd w:id="25"/>
    </w:p>
    <w:p w14:paraId="5ECC389E" w14:textId="77777777" w:rsidR="00877E8B" w:rsidRDefault="00877E8B" w:rsidP="00877E8B">
      <w:pPr>
        <w:ind w:firstLine="480"/>
      </w:pPr>
      <w:bookmarkStart w:id="26" w:name="_Toc402278933"/>
      <w:r>
        <w:rPr>
          <w:rFonts w:hint="eastAsia"/>
        </w:rPr>
        <w:t>遵循</w:t>
      </w:r>
      <w:r>
        <w:rPr>
          <w:rFonts w:hint="eastAsia"/>
        </w:rPr>
        <w:t>GTP</w:t>
      </w:r>
      <w:r>
        <w:rPr>
          <w:rFonts w:hint="eastAsia"/>
        </w:rPr>
        <w:t>协议定义，消息结构描述如下：</w:t>
      </w:r>
    </w:p>
    <w:p w14:paraId="5BA4E096" w14:textId="77777777" w:rsidR="00877E8B" w:rsidRDefault="00877E8B" w:rsidP="00877E8B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）应用消息由多个“域号</w:t>
      </w:r>
      <w:r>
        <w:rPr>
          <w:rFonts w:hint="eastAsia"/>
        </w:rPr>
        <w:t>=</w:t>
      </w:r>
      <w:r>
        <w:rPr>
          <w:rFonts w:hint="eastAsia"/>
        </w:rPr>
        <w:t>值”的基本结构组成。这些基本结构之间用可见的域界定符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分割。</w:t>
      </w:r>
    </w:p>
    <w:p w14:paraId="5F48B681" w14:textId="77777777" w:rsidR="00877E8B" w:rsidRPr="00312F74" w:rsidRDefault="00877E8B" w:rsidP="00877E8B">
      <w:pPr>
        <w:ind w:firstLine="480"/>
        <w:jc w:val="center"/>
      </w:pPr>
      <w:r>
        <w:object w:dxaOrig="4846" w:dyaOrig="510" w14:anchorId="7C202F44">
          <v:shape id="_x0000_i1033" type="#_x0000_t75" style="width:278.25pt;height:29.25pt" o:ole="">
            <v:imagedata r:id="rId25" o:title=""/>
          </v:shape>
          <o:OLEObject Type="Embed" ProgID="Visio.Drawing.11" ShapeID="_x0000_i1033" DrawAspect="Content" ObjectID="_1549450231" r:id="rId26"/>
        </w:object>
      </w:r>
    </w:p>
    <w:p w14:paraId="038E4ECE" w14:textId="77777777" w:rsidR="00877E8B" w:rsidRDefault="00877E8B" w:rsidP="00877E8B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）在消息中，除消息组件外，数据域不允许在消息中重复出现。</w:t>
      </w:r>
    </w:p>
    <w:p w14:paraId="0571E372" w14:textId="77777777" w:rsidR="00877E8B" w:rsidRPr="00485464" w:rsidRDefault="00877E8B" w:rsidP="00877E8B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）应用消息包括消息头和消息体两部分：</w:t>
      </w:r>
    </w:p>
    <w:p w14:paraId="7D2F3F23" w14:textId="77777777" w:rsidR="00877E8B" w:rsidRDefault="00877E8B" w:rsidP="00877E8B">
      <w:pPr>
        <w:ind w:firstLine="480"/>
        <w:jc w:val="center"/>
      </w:pPr>
      <w:r>
        <w:object w:dxaOrig="4327" w:dyaOrig="552" w14:anchorId="79C230CC">
          <v:shape id="_x0000_i1034" type="#_x0000_t75" style="width:237pt;height:29.25pt" o:ole="">
            <v:imagedata r:id="rId27" o:title=""/>
          </v:shape>
          <o:OLEObject Type="Embed" ProgID="Visio.Drawing.11" ShapeID="_x0000_i1034" DrawAspect="Content" ObjectID="_1549450232" r:id="rId28"/>
        </w:object>
      </w:r>
    </w:p>
    <w:p w14:paraId="189620CC" w14:textId="77777777" w:rsidR="00877E8B" w:rsidRDefault="00877E8B" w:rsidP="00877E8B">
      <w:pPr>
        <w:ind w:firstLine="480"/>
      </w:pPr>
      <w:r>
        <w:rPr>
          <w:rFonts w:hint="eastAsia"/>
        </w:rPr>
        <w:t>其中：</w:t>
      </w:r>
    </w:p>
    <w:p w14:paraId="5274E7FB" w14:textId="77777777" w:rsidR="00877E8B" w:rsidRDefault="00877E8B" w:rsidP="00877E8B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消息头标识了消息类型、消息序列号、消息序列类别号、报文连续标识等信息。</w:t>
      </w:r>
    </w:p>
    <w:p w14:paraId="69F47906" w14:textId="77777777" w:rsidR="00877E8B" w:rsidRPr="00C678AA" w:rsidRDefault="00877E8B" w:rsidP="00877E8B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消息体定义了消息的主体结构，定义了消息交互时包含的信息要素。</w:t>
      </w:r>
    </w:p>
    <w:p w14:paraId="62D3CA26" w14:textId="77777777" w:rsidR="00877E8B" w:rsidRPr="00877E8B" w:rsidRDefault="00877E8B" w:rsidP="00877E8B">
      <w:pPr>
        <w:ind w:firstLine="480"/>
      </w:pPr>
    </w:p>
    <w:p w14:paraId="71FEEE04" w14:textId="77777777" w:rsidR="008A4256" w:rsidRDefault="008A4256" w:rsidP="008A4256">
      <w:pPr>
        <w:pStyle w:val="1"/>
        <w:numPr>
          <w:ilvl w:val="0"/>
          <w:numId w:val="4"/>
        </w:numPr>
      </w:pPr>
      <w:bookmarkStart w:id="27" w:name="_Toc462674306"/>
      <w:bookmarkEnd w:id="26"/>
      <w:r>
        <w:rPr>
          <w:rFonts w:hint="eastAsia"/>
        </w:rPr>
        <w:t>消息头定义</w:t>
      </w:r>
      <w:bookmarkEnd w:id="27"/>
    </w:p>
    <w:p w14:paraId="5BFE03F7" w14:textId="77777777" w:rsidR="00877E8B" w:rsidRPr="00634CAB" w:rsidRDefault="00877E8B" w:rsidP="00877E8B">
      <w:pPr>
        <w:ind w:firstLine="480"/>
      </w:pPr>
      <w:r>
        <w:rPr>
          <w:rFonts w:hint="eastAsia"/>
        </w:rPr>
        <w:t>消息头的定义遵循</w:t>
      </w:r>
      <w:r>
        <w:rPr>
          <w:rFonts w:hint="eastAsia"/>
        </w:rPr>
        <w:t>GTP</w:t>
      </w:r>
      <w:r>
        <w:rPr>
          <w:rFonts w:hint="eastAsia"/>
        </w:rPr>
        <w:t>协议标准，每个消息均带有一个消息头，消息头中包含的要素如下：</w:t>
      </w:r>
    </w:p>
    <w:tbl>
      <w:tblPr>
        <w:tblStyle w:val="a7"/>
        <w:tblW w:w="8132" w:type="dxa"/>
        <w:jc w:val="center"/>
        <w:tblLook w:val="04A0" w:firstRow="1" w:lastRow="0" w:firstColumn="1" w:lastColumn="0" w:noHBand="0" w:noVBand="1"/>
      </w:tblPr>
      <w:tblGrid>
        <w:gridCol w:w="714"/>
        <w:gridCol w:w="1896"/>
        <w:gridCol w:w="758"/>
        <w:gridCol w:w="4764"/>
      </w:tblGrid>
      <w:tr w:rsidR="00877E8B" w:rsidRPr="00AD6F19" w14:paraId="4F8FE580" w14:textId="77777777" w:rsidTr="002E5C02">
        <w:trPr>
          <w:tblHeader/>
          <w:jc w:val="center"/>
        </w:trPr>
        <w:tc>
          <w:tcPr>
            <w:tcW w:w="714" w:type="dxa"/>
            <w:shd w:val="clear" w:color="auto" w:fill="D9D9D9" w:themeFill="background1" w:themeFillShade="D9"/>
          </w:tcPr>
          <w:p w14:paraId="3AEB05F4" w14:textId="77777777" w:rsidR="00877E8B" w:rsidRPr="00AD6F19" w:rsidRDefault="00877E8B" w:rsidP="002E5C02">
            <w:pPr>
              <w:ind w:firstLineChars="0" w:firstLine="0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Tag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14:paraId="655038B5" w14:textId="77777777" w:rsidR="00877E8B" w:rsidRPr="00AD6F19" w:rsidRDefault="00877E8B" w:rsidP="002E5C02">
            <w:pPr>
              <w:ind w:firstLineChars="0" w:firstLine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AD6F19">
              <w:rPr>
                <w:rFonts w:asciiTheme="minorEastAsia" w:hAnsiTheme="minorEastAsia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758" w:type="dxa"/>
            <w:shd w:val="clear" w:color="auto" w:fill="D9D9D9" w:themeFill="background1" w:themeFillShade="D9"/>
          </w:tcPr>
          <w:p w14:paraId="519C5424" w14:textId="77777777" w:rsidR="00877E8B" w:rsidRPr="00AD6F19" w:rsidRDefault="00877E8B" w:rsidP="002E5C02">
            <w:pPr>
              <w:ind w:firstLineChars="0" w:firstLine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AD6F19">
              <w:rPr>
                <w:rFonts w:asciiTheme="minorEastAsia" w:hAnsiTheme="minorEastAsia" w:hint="eastAsia"/>
                <w:b/>
                <w:sz w:val="21"/>
                <w:szCs w:val="21"/>
              </w:rPr>
              <w:t>必须</w:t>
            </w:r>
          </w:p>
        </w:tc>
        <w:tc>
          <w:tcPr>
            <w:tcW w:w="4764" w:type="dxa"/>
            <w:shd w:val="clear" w:color="auto" w:fill="D9D9D9" w:themeFill="background1" w:themeFillShade="D9"/>
          </w:tcPr>
          <w:p w14:paraId="7554C17E" w14:textId="77777777" w:rsidR="00877E8B" w:rsidRPr="00AD6F19" w:rsidRDefault="00877E8B" w:rsidP="002E5C02">
            <w:pPr>
              <w:ind w:firstLineChars="0" w:firstLine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AD6F19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877E8B" w:rsidRPr="00AD6F19" w14:paraId="6BA695A0" w14:textId="77777777" w:rsidTr="002E5C02">
        <w:trPr>
          <w:jc w:val="center"/>
        </w:trPr>
        <w:tc>
          <w:tcPr>
            <w:tcW w:w="714" w:type="dxa"/>
          </w:tcPr>
          <w:p w14:paraId="5E643A89" w14:textId="77777777" w:rsidR="00877E8B" w:rsidRPr="007F37C1" w:rsidRDefault="00877E8B" w:rsidP="002E5C02">
            <w:pPr>
              <w:ind w:firstLineChars="0" w:firstLine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X01</w:t>
            </w:r>
          </w:p>
        </w:tc>
        <w:tc>
          <w:tcPr>
            <w:tcW w:w="1896" w:type="dxa"/>
          </w:tcPr>
          <w:p w14:paraId="46268E35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/>
                <w:sz w:val="21"/>
                <w:szCs w:val="21"/>
              </w:rPr>
              <w:t>beginString</w:t>
            </w:r>
          </w:p>
        </w:tc>
        <w:tc>
          <w:tcPr>
            <w:tcW w:w="758" w:type="dxa"/>
          </w:tcPr>
          <w:p w14:paraId="502A6B6F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Y</w:t>
            </w:r>
          </w:p>
        </w:tc>
        <w:tc>
          <w:tcPr>
            <w:tcW w:w="4764" w:type="dxa"/>
          </w:tcPr>
          <w:p w14:paraId="0668558C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标识协议版本号，固定取值为“GTP1.0”</w:t>
            </w:r>
          </w:p>
        </w:tc>
      </w:tr>
      <w:tr w:rsidR="00877E8B" w:rsidRPr="00AD6F19" w14:paraId="50B2CE0F" w14:textId="77777777" w:rsidTr="002E5C02">
        <w:trPr>
          <w:jc w:val="center"/>
        </w:trPr>
        <w:tc>
          <w:tcPr>
            <w:tcW w:w="714" w:type="dxa"/>
            <w:vAlign w:val="center"/>
          </w:tcPr>
          <w:p w14:paraId="70C71D0C" w14:textId="77777777" w:rsidR="00877E8B" w:rsidRPr="007F37C1" w:rsidRDefault="00877E8B" w:rsidP="002E5C02">
            <w:pPr>
              <w:ind w:firstLineChars="0" w:firstLine="0"/>
              <w:rPr>
                <w:rFonts w:asciiTheme="minorEastAsia" w:hAnsiTheme="minorEastAsia" w:cs="宋体"/>
                <w:color w:val="000000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X02</w:t>
            </w:r>
          </w:p>
        </w:tc>
        <w:tc>
          <w:tcPr>
            <w:tcW w:w="1896" w:type="dxa"/>
          </w:tcPr>
          <w:p w14:paraId="21B2545D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bookmarkStart w:id="28" w:name="OLE_LINK31"/>
            <w:bookmarkStart w:id="29" w:name="OLE_LINK32"/>
            <w:r w:rsidRPr="007F37C1">
              <w:rPr>
                <w:rFonts w:asciiTheme="minorEastAsia" w:hAnsiTheme="minorEastAsia"/>
                <w:sz w:val="21"/>
                <w:szCs w:val="21"/>
              </w:rPr>
              <w:t>ContentLength</w:t>
            </w:r>
            <w:bookmarkEnd w:id="28"/>
            <w:bookmarkEnd w:id="29"/>
          </w:p>
        </w:tc>
        <w:tc>
          <w:tcPr>
            <w:tcW w:w="758" w:type="dxa"/>
          </w:tcPr>
          <w:p w14:paraId="515B4921" w14:textId="055CA27E" w:rsidR="00877E8B" w:rsidRPr="007F37C1" w:rsidRDefault="00CE4945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N</w:t>
            </w:r>
          </w:p>
        </w:tc>
        <w:tc>
          <w:tcPr>
            <w:tcW w:w="4764" w:type="dxa"/>
          </w:tcPr>
          <w:p w14:paraId="36114C8F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除消息头之外，各field长度和，以字节为单位</w:t>
            </w:r>
          </w:p>
        </w:tc>
      </w:tr>
      <w:tr w:rsidR="00877E8B" w:rsidRPr="00AD6F19" w14:paraId="79FBCE08" w14:textId="77777777" w:rsidTr="002E5C02">
        <w:trPr>
          <w:jc w:val="center"/>
        </w:trPr>
        <w:tc>
          <w:tcPr>
            <w:tcW w:w="714" w:type="dxa"/>
            <w:vAlign w:val="center"/>
          </w:tcPr>
          <w:p w14:paraId="7697F38E" w14:textId="77777777" w:rsidR="00877E8B" w:rsidRPr="007F37C1" w:rsidRDefault="00877E8B" w:rsidP="002E5C02">
            <w:pPr>
              <w:ind w:firstLineChars="0" w:firstLine="0"/>
              <w:rPr>
                <w:rFonts w:asciiTheme="minorEastAsia" w:hAnsiTheme="minorEastAsia" w:cs="宋体"/>
                <w:color w:val="000000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X03</w:t>
            </w:r>
          </w:p>
        </w:tc>
        <w:tc>
          <w:tcPr>
            <w:tcW w:w="1896" w:type="dxa"/>
          </w:tcPr>
          <w:p w14:paraId="3E67942F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MsgType</w:t>
            </w:r>
          </w:p>
        </w:tc>
        <w:tc>
          <w:tcPr>
            <w:tcW w:w="758" w:type="dxa"/>
          </w:tcPr>
          <w:p w14:paraId="26ACA3D2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Y</w:t>
            </w:r>
          </w:p>
        </w:tc>
        <w:tc>
          <w:tcPr>
            <w:tcW w:w="4764" w:type="dxa"/>
          </w:tcPr>
          <w:p w14:paraId="48157379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消息类型，不同类型消息的TID值不同</w:t>
            </w:r>
          </w:p>
        </w:tc>
      </w:tr>
      <w:tr w:rsidR="00877E8B" w:rsidRPr="00AD6F19" w14:paraId="4D160FA5" w14:textId="77777777" w:rsidTr="002E5C02">
        <w:trPr>
          <w:jc w:val="center"/>
        </w:trPr>
        <w:tc>
          <w:tcPr>
            <w:tcW w:w="714" w:type="dxa"/>
            <w:vAlign w:val="center"/>
          </w:tcPr>
          <w:p w14:paraId="4C1C0A62" w14:textId="77777777" w:rsidR="00877E8B" w:rsidRPr="007F37C1" w:rsidRDefault="00877E8B" w:rsidP="002E5C02">
            <w:pPr>
              <w:ind w:firstLineChars="0" w:firstLine="0"/>
              <w:rPr>
                <w:rFonts w:asciiTheme="minorEastAsia" w:hAnsiTheme="minorEastAsia" w:cs="宋体"/>
                <w:color w:val="000000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X04</w:t>
            </w:r>
          </w:p>
        </w:tc>
        <w:tc>
          <w:tcPr>
            <w:tcW w:w="1896" w:type="dxa"/>
          </w:tcPr>
          <w:p w14:paraId="6AC726A5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/>
                <w:sz w:val="21"/>
                <w:szCs w:val="21"/>
              </w:rPr>
              <w:t>SequenceSeries</w:t>
            </w: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No</w:t>
            </w:r>
          </w:p>
        </w:tc>
        <w:tc>
          <w:tcPr>
            <w:tcW w:w="758" w:type="dxa"/>
          </w:tcPr>
          <w:p w14:paraId="752267FF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Y</w:t>
            </w:r>
          </w:p>
        </w:tc>
        <w:tc>
          <w:tcPr>
            <w:tcW w:w="4764" w:type="dxa"/>
          </w:tcPr>
          <w:p w14:paraId="43FC9CBE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序列类别号，代表数据流的标号</w:t>
            </w:r>
          </w:p>
        </w:tc>
      </w:tr>
      <w:tr w:rsidR="00877E8B" w:rsidRPr="00AD6F19" w14:paraId="1293BEA6" w14:textId="77777777" w:rsidTr="002E5C02">
        <w:trPr>
          <w:jc w:val="center"/>
        </w:trPr>
        <w:tc>
          <w:tcPr>
            <w:tcW w:w="714" w:type="dxa"/>
            <w:vAlign w:val="center"/>
          </w:tcPr>
          <w:p w14:paraId="626318FC" w14:textId="77777777" w:rsidR="00877E8B" w:rsidRPr="007F37C1" w:rsidRDefault="00877E8B" w:rsidP="002E5C02">
            <w:pPr>
              <w:ind w:firstLineChars="0" w:firstLine="0"/>
              <w:rPr>
                <w:rFonts w:asciiTheme="minorEastAsia" w:hAnsiTheme="minorEastAsia" w:cs="宋体"/>
                <w:color w:val="000000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X05</w:t>
            </w:r>
          </w:p>
        </w:tc>
        <w:tc>
          <w:tcPr>
            <w:tcW w:w="1896" w:type="dxa"/>
          </w:tcPr>
          <w:p w14:paraId="0EC278E8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/>
                <w:sz w:val="21"/>
                <w:szCs w:val="21"/>
              </w:rPr>
              <w:t>SequenceNo</w:t>
            </w:r>
          </w:p>
        </w:tc>
        <w:tc>
          <w:tcPr>
            <w:tcW w:w="758" w:type="dxa"/>
          </w:tcPr>
          <w:p w14:paraId="55A50B56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Y</w:t>
            </w:r>
          </w:p>
        </w:tc>
        <w:tc>
          <w:tcPr>
            <w:tcW w:w="4764" w:type="dxa"/>
          </w:tcPr>
          <w:p w14:paraId="37B0BEC8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消息序列号，基于数据流的编号</w:t>
            </w:r>
          </w:p>
        </w:tc>
      </w:tr>
      <w:tr w:rsidR="00877E8B" w:rsidRPr="00AD6F19" w14:paraId="718C66A1" w14:textId="77777777" w:rsidTr="002E5C02">
        <w:trPr>
          <w:jc w:val="center"/>
        </w:trPr>
        <w:tc>
          <w:tcPr>
            <w:tcW w:w="714" w:type="dxa"/>
            <w:vAlign w:val="center"/>
          </w:tcPr>
          <w:p w14:paraId="49059E6D" w14:textId="77777777" w:rsidR="00877E8B" w:rsidRPr="007F37C1" w:rsidRDefault="00877E8B" w:rsidP="002E5C02">
            <w:pPr>
              <w:ind w:firstLineChars="0" w:firstLine="0"/>
              <w:rPr>
                <w:rFonts w:asciiTheme="minorEastAsia" w:hAnsiTheme="minorEastAsia" w:cs="宋体"/>
                <w:color w:val="000000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X06</w:t>
            </w:r>
          </w:p>
        </w:tc>
        <w:tc>
          <w:tcPr>
            <w:tcW w:w="1896" w:type="dxa"/>
          </w:tcPr>
          <w:p w14:paraId="779B974F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/>
                <w:sz w:val="21"/>
                <w:szCs w:val="21"/>
              </w:rPr>
              <w:t>Chain</w:t>
            </w: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Flag</w:t>
            </w:r>
          </w:p>
        </w:tc>
        <w:tc>
          <w:tcPr>
            <w:tcW w:w="758" w:type="dxa"/>
          </w:tcPr>
          <w:p w14:paraId="27089821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Y</w:t>
            </w:r>
          </w:p>
        </w:tc>
        <w:tc>
          <w:tcPr>
            <w:tcW w:w="4764" w:type="dxa"/>
          </w:tcPr>
          <w:p w14:paraId="0FC0E928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消息的连续标志，取值如下：</w:t>
            </w:r>
          </w:p>
          <w:p w14:paraId="76BD5BB9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/>
                <w:sz w:val="21"/>
                <w:szCs w:val="21"/>
              </w:rPr>
              <w:t>‘</w:t>
            </w: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C</w:t>
            </w:r>
            <w:r w:rsidRPr="007F37C1">
              <w:rPr>
                <w:rFonts w:asciiTheme="minorEastAsia" w:hAnsiTheme="minorEastAsia"/>
                <w:sz w:val="21"/>
                <w:szCs w:val="21"/>
              </w:rPr>
              <w:t>’</w:t>
            </w: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-报文链的中间报文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,有后续报文</w:t>
            </w:r>
          </w:p>
          <w:p w14:paraId="5974D140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/>
                <w:sz w:val="21"/>
                <w:szCs w:val="21"/>
              </w:rPr>
              <w:lastRenderedPageBreak/>
              <w:t>‘</w:t>
            </w: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L</w:t>
            </w:r>
            <w:r w:rsidRPr="007F37C1">
              <w:rPr>
                <w:rFonts w:asciiTheme="minorEastAsia" w:hAnsiTheme="minorEastAsia"/>
                <w:sz w:val="21"/>
                <w:szCs w:val="21"/>
              </w:rPr>
              <w:t>’</w:t>
            </w: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-报文链的最后一个报文，无后续报文</w:t>
            </w:r>
          </w:p>
        </w:tc>
      </w:tr>
      <w:tr w:rsidR="00877E8B" w:rsidRPr="00AD6F19" w14:paraId="1993BFA2" w14:textId="77777777" w:rsidTr="002E5C02">
        <w:trPr>
          <w:jc w:val="center"/>
        </w:trPr>
        <w:tc>
          <w:tcPr>
            <w:tcW w:w="714" w:type="dxa"/>
            <w:vAlign w:val="center"/>
          </w:tcPr>
          <w:p w14:paraId="324A1B49" w14:textId="77777777" w:rsidR="00877E8B" w:rsidRPr="007F37C1" w:rsidRDefault="00877E8B" w:rsidP="002E5C02">
            <w:pPr>
              <w:ind w:firstLineChars="0" w:firstLine="0"/>
              <w:rPr>
                <w:rFonts w:asciiTheme="minorEastAsia" w:hAnsiTheme="minorEastAsia" w:cs="宋体"/>
                <w:color w:val="000000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lastRenderedPageBreak/>
              <w:t>X07</w:t>
            </w:r>
          </w:p>
        </w:tc>
        <w:tc>
          <w:tcPr>
            <w:tcW w:w="1896" w:type="dxa"/>
            <w:shd w:val="clear" w:color="auto" w:fill="auto"/>
          </w:tcPr>
          <w:p w14:paraId="60058F77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RootID</w:t>
            </w:r>
          </w:p>
        </w:tc>
        <w:tc>
          <w:tcPr>
            <w:tcW w:w="758" w:type="dxa"/>
            <w:shd w:val="clear" w:color="auto" w:fill="auto"/>
          </w:tcPr>
          <w:p w14:paraId="505DC12A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</w:t>
            </w:r>
          </w:p>
        </w:tc>
        <w:tc>
          <w:tcPr>
            <w:tcW w:w="4764" w:type="dxa"/>
            <w:shd w:val="clear" w:color="auto" w:fill="auto"/>
          </w:tcPr>
          <w:p w14:paraId="37C8488B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作为消息来源标志，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交易所原值返回</w:t>
            </w:r>
          </w:p>
        </w:tc>
      </w:tr>
      <w:tr w:rsidR="00877E8B" w:rsidRPr="00AD6F19" w14:paraId="700B59F8" w14:textId="77777777" w:rsidTr="002E5C02">
        <w:trPr>
          <w:jc w:val="center"/>
        </w:trPr>
        <w:tc>
          <w:tcPr>
            <w:tcW w:w="714" w:type="dxa"/>
            <w:vAlign w:val="center"/>
          </w:tcPr>
          <w:p w14:paraId="542B7A19" w14:textId="77777777" w:rsidR="00877E8B" w:rsidRPr="007F37C1" w:rsidRDefault="00877E8B" w:rsidP="002E5C02">
            <w:pPr>
              <w:ind w:firstLineChars="0" w:firstLine="0"/>
              <w:rPr>
                <w:rFonts w:asciiTheme="minorEastAsia" w:hAnsiTheme="minorEastAsia" w:cs="宋体"/>
                <w:color w:val="000000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X08</w:t>
            </w:r>
          </w:p>
        </w:tc>
        <w:tc>
          <w:tcPr>
            <w:tcW w:w="1896" w:type="dxa"/>
          </w:tcPr>
          <w:p w14:paraId="22F7FF87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SenderID</w:t>
            </w:r>
          </w:p>
        </w:tc>
        <w:tc>
          <w:tcPr>
            <w:tcW w:w="758" w:type="dxa"/>
          </w:tcPr>
          <w:p w14:paraId="1F12ADD8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</w:t>
            </w:r>
          </w:p>
        </w:tc>
        <w:tc>
          <w:tcPr>
            <w:tcW w:w="4764" w:type="dxa"/>
          </w:tcPr>
          <w:p w14:paraId="2AA3FC1B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发送方标识符</w:t>
            </w:r>
          </w:p>
        </w:tc>
      </w:tr>
      <w:tr w:rsidR="00877E8B" w:rsidRPr="00AD6F19" w14:paraId="7AE2878B" w14:textId="77777777" w:rsidTr="002E5C02">
        <w:trPr>
          <w:jc w:val="center"/>
        </w:trPr>
        <w:tc>
          <w:tcPr>
            <w:tcW w:w="714" w:type="dxa"/>
          </w:tcPr>
          <w:p w14:paraId="7E8767D7" w14:textId="77777777" w:rsidR="00877E8B" w:rsidRPr="007F37C1" w:rsidRDefault="00877E8B" w:rsidP="002E5C02">
            <w:pPr>
              <w:ind w:firstLineChars="0" w:firstLine="0"/>
              <w:rPr>
                <w:rFonts w:asciiTheme="minorEastAsia" w:hAnsiTheme="minorEastAsia" w:cs="宋体"/>
                <w:color w:val="000000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X09</w:t>
            </w:r>
          </w:p>
        </w:tc>
        <w:tc>
          <w:tcPr>
            <w:tcW w:w="1896" w:type="dxa"/>
          </w:tcPr>
          <w:p w14:paraId="2BA7A0E9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bookmarkStart w:id="30" w:name="OLE_LINK25"/>
            <w:bookmarkStart w:id="31" w:name="OLE_LINK26"/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ReceiverID</w:t>
            </w:r>
            <w:bookmarkEnd w:id="30"/>
            <w:bookmarkEnd w:id="31"/>
          </w:p>
        </w:tc>
        <w:tc>
          <w:tcPr>
            <w:tcW w:w="758" w:type="dxa"/>
          </w:tcPr>
          <w:p w14:paraId="58D4E395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</w:t>
            </w:r>
          </w:p>
        </w:tc>
        <w:tc>
          <w:tcPr>
            <w:tcW w:w="4764" w:type="dxa"/>
          </w:tcPr>
          <w:p w14:paraId="7A2BBC44" w14:textId="77777777" w:rsidR="00877E8B" w:rsidRPr="007F37C1" w:rsidRDefault="00877E8B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7F37C1">
              <w:rPr>
                <w:rFonts w:asciiTheme="minorEastAsia" w:hAnsiTheme="minorEastAsia" w:hint="eastAsia"/>
                <w:sz w:val="21"/>
                <w:szCs w:val="21"/>
              </w:rPr>
              <w:t>接收方标识符</w:t>
            </w:r>
          </w:p>
        </w:tc>
      </w:tr>
    </w:tbl>
    <w:p w14:paraId="5F76CFAA" w14:textId="77777777" w:rsidR="00877E8B" w:rsidRDefault="00877E8B" w:rsidP="00877E8B">
      <w:pPr>
        <w:ind w:firstLine="480"/>
      </w:pPr>
      <w:r>
        <w:rPr>
          <w:rFonts w:hint="eastAsia"/>
        </w:rPr>
        <w:t>其中：</w:t>
      </w:r>
    </w:p>
    <w:p w14:paraId="6C098373" w14:textId="77777777" w:rsidR="00877E8B" w:rsidRDefault="00877E8B" w:rsidP="00877E8B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b/>
        </w:rPr>
        <w:t>BeginString</w:t>
      </w:r>
      <w:r>
        <w:rPr>
          <w:rFonts w:hint="eastAsia"/>
        </w:rPr>
        <w:t>：标识消息的协议版本号，不同版本号消息的消息头可能存在差异。</w:t>
      </w:r>
    </w:p>
    <w:p w14:paraId="4404B2B0" w14:textId="77777777" w:rsidR="00877E8B" w:rsidRDefault="00877E8B" w:rsidP="00877E8B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870CFE">
        <w:rPr>
          <w:rFonts w:hint="eastAsia"/>
          <w:b/>
        </w:rPr>
        <w:t>Chain</w:t>
      </w:r>
      <w:r>
        <w:rPr>
          <w:rFonts w:hint="eastAsia"/>
          <w:b/>
        </w:rPr>
        <w:t>Flag</w:t>
      </w:r>
      <w:r>
        <w:rPr>
          <w:rFonts w:hint="eastAsia"/>
        </w:rPr>
        <w:t>：当报文长度超过最大报文长度时，长报文需要分割成多个报文发送。通过</w:t>
      </w:r>
      <w:r>
        <w:rPr>
          <w:rFonts w:hint="eastAsia"/>
        </w:rPr>
        <w:t>Chain</w:t>
      </w:r>
      <w:r>
        <w:rPr>
          <w:rFonts w:hint="eastAsia"/>
        </w:rPr>
        <w:t>标识可以用来识别收到的报文是被分割成多块的长报文的哪一部分。一个长报文被分割成多个报文后，其序列号（</w:t>
      </w:r>
      <w:r>
        <w:rPr>
          <w:rFonts w:hint="eastAsia"/>
        </w:rPr>
        <w:t>SequeceNo</w:t>
      </w:r>
      <w:r>
        <w:rPr>
          <w:rFonts w:hint="eastAsia"/>
        </w:rPr>
        <w:t>）相同。</w:t>
      </w:r>
    </w:p>
    <w:p w14:paraId="0347D099" w14:textId="77777777" w:rsidR="00877E8B" w:rsidRDefault="00877E8B" w:rsidP="00877E8B">
      <w:pPr>
        <w:ind w:firstLine="480"/>
        <w:rPr>
          <w:szCs w:val="24"/>
        </w:rPr>
      </w:pPr>
      <w:r>
        <w:rPr>
          <w:rFonts w:hint="eastAsia"/>
          <w:szCs w:val="24"/>
        </w:rPr>
        <w:t>3</w:t>
      </w:r>
      <w:r w:rsidRPr="00D97F43">
        <w:rPr>
          <w:rFonts w:hint="eastAsia"/>
          <w:szCs w:val="24"/>
        </w:rPr>
        <w:t>）</w:t>
      </w:r>
      <w:r w:rsidRPr="00D97F43">
        <w:rPr>
          <w:rFonts w:hint="eastAsia"/>
          <w:b/>
          <w:szCs w:val="24"/>
        </w:rPr>
        <w:t xml:space="preserve">SequenceSeriesNo </w:t>
      </w:r>
      <w:r w:rsidRPr="00D97F43">
        <w:rPr>
          <w:rFonts w:hint="eastAsia"/>
          <w:szCs w:val="24"/>
        </w:rPr>
        <w:t>和</w:t>
      </w:r>
      <w:r w:rsidRPr="00D97F43">
        <w:rPr>
          <w:rFonts w:hint="eastAsia"/>
          <w:szCs w:val="24"/>
        </w:rPr>
        <w:t xml:space="preserve"> </w:t>
      </w:r>
      <w:r w:rsidRPr="00D97F43">
        <w:rPr>
          <w:b/>
          <w:szCs w:val="24"/>
        </w:rPr>
        <w:t>SequenceNo</w:t>
      </w:r>
      <w:r w:rsidRPr="00D97F43">
        <w:rPr>
          <w:rFonts w:hint="eastAsia"/>
          <w:szCs w:val="24"/>
        </w:rPr>
        <w:t xml:space="preserve">: </w:t>
      </w:r>
      <w:r w:rsidRPr="00D97F43">
        <w:rPr>
          <w:rFonts w:hint="eastAsia"/>
          <w:szCs w:val="24"/>
        </w:rPr>
        <w:t>用于保障通讯双方信息的完整性和有序性而定义的两个字段。</w:t>
      </w:r>
    </w:p>
    <w:p w14:paraId="751A3C12" w14:textId="77777777" w:rsidR="00877E8B" w:rsidRDefault="00877E8B" w:rsidP="00877E8B">
      <w:pPr>
        <w:ind w:firstLine="480"/>
        <w:rPr>
          <w:szCs w:val="24"/>
        </w:rPr>
      </w:pP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）</w:t>
      </w:r>
      <w:r>
        <w:rPr>
          <w:rFonts w:hint="eastAsia"/>
          <w:b/>
          <w:szCs w:val="24"/>
        </w:rPr>
        <w:t>MsgType</w:t>
      </w:r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用于标识消息类型，具体定义参见“消息类型”章节。</w:t>
      </w:r>
    </w:p>
    <w:p w14:paraId="0A7F6B1E" w14:textId="77777777" w:rsidR="00877E8B" w:rsidRPr="00877E8B" w:rsidRDefault="00877E8B" w:rsidP="008A4256">
      <w:pPr>
        <w:ind w:firstLine="480"/>
        <w:rPr>
          <w:szCs w:val="24"/>
        </w:rPr>
      </w:pP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）</w:t>
      </w:r>
      <w:r w:rsidRPr="007B75FB">
        <w:rPr>
          <w:rFonts w:hint="eastAsia"/>
          <w:b/>
          <w:szCs w:val="24"/>
        </w:rPr>
        <w:t>SenderID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 xml:space="preserve"> </w:t>
      </w:r>
      <w:r w:rsidRPr="007B75FB">
        <w:rPr>
          <w:rFonts w:hint="eastAsia"/>
          <w:b/>
          <w:szCs w:val="24"/>
        </w:rPr>
        <w:t>ReceiverID</w:t>
      </w:r>
      <w:r>
        <w:rPr>
          <w:rFonts w:hint="eastAsia"/>
          <w:szCs w:val="24"/>
        </w:rPr>
        <w:t>：用于标识发送方和接收方。当为交易所时，默认为为</w:t>
      </w:r>
      <w:r>
        <w:rPr>
          <w:rFonts w:hint="eastAsia"/>
          <w:szCs w:val="24"/>
        </w:rPr>
        <w:t>0000</w:t>
      </w:r>
      <w:r>
        <w:rPr>
          <w:rFonts w:hint="eastAsia"/>
          <w:szCs w:val="24"/>
        </w:rPr>
        <w:t>。</w:t>
      </w:r>
    </w:p>
    <w:p w14:paraId="553D0995" w14:textId="77777777" w:rsidR="007741AB" w:rsidRDefault="007741AB" w:rsidP="007741AB">
      <w:pPr>
        <w:pStyle w:val="1"/>
        <w:numPr>
          <w:ilvl w:val="0"/>
          <w:numId w:val="4"/>
        </w:numPr>
      </w:pPr>
      <w:bookmarkStart w:id="32" w:name="_Toc462674307"/>
      <w:r>
        <w:rPr>
          <w:rFonts w:hint="eastAsia"/>
        </w:rPr>
        <w:t>消息</w:t>
      </w:r>
      <w:r w:rsidR="00CE587A">
        <w:rPr>
          <w:rFonts w:hint="eastAsia"/>
        </w:rPr>
        <w:t>体</w:t>
      </w:r>
      <w:r w:rsidR="00C41F4E">
        <w:rPr>
          <w:rFonts w:hint="eastAsia"/>
        </w:rPr>
        <w:t>定义</w:t>
      </w:r>
      <w:bookmarkEnd w:id="32"/>
    </w:p>
    <w:p w14:paraId="21A56F00" w14:textId="77777777" w:rsidR="001073F3" w:rsidRPr="00E751DF" w:rsidRDefault="001073F3" w:rsidP="001073F3">
      <w:pPr>
        <w:pStyle w:val="2"/>
        <w:numPr>
          <w:ilvl w:val="1"/>
          <w:numId w:val="4"/>
        </w:numPr>
        <w:ind w:left="0" w:firstLineChars="0" w:firstLine="0"/>
      </w:pPr>
      <w:bookmarkStart w:id="33" w:name="_Toc426537842"/>
      <w:bookmarkStart w:id="34" w:name="_Toc462674308"/>
      <w:r>
        <w:rPr>
          <w:rFonts w:hint="eastAsia"/>
        </w:rPr>
        <w:t>基本约定</w:t>
      </w:r>
      <w:bookmarkEnd w:id="33"/>
      <w:bookmarkEnd w:id="34"/>
    </w:p>
    <w:p w14:paraId="62A00C9E" w14:textId="77777777" w:rsidR="001073F3" w:rsidRPr="00A10CA4" w:rsidRDefault="001073F3" w:rsidP="001073F3">
      <w:pPr>
        <w:pStyle w:val="3"/>
        <w:numPr>
          <w:ilvl w:val="2"/>
          <w:numId w:val="4"/>
        </w:numPr>
        <w:ind w:left="0" w:firstLineChars="0" w:firstLine="0"/>
        <w:rPr>
          <w:rFonts w:asciiTheme="minorEastAsia" w:hAnsiTheme="minorEastAsia"/>
          <w:color w:val="000000" w:themeColor="text1"/>
        </w:rPr>
      </w:pPr>
      <w:bookmarkStart w:id="35" w:name="_Toc426537843"/>
      <w:bookmarkStart w:id="36" w:name="_Toc462674309"/>
      <w:r w:rsidRPr="00A10CA4">
        <w:rPr>
          <w:rFonts w:asciiTheme="minorEastAsia" w:hAnsiTheme="minorEastAsia" w:hint="eastAsia"/>
          <w:color w:val="000000" w:themeColor="text1"/>
        </w:rPr>
        <w:t>符号约定</w:t>
      </w:r>
      <w:bookmarkEnd w:id="35"/>
      <w:bookmarkEnd w:id="36"/>
    </w:p>
    <w:p w14:paraId="3110FD63" w14:textId="77777777" w:rsidR="001073F3" w:rsidRPr="00A10CA4" w:rsidRDefault="001073F3" w:rsidP="001073F3">
      <w:pPr>
        <w:ind w:firstLine="480"/>
        <w:rPr>
          <w:rFonts w:asciiTheme="minorEastAsia" w:hAnsiTheme="minorEastAsia"/>
          <w:color w:val="000000" w:themeColor="text1"/>
        </w:rPr>
      </w:pPr>
      <w:r w:rsidRPr="00A10CA4">
        <w:rPr>
          <w:rFonts w:asciiTheme="minorEastAsia" w:hAnsiTheme="minorEastAsia" w:hint="eastAsia"/>
          <w:color w:val="000000" w:themeColor="text1"/>
        </w:rPr>
        <w:t>在定义消息体时，针对数据域的取值，引入如下符号：</w:t>
      </w:r>
    </w:p>
    <w:tbl>
      <w:tblPr>
        <w:tblW w:w="760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4993"/>
      </w:tblGrid>
      <w:tr w:rsidR="001073F3" w:rsidRPr="00A10CA4" w14:paraId="2359AAB5" w14:textId="77777777" w:rsidTr="002E5C02">
        <w:trPr>
          <w:jc w:val="center"/>
        </w:trPr>
        <w:tc>
          <w:tcPr>
            <w:tcW w:w="261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59FB2" w14:textId="77777777" w:rsidR="001073F3" w:rsidRPr="00A10CA4" w:rsidRDefault="001073F3" w:rsidP="002E5C02">
            <w:pPr>
              <w:pStyle w:val="MessageTable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b/>
                <w:color w:val="000000" w:themeColor="text1"/>
                <w:sz w:val="20"/>
              </w:rPr>
              <w:t>符号</w:t>
            </w:r>
          </w:p>
        </w:tc>
        <w:tc>
          <w:tcPr>
            <w:tcW w:w="4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655C5C9C" w14:textId="77777777" w:rsidR="001073F3" w:rsidRPr="00A10CA4" w:rsidRDefault="001073F3" w:rsidP="002E5C02">
            <w:pPr>
              <w:pStyle w:val="MessageTable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b/>
                <w:color w:val="000000" w:themeColor="text1"/>
                <w:sz w:val="20"/>
              </w:rPr>
              <w:t>含义</w:t>
            </w:r>
          </w:p>
        </w:tc>
      </w:tr>
      <w:tr w:rsidR="001073F3" w:rsidRPr="00A10CA4" w14:paraId="5B93114F" w14:textId="77777777" w:rsidTr="002E5C02">
        <w:trPr>
          <w:cantSplit/>
          <w:jc w:val="center"/>
        </w:trPr>
        <w:tc>
          <w:tcPr>
            <w:tcW w:w="135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1F6BA05" w14:textId="77777777" w:rsidR="001073F3" w:rsidRPr="00A10CA4" w:rsidRDefault="001073F3" w:rsidP="002E5C02">
            <w:pPr>
              <w:pStyle w:val="MessageTable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b/>
                <w:color w:val="000000" w:themeColor="text1"/>
                <w:sz w:val="20"/>
              </w:rPr>
              <w:t>数据域取值符号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B2A9C" w14:textId="77777777" w:rsidR="001073F3" w:rsidRPr="00A10CA4" w:rsidRDefault="001073F3" w:rsidP="002E5C02">
            <w:pPr>
              <w:pStyle w:val="MessageTable"/>
              <w:spacing w:line="24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M</w:t>
            </w:r>
          </w:p>
        </w:tc>
        <w:tc>
          <w:tcPr>
            <w:tcW w:w="4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2BAE5F84" w14:textId="77777777" w:rsidR="001073F3" w:rsidRPr="00A10CA4" w:rsidRDefault="001073F3" w:rsidP="002E5C02">
            <w:pPr>
              <w:pStyle w:val="MessageTable"/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必须填写的域</w:t>
            </w:r>
          </w:p>
        </w:tc>
      </w:tr>
      <w:tr w:rsidR="001073F3" w:rsidRPr="00A10CA4" w14:paraId="62C8497D" w14:textId="77777777" w:rsidTr="002E5C02">
        <w:trPr>
          <w:cantSplit/>
          <w:jc w:val="center"/>
        </w:trPr>
        <w:tc>
          <w:tcPr>
            <w:tcW w:w="135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40BF30B" w14:textId="77777777" w:rsidR="001073F3" w:rsidRPr="00A10CA4" w:rsidRDefault="001073F3" w:rsidP="002E5C02">
            <w:pPr>
              <w:pStyle w:val="MessageTable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7C3B0" w14:textId="77777777" w:rsidR="001073F3" w:rsidRPr="00A10CA4" w:rsidRDefault="001073F3" w:rsidP="002E5C02">
            <w:pPr>
              <w:pStyle w:val="MessageTable"/>
              <w:spacing w:line="24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C</w:t>
            </w:r>
          </w:p>
        </w:tc>
        <w:tc>
          <w:tcPr>
            <w:tcW w:w="4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29B16D9" w14:textId="77777777" w:rsidR="001073F3" w:rsidRPr="00A10CA4" w:rsidRDefault="001073F3" w:rsidP="002E5C02">
            <w:pPr>
              <w:pStyle w:val="MessageTable"/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某条件成立时必须填写的域</w:t>
            </w:r>
          </w:p>
        </w:tc>
      </w:tr>
      <w:tr w:rsidR="001073F3" w:rsidRPr="00A10CA4" w14:paraId="4DD9CCA8" w14:textId="77777777" w:rsidTr="002E5C02">
        <w:trPr>
          <w:cantSplit/>
          <w:jc w:val="center"/>
        </w:trPr>
        <w:tc>
          <w:tcPr>
            <w:tcW w:w="135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8B82544" w14:textId="77777777" w:rsidR="001073F3" w:rsidRPr="00A10CA4" w:rsidRDefault="001073F3" w:rsidP="002E5C02">
            <w:pPr>
              <w:pStyle w:val="MessageTable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A67EA" w14:textId="77777777" w:rsidR="001073F3" w:rsidRPr="00A10CA4" w:rsidRDefault="001073F3" w:rsidP="002E5C02">
            <w:pPr>
              <w:pStyle w:val="MessageTable"/>
              <w:spacing w:line="24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O</w:t>
            </w:r>
          </w:p>
        </w:tc>
        <w:tc>
          <w:tcPr>
            <w:tcW w:w="4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1F1370C" w14:textId="77777777" w:rsidR="001073F3" w:rsidRPr="00A10CA4" w:rsidRDefault="001073F3" w:rsidP="002E5C02">
            <w:pPr>
              <w:pStyle w:val="MessageTable"/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可选，非必须填写的域</w:t>
            </w:r>
          </w:p>
        </w:tc>
      </w:tr>
      <w:tr w:rsidR="001073F3" w:rsidRPr="00A10CA4" w14:paraId="4E70B08E" w14:textId="77777777" w:rsidTr="002E5C02">
        <w:trPr>
          <w:cantSplit/>
          <w:jc w:val="center"/>
        </w:trPr>
        <w:tc>
          <w:tcPr>
            <w:tcW w:w="135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8D2844" w14:textId="77777777" w:rsidR="001073F3" w:rsidRPr="00A10CA4" w:rsidRDefault="001073F3" w:rsidP="002E5C02">
            <w:pPr>
              <w:pStyle w:val="MessageTable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E8D5F" w14:textId="77777777" w:rsidR="001073F3" w:rsidRPr="00A10CA4" w:rsidRDefault="001073F3" w:rsidP="002E5C02">
            <w:pPr>
              <w:pStyle w:val="MessageTable"/>
              <w:spacing w:line="24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highlight w:val="lightGray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←</w:t>
            </w:r>
          </w:p>
        </w:tc>
        <w:tc>
          <w:tcPr>
            <w:tcW w:w="4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9925918" w14:textId="77777777" w:rsidR="001073F3" w:rsidRPr="00A10CA4" w:rsidRDefault="001073F3" w:rsidP="002E5C02">
            <w:pPr>
              <w:pStyle w:val="MessageTable"/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必须与先前报文中对应域的值相同的域</w:t>
            </w:r>
          </w:p>
        </w:tc>
      </w:tr>
      <w:tr w:rsidR="001073F3" w:rsidRPr="00A10CA4" w14:paraId="392F7D2A" w14:textId="77777777" w:rsidTr="002E5C02">
        <w:trPr>
          <w:cantSplit/>
          <w:jc w:val="center"/>
        </w:trPr>
        <w:tc>
          <w:tcPr>
            <w:tcW w:w="135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4321253" w14:textId="77777777" w:rsidR="001073F3" w:rsidRPr="00A10CA4" w:rsidRDefault="001073F3" w:rsidP="002E5C02">
            <w:pPr>
              <w:pStyle w:val="MessageTable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5D2B8" w14:textId="77777777" w:rsidR="001073F3" w:rsidRPr="00A10CA4" w:rsidRDefault="001073F3" w:rsidP="002E5C02">
            <w:pPr>
              <w:pStyle w:val="MessageTable"/>
              <w:spacing w:line="24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-</w:t>
            </w:r>
          </w:p>
        </w:tc>
        <w:tc>
          <w:tcPr>
            <w:tcW w:w="4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4A1AB25" w14:textId="77777777" w:rsidR="001073F3" w:rsidRPr="00A10CA4" w:rsidRDefault="001073F3" w:rsidP="002E5C02">
            <w:pPr>
              <w:pStyle w:val="MessageTable"/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必须去除的域</w:t>
            </w:r>
          </w:p>
        </w:tc>
      </w:tr>
      <w:tr w:rsidR="001073F3" w:rsidRPr="00A10CA4" w14:paraId="65AE193D" w14:textId="77777777" w:rsidTr="002E5C02">
        <w:trPr>
          <w:cantSplit/>
          <w:jc w:val="center"/>
        </w:trPr>
        <w:tc>
          <w:tcPr>
            <w:tcW w:w="13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6DE17C1D" w14:textId="77777777" w:rsidR="001073F3" w:rsidRPr="00A10CA4" w:rsidRDefault="001073F3" w:rsidP="002E5C02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kern w:val="0"/>
                <w:sz w:val="20"/>
                <w:szCs w:val="24"/>
              </w:rPr>
            </w:pPr>
            <w:r w:rsidRPr="00A10CA4">
              <w:rPr>
                <w:rFonts w:asciiTheme="minorEastAsia" w:hAnsiTheme="minorEastAsia" w:hint="eastAsia"/>
                <w:b/>
                <w:color w:val="000000" w:themeColor="text1"/>
                <w:sz w:val="20"/>
              </w:rPr>
              <w:t>数据域属性符号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345CA" w14:textId="77777777" w:rsidR="001073F3" w:rsidRPr="00A10CA4" w:rsidRDefault="001073F3" w:rsidP="002E5C02">
            <w:pPr>
              <w:pStyle w:val="MessageTable"/>
              <w:spacing w:line="24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4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1794DE5" w14:textId="77777777" w:rsidR="001073F3" w:rsidRPr="00A10CA4" w:rsidRDefault="001073F3" w:rsidP="002E5C02">
            <w:pPr>
              <w:pStyle w:val="MessageTable"/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基本数据域</w:t>
            </w:r>
          </w:p>
        </w:tc>
      </w:tr>
      <w:tr w:rsidR="001073F3" w:rsidRPr="00A10CA4" w14:paraId="3E85CC18" w14:textId="77777777" w:rsidTr="002E5C02">
        <w:trPr>
          <w:cantSplit/>
          <w:jc w:val="center"/>
        </w:trPr>
        <w:tc>
          <w:tcPr>
            <w:tcW w:w="1350" w:type="dxa"/>
            <w:vMerge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630B2B33" w14:textId="77777777" w:rsidR="001073F3" w:rsidRPr="00A10CA4" w:rsidRDefault="001073F3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52EE6" w14:textId="77777777" w:rsidR="001073F3" w:rsidRPr="00A10CA4" w:rsidRDefault="001073F3" w:rsidP="002E5C02">
            <w:pPr>
              <w:pStyle w:val="MessageTable"/>
              <w:spacing w:line="24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[]</w:t>
            </w:r>
          </w:p>
        </w:tc>
        <w:tc>
          <w:tcPr>
            <w:tcW w:w="4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6651290" w14:textId="77777777" w:rsidR="001073F3" w:rsidRPr="00A10CA4" w:rsidRDefault="001073F3" w:rsidP="002E5C02">
            <w:pPr>
              <w:pStyle w:val="MessageTable"/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标识为消息组件名称数据域</w:t>
            </w:r>
          </w:p>
        </w:tc>
      </w:tr>
      <w:tr w:rsidR="001073F3" w:rsidRPr="00A10CA4" w14:paraId="197CEA92" w14:textId="77777777" w:rsidTr="002E5C02">
        <w:trPr>
          <w:cantSplit/>
          <w:jc w:val="center"/>
        </w:trPr>
        <w:tc>
          <w:tcPr>
            <w:tcW w:w="135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DF38DE3" w14:textId="77777777" w:rsidR="001073F3" w:rsidRPr="00A10CA4" w:rsidRDefault="001073F3" w:rsidP="002E5C02">
            <w:pPr>
              <w:widowControl/>
              <w:spacing w:line="240" w:lineRule="auto"/>
              <w:ind w:firstLine="400"/>
              <w:jc w:val="left"/>
              <w:rPr>
                <w:rFonts w:asciiTheme="minorEastAsia" w:hAnsiTheme="minorEastAsia"/>
                <w:color w:val="000000" w:themeColor="text1"/>
                <w:kern w:val="0"/>
                <w:sz w:val="20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6F6C8" w14:textId="77777777" w:rsidR="001073F3" w:rsidRPr="00A10CA4" w:rsidRDefault="001073F3" w:rsidP="002E5C02">
            <w:pPr>
              <w:pStyle w:val="MessageTable"/>
              <w:spacing w:line="24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{}</w:t>
            </w:r>
          </w:p>
        </w:tc>
        <w:tc>
          <w:tcPr>
            <w:tcW w:w="4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1865524" w14:textId="77777777" w:rsidR="001073F3" w:rsidRPr="00A10CA4" w:rsidRDefault="001073F3" w:rsidP="002E5C02">
            <w:pPr>
              <w:pStyle w:val="MessageTable"/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标识为消息组件中重复的数据域</w:t>
            </w:r>
          </w:p>
        </w:tc>
      </w:tr>
      <w:tr w:rsidR="001073F3" w:rsidRPr="00A10CA4" w14:paraId="7215D9FA" w14:textId="77777777" w:rsidTr="002E5C02">
        <w:trPr>
          <w:cantSplit/>
          <w:jc w:val="center"/>
        </w:trPr>
        <w:tc>
          <w:tcPr>
            <w:tcW w:w="135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83FA81F" w14:textId="77777777" w:rsidR="001073F3" w:rsidRPr="00A10CA4" w:rsidRDefault="001073F3" w:rsidP="002E5C02">
            <w:pPr>
              <w:widowControl/>
              <w:spacing w:line="240" w:lineRule="auto"/>
              <w:ind w:firstLine="400"/>
              <w:jc w:val="left"/>
              <w:rPr>
                <w:rFonts w:asciiTheme="minorEastAsia" w:hAnsiTheme="minorEastAsia"/>
                <w:color w:val="000000" w:themeColor="text1"/>
                <w:kern w:val="0"/>
                <w:sz w:val="20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1A4BC" w14:textId="77777777" w:rsidR="001073F3" w:rsidRPr="00A10CA4" w:rsidRDefault="001073F3" w:rsidP="002E5C02">
            <w:pPr>
              <w:pStyle w:val="MessageTable"/>
              <w:spacing w:line="24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→</w:t>
            </w:r>
          </w:p>
        </w:tc>
        <w:tc>
          <w:tcPr>
            <w:tcW w:w="4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EB99F02" w14:textId="77777777" w:rsidR="001073F3" w:rsidRPr="00A10CA4" w:rsidRDefault="001073F3" w:rsidP="002E5C02">
            <w:pPr>
              <w:pStyle w:val="MessageTable"/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标识为消息组件中包含的基础数据域</w:t>
            </w:r>
          </w:p>
        </w:tc>
      </w:tr>
      <w:tr w:rsidR="001073F3" w:rsidRPr="00A10CA4" w14:paraId="21AF2C1C" w14:textId="77777777" w:rsidTr="002E5C02">
        <w:trPr>
          <w:cantSplit/>
          <w:trHeight w:val="241"/>
          <w:jc w:val="center"/>
        </w:trPr>
        <w:tc>
          <w:tcPr>
            <w:tcW w:w="135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B584C3F" w14:textId="77777777" w:rsidR="001073F3" w:rsidRPr="00A10CA4" w:rsidRDefault="001073F3" w:rsidP="002E5C02">
            <w:pPr>
              <w:widowControl/>
              <w:spacing w:line="240" w:lineRule="auto"/>
              <w:ind w:firstLine="400"/>
              <w:jc w:val="left"/>
              <w:rPr>
                <w:rFonts w:asciiTheme="minorEastAsia" w:hAnsiTheme="minorEastAsia"/>
                <w:color w:val="000000" w:themeColor="text1"/>
                <w:kern w:val="0"/>
                <w:sz w:val="20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1F39E" w14:textId="77777777" w:rsidR="001073F3" w:rsidRPr="00A10CA4" w:rsidRDefault="001073F3" w:rsidP="002E5C02">
            <w:pPr>
              <w:pStyle w:val="MessageTable"/>
              <w:spacing w:line="24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→[]</w:t>
            </w:r>
          </w:p>
        </w:tc>
        <w:tc>
          <w:tcPr>
            <w:tcW w:w="4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F9BA8FF" w14:textId="77777777" w:rsidR="001073F3" w:rsidRPr="00A10CA4" w:rsidRDefault="001073F3" w:rsidP="002E5C02">
            <w:pPr>
              <w:pStyle w:val="MessageTable"/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标识为消息组件中的子消息组件</w:t>
            </w:r>
          </w:p>
        </w:tc>
      </w:tr>
      <w:tr w:rsidR="001073F3" w:rsidRPr="00A10CA4" w14:paraId="17FCCAFB" w14:textId="77777777" w:rsidTr="002E5C02">
        <w:trPr>
          <w:cantSplit/>
          <w:jc w:val="center"/>
        </w:trPr>
        <w:tc>
          <w:tcPr>
            <w:tcW w:w="135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83BF01C" w14:textId="77777777" w:rsidR="001073F3" w:rsidRPr="00A10CA4" w:rsidRDefault="001073F3" w:rsidP="002E5C02">
            <w:pPr>
              <w:widowControl/>
              <w:spacing w:line="240" w:lineRule="auto"/>
              <w:ind w:firstLine="400"/>
              <w:jc w:val="left"/>
              <w:rPr>
                <w:rFonts w:asciiTheme="minorEastAsia" w:hAnsiTheme="minorEastAsia"/>
                <w:color w:val="000000" w:themeColor="text1"/>
                <w:kern w:val="0"/>
                <w:sz w:val="20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73605" w14:textId="77777777" w:rsidR="001073F3" w:rsidRPr="00A10CA4" w:rsidRDefault="001073F3" w:rsidP="002E5C02">
            <w:pPr>
              <w:pStyle w:val="MessageTable"/>
              <w:spacing w:line="24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→{}</w:t>
            </w:r>
          </w:p>
        </w:tc>
        <w:tc>
          <w:tcPr>
            <w:tcW w:w="4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E601B1C" w14:textId="77777777" w:rsidR="001073F3" w:rsidRPr="00A10CA4" w:rsidRDefault="001073F3" w:rsidP="002E5C02">
            <w:pPr>
              <w:pStyle w:val="MessageTable"/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标识为子消息组件中重复的数据域块</w:t>
            </w:r>
          </w:p>
        </w:tc>
      </w:tr>
      <w:tr w:rsidR="001073F3" w:rsidRPr="00A10CA4" w14:paraId="114D482F" w14:textId="77777777" w:rsidTr="002E5C02">
        <w:trPr>
          <w:cantSplit/>
          <w:jc w:val="center"/>
        </w:trPr>
        <w:tc>
          <w:tcPr>
            <w:tcW w:w="135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803AF70" w14:textId="77777777" w:rsidR="001073F3" w:rsidRPr="00A10CA4" w:rsidRDefault="001073F3" w:rsidP="002E5C02">
            <w:pPr>
              <w:widowControl/>
              <w:spacing w:line="240" w:lineRule="auto"/>
              <w:ind w:firstLine="400"/>
              <w:jc w:val="left"/>
              <w:rPr>
                <w:rFonts w:asciiTheme="minorEastAsia" w:hAnsiTheme="minorEastAsia"/>
                <w:color w:val="000000" w:themeColor="text1"/>
                <w:kern w:val="0"/>
                <w:sz w:val="20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E34A1" w14:textId="77777777" w:rsidR="001073F3" w:rsidRPr="00A10CA4" w:rsidRDefault="001073F3" w:rsidP="002E5C02">
            <w:pPr>
              <w:pStyle w:val="MessageTable"/>
              <w:spacing w:line="24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→→</w:t>
            </w:r>
          </w:p>
        </w:tc>
        <w:tc>
          <w:tcPr>
            <w:tcW w:w="4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EE5CF44" w14:textId="77777777" w:rsidR="001073F3" w:rsidRPr="00A10CA4" w:rsidRDefault="001073F3" w:rsidP="002E5C02">
            <w:pPr>
              <w:pStyle w:val="MessageTable"/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 w:rsidRPr="00A10CA4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标识为子消息组件中包含的基础数据域</w:t>
            </w:r>
          </w:p>
        </w:tc>
      </w:tr>
    </w:tbl>
    <w:p w14:paraId="5CD6FCCD" w14:textId="77777777" w:rsidR="001073F3" w:rsidRDefault="001073F3" w:rsidP="001073F3">
      <w:pPr>
        <w:pStyle w:val="3"/>
        <w:numPr>
          <w:ilvl w:val="2"/>
          <w:numId w:val="4"/>
        </w:numPr>
        <w:ind w:left="0" w:firstLineChars="0" w:firstLine="0"/>
        <w:rPr>
          <w:rFonts w:asciiTheme="minorEastAsia" w:hAnsiTheme="minorEastAsia"/>
          <w:color w:val="000000" w:themeColor="text1"/>
        </w:rPr>
      </w:pPr>
      <w:bookmarkStart w:id="37" w:name="_Toc426537844"/>
      <w:bookmarkStart w:id="38" w:name="_Toc462674310"/>
      <w:r>
        <w:rPr>
          <w:rFonts w:asciiTheme="minorEastAsia" w:hAnsiTheme="minorEastAsia" w:hint="eastAsia"/>
          <w:color w:val="000000" w:themeColor="text1"/>
        </w:rPr>
        <w:t>转义规则</w:t>
      </w:r>
      <w:bookmarkEnd w:id="37"/>
      <w:bookmarkEnd w:id="38"/>
    </w:p>
    <w:p w14:paraId="3EAD3A7C" w14:textId="77777777" w:rsidR="001073F3" w:rsidRPr="00DE53E1" w:rsidRDefault="001073F3" w:rsidP="001073F3">
      <w:pPr>
        <w:ind w:firstLine="480"/>
      </w:pPr>
      <w:r>
        <w:rPr>
          <w:rFonts w:hint="eastAsia"/>
        </w:rPr>
        <w:t>在部分报文中，若出现如下特殊字符，需进行转义处理。</w:t>
      </w:r>
      <w:r w:rsidRPr="00DE53E1">
        <w:rPr>
          <w:rFonts w:hint="eastAsia"/>
        </w:rPr>
        <w:t>需要转义的字符及转规则如下表所示：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679"/>
        <w:gridCol w:w="3510"/>
      </w:tblGrid>
      <w:tr w:rsidR="001073F3" w14:paraId="211890C2" w14:textId="77777777" w:rsidTr="002E5C02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16A9841C" w14:textId="77777777" w:rsidR="001073F3" w:rsidRPr="00DE53E1" w:rsidRDefault="001073F3" w:rsidP="002E5C02">
            <w:pPr>
              <w:ind w:firstLine="482"/>
              <w:rPr>
                <w:rFonts w:asciiTheme="minorEastAsia" w:hAnsiTheme="minorEastAsia"/>
                <w:b/>
              </w:rPr>
            </w:pPr>
            <w:r w:rsidRPr="00DE53E1">
              <w:rPr>
                <w:rFonts w:asciiTheme="minorEastAsia" w:hAnsiTheme="minorEastAsia" w:hint="eastAsia"/>
                <w:b/>
              </w:rPr>
              <w:t>转换前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03DF094" w14:textId="77777777" w:rsidR="001073F3" w:rsidRPr="00DE53E1" w:rsidRDefault="001073F3" w:rsidP="002E5C02">
            <w:pPr>
              <w:ind w:firstLine="482"/>
              <w:rPr>
                <w:rFonts w:asciiTheme="minorEastAsia" w:hAnsiTheme="minorEastAsia"/>
                <w:b/>
              </w:rPr>
            </w:pPr>
            <w:r w:rsidRPr="00DE53E1">
              <w:rPr>
                <w:rFonts w:asciiTheme="minorEastAsia" w:hAnsiTheme="minorEastAsia" w:hint="eastAsia"/>
                <w:b/>
              </w:rPr>
              <w:t>转换后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3431F67" w14:textId="77777777" w:rsidR="001073F3" w:rsidRPr="00DE53E1" w:rsidRDefault="001073F3" w:rsidP="002E5C02">
            <w:pPr>
              <w:ind w:firstLineChars="82" w:firstLine="198"/>
              <w:rPr>
                <w:rFonts w:asciiTheme="minorEastAsia" w:hAnsiTheme="minorEastAsia"/>
                <w:b/>
              </w:rPr>
            </w:pPr>
            <w:r w:rsidRPr="00DE53E1">
              <w:rPr>
                <w:rFonts w:asciiTheme="minorEastAsia" w:hAnsiTheme="minorEastAsia" w:hint="eastAsia"/>
                <w:b/>
              </w:rPr>
              <w:t>备注</w:t>
            </w:r>
          </w:p>
        </w:tc>
      </w:tr>
      <w:tr w:rsidR="001073F3" w14:paraId="65FBFFA6" w14:textId="77777777" w:rsidTr="002E5C02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1846" w14:textId="77777777" w:rsidR="001073F3" w:rsidRPr="00DE53E1" w:rsidRDefault="001073F3" w:rsidP="002E5C02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[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1F4E" w14:textId="77777777" w:rsidR="001073F3" w:rsidRPr="00DE53E1" w:rsidRDefault="001073F3" w:rsidP="002E5C02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\[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3C010" w14:textId="77777777" w:rsidR="001073F3" w:rsidRPr="00DE53E1" w:rsidRDefault="001073F3" w:rsidP="002E5C02">
            <w:pPr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1073F3" w14:paraId="374C370A" w14:textId="77777777" w:rsidTr="002E5C02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7B58" w14:textId="77777777" w:rsidR="001073F3" w:rsidRDefault="001073F3" w:rsidP="002E5C02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]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791FE" w14:textId="77777777" w:rsidR="001073F3" w:rsidRDefault="001073F3" w:rsidP="002E5C02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\]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1DD" w14:textId="77777777" w:rsidR="001073F3" w:rsidRPr="00DE53E1" w:rsidRDefault="001073F3" w:rsidP="002E5C02">
            <w:pPr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1073F3" w14:paraId="4B4A8B74" w14:textId="77777777" w:rsidTr="002E5C02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8469D" w14:textId="77777777" w:rsidR="001073F3" w:rsidRDefault="001073F3" w:rsidP="002E5C02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{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AF8E" w14:textId="77777777" w:rsidR="001073F3" w:rsidRDefault="001073F3" w:rsidP="002E5C02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\{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0AF1C" w14:textId="77777777" w:rsidR="001073F3" w:rsidRPr="00DE53E1" w:rsidRDefault="001073F3" w:rsidP="002E5C02">
            <w:pPr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1073F3" w14:paraId="061EC1D8" w14:textId="77777777" w:rsidTr="002E5C02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4C985" w14:textId="77777777" w:rsidR="001073F3" w:rsidRDefault="001073F3" w:rsidP="002E5C02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}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3A7C4" w14:textId="77777777" w:rsidR="001073F3" w:rsidRDefault="001073F3" w:rsidP="002E5C02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\}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7E9BC" w14:textId="77777777" w:rsidR="001073F3" w:rsidRPr="00DE53E1" w:rsidRDefault="001073F3" w:rsidP="002E5C02">
            <w:pPr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1073F3" w14:paraId="1310A47C" w14:textId="77777777" w:rsidTr="002E5C02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F2859" w14:textId="77777777" w:rsidR="001073F3" w:rsidRDefault="001073F3" w:rsidP="002E5C02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=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D6F8" w14:textId="77777777" w:rsidR="001073F3" w:rsidRDefault="001073F3" w:rsidP="002E5C02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\=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AC80" w14:textId="77777777" w:rsidR="001073F3" w:rsidRPr="00DE53E1" w:rsidRDefault="001073F3" w:rsidP="002E5C02">
            <w:pPr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1073F3" w14:paraId="4FF84F7D" w14:textId="77777777" w:rsidTr="002E5C02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2F7CD" w14:textId="77777777" w:rsidR="001073F3" w:rsidRDefault="001073F3" w:rsidP="002E5C02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,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92347" w14:textId="77777777" w:rsidR="001073F3" w:rsidRDefault="001073F3" w:rsidP="002E5C02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\,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3049" w14:textId="77777777" w:rsidR="001073F3" w:rsidRPr="00DE53E1" w:rsidRDefault="001073F3" w:rsidP="002E5C02">
            <w:pPr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1073F3" w:rsidRPr="00DE53E1" w14:paraId="302435DE" w14:textId="77777777" w:rsidTr="002E5C02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E48A1" w14:textId="77777777" w:rsidR="001073F3" w:rsidRPr="00DE53E1" w:rsidRDefault="001073F3" w:rsidP="002E5C02">
            <w:pPr>
              <w:ind w:firstLine="480"/>
              <w:rPr>
                <w:rFonts w:asciiTheme="minorEastAsia" w:hAnsiTheme="minorEastAsia"/>
              </w:rPr>
            </w:pPr>
            <w:r w:rsidRPr="00DE53E1">
              <w:rPr>
                <w:rFonts w:asciiTheme="minorEastAsia" w:hAnsiTheme="minorEastAsia" w:hint="eastAsia"/>
              </w:rPr>
              <w:t>\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4F047" w14:textId="77777777" w:rsidR="001073F3" w:rsidRPr="00DE53E1" w:rsidRDefault="001073F3" w:rsidP="002E5C02">
            <w:pPr>
              <w:ind w:firstLine="480"/>
              <w:rPr>
                <w:rFonts w:asciiTheme="minorEastAsia" w:hAnsiTheme="minorEastAsia"/>
              </w:rPr>
            </w:pPr>
            <w:r w:rsidRPr="00DE53E1">
              <w:rPr>
                <w:rFonts w:asciiTheme="minorEastAsia" w:hAnsiTheme="minorEastAsia" w:hint="eastAsia"/>
              </w:rPr>
              <w:t>\\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9893" w14:textId="77777777" w:rsidR="001073F3" w:rsidRPr="00DE53E1" w:rsidRDefault="001073F3" w:rsidP="002E5C02">
            <w:pPr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</w:tbl>
    <w:p w14:paraId="78333FCA" w14:textId="77777777" w:rsidR="00DF6EF9" w:rsidRPr="00C907BC" w:rsidRDefault="00DF6EF9" w:rsidP="00123CA2">
      <w:pPr>
        <w:ind w:firstLine="480"/>
      </w:pPr>
    </w:p>
    <w:p w14:paraId="612326C9" w14:textId="77777777" w:rsidR="00A0009D" w:rsidRDefault="00A0009D" w:rsidP="00A0009D">
      <w:pPr>
        <w:pStyle w:val="2"/>
        <w:numPr>
          <w:ilvl w:val="1"/>
          <w:numId w:val="4"/>
        </w:numPr>
        <w:ind w:left="0" w:firstLineChars="0" w:firstLine="0"/>
      </w:pPr>
      <w:bookmarkStart w:id="39" w:name="_Toc462674311"/>
      <w:r>
        <w:rPr>
          <w:rFonts w:hint="eastAsia"/>
        </w:rPr>
        <w:t>认证</w:t>
      </w:r>
      <w:r w:rsidR="00046877">
        <w:rPr>
          <w:rFonts w:hint="eastAsia"/>
        </w:rPr>
        <w:t>类</w:t>
      </w:r>
      <w:r>
        <w:rPr>
          <w:rFonts w:hint="eastAsia"/>
        </w:rPr>
        <w:t>交易</w:t>
      </w:r>
      <w:bookmarkEnd w:id="39"/>
    </w:p>
    <w:p w14:paraId="1C93D758" w14:textId="77777777" w:rsidR="00A0009D" w:rsidRDefault="00A0009D" w:rsidP="00A0009D">
      <w:pPr>
        <w:pStyle w:val="3"/>
        <w:numPr>
          <w:ilvl w:val="2"/>
          <w:numId w:val="4"/>
        </w:numPr>
        <w:ind w:left="0" w:firstLineChars="0" w:firstLine="0"/>
      </w:pPr>
      <w:bookmarkStart w:id="40" w:name="_Toc462674312"/>
      <w:r>
        <w:rPr>
          <w:rFonts w:hint="eastAsia"/>
        </w:rPr>
        <w:t>交易员认证</w:t>
      </w:r>
      <w:bookmarkEnd w:id="40"/>
    </w:p>
    <w:p w14:paraId="6EB91B24" w14:textId="77777777" w:rsidR="00A0009D" w:rsidRDefault="00A0009D" w:rsidP="00A0009D">
      <w:pPr>
        <w:pStyle w:val="4"/>
        <w:numPr>
          <w:ilvl w:val="3"/>
          <w:numId w:val="4"/>
        </w:numPr>
        <w:ind w:left="0" w:firstLineChars="0" w:firstLine="0"/>
      </w:pPr>
      <w:r w:rsidRPr="009557AF">
        <w:rPr>
          <w:rFonts w:hint="eastAsia"/>
        </w:rPr>
        <w:t>交易员登录请求及应答</w:t>
      </w:r>
    </w:p>
    <w:p w14:paraId="4E531B8E" w14:textId="77777777" w:rsidR="00BF29CF" w:rsidRDefault="00BF29CF" w:rsidP="00BF29CF">
      <w:pPr>
        <w:ind w:firstLine="482"/>
      </w:pPr>
      <w:r w:rsidRPr="00BF29CF">
        <w:rPr>
          <w:rFonts w:hint="eastAsia"/>
          <w:b/>
        </w:rPr>
        <w:t>功能</w:t>
      </w:r>
      <w:r>
        <w:rPr>
          <w:rFonts w:hint="eastAsia"/>
        </w:rPr>
        <w:t>：交易员登录指令用于</w:t>
      </w:r>
      <w:r w:rsidR="005B7BC8">
        <w:rPr>
          <w:rFonts w:hint="eastAsia"/>
        </w:rPr>
        <w:t>：</w:t>
      </w:r>
      <w:r w:rsidR="005B7BC8">
        <w:rPr>
          <w:rFonts w:hint="eastAsia"/>
        </w:rPr>
        <w:t>1</w:t>
      </w:r>
      <w:r w:rsidR="005B7BC8">
        <w:rPr>
          <w:rFonts w:hint="eastAsia"/>
        </w:rPr>
        <w:t>）交易员身份验证；</w:t>
      </w:r>
      <w:r w:rsidR="005B7BC8">
        <w:rPr>
          <w:rFonts w:hint="eastAsia"/>
        </w:rPr>
        <w:t>2</w:t>
      </w:r>
      <w:r w:rsidR="005B7BC8">
        <w:rPr>
          <w:rFonts w:hint="eastAsia"/>
        </w:rPr>
        <w:t>）</w:t>
      </w:r>
      <w:r>
        <w:rPr>
          <w:rFonts w:hint="eastAsia"/>
        </w:rPr>
        <w:t>二级系统向交易所前置认证</w:t>
      </w:r>
      <w:r w:rsidR="005B7BC8">
        <w:rPr>
          <w:rFonts w:hint="eastAsia"/>
        </w:rPr>
        <w:t>；</w:t>
      </w:r>
      <w:r w:rsidR="005B7BC8">
        <w:rPr>
          <w:rFonts w:hint="eastAsia"/>
        </w:rPr>
        <w:t>3</w:t>
      </w:r>
      <w:r w:rsidR="005B7BC8">
        <w:rPr>
          <w:rFonts w:hint="eastAsia"/>
        </w:rPr>
        <w:t>）</w:t>
      </w:r>
      <w:r>
        <w:rPr>
          <w:rFonts w:hint="eastAsia"/>
        </w:rPr>
        <w:t>通讯异常断开重新登录时传输断点进行消息恢复。</w:t>
      </w:r>
    </w:p>
    <w:p w14:paraId="6554EA94" w14:textId="77777777" w:rsidR="00BF29CF" w:rsidRPr="00BF29CF" w:rsidRDefault="00BF29CF" w:rsidP="00BF29CF">
      <w:pPr>
        <w:ind w:firstLine="480"/>
      </w:pPr>
      <w:r>
        <w:rPr>
          <w:rFonts w:hint="eastAsia"/>
        </w:rPr>
        <w:t>消息体格式如下：</w:t>
      </w:r>
    </w:p>
    <w:tbl>
      <w:tblPr>
        <w:tblStyle w:val="a7"/>
        <w:tblW w:w="8472" w:type="dxa"/>
        <w:tblLook w:val="04A0" w:firstRow="1" w:lastRow="0" w:firstColumn="1" w:lastColumn="0" w:noHBand="0" w:noVBand="1"/>
      </w:tblPr>
      <w:tblGrid>
        <w:gridCol w:w="690"/>
        <w:gridCol w:w="575"/>
        <w:gridCol w:w="1967"/>
        <w:gridCol w:w="1967"/>
        <w:gridCol w:w="691"/>
        <w:gridCol w:w="691"/>
        <w:gridCol w:w="1891"/>
      </w:tblGrid>
      <w:tr w:rsidR="00F06900" w14:paraId="217BA6D7" w14:textId="77777777" w:rsidTr="002E5C02">
        <w:trPr>
          <w:tblHeader/>
        </w:trPr>
        <w:tc>
          <w:tcPr>
            <w:tcW w:w="0" w:type="auto"/>
            <w:shd w:val="clear" w:color="auto" w:fill="D9D9D9" w:themeFill="background1" w:themeFillShade="D9"/>
          </w:tcPr>
          <w:p w14:paraId="05B8215C" w14:textId="77777777" w:rsidR="00F06900" w:rsidRDefault="00F06900" w:rsidP="002E5C02">
            <w:pPr>
              <w:spacing w:line="240" w:lineRule="auto"/>
              <w:ind w:firstLineChars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符号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3E487FD" w14:textId="77777777" w:rsidR="00F06900" w:rsidRPr="00042DFF" w:rsidRDefault="00F06900" w:rsidP="002E5C02">
            <w:pPr>
              <w:spacing w:line="240" w:lineRule="auto"/>
              <w:ind w:firstLineChars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Tag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141A5E9" w14:textId="77777777" w:rsidR="00F06900" w:rsidRPr="00042DFF" w:rsidRDefault="00F06900" w:rsidP="002E5C02">
            <w:pPr>
              <w:spacing w:line="240" w:lineRule="auto"/>
              <w:ind w:firstLineChars="0" w:firstLine="0"/>
              <w:rPr>
                <w:b/>
                <w:sz w:val="21"/>
              </w:rPr>
            </w:pPr>
            <w:r w:rsidRPr="00042DFF">
              <w:rPr>
                <w:rFonts w:hint="eastAsia"/>
                <w:b/>
                <w:sz w:val="21"/>
              </w:rPr>
              <w:t>域名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E86D3E7" w14:textId="77777777" w:rsidR="00F06900" w:rsidRPr="00912A7A" w:rsidRDefault="00F06900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57C334A" w14:textId="77777777" w:rsidR="00F06900" w:rsidRPr="00042DFF" w:rsidRDefault="00F06900" w:rsidP="002E5C02">
            <w:pPr>
              <w:spacing w:line="240" w:lineRule="auto"/>
              <w:ind w:firstLineChars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请求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8C866C9" w14:textId="77777777" w:rsidR="00F06900" w:rsidRPr="00042DFF" w:rsidRDefault="00F06900" w:rsidP="002E5C02">
            <w:pPr>
              <w:spacing w:line="240" w:lineRule="auto"/>
              <w:ind w:firstLineChars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应答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14:paraId="1B1C231C" w14:textId="77777777" w:rsidR="00F06900" w:rsidRPr="00042DFF" w:rsidRDefault="00F06900" w:rsidP="002E5C02">
            <w:pPr>
              <w:spacing w:line="240" w:lineRule="auto"/>
              <w:ind w:firstLineChars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说明</w:t>
            </w:r>
          </w:p>
        </w:tc>
      </w:tr>
      <w:tr w:rsidR="00F06900" w14:paraId="4A046D54" w14:textId="77777777" w:rsidTr="002E5C02">
        <w:tc>
          <w:tcPr>
            <w:tcW w:w="0" w:type="auto"/>
          </w:tcPr>
          <w:p w14:paraId="1FBC4C64" w14:textId="77777777" w:rsidR="00F06900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5CB5A58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 w:cs="宋体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M60</w:t>
            </w:r>
          </w:p>
        </w:tc>
        <w:tc>
          <w:tcPr>
            <w:tcW w:w="0" w:type="auto"/>
            <w:vAlign w:val="center"/>
          </w:tcPr>
          <w:p w14:paraId="3555966B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traderID</w:t>
            </w:r>
          </w:p>
        </w:tc>
        <w:tc>
          <w:tcPr>
            <w:tcW w:w="0" w:type="auto"/>
            <w:vAlign w:val="center"/>
          </w:tcPr>
          <w:p w14:paraId="2F786668" w14:textId="77777777" w:rsidR="00F06900" w:rsidRPr="00912A7A" w:rsidRDefault="00F06900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交易员代码</w:t>
            </w:r>
          </w:p>
        </w:tc>
        <w:tc>
          <w:tcPr>
            <w:tcW w:w="0" w:type="auto"/>
            <w:vAlign w:val="center"/>
          </w:tcPr>
          <w:p w14:paraId="38FD6DF6" w14:textId="77777777" w:rsidR="00F06900" w:rsidRPr="00565BE4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1"/>
                <w:szCs w:val="21"/>
              </w:rPr>
            </w:pPr>
            <w:r w:rsidRPr="00565BE4">
              <w:rPr>
                <w:rFonts w:hint="eastAsia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auto"/>
          </w:tcPr>
          <w:p w14:paraId="6D704976" w14:textId="77777777" w:rsidR="00F06900" w:rsidRDefault="00F06900" w:rsidP="002E5C02">
            <w:pPr>
              <w:spacing w:line="240" w:lineRule="auto"/>
              <w:ind w:firstLineChars="0" w:firstLine="0"/>
            </w:pPr>
            <w:r w:rsidRPr="001B3894">
              <w:rPr>
                <w:rFonts w:hint="eastAsia"/>
                <w:sz w:val="20"/>
              </w:rPr>
              <w:t>←</w:t>
            </w:r>
          </w:p>
        </w:tc>
        <w:tc>
          <w:tcPr>
            <w:tcW w:w="1891" w:type="dxa"/>
            <w:vAlign w:val="center"/>
          </w:tcPr>
          <w:p w14:paraId="07BF1E92" w14:textId="77777777" w:rsidR="00F06900" w:rsidRPr="00565BE4" w:rsidRDefault="00F06900" w:rsidP="002E5C02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</w:tr>
      <w:tr w:rsidR="00F06900" w14:paraId="16413506" w14:textId="77777777" w:rsidTr="002E5C02">
        <w:tc>
          <w:tcPr>
            <w:tcW w:w="0" w:type="auto"/>
          </w:tcPr>
          <w:p w14:paraId="26E30263" w14:textId="77777777" w:rsidR="00F06900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DDF65C1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M20</w:t>
            </w:r>
          </w:p>
        </w:tc>
        <w:tc>
          <w:tcPr>
            <w:tcW w:w="0" w:type="auto"/>
            <w:vAlign w:val="center"/>
          </w:tcPr>
          <w:p w14:paraId="2E4F9C7E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984E1E">
              <w:rPr>
                <w:rFonts w:asciiTheme="minorEastAsia" w:hAnsiTheme="minorEastAsia"/>
                <w:color w:val="000000"/>
                <w:sz w:val="21"/>
                <w:szCs w:val="21"/>
              </w:rPr>
              <w:t>seatID</w:t>
            </w:r>
          </w:p>
        </w:tc>
        <w:tc>
          <w:tcPr>
            <w:tcW w:w="0" w:type="auto"/>
            <w:vAlign w:val="center"/>
          </w:tcPr>
          <w:p w14:paraId="3F335F85" w14:textId="77777777" w:rsidR="00F06900" w:rsidRPr="00912A7A" w:rsidRDefault="00F06900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0" w:type="auto"/>
            <w:vAlign w:val="center"/>
          </w:tcPr>
          <w:p w14:paraId="30E451AD" w14:textId="77777777" w:rsidR="00F06900" w:rsidRPr="00565BE4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auto"/>
          </w:tcPr>
          <w:p w14:paraId="421E23F4" w14:textId="77777777" w:rsidR="00F06900" w:rsidRPr="001B3894" w:rsidRDefault="00F06900" w:rsidP="002E5C02">
            <w:pPr>
              <w:spacing w:line="240" w:lineRule="auto"/>
              <w:ind w:firstLineChars="0" w:firstLine="0"/>
              <w:rPr>
                <w:sz w:val="20"/>
              </w:rPr>
            </w:pPr>
            <w:r w:rsidRPr="001B3894">
              <w:rPr>
                <w:rFonts w:hint="eastAsia"/>
                <w:sz w:val="20"/>
              </w:rPr>
              <w:t>←</w:t>
            </w:r>
          </w:p>
        </w:tc>
        <w:tc>
          <w:tcPr>
            <w:tcW w:w="1891" w:type="dxa"/>
            <w:vAlign w:val="center"/>
          </w:tcPr>
          <w:p w14:paraId="195613C5" w14:textId="77777777" w:rsidR="00F06900" w:rsidRPr="00565BE4" w:rsidRDefault="00F06900" w:rsidP="002E5C02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</w:tr>
      <w:tr w:rsidR="00F06900" w14:paraId="7E778ABB" w14:textId="77777777" w:rsidTr="002E5C02">
        <w:tc>
          <w:tcPr>
            <w:tcW w:w="0" w:type="auto"/>
          </w:tcPr>
          <w:p w14:paraId="5E9BF375" w14:textId="77777777" w:rsidR="00F06900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FD7A5E6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M62</w:t>
            </w:r>
          </w:p>
        </w:tc>
        <w:tc>
          <w:tcPr>
            <w:tcW w:w="0" w:type="auto"/>
            <w:vAlign w:val="center"/>
          </w:tcPr>
          <w:p w14:paraId="2F042C97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loginPassword</w:t>
            </w:r>
          </w:p>
        </w:tc>
        <w:tc>
          <w:tcPr>
            <w:tcW w:w="0" w:type="auto"/>
          </w:tcPr>
          <w:p w14:paraId="4E2F73FF" w14:textId="77777777" w:rsidR="00F06900" w:rsidRPr="00F56EF3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F56EF3">
              <w:rPr>
                <w:rFonts w:hint="eastAsia"/>
                <w:color w:val="000000"/>
                <w:sz w:val="20"/>
                <w:szCs w:val="20"/>
              </w:rPr>
              <w:t>登录密码</w:t>
            </w:r>
          </w:p>
        </w:tc>
        <w:tc>
          <w:tcPr>
            <w:tcW w:w="0" w:type="auto"/>
            <w:vAlign w:val="center"/>
          </w:tcPr>
          <w:p w14:paraId="0D81E0FF" w14:textId="77777777" w:rsidR="00F06900" w:rsidRPr="00F56EF3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F56EF3">
              <w:rPr>
                <w:rFonts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shd w:val="clear" w:color="auto" w:fill="auto"/>
          </w:tcPr>
          <w:p w14:paraId="4AA14491" w14:textId="77777777" w:rsidR="00F06900" w:rsidRDefault="00F06900" w:rsidP="002E5C02">
            <w:pPr>
              <w:spacing w:line="240" w:lineRule="auto"/>
              <w:ind w:firstLineChars="0" w:firstLine="0"/>
            </w:pPr>
            <w:r w:rsidRPr="001B3894">
              <w:rPr>
                <w:rFonts w:hint="eastAsia"/>
                <w:sz w:val="20"/>
              </w:rPr>
              <w:t>←</w:t>
            </w:r>
          </w:p>
        </w:tc>
        <w:tc>
          <w:tcPr>
            <w:tcW w:w="1891" w:type="dxa"/>
            <w:vAlign w:val="center"/>
          </w:tcPr>
          <w:p w14:paraId="27D055C7" w14:textId="77777777" w:rsidR="00F06900" w:rsidRPr="00565BE4" w:rsidRDefault="00F06900" w:rsidP="002E5C02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</w:tr>
      <w:tr w:rsidR="00F06900" w14:paraId="6FADFD95" w14:textId="77777777" w:rsidTr="002E5C02">
        <w:tc>
          <w:tcPr>
            <w:tcW w:w="0" w:type="auto"/>
          </w:tcPr>
          <w:p w14:paraId="4B122729" w14:textId="77777777" w:rsidR="00F06900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2753A39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T13</w:t>
            </w:r>
          </w:p>
        </w:tc>
        <w:tc>
          <w:tcPr>
            <w:tcW w:w="0" w:type="auto"/>
            <w:vAlign w:val="center"/>
          </w:tcPr>
          <w:p w14:paraId="36474685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tradeDate</w:t>
            </w:r>
          </w:p>
        </w:tc>
        <w:tc>
          <w:tcPr>
            <w:tcW w:w="0" w:type="auto"/>
          </w:tcPr>
          <w:p w14:paraId="67691D6D" w14:textId="77777777" w:rsidR="00F06900" w:rsidRPr="00F56EF3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F56EF3">
              <w:rPr>
                <w:rFonts w:hint="eastAsia"/>
                <w:color w:val="000000"/>
                <w:sz w:val="20"/>
                <w:szCs w:val="20"/>
              </w:rPr>
              <w:t>交易日期</w:t>
            </w:r>
          </w:p>
        </w:tc>
        <w:tc>
          <w:tcPr>
            <w:tcW w:w="0" w:type="auto"/>
            <w:vAlign w:val="center"/>
          </w:tcPr>
          <w:p w14:paraId="469AD8E1" w14:textId="77777777" w:rsidR="00F06900" w:rsidRPr="00F56EF3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3D7F1A5D" w14:textId="77777777" w:rsidR="00F06900" w:rsidRDefault="00F06900" w:rsidP="002E5C02">
            <w:pPr>
              <w:spacing w:line="240" w:lineRule="auto"/>
              <w:ind w:firstLineChars="0" w:firstLine="0"/>
            </w:pPr>
            <w:r>
              <w:rPr>
                <w:rFonts w:hint="eastAsia"/>
                <w:sz w:val="20"/>
              </w:rPr>
              <w:t>M</w:t>
            </w:r>
          </w:p>
        </w:tc>
        <w:tc>
          <w:tcPr>
            <w:tcW w:w="1891" w:type="dxa"/>
            <w:vAlign w:val="center"/>
          </w:tcPr>
          <w:p w14:paraId="50232778" w14:textId="77777777" w:rsidR="00F06900" w:rsidRPr="00565BE4" w:rsidRDefault="00F06900" w:rsidP="002E5C02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交易日期由交易所下发</w:t>
            </w:r>
          </w:p>
        </w:tc>
      </w:tr>
      <w:tr w:rsidR="00F06900" w14:paraId="7B5CE6E1" w14:textId="77777777" w:rsidTr="002E5C02">
        <w:tc>
          <w:tcPr>
            <w:tcW w:w="0" w:type="auto"/>
          </w:tcPr>
          <w:p w14:paraId="4B479509" w14:textId="77777777" w:rsidR="00F06900" w:rsidRPr="00E46C21" w:rsidRDefault="00F06900" w:rsidP="002E5C0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42D5802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/>
                <w:color w:val="000000"/>
                <w:sz w:val="20"/>
                <w:szCs w:val="20"/>
              </w:rPr>
              <w:t>X50</w:t>
            </w:r>
          </w:p>
        </w:tc>
        <w:tc>
          <w:tcPr>
            <w:tcW w:w="0" w:type="auto"/>
            <w:vAlign w:val="center"/>
          </w:tcPr>
          <w:p w14:paraId="2A96011F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ipAddress</w:t>
            </w:r>
          </w:p>
        </w:tc>
        <w:tc>
          <w:tcPr>
            <w:tcW w:w="0" w:type="auto"/>
            <w:vAlign w:val="center"/>
          </w:tcPr>
          <w:p w14:paraId="57B5C52C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IP</w:t>
            </w:r>
            <w:r w:rsidRPr="003A4A4A">
              <w:rPr>
                <w:rFonts w:hint="eastAsia"/>
                <w:color w:val="000000"/>
                <w:sz w:val="20"/>
                <w:szCs w:val="20"/>
              </w:rPr>
              <w:t>地址</w:t>
            </w:r>
          </w:p>
        </w:tc>
        <w:tc>
          <w:tcPr>
            <w:tcW w:w="0" w:type="auto"/>
            <w:vAlign w:val="center"/>
          </w:tcPr>
          <w:p w14:paraId="735A0AB0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shd w:val="clear" w:color="auto" w:fill="auto"/>
          </w:tcPr>
          <w:p w14:paraId="6058FCBE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←</w:t>
            </w:r>
          </w:p>
        </w:tc>
        <w:tc>
          <w:tcPr>
            <w:tcW w:w="1891" w:type="dxa"/>
            <w:vAlign w:val="center"/>
          </w:tcPr>
          <w:p w14:paraId="50E4FA23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</w:p>
        </w:tc>
      </w:tr>
      <w:tr w:rsidR="00F06900" w14:paraId="780FBBA8" w14:textId="77777777" w:rsidTr="002E5C02">
        <w:tc>
          <w:tcPr>
            <w:tcW w:w="0" w:type="auto"/>
          </w:tcPr>
          <w:p w14:paraId="36124198" w14:textId="77777777" w:rsidR="00F06900" w:rsidRPr="00E46C21" w:rsidRDefault="00F06900" w:rsidP="002E5C0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756B47CC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/>
                <w:color w:val="000000"/>
                <w:sz w:val="20"/>
                <w:szCs w:val="20"/>
              </w:rPr>
              <w:t>X55</w:t>
            </w:r>
          </w:p>
        </w:tc>
        <w:tc>
          <w:tcPr>
            <w:tcW w:w="0" w:type="auto"/>
            <w:vAlign w:val="center"/>
          </w:tcPr>
          <w:p w14:paraId="2FAE464F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versionInfo</w:t>
            </w:r>
          </w:p>
        </w:tc>
        <w:tc>
          <w:tcPr>
            <w:tcW w:w="0" w:type="auto"/>
            <w:vAlign w:val="center"/>
          </w:tcPr>
          <w:p w14:paraId="4BCC1F70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API</w:t>
            </w:r>
            <w:r w:rsidRPr="003A4A4A">
              <w:rPr>
                <w:rFonts w:hint="eastAsia"/>
                <w:color w:val="000000"/>
                <w:sz w:val="20"/>
                <w:szCs w:val="20"/>
              </w:rPr>
              <w:t>版本信息</w:t>
            </w:r>
          </w:p>
        </w:tc>
        <w:tc>
          <w:tcPr>
            <w:tcW w:w="0" w:type="auto"/>
            <w:vAlign w:val="center"/>
          </w:tcPr>
          <w:p w14:paraId="70DEE440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shd w:val="clear" w:color="auto" w:fill="auto"/>
          </w:tcPr>
          <w:p w14:paraId="31E75FEA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←</w:t>
            </w:r>
          </w:p>
        </w:tc>
        <w:tc>
          <w:tcPr>
            <w:tcW w:w="1891" w:type="dxa"/>
            <w:vAlign w:val="center"/>
          </w:tcPr>
          <w:p w14:paraId="145766CE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</w:p>
        </w:tc>
      </w:tr>
      <w:tr w:rsidR="00F06900" w14:paraId="49390A17" w14:textId="77777777" w:rsidTr="002E5C02">
        <w:tc>
          <w:tcPr>
            <w:tcW w:w="0" w:type="auto"/>
          </w:tcPr>
          <w:p w14:paraId="0E9F1F89" w14:textId="77777777" w:rsidR="00F06900" w:rsidRDefault="00F06900" w:rsidP="002E5C0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[]</w:t>
            </w:r>
          </w:p>
        </w:tc>
        <w:tc>
          <w:tcPr>
            <w:tcW w:w="0" w:type="auto"/>
          </w:tcPr>
          <w:p w14:paraId="098975DB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X20</w:t>
            </w:r>
          </w:p>
        </w:tc>
        <w:tc>
          <w:tcPr>
            <w:tcW w:w="0" w:type="auto"/>
            <w:vAlign w:val="center"/>
          </w:tcPr>
          <w:p w14:paraId="797B170A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[</w:t>
            </w:r>
            <w:r w:rsidRPr="00984E1E">
              <w:rPr>
                <w:rFonts w:asciiTheme="minorEastAsia" w:hAnsiTheme="minorEastAsia"/>
                <w:color w:val="000000"/>
                <w:sz w:val="20"/>
                <w:szCs w:val="20"/>
              </w:rPr>
              <w:t>breakpointData</w:t>
            </w: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]</w:t>
            </w:r>
          </w:p>
        </w:tc>
        <w:tc>
          <w:tcPr>
            <w:tcW w:w="0" w:type="auto"/>
          </w:tcPr>
          <w:p w14:paraId="022FDB97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消息断点信息数据</w:t>
            </w:r>
          </w:p>
        </w:tc>
        <w:tc>
          <w:tcPr>
            <w:tcW w:w="0" w:type="auto"/>
            <w:vAlign w:val="center"/>
          </w:tcPr>
          <w:p w14:paraId="0107D433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</w:tcPr>
          <w:p w14:paraId="24645FAE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←</w:t>
            </w:r>
          </w:p>
        </w:tc>
        <w:tc>
          <w:tcPr>
            <w:tcW w:w="1891" w:type="dxa"/>
            <w:vAlign w:val="center"/>
          </w:tcPr>
          <w:p w14:paraId="39B754B2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断点信息域</w:t>
            </w:r>
            <w:r>
              <w:rPr>
                <w:rFonts w:hint="eastAsia"/>
                <w:color w:val="000000"/>
                <w:sz w:val="20"/>
                <w:szCs w:val="20"/>
              </w:rPr>
              <w:t>，断点信息不为空时必填</w:t>
            </w:r>
          </w:p>
        </w:tc>
      </w:tr>
      <w:tr w:rsidR="00F06900" w14:paraId="7965C167" w14:textId="77777777" w:rsidTr="002E5C02">
        <w:tc>
          <w:tcPr>
            <w:tcW w:w="0" w:type="auto"/>
          </w:tcPr>
          <w:p w14:paraId="2C44F936" w14:textId="77777777" w:rsidR="00F06900" w:rsidRDefault="00F06900" w:rsidP="002E5C0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{}</w:t>
            </w:r>
          </w:p>
        </w:tc>
        <w:tc>
          <w:tcPr>
            <w:tcW w:w="0" w:type="auto"/>
          </w:tcPr>
          <w:p w14:paraId="6D1952D3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F8B4A0E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DA50063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消息断点信息</w:t>
            </w:r>
          </w:p>
        </w:tc>
        <w:tc>
          <w:tcPr>
            <w:tcW w:w="0" w:type="auto"/>
            <w:vAlign w:val="center"/>
          </w:tcPr>
          <w:p w14:paraId="5E0C8ED5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2D07C6A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891" w:type="dxa"/>
            <w:vAlign w:val="center"/>
          </w:tcPr>
          <w:p w14:paraId="3341ABBA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</w:p>
        </w:tc>
      </w:tr>
      <w:tr w:rsidR="00F06900" w14:paraId="6CE1828C" w14:textId="77777777" w:rsidTr="002E5C02">
        <w:tc>
          <w:tcPr>
            <w:tcW w:w="0" w:type="auto"/>
          </w:tcPr>
          <w:p w14:paraId="4FB98D85" w14:textId="77777777" w:rsidR="00F06900" w:rsidRDefault="00F06900" w:rsidP="002E5C0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→</w:t>
            </w:r>
          </w:p>
        </w:tc>
        <w:tc>
          <w:tcPr>
            <w:tcW w:w="0" w:type="auto"/>
          </w:tcPr>
          <w:p w14:paraId="1C76FFF6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X04</w:t>
            </w:r>
          </w:p>
        </w:tc>
        <w:tc>
          <w:tcPr>
            <w:tcW w:w="0" w:type="auto"/>
            <w:vAlign w:val="center"/>
          </w:tcPr>
          <w:p w14:paraId="1C462F46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/>
                <w:color w:val="000000"/>
                <w:sz w:val="20"/>
                <w:szCs w:val="20"/>
              </w:rPr>
              <w:t>seqSrsNo</w:t>
            </w:r>
          </w:p>
        </w:tc>
        <w:tc>
          <w:tcPr>
            <w:tcW w:w="0" w:type="auto"/>
          </w:tcPr>
          <w:p w14:paraId="4B905F07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消息序列类别号</w:t>
            </w:r>
          </w:p>
        </w:tc>
        <w:tc>
          <w:tcPr>
            <w:tcW w:w="0" w:type="auto"/>
            <w:vAlign w:val="center"/>
          </w:tcPr>
          <w:p w14:paraId="7C9A7E22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</w:tcPr>
          <w:p w14:paraId="4DE5E273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←</w:t>
            </w:r>
          </w:p>
        </w:tc>
        <w:tc>
          <w:tcPr>
            <w:tcW w:w="1891" w:type="dxa"/>
            <w:vAlign w:val="center"/>
          </w:tcPr>
          <w:p w14:paraId="072D389D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断点信息域</w:t>
            </w:r>
            <w:r>
              <w:rPr>
                <w:rFonts w:hint="eastAsia"/>
                <w:color w:val="000000"/>
                <w:sz w:val="20"/>
                <w:szCs w:val="20"/>
              </w:rPr>
              <w:t>，断点信息不为空时必填</w:t>
            </w:r>
          </w:p>
        </w:tc>
      </w:tr>
      <w:tr w:rsidR="00F06900" w14:paraId="3DDDDDE6" w14:textId="77777777" w:rsidTr="002E5C02">
        <w:tc>
          <w:tcPr>
            <w:tcW w:w="0" w:type="auto"/>
          </w:tcPr>
          <w:p w14:paraId="225A38CF" w14:textId="77777777" w:rsidR="00F06900" w:rsidRDefault="00F06900" w:rsidP="002E5C0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→</w:t>
            </w:r>
          </w:p>
        </w:tc>
        <w:tc>
          <w:tcPr>
            <w:tcW w:w="0" w:type="auto"/>
          </w:tcPr>
          <w:p w14:paraId="7A423217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X05</w:t>
            </w:r>
          </w:p>
        </w:tc>
        <w:tc>
          <w:tcPr>
            <w:tcW w:w="0" w:type="auto"/>
            <w:vAlign w:val="center"/>
          </w:tcPr>
          <w:p w14:paraId="588894D7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/>
                <w:color w:val="000000"/>
                <w:sz w:val="20"/>
                <w:szCs w:val="20"/>
              </w:rPr>
              <w:t>seqNo</w:t>
            </w:r>
          </w:p>
        </w:tc>
        <w:tc>
          <w:tcPr>
            <w:tcW w:w="0" w:type="auto"/>
          </w:tcPr>
          <w:p w14:paraId="0AC2D8F2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消息序号</w:t>
            </w:r>
          </w:p>
        </w:tc>
        <w:tc>
          <w:tcPr>
            <w:tcW w:w="0" w:type="auto"/>
            <w:vAlign w:val="center"/>
          </w:tcPr>
          <w:p w14:paraId="70097169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</w:tcPr>
          <w:p w14:paraId="3550BD82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←</w:t>
            </w:r>
          </w:p>
        </w:tc>
        <w:tc>
          <w:tcPr>
            <w:tcW w:w="1891" w:type="dxa"/>
            <w:vAlign w:val="center"/>
          </w:tcPr>
          <w:p w14:paraId="75830182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断点信息域</w:t>
            </w:r>
            <w:r>
              <w:rPr>
                <w:rFonts w:hint="eastAsia"/>
                <w:color w:val="000000"/>
                <w:sz w:val="20"/>
                <w:szCs w:val="20"/>
              </w:rPr>
              <w:t>，断点信息不为空时必填</w:t>
            </w:r>
          </w:p>
        </w:tc>
      </w:tr>
      <w:tr w:rsidR="00F06900" w:rsidRPr="003A4A4A" w14:paraId="07E838D9" w14:textId="77777777" w:rsidTr="002E5C02">
        <w:tc>
          <w:tcPr>
            <w:tcW w:w="0" w:type="auto"/>
          </w:tcPr>
          <w:p w14:paraId="03969C32" w14:textId="77777777" w:rsidR="00F06900" w:rsidRPr="00E46C21" w:rsidRDefault="00F06900" w:rsidP="002E5C0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43F2E342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X80</w:t>
            </w:r>
          </w:p>
        </w:tc>
        <w:tc>
          <w:tcPr>
            <w:tcW w:w="0" w:type="auto"/>
            <w:vAlign w:val="center"/>
          </w:tcPr>
          <w:p w14:paraId="5805448D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safeInfo</w:t>
            </w:r>
          </w:p>
        </w:tc>
        <w:tc>
          <w:tcPr>
            <w:tcW w:w="0" w:type="auto"/>
            <w:vAlign w:val="center"/>
          </w:tcPr>
          <w:p w14:paraId="5D23AC70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安全信息域</w:t>
            </w:r>
          </w:p>
        </w:tc>
        <w:tc>
          <w:tcPr>
            <w:tcW w:w="0" w:type="auto"/>
            <w:vAlign w:val="center"/>
          </w:tcPr>
          <w:p w14:paraId="3C9B2F03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shd w:val="clear" w:color="auto" w:fill="auto"/>
          </w:tcPr>
          <w:p w14:paraId="28675644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←</w:t>
            </w:r>
          </w:p>
        </w:tc>
        <w:tc>
          <w:tcPr>
            <w:tcW w:w="1891" w:type="dxa"/>
            <w:vAlign w:val="center"/>
          </w:tcPr>
          <w:p w14:paraId="1F652FD1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</w:p>
        </w:tc>
      </w:tr>
      <w:tr w:rsidR="00F06900" w:rsidRPr="003A4A4A" w14:paraId="7655398C" w14:textId="77777777" w:rsidTr="002E5C02">
        <w:tc>
          <w:tcPr>
            <w:tcW w:w="0" w:type="auto"/>
          </w:tcPr>
          <w:p w14:paraId="72D9A117" w14:textId="77777777" w:rsidR="00F06900" w:rsidRPr="00E46C21" w:rsidRDefault="00F06900" w:rsidP="002E5C0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2205DB67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X81</w:t>
            </w:r>
          </w:p>
        </w:tc>
        <w:tc>
          <w:tcPr>
            <w:tcW w:w="0" w:type="auto"/>
            <w:vAlign w:val="center"/>
          </w:tcPr>
          <w:p w14:paraId="55BED58F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safeInfoLen</w:t>
            </w:r>
          </w:p>
        </w:tc>
        <w:tc>
          <w:tcPr>
            <w:tcW w:w="0" w:type="auto"/>
            <w:vAlign w:val="center"/>
          </w:tcPr>
          <w:p w14:paraId="1513B24F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安全信息域长度</w:t>
            </w:r>
          </w:p>
        </w:tc>
        <w:tc>
          <w:tcPr>
            <w:tcW w:w="0" w:type="auto"/>
            <w:vAlign w:val="center"/>
          </w:tcPr>
          <w:p w14:paraId="2FAC2EA2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shd w:val="clear" w:color="auto" w:fill="auto"/>
          </w:tcPr>
          <w:p w14:paraId="7B85BD96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←</w:t>
            </w:r>
          </w:p>
        </w:tc>
        <w:tc>
          <w:tcPr>
            <w:tcW w:w="1891" w:type="dxa"/>
            <w:vAlign w:val="center"/>
          </w:tcPr>
          <w:p w14:paraId="54C7214C" w14:textId="77777777" w:rsidR="00F06900" w:rsidRPr="003A4A4A" w:rsidRDefault="00F06900" w:rsidP="002E5C02">
            <w:pPr>
              <w:spacing w:line="240" w:lineRule="auto"/>
              <w:ind w:firstLineChars="0" w:firstLine="0"/>
              <w:rPr>
                <w:color w:val="000000"/>
                <w:sz w:val="20"/>
                <w:szCs w:val="20"/>
              </w:rPr>
            </w:pPr>
          </w:p>
        </w:tc>
      </w:tr>
      <w:tr w:rsidR="00F06900" w14:paraId="53BF497C" w14:textId="77777777" w:rsidTr="002E5C02">
        <w:tc>
          <w:tcPr>
            <w:tcW w:w="0" w:type="auto"/>
          </w:tcPr>
          <w:p w14:paraId="3E8DA100" w14:textId="77777777" w:rsidR="00F06900" w:rsidRDefault="00F06900" w:rsidP="002E5C02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5A6661A1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984E1E">
              <w:rPr>
                <w:rFonts w:asciiTheme="minorEastAsia" w:hAnsiTheme="minorEastAsia" w:hint="eastAsia"/>
                <w:sz w:val="21"/>
                <w:szCs w:val="21"/>
              </w:rPr>
              <w:t>X39</w:t>
            </w:r>
          </w:p>
        </w:tc>
        <w:tc>
          <w:tcPr>
            <w:tcW w:w="0" w:type="auto"/>
          </w:tcPr>
          <w:p w14:paraId="24BC3528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984E1E">
              <w:rPr>
                <w:rFonts w:asciiTheme="minorEastAsia" w:hAnsiTheme="minorEastAsia"/>
                <w:sz w:val="21"/>
                <w:szCs w:val="21"/>
              </w:rPr>
              <w:t>rspCode</w:t>
            </w:r>
          </w:p>
        </w:tc>
        <w:tc>
          <w:tcPr>
            <w:tcW w:w="0" w:type="auto"/>
            <w:vAlign w:val="center"/>
          </w:tcPr>
          <w:p w14:paraId="635006F0" w14:textId="77777777" w:rsidR="00F06900" w:rsidRPr="00912A7A" w:rsidRDefault="00F06900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响应代码</w:t>
            </w:r>
          </w:p>
        </w:tc>
        <w:tc>
          <w:tcPr>
            <w:tcW w:w="0" w:type="auto"/>
          </w:tcPr>
          <w:p w14:paraId="10270300" w14:textId="77777777" w:rsidR="00F06900" w:rsidRPr="00565BE4" w:rsidRDefault="00F06900" w:rsidP="002E5C02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0" w:type="auto"/>
          </w:tcPr>
          <w:p w14:paraId="43AADA5C" w14:textId="77777777" w:rsidR="00F06900" w:rsidRPr="00565BE4" w:rsidRDefault="00F06900" w:rsidP="002E5C02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65BE4">
              <w:rPr>
                <w:rFonts w:hint="eastAsia"/>
                <w:sz w:val="21"/>
                <w:szCs w:val="21"/>
              </w:rPr>
              <w:t>M</w:t>
            </w:r>
          </w:p>
        </w:tc>
        <w:tc>
          <w:tcPr>
            <w:tcW w:w="1891" w:type="dxa"/>
          </w:tcPr>
          <w:p w14:paraId="0C87E094" w14:textId="77777777" w:rsidR="00F06900" w:rsidRPr="00565BE4" w:rsidRDefault="00F06900" w:rsidP="002E5C02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F06900" w14:paraId="6FDC7D4E" w14:textId="77777777" w:rsidTr="002E5C02">
        <w:tc>
          <w:tcPr>
            <w:tcW w:w="0" w:type="auto"/>
          </w:tcPr>
          <w:p w14:paraId="6C72EAF8" w14:textId="77777777" w:rsidR="00F06900" w:rsidRDefault="00F06900" w:rsidP="002E5C02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0FAD0C88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984E1E">
              <w:rPr>
                <w:rFonts w:asciiTheme="minorEastAsia" w:hAnsiTheme="minorEastAsia" w:hint="eastAsia"/>
                <w:sz w:val="21"/>
                <w:szCs w:val="21"/>
              </w:rPr>
              <w:t>X40</w:t>
            </w:r>
          </w:p>
        </w:tc>
        <w:tc>
          <w:tcPr>
            <w:tcW w:w="0" w:type="auto"/>
          </w:tcPr>
          <w:p w14:paraId="7CC66830" w14:textId="77777777" w:rsidR="00F06900" w:rsidRPr="00984E1E" w:rsidRDefault="00F06900" w:rsidP="002E5C02">
            <w:pPr>
              <w:spacing w:line="240" w:lineRule="auto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984E1E">
              <w:rPr>
                <w:rFonts w:asciiTheme="minorEastAsia" w:hAnsiTheme="minorEastAsia"/>
                <w:sz w:val="21"/>
                <w:szCs w:val="21"/>
              </w:rPr>
              <w:t>rspMsg</w:t>
            </w:r>
          </w:p>
        </w:tc>
        <w:tc>
          <w:tcPr>
            <w:tcW w:w="0" w:type="auto"/>
            <w:vAlign w:val="center"/>
          </w:tcPr>
          <w:p w14:paraId="6297EEC6" w14:textId="77777777" w:rsidR="00F06900" w:rsidRPr="00912A7A" w:rsidRDefault="00F06900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响应消息</w:t>
            </w:r>
          </w:p>
        </w:tc>
        <w:tc>
          <w:tcPr>
            <w:tcW w:w="0" w:type="auto"/>
          </w:tcPr>
          <w:p w14:paraId="79B00D26" w14:textId="77777777" w:rsidR="00F06900" w:rsidRPr="00565BE4" w:rsidRDefault="00F06900" w:rsidP="002E5C02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0" w:type="auto"/>
          </w:tcPr>
          <w:p w14:paraId="71F5683B" w14:textId="77777777" w:rsidR="00F06900" w:rsidRPr="00565BE4" w:rsidRDefault="00F06900" w:rsidP="002E5C02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565BE4">
              <w:rPr>
                <w:rFonts w:hint="eastAsia"/>
                <w:sz w:val="21"/>
                <w:szCs w:val="21"/>
              </w:rPr>
              <w:t>M</w:t>
            </w:r>
          </w:p>
        </w:tc>
        <w:tc>
          <w:tcPr>
            <w:tcW w:w="1891" w:type="dxa"/>
          </w:tcPr>
          <w:p w14:paraId="6EACA255" w14:textId="77777777" w:rsidR="00F06900" w:rsidRPr="00565BE4" w:rsidRDefault="00F06900" w:rsidP="002E5C02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</w:tr>
    </w:tbl>
    <w:p w14:paraId="78BFFEDC" w14:textId="77777777" w:rsidR="00A0009D" w:rsidRDefault="00A0009D" w:rsidP="00A0009D">
      <w:pPr>
        <w:ind w:firstLine="480"/>
      </w:pPr>
    </w:p>
    <w:p w14:paraId="78A142EB" w14:textId="77777777" w:rsidR="00A0009D" w:rsidRDefault="00A0009D" w:rsidP="00A0009D">
      <w:pPr>
        <w:pStyle w:val="4"/>
        <w:numPr>
          <w:ilvl w:val="3"/>
          <w:numId w:val="4"/>
        </w:numPr>
        <w:ind w:left="0" w:firstLineChars="0" w:firstLine="0"/>
      </w:pPr>
      <w:r w:rsidRPr="009557AF">
        <w:rPr>
          <w:rFonts w:hint="eastAsia"/>
        </w:rPr>
        <w:t>交易员登出请求及应答</w:t>
      </w:r>
    </w:p>
    <w:p w14:paraId="5D911B18" w14:textId="77777777" w:rsidR="005B7BC8" w:rsidRDefault="005B7BC8" w:rsidP="005B7BC8">
      <w:pPr>
        <w:ind w:firstLine="482"/>
      </w:pPr>
      <w:r w:rsidRPr="00BF29CF">
        <w:rPr>
          <w:rFonts w:hint="eastAsia"/>
          <w:b/>
        </w:rPr>
        <w:t>功能</w:t>
      </w:r>
      <w:r>
        <w:rPr>
          <w:rFonts w:hint="eastAsia"/>
        </w:rPr>
        <w:t>：交易员登出指令用于交易员登出交易所系统。</w:t>
      </w:r>
    </w:p>
    <w:p w14:paraId="22C94CF3" w14:textId="77777777" w:rsidR="005B7BC8" w:rsidRPr="005B7BC8" w:rsidRDefault="005B7BC8" w:rsidP="005B7BC8">
      <w:pPr>
        <w:ind w:firstLine="480"/>
      </w:pPr>
      <w:r>
        <w:rPr>
          <w:rFonts w:hint="eastAsia"/>
        </w:rPr>
        <w:t>消息体格式如下：</w:t>
      </w:r>
    </w:p>
    <w:tbl>
      <w:tblPr>
        <w:tblW w:w="7298" w:type="dxa"/>
        <w:tblInd w:w="103" w:type="dxa"/>
        <w:tblLook w:val="04A0" w:firstRow="1" w:lastRow="0" w:firstColumn="1" w:lastColumn="0" w:noHBand="0" w:noVBand="1"/>
      </w:tblPr>
      <w:tblGrid>
        <w:gridCol w:w="798"/>
        <w:gridCol w:w="1196"/>
        <w:gridCol w:w="1601"/>
        <w:gridCol w:w="798"/>
        <w:gridCol w:w="798"/>
        <w:gridCol w:w="2107"/>
      </w:tblGrid>
      <w:tr w:rsidR="00912A7A" w:rsidRPr="00912A7A" w14:paraId="7DC2C556" w14:textId="77777777" w:rsidTr="00341474">
        <w:trPr>
          <w:trHeight w:val="270"/>
          <w:tblHeader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F99C8F7" w14:textId="77777777" w:rsidR="00912A7A" w:rsidRPr="00912A7A" w:rsidRDefault="00912A7A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域号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BF7888" w14:textId="77777777" w:rsidR="00912A7A" w:rsidRPr="00912A7A" w:rsidRDefault="00912A7A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域名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7FDA36" w14:textId="77777777" w:rsidR="00912A7A" w:rsidRPr="00912A7A" w:rsidRDefault="004847B6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0E33D88" w14:textId="77777777" w:rsidR="00912A7A" w:rsidRPr="00912A7A" w:rsidRDefault="00912A7A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请求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BC643F" w14:textId="77777777" w:rsidR="00912A7A" w:rsidRPr="00912A7A" w:rsidRDefault="00912A7A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应答</w:t>
            </w:r>
          </w:p>
        </w:tc>
        <w:tc>
          <w:tcPr>
            <w:tcW w:w="2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5E968F" w14:textId="77777777" w:rsidR="00912A7A" w:rsidRPr="00912A7A" w:rsidRDefault="00912A7A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912A7A" w:rsidRPr="00912A7A" w14:paraId="4295AF70" w14:textId="77777777" w:rsidTr="00341474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968D5" w14:textId="77777777" w:rsidR="00912A7A" w:rsidRPr="00912A7A" w:rsidRDefault="00912A7A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77F22" w14:textId="77777777" w:rsidR="00912A7A" w:rsidRPr="00912A7A" w:rsidRDefault="00912A7A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traderID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50754" w14:textId="77777777" w:rsidR="00912A7A" w:rsidRPr="00912A7A" w:rsidRDefault="00912A7A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交易员代码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70267" w14:textId="77777777" w:rsidR="00912A7A" w:rsidRPr="00912A7A" w:rsidRDefault="00912A7A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3D793" w14:textId="77777777" w:rsidR="00912A7A" w:rsidRPr="00912A7A" w:rsidRDefault="00912A7A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1F80D" w14:textId="77777777" w:rsidR="00912A7A" w:rsidRPr="00912A7A" w:rsidRDefault="00912A7A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84E1E" w:rsidRPr="00912A7A" w14:paraId="77C5B601" w14:textId="77777777" w:rsidTr="00341474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09454" w14:textId="77777777" w:rsidR="00984E1E" w:rsidRPr="00984E1E" w:rsidRDefault="00984E1E" w:rsidP="0075261B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M20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721EC" w14:textId="77777777" w:rsidR="00984E1E" w:rsidRPr="00984E1E" w:rsidRDefault="00984E1E" w:rsidP="0075261B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984E1E">
              <w:rPr>
                <w:rFonts w:asciiTheme="minorEastAsia" w:hAnsiTheme="minorEastAsia"/>
                <w:color w:val="000000"/>
                <w:sz w:val="21"/>
                <w:szCs w:val="21"/>
              </w:rPr>
              <w:t>seatID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D388C" w14:textId="77777777" w:rsidR="00984E1E" w:rsidRPr="00984E1E" w:rsidRDefault="00984E1E" w:rsidP="0075261B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84E1E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F1637" w14:textId="77777777" w:rsidR="00984E1E" w:rsidRPr="00984E1E" w:rsidRDefault="00984E1E" w:rsidP="0075261B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M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144780" w14:textId="77777777" w:rsidR="00984E1E" w:rsidRPr="00984E1E" w:rsidRDefault="00984E1E" w:rsidP="0075261B">
            <w:pPr>
              <w:spacing w:line="240" w:lineRule="auto"/>
              <w:ind w:firstLineChars="0" w:firstLine="0"/>
              <w:rPr>
                <w:rFonts w:asciiTheme="minorEastAsia" w:hAnsiTheme="minorEastAsia"/>
                <w:sz w:val="20"/>
              </w:rPr>
            </w:pPr>
            <w:r w:rsidRPr="00984E1E">
              <w:rPr>
                <w:rFonts w:asciiTheme="minorEastAsia" w:hAnsiTheme="minorEastAsia" w:hint="eastAsia"/>
                <w:sz w:val="20"/>
              </w:rPr>
              <w:t>←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7B55E" w14:textId="77777777" w:rsidR="00984E1E" w:rsidRPr="00984E1E" w:rsidRDefault="00984E1E" w:rsidP="0075261B">
            <w:pPr>
              <w:spacing w:line="240" w:lineRule="auto"/>
              <w:ind w:firstLineChars="0" w:firstLine="0"/>
              <w:rPr>
                <w:rFonts w:ascii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984E1E" w:rsidRPr="00912A7A" w14:paraId="266A0128" w14:textId="77777777" w:rsidTr="00341474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442EA" w14:textId="77777777" w:rsidR="00984E1E" w:rsidRPr="00912A7A" w:rsidRDefault="00984E1E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X39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80345" w14:textId="77777777" w:rsidR="00984E1E" w:rsidRPr="00912A7A" w:rsidRDefault="00984E1E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rspCode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23613" w14:textId="77777777" w:rsidR="00984E1E" w:rsidRPr="00912A7A" w:rsidRDefault="00984E1E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响应代码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13FBB" w14:textId="77777777" w:rsidR="00984E1E" w:rsidRPr="00912A7A" w:rsidRDefault="00984E1E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6D80D" w14:textId="77777777" w:rsidR="00984E1E" w:rsidRPr="00912A7A" w:rsidRDefault="00984E1E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B52F3" w14:textId="77777777" w:rsidR="00984E1E" w:rsidRPr="00912A7A" w:rsidRDefault="00984E1E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84E1E" w:rsidRPr="00912A7A" w14:paraId="5E66BC2B" w14:textId="77777777" w:rsidTr="00341474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B1CF1" w14:textId="77777777" w:rsidR="00984E1E" w:rsidRPr="00912A7A" w:rsidRDefault="00984E1E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23958" w14:textId="77777777" w:rsidR="00984E1E" w:rsidRPr="00912A7A" w:rsidRDefault="00984E1E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rspMsg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EBF1C" w14:textId="77777777" w:rsidR="00984E1E" w:rsidRPr="00912A7A" w:rsidRDefault="00984E1E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响应消息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65C5A" w14:textId="77777777" w:rsidR="00984E1E" w:rsidRPr="00912A7A" w:rsidRDefault="00984E1E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1D7F7" w14:textId="77777777" w:rsidR="00984E1E" w:rsidRPr="00912A7A" w:rsidRDefault="00984E1E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6EE75" w14:textId="77777777" w:rsidR="00984E1E" w:rsidRPr="00912A7A" w:rsidRDefault="00984E1E" w:rsidP="00912A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264DAA45" w14:textId="77777777" w:rsidR="00A0009D" w:rsidRDefault="00A0009D" w:rsidP="00A0009D">
      <w:pPr>
        <w:ind w:firstLine="480"/>
      </w:pPr>
    </w:p>
    <w:p w14:paraId="0C89DB15" w14:textId="77777777" w:rsidR="00A0009D" w:rsidRDefault="00A0009D" w:rsidP="00A0009D">
      <w:pPr>
        <w:pStyle w:val="3"/>
        <w:numPr>
          <w:ilvl w:val="2"/>
          <w:numId w:val="4"/>
        </w:numPr>
        <w:ind w:left="0" w:firstLineChars="0" w:firstLine="0"/>
      </w:pPr>
      <w:bookmarkStart w:id="41" w:name="_Toc462674313"/>
      <w:r>
        <w:rPr>
          <w:rFonts w:hint="eastAsia"/>
        </w:rPr>
        <w:t>密码修改</w:t>
      </w:r>
      <w:bookmarkEnd w:id="41"/>
    </w:p>
    <w:p w14:paraId="1FA66915" w14:textId="77777777" w:rsidR="00A0009D" w:rsidRDefault="00A0009D" w:rsidP="00A0009D">
      <w:pPr>
        <w:pStyle w:val="4"/>
        <w:numPr>
          <w:ilvl w:val="3"/>
          <w:numId w:val="4"/>
        </w:numPr>
        <w:ind w:left="0" w:firstLineChars="0" w:firstLine="0"/>
      </w:pPr>
      <w:r w:rsidRPr="002E5559">
        <w:rPr>
          <w:rFonts w:hint="eastAsia"/>
        </w:rPr>
        <w:t>交易员修改密码请求及应答</w:t>
      </w:r>
    </w:p>
    <w:p w14:paraId="4E1A03CC" w14:textId="77777777" w:rsidR="005B7BC8" w:rsidRDefault="005B7BC8" w:rsidP="005B7BC8">
      <w:pPr>
        <w:ind w:firstLine="482"/>
      </w:pPr>
      <w:r w:rsidRPr="00BF29CF">
        <w:rPr>
          <w:rFonts w:hint="eastAsia"/>
          <w:b/>
        </w:rPr>
        <w:t>功能</w:t>
      </w:r>
      <w:r>
        <w:rPr>
          <w:rFonts w:hint="eastAsia"/>
        </w:rPr>
        <w:t>：交易员修改密码指令用于修改交易员登录密码。</w:t>
      </w:r>
    </w:p>
    <w:p w14:paraId="571099A7" w14:textId="77777777" w:rsidR="005B7BC8" w:rsidRPr="005B7BC8" w:rsidRDefault="005B7BC8" w:rsidP="005B7BC8">
      <w:pPr>
        <w:ind w:firstLine="480"/>
      </w:pPr>
      <w:r>
        <w:rPr>
          <w:rFonts w:hint="eastAsia"/>
        </w:rPr>
        <w:t>消息体格式如下：</w:t>
      </w:r>
    </w:p>
    <w:tbl>
      <w:tblPr>
        <w:tblW w:w="9397" w:type="dxa"/>
        <w:tblInd w:w="103" w:type="dxa"/>
        <w:tblLook w:val="04A0" w:firstRow="1" w:lastRow="0" w:firstColumn="1" w:lastColumn="0" w:noHBand="0" w:noVBand="1"/>
      </w:tblPr>
      <w:tblGrid>
        <w:gridCol w:w="1080"/>
        <w:gridCol w:w="1496"/>
        <w:gridCol w:w="1601"/>
        <w:gridCol w:w="760"/>
        <w:gridCol w:w="920"/>
        <w:gridCol w:w="3540"/>
      </w:tblGrid>
      <w:tr w:rsidR="008812E3" w:rsidRPr="008812E3" w14:paraId="52C1940A" w14:textId="77777777" w:rsidTr="00E63147">
        <w:trPr>
          <w:trHeight w:val="27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E36EC4" w14:textId="77777777" w:rsidR="008812E3" w:rsidRPr="008812E3" w:rsidRDefault="008812E3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域号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1D1989" w14:textId="77777777" w:rsidR="008812E3" w:rsidRPr="008812E3" w:rsidRDefault="008812E3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域名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9698FC9" w14:textId="77777777" w:rsidR="008812E3" w:rsidRPr="008812E3" w:rsidRDefault="004847B6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BDE4E4" w14:textId="77777777" w:rsidR="008812E3" w:rsidRPr="008812E3" w:rsidRDefault="008812E3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请求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D02D49E" w14:textId="77777777" w:rsidR="008812E3" w:rsidRPr="008812E3" w:rsidRDefault="008812E3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应答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A3B0C6" w14:textId="77777777" w:rsidR="008812E3" w:rsidRPr="008812E3" w:rsidRDefault="008812E3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8812E3" w:rsidRPr="008812E3" w14:paraId="367846A8" w14:textId="77777777" w:rsidTr="00E631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92410" w14:textId="77777777" w:rsidR="008812E3" w:rsidRPr="008812E3" w:rsidRDefault="008812E3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M60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9713F" w14:textId="77777777" w:rsidR="008812E3" w:rsidRPr="008812E3" w:rsidRDefault="008812E3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traderID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A6C43" w14:textId="77777777" w:rsidR="008812E3" w:rsidRPr="008812E3" w:rsidRDefault="008812E3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交易员代码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7E8CF" w14:textId="77777777" w:rsidR="008812E3" w:rsidRPr="008812E3" w:rsidRDefault="008812E3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B15F4" w14:textId="77777777" w:rsidR="008812E3" w:rsidRPr="008812E3" w:rsidRDefault="008812E3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619CB" w14:textId="77777777" w:rsidR="008812E3" w:rsidRPr="008812E3" w:rsidRDefault="008812E3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C6061" w:rsidRPr="008812E3" w14:paraId="4481A375" w14:textId="77777777" w:rsidTr="00E631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986B1" w14:textId="77777777" w:rsidR="00FC6061" w:rsidRPr="00984E1E" w:rsidRDefault="00FC6061" w:rsidP="0075261B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M20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0E933" w14:textId="77777777" w:rsidR="00FC6061" w:rsidRPr="00984E1E" w:rsidRDefault="00FC6061" w:rsidP="0075261B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984E1E">
              <w:rPr>
                <w:rFonts w:asciiTheme="minorEastAsia" w:hAnsiTheme="minorEastAsia"/>
                <w:color w:val="000000"/>
                <w:sz w:val="21"/>
                <w:szCs w:val="21"/>
              </w:rPr>
              <w:t>seatID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F2C83" w14:textId="77777777" w:rsidR="00FC6061" w:rsidRPr="00984E1E" w:rsidRDefault="00FC6061" w:rsidP="0075261B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84E1E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B4F0C" w14:textId="77777777" w:rsidR="00FC6061" w:rsidRPr="00984E1E" w:rsidRDefault="00FC6061" w:rsidP="0075261B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342E57" w14:textId="77777777" w:rsidR="00FC6061" w:rsidRPr="00984E1E" w:rsidRDefault="00FC6061" w:rsidP="0075261B">
            <w:pPr>
              <w:spacing w:line="240" w:lineRule="auto"/>
              <w:ind w:firstLineChars="0" w:firstLine="0"/>
              <w:rPr>
                <w:rFonts w:asciiTheme="minorEastAsia" w:hAnsiTheme="minorEastAsia"/>
                <w:sz w:val="20"/>
              </w:rPr>
            </w:pPr>
            <w:r w:rsidRPr="00984E1E">
              <w:rPr>
                <w:rFonts w:asciiTheme="minorEastAsia" w:hAnsiTheme="minorEastAsia" w:hint="eastAsia"/>
                <w:sz w:val="20"/>
              </w:rPr>
              <w:t>←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2952D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C6061" w:rsidRPr="008812E3" w14:paraId="40F84AA5" w14:textId="77777777" w:rsidTr="00E631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89D9D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T84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36F46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oldPassword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07EBD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旧密码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AD5E0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BDB94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7124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C6061" w:rsidRPr="008812E3" w14:paraId="46BE44C6" w14:textId="77777777" w:rsidTr="00E631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46A3F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T83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C9F3F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newPassword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5FBBD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新密码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78948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A604E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D5F4F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C6061" w:rsidRPr="008812E3" w14:paraId="2887710B" w14:textId="77777777" w:rsidTr="00E631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12910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X39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10915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rspCode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61BEF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响应代码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A673C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7203F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CD43F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C6061" w:rsidRPr="008812E3" w14:paraId="5A752799" w14:textId="77777777" w:rsidTr="00E631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88C15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X40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300B5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rspMsg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EFBFE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响应消息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609C1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0F9B9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8E20F" w14:textId="77777777" w:rsidR="00FC6061" w:rsidRPr="008812E3" w:rsidRDefault="00FC6061" w:rsidP="008812E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5B7D03BA" w14:textId="77777777" w:rsidR="00A0009D" w:rsidRDefault="00A0009D" w:rsidP="00A0009D">
      <w:pPr>
        <w:ind w:firstLine="480"/>
      </w:pPr>
    </w:p>
    <w:p w14:paraId="6604ED08" w14:textId="77777777" w:rsidR="00CA4707" w:rsidRDefault="00CA4707" w:rsidP="004C6C9D">
      <w:pPr>
        <w:pStyle w:val="2"/>
        <w:numPr>
          <w:ilvl w:val="1"/>
          <w:numId w:val="4"/>
        </w:numPr>
        <w:ind w:left="0" w:firstLineChars="0" w:firstLine="0"/>
      </w:pPr>
      <w:bookmarkStart w:id="42" w:name="_Toc462674314"/>
      <w:r>
        <w:rPr>
          <w:rFonts w:hint="eastAsia"/>
        </w:rPr>
        <w:t>自然人客户开销户</w:t>
      </w:r>
      <w:bookmarkEnd w:id="42"/>
    </w:p>
    <w:p w14:paraId="66062C69" w14:textId="77777777" w:rsidR="00873F22" w:rsidRDefault="008C0545" w:rsidP="004C6C9D">
      <w:pPr>
        <w:pStyle w:val="3"/>
        <w:numPr>
          <w:ilvl w:val="2"/>
          <w:numId w:val="4"/>
        </w:numPr>
        <w:ind w:left="0" w:firstLineChars="0" w:firstLine="0"/>
      </w:pPr>
      <w:bookmarkStart w:id="43" w:name="_Toc462674315"/>
      <w:r>
        <w:rPr>
          <w:rFonts w:hint="eastAsia"/>
        </w:rPr>
        <w:t>客户</w:t>
      </w:r>
      <w:r w:rsidR="00873F22">
        <w:rPr>
          <w:rFonts w:hint="eastAsia"/>
        </w:rPr>
        <w:t>开户</w:t>
      </w:r>
      <w:bookmarkEnd w:id="43"/>
    </w:p>
    <w:p w14:paraId="15E2B68D" w14:textId="77777777" w:rsidR="00873F22" w:rsidRDefault="00873F22" w:rsidP="00873F22">
      <w:pPr>
        <w:ind w:firstLine="482"/>
      </w:pPr>
      <w:r w:rsidRPr="00394335">
        <w:rPr>
          <w:rFonts w:hint="eastAsia"/>
          <w:b/>
        </w:rPr>
        <w:t>功能</w:t>
      </w:r>
      <w:r>
        <w:rPr>
          <w:rFonts w:hint="eastAsia"/>
        </w:rPr>
        <w:t>：二级系统提交自然人客户开户申请</w:t>
      </w:r>
      <w:r w:rsidR="007C173A">
        <w:rPr>
          <w:rFonts w:hint="eastAsia"/>
        </w:rPr>
        <w:t>，交易所实时反馈开户结果</w:t>
      </w:r>
      <w:r>
        <w:rPr>
          <w:rFonts w:hint="eastAsia"/>
        </w:rPr>
        <w:t>。</w:t>
      </w:r>
    </w:p>
    <w:p w14:paraId="3582031C" w14:textId="77777777" w:rsidR="00873F22" w:rsidRDefault="00873F22" w:rsidP="00873F22">
      <w:pPr>
        <w:ind w:firstLine="480"/>
      </w:pPr>
      <w:r>
        <w:rPr>
          <w:rFonts w:hint="eastAsia"/>
        </w:rPr>
        <w:t>消息格式如下：</w:t>
      </w:r>
    </w:p>
    <w:tbl>
      <w:tblPr>
        <w:tblW w:w="9756" w:type="dxa"/>
        <w:tblInd w:w="103" w:type="dxa"/>
        <w:tblLook w:val="04A0" w:firstRow="1" w:lastRow="0" w:firstColumn="1" w:lastColumn="0" w:noHBand="0" w:noVBand="1"/>
      </w:tblPr>
      <w:tblGrid>
        <w:gridCol w:w="798"/>
        <w:gridCol w:w="1996"/>
        <w:gridCol w:w="2160"/>
        <w:gridCol w:w="820"/>
        <w:gridCol w:w="820"/>
        <w:gridCol w:w="3162"/>
      </w:tblGrid>
      <w:tr w:rsidR="00883835" w:rsidRPr="00A249A4" w14:paraId="12674141" w14:textId="77777777" w:rsidTr="00883835">
        <w:trPr>
          <w:trHeight w:val="270"/>
          <w:tblHeader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BE1260" w14:textId="77777777" w:rsidR="00883835" w:rsidRPr="00A249A4" w:rsidRDefault="00883835" w:rsidP="00B03CF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域号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D3D879" w14:textId="77777777" w:rsidR="00883835" w:rsidRPr="00A249A4" w:rsidRDefault="00883835" w:rsidP="00B03CF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域名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246D81" w14:textId="77777777" w:rsidR="00883835" w:rsidRPr="00883835" w:rsidRDefault="004847B6" w:rsidP="00B03CF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3B89B5A5" w14:textId="77777777" w:rsidR="00883835" w:rsidRPr="00A249A4" w:rsidRDefault="00883835" w:rsidP="00B03CF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请求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0A553B" w14:textId="77777777" w:rsidR="00883835" w:rsidRPr="00A249A4" w:rsidRDefault="00883835" w:rsidP="00B03CF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应答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748D8E" w14:textId="77777777" w:rsidR="00883835" w:rsidRPr="00A249A4" w:rsidRDefault="00883835" w:rsidP="00B03CF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7C4FB3" w:rsidRPr="00A249A4" w14:paraId="13368B6D" w14:textId="77777777" w:rsidTr="00B03CF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F04BA" w14:textId="77777777" w:rsidR="007C4FB3" w:rsidRPr="00A249A4" w:rsidRDefault="007C4FB3" w:rsidP="00B03CF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M00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515B1" w14:textId="77777777" w:rsidR="007C4FB3" w:rsidRPr="00A249A4" w:rsidRDefault="007C4FB3" w:rsidP="00B03CF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memberID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E1FC0" w14:textId="77777777" w:rsidR="007C4FB3" w:rsidRPr="00883835" w:rsidRDefault="007C4FB3" w:rsidP="00B03CF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会员代码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54CEF5" w14:textId="77777777" w:rsidR="007C4FB3" w:rsidRPr="00A249A4" w:rsidRDefault="007C4FB3" w:rsidP="00B03CF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46E6A" w14:textId="77777777" w:rsidR="007C4FB3" w:rsidRPr="00A249A4" w:rsidRDefault="007C4FB3" w:rsidP="00B03CF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C9114" w14:textId="77777777" w:rsidR="007C4FB3" w:rsidRPr="00A249A4" w:rsidRDefault="007C4FB3" w:rsidP="00B03CF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C4FB3" w:rsidRPr="00A249A4" w14:paraId="68D0D857" w14:textId="77777777" w:rsidTr="00B03CF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FA273" w14:textId="77777777" w:rsidR="007C4FB3" w:rsidRPr="00A249A4" w:rsidRDefault="007C4FB3" w:rsidP="00B03CF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M20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7E50D" w14:textId="77777777" w:rsidR="007C4FB3" w:rsidRPr="00A249A4" w:rsidRDefault="007C4FB3" w:rsidP="00B03CF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seatID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B044E" w14:textId="77777777" w:rsidR="007C4FB3" w:rsidRPr="00883835" w:rsidRDefault="007C4FB3" w:rsidP="00B03CF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E10358" w14:textId="77777777" w:rsidR="007C4FB3" w:rsidRPr="00A249A4" w:rsidRDefault="007C4FB3" w:rsidP="00B03CF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A2D18" w14:textId="77777777" w:rsidR="007C4FB3" w:rsidRPr="00A249A4" w:rsidRDefault="007C4FB3" w:rsidP="00B03CF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0E1BD" w14:textId="77777777" w:rsidR="007C4FB3" w:rsidRPr="00A249A4" w:rsidRDefault="007C4FB3" w:rsidP="00B03CF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3266A" w:rsidRPr="00A249A4" w14:paraId="096875B9" w14:textId="77777777" w:rsidTr="00B03CF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862CA" w14:textId="77777777" w:rsidR="00D3266A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M60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2A969" w14:textId="77777777" w:rsidR="00D3266A" w:rsidRPr="00F30C33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traderID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A0CAB" w14:textId="77777777" w:rsidR="00D3266A" w:rsidRPr="00883835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用户代码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4C8C6" w14:textId="77777777" w:rsidR="00D3266A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726CD" w14:textId="77777777" w:rsidR="00D3266A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5C44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3266A" w:rsidRPr="00A249A4" w14:paraId="507DC33A" w14:textId="77777777" w:rsidTr="0088383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7BA10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9F552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clientName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507DA" w14:textId="77777777" w:rsidR="00D3266A" w:rsidRPr="00883835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1B37D2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9566B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52C9F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3266A" w:rsidRPr="00A249A4" w14:paraId="67CD0AA1" w14:textId="77777777" w:rsidTr="0088383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75E64" w14:textId="77777777" w:rsidR="00D3266A" w:rsidRPr="00984E1E" w:rsidRDefault="00D3266A" w:rsidP="00D3266A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M31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CDF65" w14:textId="77777777" w:rsidR="00D3266A" w:rsidRPr="00984E1E" w:rsidRDefault="00D3266A" w:rsidP="00D3266A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F30C33">
              <w:rPr>
                <w:rFonts w:asciiTheme="minorEastAsia" w:hAnsiTheme="minorEastAsia"/>
                <w:color w:val="000000"/>
                <w:sz w:val="21"/>
                <w:szCs w:val="21"/>
              </w:rPr>
              <w:t>client</w:t>
            </w: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Sort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300F3" w14:textId="77777777" w:rsidR="00D3266A" w:rsidRPr="00883835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客户类别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48739F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872A7" w14:textId="77777777" w:rsidR="00D3266A" w:rsidRPr="007E3DAF" w:rsidRDefault="00D3266A" w:rsidP="00D3266A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34CFA" w14:textId="77777777" w:rsidR="00D3266A" w:rsidRPr="00984E1E" w:rsidRDefault="00D3266A" w:rsidP="00D3266A">
            <w:pPr>
              <w:spacing w:line="240" w:lineRule="auto"/>
              <w:ind w:firstLineChars="0" w:firstLine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2-自然人</w:t>
            </w:r>
          </w:p>
        </w:tc>
      </w:tr>
      <w:tr w:rsidR="00D3266A" w:rsidRPr="00A249A4" w14:paraId="48CBAF40" w14:textId="77777777" w:rsidTr="0088383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DAD56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B50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F96D4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247C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cityCode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A3403" w14:textId="77777777" w:rsidR="00D3266A" w:rsidRPr="00883835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开户户籍所在地区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CA0744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5B409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8B2AF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3266A" w:rsidRPr="00A249A4" w14:paraId="768AA281" w14:textId="77777777" w:rsidTr="0088383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F159F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M52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D59C3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17B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brokerRegionCode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9885A" w14:textId="77777777" w:rsidR="00D3266A" w:rsidRPr="00883835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开户机构所在地区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60977E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0C2D3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ECA7B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3266A" w:rsidRPr="00A249A4" w14:paraId="6E11CA4B" w14:textId="77777777" w:rsidTr="0088383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91631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B01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51BDD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certificateType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AA9A64" w14:textId="77777777" w:rsidR="00D3266A" w:rsidRPr="00883835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证件类型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F1D580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8945A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FF61E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C4FB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1身份证、2护照、3军官证、4警官证、5回乡证、6台胞证</w:t>
            </w:r>
          </w:p>
        </w:tc>
      </w:tr>
      <w:tr w:rsidR="00D3266A" w:rsidRPr="00A249A4" w14:paraId="4BAA0DBF" w14:textId="77777777" w:rsidTr="0088383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A8094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B02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385CE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certificateNo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11A16" w14:textId="77777777" w:rsidR="00D3266A" w:rsidRPr="00883835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证件号码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B28733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74C3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13062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3266A" w:rsidRPr="00A249A4" w14:paraId="2680649F" w14:textId="77777777" w:rsidTr="0088383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E32AD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B16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AEBF7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sex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B49C1" w14:textId="77777777" w:rsidR="00D3266A" w:rsidRPr="00883835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性别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5967F3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5B26A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A5DE2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1-男，2-女</w:t>
            </w:r>
          </w:p>
        </w:tc>
      </w:tr>
      <w:tr w:rsidR="00D3266A" w:rsidRPr="00A249A4" w14:paraId="669FCB3E" w14:textId="77777777" w:rsidTr="0088383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E01C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B12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25C6E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609BAA" w14:textId="77777777" w:rsidR="00D3266A" w:rsidRPr="00883835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出生日期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4088F9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3857C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4B566" w14:textId="77777777" w:rsidR="00D3266A" w:rsidRPr="00A249A4" w:rsidRDefault="00D3266A" w:rsidP="00D3266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457FD" w:rsidRPr="00A249A4" w14:paraId="44BC4E7D" w14:textId="77777777" w:rsidTr="0088383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4E46A" w14:textId="77777777" w:rsidR="005457FD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B76A6" w14:textId="77777777" w:rsidR="005457FD" w:rsidRPr="00310515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457F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mobilePhone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03845E" w14:textId="77777777" w:rsidR="005457FD" w:rsidRPr="00883835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手机号码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F9B742" w14:textId="77777777" w:rsidR="005457FD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81FCA" w14:textId="77777777" w:rsidR="005457FD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866CB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457FD" w:rsidRPr="00A249A4" w14:paraId="7C046403" w14:textId="77777777" w:rsidTr="0088383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BFBF6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B04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DCB15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tel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84BFBE" w14:textId="77777777" w:rsidR="005457FD" w:rsidRPr="00883835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BCB112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1B93B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C0765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457FD" w:rsidRPr="00A249A4" w14:paraId="7D1C1602" w14:textId="77777777" w:rsidTr="0088383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DBB61" w14:textId="77777777" w:rsidR="005457FD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B03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A4E7C" w14:textId="77777777" w:rsidR="005457FD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F1A125" w14:textId="77777777" w:rsidR="005457FD" w:rsidRPr="00883835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联系地址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BFE7D3" w14:textId="77777777" w:rsidR="005457FD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D6C43" w14:textId="77777777" w:rsidR="005457FD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EFB50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457FD" w:rsidRPr="00A249A4" w14:paraId="081F6FBC" w14:textId="77777777" w:rsidTr="00BD73FB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544C9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B07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CA8D0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50C94" w14:textId="77777777" w:rsidR="005457FD" w:rsidRPr="00883835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505B83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390F3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C8462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457FD" w:rsidRPr="00A249A4" w14:paraId="571973D7" w14:textId="77777777" w:rsidTr="0088383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E2164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M48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3C59A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agentFlag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0A1B3" w14:textId="77777777" w:rsidR="005457FD" w:rsidRPr="00883835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代办标志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283A80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91EB0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B05C7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a-委办，s-亲办</w:t>
            </w:r>
          </w:p>
        </w:tc>
      </w:tr>
      <w:tr w:rsidR="005457FD" w:rsidRPr="00A249A4" w14:paraId="040D2CBC" w14:textId="77777777" w:rsidTr="0088383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DE310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C9C21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247C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execName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E6420" w14:textId="77777777" w:rsidR="005457FD" w:rsidRPr="00883835" w:rsidRDefault="00117A62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代办</w:t>
            </w:r>
            <w:r w:rsidR="005457FD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人</w:t>
            </w:r>
            <w:r w:rsidR="005457FD"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D3D3B4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D5D15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8CD69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代办标志为a时必填</w:t>
            </w:r>
          </w:p>
        </w:tc>
      </w:tr>
      <w:tr w:rsidR="005457FD" w:rsidRPr="00A249A4" w14:paraId="77F4366B" w14:textId="77777777" w:rsidTr="00BD73FB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9D7E1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M41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B9354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247C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execCertType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FC705" w14:textId="77777777" w:rsidR="005457FD" w:rsidRPr="00883835" w:rsidRDefault="00117A62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代办</w:t>
            </w:r>
            <w:r w:rsidR="005457FD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人</w:t>
            </w:r>
            <w:r w:rsidR="005457FD"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证件类型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F2EBEC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1A629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603C40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代办标志为</w:t>
            </w:r>
            <w:r w:rsidRPr="00CD679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a时必填</w:t>
            </w:r>
          </w:p>
        </w:tc>
      </w:tr>
      <w:tr w:rsidR="005457FD" w:rsidRPr="00A249A4" w14:paraId="00E7456A" w14:textId="77777777" w:rsidTr="00444DB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89889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0AEBE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247C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execCertNo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C62F3" w14:textId="77777777" w:rsidR="005457FD" w:rsidRPr="00883835" w:rsidRDefault="00117A62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代办</w:t>
            </w:r>
            <w:r w:rsidR="005457FD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人</w:t>
            </w:r>
            <w:r w:rsidR="005457FD"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证件号码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0CD965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CDEB7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F90952" w14:textId="77777777" w:rsidR="005457FD" w:rsidRPr="00D17B33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代办标志为</w:t>
            </w:r>
            <w:r w:rsidRPr="00CD679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a时必填</w:t>
            </w:r>
          </w:p>
        </w:tc>
      </w:tr>
      <w:tr w:rsidR="005457FD" w:rsidRPr="00A249A4" w14:paraId="170EAF37" w14:textId="77777777" w:rsidTr="00BD73FB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EB6F2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T12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D27AD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applyTime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7DAE8" w14:textId="77777777" w:rsidR="005457FD" w:rsidRPr="00883835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65E5ED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2814D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73665" w14:textId="77777777" w:rsidR="005457FD" w:rsidRPr="00D17B33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457FD" w:rsidRPr="00A249A4" w14:paraId="33CE017E" w14:textId="77777777" w:rsidTr="00BD73FB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48176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T82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7535A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5621C" w14:textId="77777777" w:rsidR="005457FD" w:rsidRPr="00883835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交易渠道标识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21B1C6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DDE76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672D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C0D10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APP上送交易时必填</w:t>
            </w: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a-APP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渠道</w:t>
            </w:r>
          </w:p>
        </w:tc>
      </w:tr>
      <w:tr w:rsidR="005457FD" w:rsidRPr="00A249A4" w14:paraId="41C7BD20" w14:textId="77777777" w:rsidTr="00BD73FB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C2129" w14:textId="77777777" w:rsidR="005457FD" w:rsidRPr="007E6EB1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M30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0C1F7" w14:textId="77777777" w:rsidR="005457FD" w:rsidRPr="007E6EB1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clientID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DF0AD" w14:textId="77777777" w:rsidR="005457FD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572148" w14:textId="77777777" w:rsidR="005457FD" w:rsidRPr="00E7672D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4B620" w14:textId="77777777" w:rsidR="005457FD" w:rsidRPr="00E7672D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BC3E9" w14:textId="77777777" w:rsidR="005457FD" w:rsidRPr="00D3145A" w:rsidRDefault="005457FD" w:rsidP="005457FD">
            <w:pPr>
              <w:pStyle w:val="ac"/>
              <w:ind w:firstLineChars="0" w:firstLine="0"/>
              <w:rPr>
                <w:rFonts w:asciiTheme="minorEastAsia" w:hAnsiTheme="minorEastAsia"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开户成功时返回客户代码</w:t>
            </w:r>
          </w:p>
        </w:tc>
      </w:tr>
      <w:tr w:rsidR="005457FD" w:rsidRPr="00A249A4" w14:paraId="18C97D34" w14:textId="77777777" w:rsidTr="00BD73FB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F5BA7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X39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BE624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RspCode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8D010" w14:textId="77777777" w:rsidR="005457FD" w:rsidRPr="00883835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72DF9D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94FCA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6FCB5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457FD" w:rsidRPr="00A249A4" w14:paraId="5FD6637C" w14:textId="77777777" w:rsidTr="00B03CFC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4F861" w14:textId="77777777" w:rsidR="005457FD" w:rsidRPr="004B3BE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X40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95576" w14:textId="77777777" w:rsidR="005457FD" w:rsidRPr="004B3BE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RspMsg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080DD" w14:textId="77777777" w:rsidR="005457FD" w:rsidRPr="004B3BE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响应消息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3C4E77" w14:textId="77777777" w:rsidR="005457FD" w:rsidRPr="004B3BE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AFD35" w14:textId="77777777" w:rsidR="005457FD" w:rsidRPr="004B3BE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082CB" w14:textId="77777777" w:rsidR="005457FD" w:rsidRPr="00A249A4" w:rsidRDefault="005457FD" w:rsidP="005457F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3EB37FAA" w14:textId="77777777" w:rsidR="00F12B86" w:rsidRDefault="00F12B86" w:rsidP="008D3BF4">
      <w:pPr>
        <w:ind w:firstLine="480"/>
      </w:pPr>
    </w:p>
    <w:p w14:paraId="073571A8" w14:textId="77777777" w:rsidR="008C0545" w:rsidRDefault="008C0545" w:rsidP="004C6C9D">
      <w:pPr>
        <w:pStyle w:val="3"/>
        <w:numPr>
          <w:ilvl w:val="2"/>
          <w:numId w:val="4"/>
        </w:numPr>
        <w:ind w:left="0" w:firstLineChars="0" w:firstLine="0"/>
      </w:pPr>
      <w:bookmarkStart w:id="44" w:name="_Toc462674316"/>
      <w:r>
        <w:rPr>
          <w:rFonts w:hint="eastAsia"/>
        </w:rPr>
        <w:t>客户信息变更</w:t>
      </w:r>
      <w:bookmarkEnd w:id="44"/>
    </w:p>
    <w:p w14:paraId="2855E5CB" w14:textId="77777777" w:rsidR="00A16468" w:rsidRDefault="00A16468" w:rsidP="00A16468">
      <w:pPr>
        <w:ind w:firstLine="482"/>
        <w:rPr>
          <w:rFonts w:ascii="宋体" w:eastAsia="宋体" w:hAnsi="宋体" w:cs="宋体"/>
          <w:bCs/>
          <w:color w:val="000000"/>
          <w:kern w:val="0"/>
          <w:sz w:val="20"/>
          <w:szCs w:val="20"/>
        </w:rPr>
      </w:pPr>
      <w:r w:rsidRPr="00394335">
        <w:rPr>
          <w:rFonts w:hint="eastAsia"/>
          <w:b/>
        </w:rPr>
        <w:t>功能</w:t>
      </w:r>
      <w:r>
        <w:rPr>
          <w:rFonts w:hint="eastAsia"/>
        </w:rPr>
        <w:t>：二级系统提交自然人客户信息变更申请</w:t>
      </w:r>
      <w:r w:rsidR="007C173A">
        <w:rPr>
          <w:rFonts w:hint="eastAsia"/>
        </w:rPr>
        <w:t>，交易所实时反馈变更结果</w:t>
      </w:r>
      <w:r>
        <w:rPr>
          <w:rFonts w:hint="eastAsia"/>
        </w:rPr>
        <w:t>。</w:t>
      </w:r>
    </w:p>
    <w:tbl>
      <w:tblPr>
        <w:tblW w:w="8794" w:type="dxa"/>
        <w:tblInd w:w="103" w:type="dxa"/>
        <w:tblLook w:val="04A0" w:firstRow="1" w:lastRow="0" w:firstColumn="1" w:lastColumn="0" w:noHBand="0" w:noVBand="1"/>
      </w:tblPr>
      <w:tblGrid>
        <w:gridCol w:w="816"/>
        <w:gridCol w:w="1996"/>
        <w:gridCol w:w="2160"/>
        <w:gridCol w:w="811"/>
        <w:gridCol w:w="811"/>
        <w:gridCol w:w="2200"/>
      </w:tblGrid>
      <w:tr w:rsidR="00B23071" w:rsidRPr="00A249A4" w14:paraId="017D623E" w14:textId="77777777" w:rsidTr="005457FD">
        <w:trPr>
          <w:trHeight w:val="270"/>
          <w:tblHeader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5D5339" w14:textId="77777777" w:rsidR="00B23071" w:rsidRPr="00A249A4" w:rsidRDefault="00B2307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域号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4E6735" w14:textId="77777777" w:rsidR="00B23071" w:rsidRPr="00A249A4" w:rsidRDefault="00B2307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域名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DA2A42" w14:textId="77777777" w:rsidR="00B23071" w:rsidRPr="00883835" w:rsidRDefault="00B2307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1793F3D4" w14:textId="77777777" w:rsidR="00B23071" w:rsidRPr="00A249A4" w:rsidRDefault="00B2307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请求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1FDDB4B" w14:textId="77777777" w:rsidR="00B23071" w:rsidRPr="00A249A4" w:rsidRDefault="00B23071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应答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D28678" w14:textId="77777777" w:rsidR="00B23071" w:rsidRPr="00A249A4" w:rsidRDefault="00B2307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121F6B" w:rsidRPr="00A249A4" w14:paraId="454BB108" w14:textId="77777777" w:rsidTr="005457FD">
        <w:trPr>
          <w:trHeight w:val="27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EA44A" w14:textId="77777777" w:rsidR="00121F6B" w:rsidRPr="00A249A4" w:rsidRDefault="00121F6B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M00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17477" w14:textId="77777777" w:rsidR="00121F6B" w:rsidRPr="00A249A4" w:rsidRDefault="00121F6B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memberID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DC668" w14:textId="77777777" w:rsidR="00121F6B" w:rsidRPr="00883835" w:rsidRDefault="00121F6B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会员代码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716111" w14:textId="77777777" w:rsidR="00121F6B" w:rsidRPr="00A249A4" w:rsidRDefault="00121F6B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5A87D" w14:textId="77777777" w:rsidR="00121F6B" w:rsidRPr="00A249A4" w:rsidRDefault="00121F6B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D78B0" w14:textId="77777777" w:rsidR="00121F6B" w:rsidRPr="00A249A4" w:rsidRDefault="00121F6B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不允许修改</w:t>
            </w:r>
          </w:p>
        </w:tc>
      </w:tr>
      <w:tr w:rsidR="00121F6B" w:rsidRPr="00A249A4" w14:paraId="0FA29C56" w14:textId="77777777" w:rsidTr="005457FD">
        <w:trPr>
          <w:trHeight w:val="27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3697C" w14:textId="77777777" w:rsidR="00121F6B" w:rsidRPr="00A249A4" w:rsidRDefault="00121F6B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M20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26AE6" w14:textId="77777777" w:rsidR="00121F6B" w:rsidRPr="00A249A4" w:rsidRDefault="00121F6B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seatID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BE3E2" w14:textId="77777777" w:rsidR="00121F6B" w:rsidRPr="00883835" w:rsidRDefault="00121F6B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71FEEA" w14:textId="77777777" w:rsidR="00121F6B" w:rsidRPr="00A249A4" w:rsidRDefault="00121F6B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D181F" w14:textId="77777777" w:rsidR="00121F6B" w:rsidRPr="00A249A4" w:rsidRDefault="00121F6B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33130" w14:textId="77777777" w:rsidR="00121F6B" w:rsidRPr="00A249A4" w:rsidRDefault="00121F6B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不允许修改</w:t>
            </w:r>
          </w:p>
        </w:tc>
      </w:tr>
      <w:tr w:rsidR="00121F6B" w:rsidRPr="00A249A4" w14:paraId="4B1C2324" w14:textId="77777777" w:rsidTr="005457FD">
        <w:trPr>
          <w:trHeight w:val="27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454ED" w14:textId="77777777" w:rsidR="00121F6B" w:rsidRPr="00A249A4" w:rsidRDefault="00121F6B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AEA96" w14:textId="77777777" w:rsidR="00121F6B" w:rsidRPr="00A249A4" w:rsidRDefault="00121F6B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clientID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68709" w14:textId="77777777" w:rsidR="00121F6B" w:rsidRPr="00883835" w:rsidRDefault="00121F6B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473891" w14:textId="77777777" w:rsidR="00121F6B" w:rsidRPr="00A249A4" w:rsidRDefault="00121F6B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1D36B" w14:textId="77777777" w:rsidR="00121F6B" w:rsidRPr="00A249A4" w:rsidRDefault="00121F6B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860F2" w14:textId="77777777" w:rsidR="00121F6B" w:rsidRPr="00A249A4" w:rsidRDefault="00121F6B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不允许修改</w:t>
            </w:r>
          </w:p>
        </w:tc>
      </w:tr>
      <w:tr w:rsidR="00FD7EAB" w:rsidRPr="00A249A4" w14:paraId="35C21E2D" w14:textId="77777777" w:rsidTr="005457FD">
        <w:trPr>
          <w:trHeight w:val="27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D0668" w14:textId="77777777" w:rsidR="00FD7EA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M60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B6D98" w14:textId="77777777" w:rsidR="00FD7EAB" w:rsidRPr="00B03CFC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traderID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82155" w14:textId="77777777" w:rsidR="00FD7EA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用户代码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038DCC" w14:textId="77777777" w:rsidR="00FD7EA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3B5BC" w14:textId="77777777" w:rsidR="00FD7EA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FB2FB" w14:textId="77777777" w:rsidR="00FD7EA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D7EAB" w:rsidRPr="00A249A4" w14:paraId="065AE931" w14:textId="77777777" w:rsidTr="005457FD">
        <w:trPr>
          <w:trHeight w:val="27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C79C3" w14:textId="77777777" w:rsidR="00FD7EA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830BD" w14:textId="77777777" w:rsidR="00FD7EAB" w:rsidRPr="00B03CFC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clientName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2A917" w14:textId="77777777" w:rsidR="00FD7EA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FD9672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16B01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2EC2A" w14:textId="77777777" w:rsidR="00FD7EAB" w:rsidRPr="003264A7" w:rsidRDefault="005D1B09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不允许修改</w:t>
            </w:r>
          </w:p>
        </w:tc>
      </w:tr>
      <w:tr w:rsidR="00FD7EAB" w:rsidRPr="00A249A4" w14:paraId="13FB8AC8" w14:textId="77777777" w:rsidTr="005457FD">
        <w:trPr>
          <w:trHeight w:val="27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295C8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B16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904F5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sex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2FE2AD" w14:textId="77777777" w:rsidR="00FD7EAB" w:rsidRPr="00883835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性别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17DF1D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73453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F375D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1-男，2-女</w:t>
            </w:r>
          </w:p>
        </w:tc>
      </w:tr>
      <w:tr w:rsidR="00FD7EAB" w:rsidRPr="00A249A4" w14:paraId="16A1722D" w14:textId="77777777" w:rsidTr="005457FD">
        <w:trPr>
          <w:trHeight w:val="27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7E3A4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B12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4D1E9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E5AE7D" w14:textId="77777777" w:rsidR="00FD7EAB" w:rsidRPr="00883835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出生日期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63B8E4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8E79C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A0AEA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007D7" w:rsidRPr="00A249A4" w14:paraId="1841AE25" w14:textId="77777777" w:rsidTr="005457FD">
        <w:trPr>
          <w:trHeight w:val="27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CE0DE" w14:textId="77777777" w:rsidR="00B007D7" w:rsidDel="005457FD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B15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B9963" w14:textId="77777777" w:rsidR="00B007D7" w:rsidRPr="005457FD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457F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mobilePhone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0844A8" w14:textId="77777777" w:rsidR="00B007D7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手机号码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3EA4C4" w14:textId="77777777" w:rsidR="00B007D7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3D4D7" w14:textId="77777777" w:rsidR="00B007D7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8E338" w14:textId="77777777" w:rsidR="00B007D7" w:rsidRPr="00A249A4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007D7" w:rsidRPr="00A249A4" w14:paraId="76163D7D" w14:textId="77777777" w:rsidTr="005457FD">
        <w:trPr>
          <w:trHeight w:val="27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E7527" w14:textId="77777777" w:rsidR="00B007D7" w:rsidRPr="00A249A4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T12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1217A" w14:textId="77777777" w:rsidR="00B007D7" w:rsidRPr="00A249A4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applyTime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E03A9" w14:textId="77777777" w:rsidR="00B007D7" w:rsidRPr="00883835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申请</w:t>
            </w:r>
            <w:r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时间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CF4907" w14:textId="77777777" w:rsidR="00B007D7" w:rsidRPr="00A249A4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17B32" w14:textId="77777777" w:rsidR="00B007D7" w:rsidRPr="00A249A4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FE523" w14:textId="77777777" w:rsidR="00B007D7" w:rsidRPr="00A249A4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007D7" w:rsidRPr="00A249A4" w14:paraId="03018A58" w14:textId="77777777" w:rsidTr="00911769">
        <w:trPr>
          <w:trHeight w:val="27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1D314" w14:textId="77777777" w:rsidR="00B007D7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T82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B8B0B" w14:textId="77777777" w:rsidR="00B007D7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20A99" w14:textId="77777777" w:rsidR="00B007D7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交易渠道标识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FD751D" w14:textId="77777777" w:rsidR="00B007D7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291BC" w14:textId="77777777" w:rsidR="00B007D7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672D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D959D" w14:textId="77777777" w:rsidR="00B007D7" w:rsidRPr="00A249A4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APP上送交易时必填</w:t>
            </w: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a-APP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渠道</w:t>
            </w:r>
          </w:p>
        </w:tc>
      </w:tr>
      <w:tr w:rsidR="00B007D7" w:rsidRPr="00A249A4" w14:paraId="7B9266BD" w14:textId="77777777" w:rsidTr="005457FD">
        <w:trPr>
          <w:trHeight w:val="2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5116E" w14:textId="77777777" w:rsidR="00B007D7" w:rsidRPr="004B3BE4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X39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AA365" w14:textId="77777777" w:rsidR="00B007D7" w:rsidRPr="004B3BE4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RspCode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B42F8" w14:textId="77777777" w:rsidR="00B007D7" w:rsidRPr="004B3BE4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响应代码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44DF70" w14:textId="77777777" w:rsidR="00B007D7" w:rsidRPr="004B3BE4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CA023" w14:textId="77777777" w:rsidR="00B007D7" w:rsidRPr="004B3BE4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80706" w14:textId="77777777" w:rsidR="00B007D7" w:rsidRPr="00A249A4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007D7" w:rsidRPr="00A249A4" w14:paraId="31B9D06D" w14:textId="77777777" w:rsidTr="005457FD">
        <w:trPr>
          <w:trHeight w:val="2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C60B7" w14:textId="77777777" w:rsidR="00B007D7" w:rsidRPr="004B3BE4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X40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7104A" w14:textId="77777777" w:rsidR="00B007D7" w:rsidRPr="004B3BE4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RspMsg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8CF7B" w14:textId="77777777" w:rsidR="00B007D7" w:rsidRPr="004B3BE4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响应消息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C9167" w14:textId="77777777" w:rsidR="00B007D7" w:rsidRPr="004B3BE4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2EF97" w14:textId="77777777" w:rsidR="00B007D7" w:rsidRPr="004B3BE4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E3F29" w14:textId="77777777" w:rsidR="00B007D7" w:rsidRPr="00A249A4" w:rsidRDefault="00B007D7" w:rsidP="00B007D7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407DB8D8" w14:textId="77777777" w:rsidR="00D20D6E" w:rsidRDefault="00D20D6E" w:rsidP="00A16468">
      <w:pPr>
        <w:ind w:firstLine="480"/>
      </w:pPr>
    </w:p>
    <w:p w14:paraId="322908BE" w14:textId="77777777" w:rsidR="00B23071" w:rsidRDefault="00B23071" w:rsidP="004C6C9D">
      <w:pPr>
        <w:pStyle w:val="3"/>
        <w:numPr>
          <w:ilvl w:val="2"/>
          <w:numId w:val="4"/>
        </w:numPr>
        <w:ind w:left="0" w:firstLineChars="0" w:firstLine="0"/>
      </w:pPr>
      <w:bookmarkStart w:id="45" w:name="_Toc462674317"/>
      <w:r>
        <w:rPr>
          <w:rFonts w:hint="eastAsia"/>
        </w:rPr>
        <w:t>客户</w:t>
      </w:r>
      <w:r w:rsidR="00B27EDB">
        <w:rPr>
          <w:rFonts w:hint="eastAsia"/>
        </w:rPr>
        <w:t>基础</w:t>
      </w:r>
      <w:r>
        <w:rPr>
          <w:rFonts w:hint="eastAsia"/>
        </w:rPr>
        <w:t>信息变更通知</w:t>
      </w:r>
      <w:bookmarkEnd w:id="45"/>
    </w:p>
    <w:p w14:paraId="6B41256E" w14:textId="77777777" w:rsidR="00B23071" w:rsidRDefault="00B23071" w:rsidP="003F5949">
      <w:pPr>
        <w:ind w:firstLine="482"/>
      </w:pPr>
      <w:r w:rsidRPr="00394335">
        <w:rPr>
          <w:rFonts w:hint="eastAsia"/>
          <w:b/>
        </w:rPr>
        <w:t>功能</w:t>
      </w:r>
      <w:r>
        <w:rPr>
          <w:rFonts w:hint="eastAsia"/>
        </w:rPr>
        <w:t>：客户</w:t>
      </w:r>
      <w:r w:rsidR="00B27EDB">
        <w:rPr>
          <w:rFonts w:hint="eastAsia"/>
        </w:rPr>
        <w:t>基础</w:t>
      </w:r>
      <w:r>
        <w:rPr>
          <w:rFonts w:hint="eastAsia"/>
        </w:rPr>
        <w:t>信息变更后，通知</w:t>
      </w:r>
      <w:r w:rsidR="00B27EDB">
        <w:rPr>
          <w:rFonts w:hint="eastAsia"/>
        </w:rPr>
        <w:t>已绑定的会员</w:t>
      </w:r>
      <w:r>
        <w:rPr>
          <w:rFonts w:hint="eastAsia"/>
        </w:rPr>
        <w:t>变动信息。</w:t>
      </w:r>
    </w:p>
    <w:tbl>
      <w:tblPr>
        <w:tblW w:w="7974" w:type="dxa"/>
        <w:tblInd w:w="103" w:type="dxa"/>
        <w:tblLook w:val="04A0" w:firstRow="1" w:lastRow="0" w:firstColumn="1" w:lastColumn="0" w:noHBand="0" w:noVBand="1"/>
      </w:tblPr>
      <w:tblGrid>
        <w:gridCol w:w="798"/>
        <w:gridCol w:w="1996"/>
        <w:gridCol w:w="2160"/>
        <w:gridCol w:w="820"/>
        <w:gridCol w:w="2200"/>
      </w:tblGrid>
      <w:tr w:rsidR="00814C5C" w:rsidRPr="00A249A4" w14:paraId="54A7ABA7" w14:textId="77777777" w:rsidTr="00814C5C">
        <w:trPr>
          <w:trHeight w:val="270"/>
          <w:tblHeader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45E6F2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域号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B9A0AA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域名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556FEE" w14:textId="77777777" w:rsidR="00814C5C" w:rsidRPr="00883835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09B3AC98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回报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F1005C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814C5C" w:rsidRPr="00A249A4" w14:paraId="0895924F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DE65D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M20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B62CA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seatID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B388" w14:textId="77777777" w:rsidR="00814C5C" w:rsidRPr="00883835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E91B35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59FF1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14C5C" w:rsidRPr="00A249A4" w14:paraId="7E1289C7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A8530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46DE3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clientID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86339" w14:textId="77777777" w:rsidR="00814C5C" w:rsidRPr="00883835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F35FAA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9F46B" w14:textId="77777777" w:rsidR="00814C5C" w:rsidRPr="003264A7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/>
                <w:kern w:val="0"/>
                <w:sz w:val="21"/>
                <w:szCs w:val="21"/>
              </w:rPr>
            </w:pPr>
          </w:p>
        </w:tc>
      </w:tr>
      <w:tr w:rsidR="00814C5C" w:rsidRPr="00A249A4" w14:paraId="4A97ADB8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CA07D" w14:textId="77777777" w:rsidR="00814C5C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5A55D" w14:textId="77777777" w:rsidR="00814C5C" w:rsidRPr="00B03CFC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clientName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5C556" w14:textId="77777777" w:rsidR="00814C5C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706B4E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15ADE" w14:textId="77777777" w:rsidR="00814C5C" w:rsidRPr="003264A7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/>
                <w:kern w:val="0"/>
                <w:sz w:val="21"/>
                <w:szCs w:val="21"/>
              </w:rPr>
            </w:pPr>
          </w:p>
        </w:tc>
      </w:tr>
      <w:tr w:rsidR="00814C5C" w:rsidRPr="00A249A4" w14:paraId="07DDF7D2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16E58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B01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2D8D8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certificateType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5BD1E" w14:textId="77777777" w:rsidR="00814C5C" w:rsidRPr="00883835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证件类型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F52242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00935" w14:textId="77777777" w:rsidR="00814C5C" w:rsidRPr="003264A7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/>
                <w:kern w:val="0"/>
                <w:sz w:val="21"/>
                <w:szCs w:val="21"/>
              </w:rPr>
            </w:pPr>
          </w:p>
        </w:tc>
      </w:tr>
      <w:tr w:rsidR="00814C5C" w:rsidRPr="00A249A4" w14:paraId="349C75D5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8E44B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B02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AFA23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certificateNo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BAE6A9" w14:textId="77777777" w:rsidR="00814C5C" w:rsidRPr="00883835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证件号码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2FA1FD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60A0E" w14:textId="77777777" w:rsidR="00814C5C" w:rsidRPr="003264A7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/>
                <w:kern w:val="0"/>
                <w:sz w:val="21"/>
                <w:szCs w:val="21"/>
              </w:rPr>
            </w:pPr>
          </w:p>
        </w:tc>
      </w:tr>
      <w:tr w:rsidR="00814C5C" w:rsidRPr="00A249A4" w14:paraId="6792E987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13AF0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B16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F077B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sex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6EC656" w14:textId="77777777" w:rsidR="00814C5C" w:rsidRPr="00883835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性别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BBA41D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3C254" w14:textId="77777777" w:rsidR="00814C5C" w:rsidRPr="003264A7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/>
                <w:kern w:val="0"/>
                <w:sz w:val="21"/>
                <w:szCs w:val="21"/>
              </w:rPr>
            </w:pPr>
          </w:p>
        </w:tc>
      </w:tr>
      <w:tr w:rsidR="00814C5C" w:rsidRPr="00A249A4" w14:paraId="266DF19A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5D828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B12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23088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DC7525" w14:textId="77777777" w:rsidR="00814C5C" w:rsidRPr="00883835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出生日期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86FEF0" w14:textId="77777777" w:rsidR="00814C5C" w:rsidRPr="00A249A4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EF65B" w14:textId="77777777" w:rsidR="00814C5C" w:rsidRPr="003264A7" w:rsidRDefault="00814C5C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/>
                <w:kern w:val="0"/>
                <w:sz w:val="21"/>
                <w:szCs w:val="21"/>
              </w:rPr>
            </w:pPr>
          </w:p>
        </w:tc>
      </w:tr>
      <w:tr w:rsidR="001D6E98" w:rsidRPr="00A249A4" w14:paraId="5C88A736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A7430" w14:textId="77777777" w:rsidR="001D6E98" w:rsidRDefault="001D6E98" w:rsidP="001D6E98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84E12" w14:textId="77777777" w:rsidR="001D6E98" w:rsidRPr="00310515" w:rsidRDefault="001D6E98" w:rsidP="001D6E98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457F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mobilePhone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C7F34F" w14:textId="77777777" w:rsidR="001D6E98" w:rsidRPr="00883835" w:rsidRDefault="001D6E98" w:rsidP="001D6E98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手机号码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CE17C1" w14:textId="77777777" w:rsidR="001D6E98" w:rsidRDefault="001D6E98" w:rsidP="001D6E98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24333" w14:textId="77777777" w:rsidR="001D6E98" w:rsidRPr="003264A7" w:rsidRDefault="001D6E98" w:rsidP="001D6E98">
            <w:pPr>
              <w:widowControl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/>
                <w:kern w:val="0"/>
                <w:sz w:val="21"/>
                <w:szCs w:val="21"/>
              </w:rPr>
            </w:pPr>
          </w:p>
        </w:tc>
      </w:tr>
      <w:tr w:rsidR="001D6E98" w:rsidRPr="00A249A4" w14:paraId="19ADCD96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3987D" w14:textId="77777777" w:rsidR="001D6E98" w:rsidRPr="00984E1E" w:rsidRDefault="001D6E98" w:rsidP="001D6E98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M31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AD08" w14:textId="77777777" w:rsidR="001D6E98" w:rsidRPr="00984E1E" w:rsidRDefault="001D6E98" w:rsidP="001D6E98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F30C33">
              <w:rPr>
                <w:rFonts w:asciiTheme="minorEastAsia" w:hAnsiTheme="minorEastAsia"/>
                <w:color w:val="000000"/>
                <w:sz w:val="21"/>
                <w:szCs w:val="21"/>
              </w:rPr>
              <w:t>client</w:t>
            </w: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Sort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3D988" w14:textId="77777777" w:rsidR="001D6E98" w:rsidRPr="00883835" w:rsidRDefault="001D6E98" w:rsidP="001D6E98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客户类别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9D22A3" w14:textId="77777777" w:rsidR="001D6E98" w:rsidRPr="00A249A4" w:rsidRDefault="001D6E98" w:rsidP="001D6E98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6C2D9" w14:textId="77777777" w:rsidR="001D6E98" w:rsidRPr="003264A7" w:rsidRDefault="001D6E98" w:rsidP="001D6E98">
            <w:pPr>
              <w:widowControl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/>
                <w:kern w:val="0"/>
                <w:sz w:val="21"/>
                <w:szCs w:val="21"/>
              </w:rPr>
            </w:pPr>
          </w:p>
        </w:tc>
      </w:tr>
      <w:tr w:rsidR="001D6E98" w:rsidRPr="00A249A4" w14:paraId="6735DA2E" w14:textId="77777777" w:rsidTr="00814C5C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4A34C" w14:textId="77777777" w:rsidR="001D6E98" w:rsidRPr="00A249A4" w:rsidRDefault="001D6E98" w:rsidP="001D6E98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M36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9701B" w14:textId="77777777" w:rsidR="001D6E98" w:rsidRPr="00A249A4" w:rsidRDefault="001D6E98" w:rsidP="001D6E98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clientState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E78F3" w14:textId="77777777" w:rsidR="001D6E98" w:rsidRPr="00883835" w:rsidRDefault="001D6E98" w:rsidP="001D6E98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客户状态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F2E482" w14:textId="77777777" w:rsidR="001D6E98" w:rsidRPr="00A249A4" w:rsidRDefault="001D6E98" w:rsidP="001D6E98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52E15" w14:textId="77777777" w:rsidR="001D6E98" w:rsidRPr="00A249A4" w:rsidRDefault="001D6E98" w:rsidP="001D6E98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D6E98" w:rsidRPr="00A249A4" w14:paraId="60930CA6" w14:textId="77777777" w:rsidTr="00814C5C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00EE6" w14:textId="77777777" w:rsidR="001D6E98" w:rsidRDefault="001D6E98" w:rsidP="001D6E98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B87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84E84" w14:textId="77777777" w:rsidR="001D6E98" w:rsidRDefault="001D6E98" w:rsidP="001D6E98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16F3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destroyDate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90A4C" w14:textId="77777777" w:rsidR="001D6E98" w:rsidRDefault="001D6E98" w:rsidP="001D6E98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注销日期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0CF879" w14:textId="0B29E0A7" w:rsidR="001D6E98" w:rsidRPr="00A249A4" w:rsidRDefault="001D6E98" w:rsidP="001D6E98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del w:id="46" w:author="guanluo" w:date="2017-02-17T14:45:00Z">
              <w:r w:rsidDel="00D87E8A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delText>M</w:delText>
              </w:r>
            </w:del>
            <w:ins w:id="47" w:author="guanluo" w:date="2017-02-17T14:45:00Z">
              <w:r w:rsidR="00D87E8A">
                <w:rPr>
                  <w:rFonts w:ascii="宋体" w:eastAsia="宋体" w:hAnsi="宋体" w:cs="宋体"/>
                  <w:color w:val="000000"/>
                  <w:kern w:val="0"/>
                  <w:sz w:val="20"/>
                  <w:szCs w:val="20"/>
                </w:rPr>
                <w:t>C</w:t>
              </w:r>
            </w:ins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52541" w14:textId="058423B4" w:rsidR="001D6E98" w:rsidRPr="00A249A4" w:rsidRDefault="00536433" w:rsidP="001D6E98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48" w:author="余新泰" w:date="2017-02-24T13:51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当有值</w:t>
              </w:r>
              <w:bookmarkStart w:id="49" w:name="_GoBack"/>
              <w:bookmarkEnd w:id="49"/>
              <w:r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时返回</w:t>
              </w:r>
            </w:ins>
          </w:p>
        </w:tc>
      </w:tr>
    </w:tbl>
    <w:p w14:paraId="5F097E9D" w14:textId="77777777" w:rsidR="008C0545" w:rsidRDefault="008C0545" w:rsidP="004C6C9D">
      <w:pPr>
        <w:pStyle w:val="3"/>
        <w:numPr>
          <w:ilvl w:val="2"/>
          <w:numId w:val="4"/>
        </w:numPr>
        <w:ind w:left="0" w:firstLineChars="0" w:firstLine="0"/>
      </w:pPr>
      <w:bookmarkStart w:id="50" w:name="_Toc462674318"/>
      <w:r>
        <w:rPr>
          <w:rFonts w:hint="eastAsia"/>
        </w:rPr>
        <w:lastRenderedPageBreak/>
        <w:t>指定交易</w:t>
      </w:r>
      <w:bookmarkEnd w:id="50"/>
    </w:p>
    <w:p w14:paraId="0A4B3A0F" w14:textId="77777777" w:rsidR="00136889" w:rsidRDefault="00136889" w:rsidP="00136889">
      <w:pPr>
        <w:ind w:firstLine="482"/>
        <w:rPr>
          <w:rFonts w:ascii="宋体" w:eastAsia="宋体" w:hAnsi="宋体" w:cs="宋体"/>
          <w:bCs/>
          <w:color w:val="000000"/>
          <w:kern w:val="0"/>
          <w:sz w:val="20"/>
          <w:szCs w:val="20"/>
        </w:rPr>
      </w:pPr>
      <w:r w:rsidRPr="00394335">
        <w:rPr>
          <w:rFonts w:hint="eastAsia"/>
          <w:b/>
        </w:rPr>
        <w:t>功能</w:t>
      </w:r>
      <w:r>
        <w:rPr>
          <w:rFonts w:hint="eastAsia"/>
        </w:rPr>
        <w:t>：</w:t>
      </w:r>
      <w:r w:rsidR="007C173A">
        <w:rPr>
          <w:rFonts w:hint="eastAsia"/>
        </w:rPr>
        <w:t>二级系统发起</w:t>
      </w:r>
      <w:r w:rsidR="00EB667C">
        <w:rPr>
          <w:rFonts w:hint="eastAsia"/>
        </w:rPr>
        <w:t>自然人</w:t>
      </w:r>
      <w:r w:rsidR="007C173A">
        <w:rPr>
          <w:rFonts w:hint="eastAsia"/>
        </w:rPr>
        <w:t>客户新</w:t>
      </w:r>
      <w:r>
        <w:rPr>
          <w:rFonts w:hint="eastAsia"/>
        </w:rPr>
        <w:t>绑定席位</w:t>
      </w:r>
      <w:r w:rsidR="007C173A">
        <w:rPr>
          <w:rFonts w:hint="eastAsia"/>
        </w:rPr>
        <w:t>申请，交易所实时反馈绑定结果</w:t>
      </w:r>
      <w:r>
        <w:rPr>
          <w:rFonts w:ascii="宋体" w:eastAsia="宋体" w:hAnsi="宋体" w:cs="宋体" w:hint="eastAsia"/>
          <w:bCs/>
          <w:color w:val="000000"/>
          <w:kern w:val="0"/>
          <w:sz w:val="20"/>
          <w:szCs w:val="20"/>
        </w:rPr>
        <w:t>。</w:t>
      </w:r>
    </w:p>
    <w:tbl>
      <w:tblPr>
        <w:tblW w:w="8794" w:type="dxa"/>
        <w:tblInd w:w="103" w:type="dxa"/>
        <w:tblLook w:val="04A0" w:firstRow="1" w:lastRow="0" w:firstColumn="1" w:lastColumn="0" w:noHBand="0" w:noVBand="1"/>
      </w:tblPr>
      <w:tblGrid>
        <w:gridCol w:w="798"/>
        <w:gridCol w:w="1996"/>
        <w:gridCol w:w="2160"/>
        <w:gridCol w:w="820"/>
        <w:gridCol w:w="820"/>
        <w:gridCol w:w="2200"/>
      </w:tblGrid>
      <w:tr w:rsidR="00254E27" w:rsidRPr="00A249A4" w14:paraId="374A9858" w14:textId="77777777" w:rsidTr="00341474">
        <w:trPr>
          <w:trHeight w:val="270"/>
          <w:tblHeader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FF0FF2" w14:textId="77777777" w:rsidR="00254E27" w:rsidRPr="00A249A4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域号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1356C3" w14:textId="77777777" w:rsidR="00254E27" w:rsidRPr="00A249A4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域名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F431E3" w14:textId="77777777" w:rsidR="00254E27" w:rsidRPr="00883835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312AA10A" w14:textId="77777777" w:rsidR="00254E27" w:rsidRPr="00A249A4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请求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70D2BA" w14:textId="77777777" w:rsidR="00254E27" w:rsidRPr="00A249A4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应答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250F818" w14:textId="77777777" w:rsidR="00254E27" w:rsidRPr="00A249A4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254E27" w:rsidRPr="00A249A4" w14:paraId="73DA5FE0" w14:textId="77777777" w:rsidTr="00341474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349D3" w14:textId="77777777" w:rsidR="00254E27" w:rsidRPr="00A249A4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M00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40609" w14:textId="77777777" w:rsidR="00254E27" w:rsidRPr="00A249A4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memberID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84DB3" w14:textId="77777777" w:rsidR="00254E27" w:rsidRPr="00883835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会员代码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E9C258" w14:textId="77777777" w:rsidR="00254E27" w:rsidRPr="00A249A4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15640" w14:textId="77777777" w:rsidR="00254E27" w:rsidRPr="00A249A4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6BC81" w14:textId="77777777" w:rsidR="00254E27" w:rsidRPr="00A249A4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54E27" w:rsidRPr="00A249A4" w14:paraId="0366982F" w14:textId="77777777" w:rsidTr="00341474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D0B5D" w14:textId="77777777" w:rsidR="00254E27" w:rsidRPr="00A249A4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M20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9B357" w14:textId="77777777" w:rsidR="00254E27" w:rsidRPr="00A249A4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seatID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21887" w14:textId="77777777" w:rsidR="00254E27" w:rsidRPr="00883835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A3B9B3" w14:textId="77777777" w:rsidR="00254E27" w:rsidRPr="00A249A4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7ECE1" w14:textId="77777777" w:rsidR="00254E27" w:rsidRPr="00A249A4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7604F" w14:textId="77777777" w:rsidR="00254E27" w:rsidRPr="00A249A4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54E27" w:rsidRPr="00A249A4" w14:paraId="0A48450A" w14:textId="77777777" w:rsidTr="00341474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902B1" w14:textId="77777777" w:rsidR="00254E27" w:rsidRPr="00A249A4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8FBF2" w14:textId="77777777" w:rsidR="00254E27" w:rsidRPr="00A249A4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clientID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63CDE" w14:textId="77777777" w:rsidR="00254E27" w:rsidRPr="00883835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D9F534" w14:textId="77777777" w:rsidR="00254E27" w:rsidRPr="00A249A4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09C96" w14:textId="77777777" w:rsidR="00254E27" w:rsidRPr="00A249A4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41862" w14:textId="77777777" w:rsidR="00254E27" w:rsidRPr="00A249A4" w:rsidRDefault="00254E27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D7EAB" w:rsidRPr="00A249A4" w14:paraId="627FD6FC" w14:textId="77777777" w:rsidTr="00341474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D5785" w14:textId="77777777" w:rsidR="00FD7EA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M60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33658" w14:textId="77777777" w:rsidR="00FD7EAB" w:rsidRPr="00B03CFC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traderID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8D48A" w14:textId="77777777" w:rsidR="00FD7EA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用户代码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6E94AA" w14:textId="77777777" w:rsidR="00FD7EA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A1221" w14:textId="77777777" w:rsidR="00FD7EA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643B3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D7EAB" w:rsidRPr="00A249A4" w14:paraId="1012605E" w14:textId="77777777" w:rsidTr="00341474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75AC9" w14:textId="77777777" w:rsidR="00FD7EA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2C322" w14:textId="77777777" w:rsidR="00FD7EAB" w:rsidRPr="00B03CFC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clientName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4E1B2" w14:textId="77777777" w:rsidR="00FD7EA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E3242F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FF398" w14:textId="77777777" w:rsidR="00FD7EAB" w:rsidRPr="00A249A4" w:rsidRDefault="00742D1F" w:rsidP="00742D1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0E3DD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D7EAB" w:rsidRPr="00A249A4" w14:paraId="48AE192E" w14:textId="77777777" w:rsidTr="00341474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7A9C7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B01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8F08A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certificateType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00AF48" w14:textId="77777777" w:rsidR="00FD7EAB" w:rsidRPr="00883835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证件类型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512C22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6D910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203F1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C4FB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1身份证、2护照、3军官证、4警官证、5回乡证、6台胞证</w:t>
            </w:r>
          </w:p>
        </w:tc>
      </w:tr>
      <w:tr w:rsidR="00FD7EAB" w:rsidRPr="00A249A4" w14:paraId="75797C88" w14:textId="77777777" w:rsidTr="00341474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8D160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B02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53DA6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certificateNo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2AC0C1" w14:textId="77777777" w:rsidR="00FD7EAB" w:rsidRPr="00883835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证件号码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316F7A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E5A1C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3C642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66639" w:rsidRPr="00A249A4" w14:paraId="1D7A36DF" w14:textId="77777777" w:rsidTr="00341474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B7434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B50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5C009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247C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cityCode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50E9B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开户户籍所在地区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3E3B62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8E7CE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1B56E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66639" w:rsidRPr="00A249A4" w14:paraId="37552968" w14:textId="77777777" w:rsidTr="00341474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7D0DD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M52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4B5E7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17B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brokerRegionCode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3566E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开户机构所在地区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878902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003C4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D6193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66639" w:rsidRPr="00A249A4" w14:paraId="65607008" w14:textId="77777777" w:rsidTr="00E6663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24EED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B04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AB344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tel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FBF106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5A4B4C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76D77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F3350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66639" w:rsidRPr="00A249A4" w14:paraId="4A3861E6" w14:textId="77777777" w:rsidTr="00E6663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6D95E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B03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CBA7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3AC412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联系地址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80D0CA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69E96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ECC16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66639" w:rsidRPr="00A249A4" w14:paraId="59344156" w14:textId="77777777" w:rsidTr="00341474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0A2B2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B07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E8751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A039E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C9B266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D990B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5185B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66639" w:rsidRPr="00A249A4" w14:paraId="3CB59F82" w14:textId="77777777" w:rsidTr="00341474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B57C2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M48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28D4F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agentFlag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3F5C0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代办标志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47AFB9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D3868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9AC58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a-委办，s-亲办</w:t>
            </w:r>
          </w:p>
        </w:tc>
      </w:tr>
      <w:tr w:rsidR="00E66639" w:rsidRPr="00A249A4" w14:paraId="799FB902" w14:textId="77777777" w:rsidTr="00341474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51B84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D4FE7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247C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execName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0631" w14:textId="77777777" w:rsidR="00E66639" w:rsidDel="00E66639" w:rsidRDefault="00117A62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代办</w:t>
            </w:r>
            <w:r w:rsidR="00E66639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人</w:t>
            </w:r>
            <w:r w:rsidR="00E66639"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3D6543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27E8C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DBE70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代办标志为a时必填</w:t>
            </w:r>
          </w:p>
        </w:tc>
      </w:tr>
      <w:tr w:rsidR="00E66639" w:rsidRPr="00A249A4" w14:paraId="23ABF2C7" w14:textId="77777777" w:rsidTr="00E6663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97856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M41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A69C3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247C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execCertType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834AE" w14:textId="77777777" w:rsidR="00E66639" w:rsidDel="00E66639" w:rsidRDefault="00117A62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代办</w:t>
            </w:r>
            <w:r w:rsidR="00E66639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人</w:t>
            </w:r>
            <w:r w:rsidR="00E66639"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证件类型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A9E50E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52F04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A979A0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代办标志为</w:t>
            </w:r>
            <w:r w:rsidRPr="00CD679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a时必填</w:t>
            </w:r>
          </w:p>
        </w:tc>
      </w:tr>
      <w:tr w:rsidR="00E66639" w:rsidRPr="00A249A4" w14:paraId="6BCB8DE9" w14:textId="77777777" w:rsidTr="00E6663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D7551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A60AB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247C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execCertNo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B5B76" w14:textId="77777777" w:rsidR="00E66639" w:rsidDel="00E66639" w:rsidRDefault="00117A62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代办</w:t>
            </w:r>
            <w:r w:rsidR="00E66639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人</w:t>
            </w:r>
            <w:r w:rsidR="00E66639"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证件号码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B08175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312D6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D67177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代办标志为</w:t>
            </w:r>
            <w:r w:rsidRPr="00CD679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a时必填</w:t>
            </w:r>
          </w:p>
        </w:tc>
      </w:tr>
      <w:tr w:rsidR="00E66639" w:rsidRPr="00A249A4" w14:paraId="75656D6E" w14:textId="77777777" w:rsidTr="00341474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01FDF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T12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3B482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applyTime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0BADE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1D8FBF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05598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0A5CD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66639" w:rsidRPr="00A249A4" w14:paraId="39B4EB3C" w14:textId="77777777" w:rsidTr="00E6663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40B7F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T82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9EEC3" w14:textId="77777777" w:rsidR="00E66639" w:rsidRPr="00B03CFC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990B3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交易渠道标识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20DF0C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995CB" w14:textId="77777777" w:rsidR="00E66639" w:rsidDel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672D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45CB2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APP上送交易时必填</w:t>
            </w: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a-APP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渠道</w:t>
            </w:r>
          </w:p>
        </w:tc>
      </w:tr>
      <w:tr w:rsidR="00E66639" w:rsidRPr="00A249A4" w14:paraId="66E6978E" w14:textId="77777777" w:rsidTr="00341474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13D14" w14:textId="77777777" w:rsidR="00E66639" w:rsidRPr="004B3BE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X39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111C3" w14:textId="77777777" w:rsidR="00E66639" w:rsidRPr="004B3BE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RspCode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35C75" w14:textId="77777777" w:rsidR="00E66639" w:rsidRPr="004B3BE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4E9639" w14:textId="77777777" w:rsidR="00E66639" w:rsidRPr="004B3BE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5D882" w14:textId="77777777" w:rsidR="00E66639" w:rsidRPr="004B3BE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FC35C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66639" w:rsidRPr="00A249A4" w14:paraId="622D7F24" w14:textId="77777777" w:rsidTr="00341474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11B99" w14:textId="77777777" w:rsidR="00E66639" w:rsidRPr="004B3BE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X40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C7D78" w14:textId="77777777" w:rsidR="00E66639" w:rsidRPr="004B3BE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RspMsg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649F9" w14:textId="77777777" w:rsidR="00E66639" w:rsidRPr="004B3BE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响应消息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D0A615" w14:textId="77777777" w:rsidR="00E66639" w:rsidRPr="004B3BE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03831" w14:textId="77777777" w:rsidR="00E66639" w:rsidRPr="004B3BE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86AFE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06738570" w14:textId="77777777" w:rsidR="0059389F" w:rsidRDefault="0059389F" w:rsidP="00CA4707">
      <w:pPr>
        <w:ind w:firstLine="480"/>
      </w:pPr>
    </w:p>
    <w:p w14:paraId="18D2C8BF" w14:textId="77777777" w:rsidR="00696442" w:rsidRDefault="00696442" w:rsidP="004C6C9D">
      <w:pPr>
        <w:pStyle w:val="3"/>
        <w:numPr>
          <w:ilvl w:val="2"/>
          <w:numId w:val="4"/>
        </w:numPr>
        <w:ind w:left="0" w:firstLineChars="0" w:firstLine="0"/>
      </w:pPr>
      <w:bookmarkStart w:id="51" w:name="_Toc462674319"/>
      <w:r>
        <w:rPr>
          <w:rFonts w:hint="eastAsia"/>
        </w:rPr>
        <w:t>指定交易撤销</w:t>
      </w:r>
      <w:bookmarkEnd w:id="51"/>
    </w:p>
    <w:p w14:paraId="696BFD8F" w14:textId="77777777" w:rsidR="00696442" w:rsidRDefault="00696442" w:rsidP="00696442">
      <w:pPr>
        <w:ind w:firstLine="482"/>
        <w:rPr>
          <w:rFonts w:ascii="宋体" w:eastAsia="宋体" w:hAnsi="宋体" w:cs="宋体"/>
          <w:bCs/>
          <w:color w:val="000000"/>
          <w:kern w:val="0"/>
          <w:sz w:val="20"/>
          <w:szCs w:val="20"/>
        </w:rPr>
      </w:pPr>
      <w:r w:rsidRPr="00394335">
        <w:rPr>
          <w:rFonts w:hint="eastAsia"/>
          <w:b/>
        </w:rPr>
        <w:t>功能</w:t>
      </w:r>
      <w:r>
        <w:rPr>
          <w:rFonts w:hint="eastAsia"/>
        </w:rPr>
        <w:t>：</w:t>
      </w:r>
      <w:r w:rsidR="007C173A">
        <w:rPr>
          <w:rFonts w:hint="eastAsia"/>
        </w:rPr>
        <w:t>二级系统发起自然人客户解除绑定席位申请，交易所实时反馈解绑结果</w:t>
      </w:r>
      <w:r>
        <w:rPr>
          <w:rFonts w:ascii="宋体" w:eastAsia="宋体" w:hAnsi="宋体" w:cs="宋体" w:hint="eastAsia"/>
          <w:bCs/>
          <w:color w:val="000000"/>
          <w:kern w:val="0"/>
          <w:sz w:val="20"/>
          <w:szCs w:val="20"/>
        </w:rPr>
        <w:t>。</w:t>
      </w:r>
    </w:p>
    <w:tbl>
      <w:tblPr>
        <w:tblW w:w="9756" w:type="dxa"/>
        <w:tblInd w:w="103" w:type="dxa"/>
        <w:tblLook w:val="04A0" w:firstRow="1" w:lastRow="0" w:firstColumn="1" w:lastColumn="0" w:noHBand="0" w:noVBand="1"/>
      </w:tblPr>
      <w:tblGrid>
        <w:gridCol w:w="798"/>
        <w:gridCol w:w="1996"/>
        <w:gridCol w:w="2160"/>
        <w:gridCol w:w="820"/>
        <w:gridCol w:w="820"/>
        <w:gridCol w:w="3162"/>
      </w:tblGrid>
      <w:tr w:rsidR="00696442" w:rsidRPr="00A249A4" w14:paraId="3A8B1D49" w14:textId="77777777" w:rsidTr="00444DB5">
        <w:trPr>
          <w:trHeight w:val="270"/>
          <w:tblHeader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EB3D4C" w14:textId="77777777" w:rsidR="00696442" w:rsidRPr="00A249A4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域号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9B9175" w14:textId="77777777" w:rsidR="00696442" w:rsidRPr="00A249A4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域名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828114A" w14:textId="77777777" w:rsidR="00696442" w:rsidRPr="00883835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142C3148" w14:textId="77777777" w:rsidR="00696442" w:rsidRPr="00A249A4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请求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6B521F" w14:textId="77777777" w:rsidR="00696442" w:rsidRPr="00A249A4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应答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3A6D96" w14:textId="77777777" w:rsidR="00696442" w:rsidRPr="00A249A4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696442" w:rsidRPr="00A249A4" w14:paraId="7057EF51" w14:textId="77777777" w:rsidTr="00444DB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F54DC" w14:textId="77777777" w:rsidR="00696442" w:rsidRPr="00A249A4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M00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73F82" w14:textId="77777777" w:rsidR="00696442" w:rsidRPr="00A249A4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memberID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C31EC" w14:textId="77777777" w:rsidR="00696442" w:rsidRPr="00883835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会员代码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C40074" w14:textId="77777777" w:rsidR="00696442" w:rsidRPr="00A249A4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23431" w14:textId="77777777" w:rsidR="00696442" w:rsidRPr="00A249A4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8EB4E" w14:textId="77777777" w:rsidR="00696442" w:rsidRPr="00A249A4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96442" w:rsidRPr="00A249A4" w14:paraId="670E86D9" w14:textId="77777777" w:rsidTr="00444DB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4F5E0" w14:textId="77777777" w:rsidR="00696442" w:rsidRPr="00A249A4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M20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99188" w14:textId="77777777" w:rsidR="00696442" w:rsidRPr="00A249A4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seatID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0CB52" w14:textId="77777777" w:rsidR="00696442" w:rsidRPr="00883835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74FC7B" w14:textId="77777777" w:rsidR="00696442" w:rsidRPr="00A249A4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6BF8A" w14:textId="77777777" w:rsidR="00696442" w:rsidRPr="00A249A4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F0E90" w14:textId="77777777" w:rsidR="00696442" w:rsidRPr="00A249A4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96442" w:rsidRPr="00A249A4" w14:paraId="299D5ED7" w14:textId="77777777" w:rsidTr="00444DB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8192F" w14:textId="77777777" w:rsidR="00696442" w:rsidRPr="00A249A4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AFE8F" w14:textId="77777777" w:rsidR="00696442" w:rsidRPr="00A249A4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clientID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48FA9" w14:textId="77777777" w:rsidR="00696442" w:rsidRPr="00883835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582CD2" w14:textId="77777777" w:rsidR="00696442" w:rsidRPr="00A249A4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C59BE" w14:textId="77777777" w:rsidR="00696442" w:rsidRPr="00A249A4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BA59E" w14:textId="77777777" w:rsidR="00696442" w:rsidRPr="00A249A4" w:rsidRDefault="00696442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D7EAB" w:rsidRPr="00A249A4" w14:paraId="59B3E07A" w14:textId="77777777" w:rsidTr="00444DB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C19AD" w14:textId="77777777" w:rsidR="00FD7EA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M60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1C4D6" w14:textId="77777777" w:rsidR="00FD7EAB" w:rsidRPr="00B03CFC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traderID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9080E" w14:textId="77777777" w:rsidR="00FD7EA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用户代码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6D16A" w14:textId="77777777" w:rsidR="00FD7EA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C7831" w14:textId="77777777" w:rsidR="00FD7EAB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BE1D7" w14:textId="77777777" w:rsidR="00FD7EAB" w:rsidRPr="00A249A4" w:rsidRDefault="00FD7EAB" w:rsidP="00FD7EAB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D311C" w:rsidRPr="00A249A4" w14:paraId="7EBFEF8E" w14:textId="77777777" w:rsidTr="00444DB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78D52" w14:textId="77777777" w:rsidR="007D311C" w:rsidRPr="00F76218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57D4B" w14:textId="77777777" w:rsidR="007D311C" w:rsidRPr="00F76218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clientName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4A5C5" w14:textId="77777777" w:rsidR="007D311C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A87CC3" w14:textId="77777777" w:rsidR="007D311C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72AF8" w14:textId="77777777" w:rsidR="007D311C" w:rsidRDefault="00CA1101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835AC" w14:textId="77777777" w:rsidR="007D311C" w:rsidRPr="00A249A4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D311C" w:rsidRPr="00A249A4" w14:paraId="20589D9B" w14:textId="77777777" w:rsidTr="00900DE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62641" w14:textId="77777777" w:rsidR="007D311C" w:rsidRPr="00F76218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lastRenderedPageBreak/>
              <w:t>B01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65545" w14:textId="77777777" w:rsidR="007D311C" w:rsidRPr="00F76218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certificateType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0200BF" w14:textId="77777777" w:rsidR="007D311C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证件类型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E38091" w14:textId="77777777" w:rsidR="007D311C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82B12" w14:textId="77777777" w:rsidR="007D311C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916B4" w14:textId="77777777" w:rsidR="007D311C" w:rsidRPr="00A249A4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C4FB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1身份证、2护照、3军官证、4警官证、5回乡证、6台胞证</w:t>
            </w:r>
          </w:p>
        </w:tc>
      </w:tr>
      <w:tr w:rsidR="007D311C" w:rsidRPr="00A249A4" w14:paraId="11494884" w14:textId="77777777" w:rsidTr="00900DE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30F37" w14:textId="77777777" w:rsidR="007D311C" w:rsidRPr="00F76218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B02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B7008" w14:textId="77777777" w:rsidR="007D311C" w:rsidRPr="00F76218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certificateNo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55CA33" w14:textId="77777777" w:rsidR="007D311C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证件号码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3ACCCF" w14:textId="77777777" w:rsidR="007D311C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00994" w14:textId="77777777" w:rsidR="007D311C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C2736" w14:textId="77777777" w:rsidR="007D311C" w:rsidRPr="00A249A4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D311C" w:rsidRPr="00A249A4" w14:paraId="2F4D8D18" w14:textId="77777777" w:rsidTr="00444DB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FBA35" w14:textId="77777777" w:rsidR="007D311C" w:rsidRPr="00A249A4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T12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75D52" w14:textId="77777777" w:rsidR="007D311C" w:rsidRPr="00A249A4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applyTime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3D301" w14:textId="77777777" w:rsidR="007D311C" w:rsidRPr="00883835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申请</w:t>
            </w:r>
            <w:r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时间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529A64" w14:textId="77777777" w:rsidR="007D311C" w:rsidRPr="00A249A4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9BDAD" w14:textId="77777777" w:rsidR="007D311C" w:rsidRPr="00A249A4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E7D66" w14:textId="77777777" w:rsidR="007D311C" w:rsidRPr="00A249A4" w:rsidRDefault="007D311C" w:rsidP="007D311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555E6" w:rsidRPr="00A249A4" w14:paraId="79F320F5" w14:textId="77777777" w:rsidTr="000555E6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A9FCB" w14:textId="77777777" w:rsidR="000555E6" w:rsidRDefault="000555E6" w:rsidP="000555E6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T82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112EC" w14:textId="77777777" w:rsidR="000555E6" w:rsidRDefault="000555E6" w:rsidP="000555E6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FE252" w14:textId="77777777" w:rsidR="000555E6" w:rsidRDefault="000555E6" w:rsidP="000555E6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交易渠道标识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1A1D8F" w14:textId="77777777" w:rsidR="000555E6" w:rsidRDefault="000555E6" w:rsidP="000555E6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CD283" w14:textId="77777777" w:rsidR="000555E6" w:rsidRDefault="000555E6" w:rsidP="000555E6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672D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4C415" w14:textId="77777777" w:rsidR="000555E6" w:rsidRPr="00A249A4" w:rsidRDefault="000555E6" w:rsidP="000555E6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APP上送交易时必填</w:t>
            </w: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a-APP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渠道</w:t>
            </w:r>
          </w:p>
        </w:tc>
      </w:tr>
      <w:tr w:rsidR="000555E6" w:rsidRPr="00A249A4" w14:paraId="41FEC076" w14:textId="77777777" w:rsidTr="00444DB5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45435" w14:textId="77777777" w:rsidR="000555E6" w:rsidRPr="004B3BE4" w:rsidRDefault="000555E6" w:rsidP="000555E6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X39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F632C" w14:textId="77777777" w:rsidR="000555E6" w:rsidRPr="004B3BE4" w:rsidRDefault="000555E6" w:rsidP="000555E6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RspCode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C7ACF" w14:textId="77777777" w:rsidR="000555E6" w:rsidRPr="004B3BE4" w:rsidRDefault="000555E6" w:rsidP="000555E6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B0195C" w14:textId="77777777" w:rsidR="000555E6" w:rsidRPr="004B3BE4" w:rsidRDefault="000555E6" w:rsidP="000555E6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C72B" w14:textId="77777777" w:rsidR="000555E6" w:rsidRPr="004B3BE4" w:rsidRDefault="000555E6" w:rsidP="000555E6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ABA6D" w14:textId="77777777" w:rsidR="000555E6" w:rsidRPr="00A249A4" w:rsidRDefault="000555E6" w:rsidP="000555E6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555E6" w:rsidRPr="00A249A4" w14:paraId="39BBD398" w14:textId="77777777" w:rsidTr="00444DB5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A590A" w14:textId="77777777" w:rsidR="000555E6" w:rsidRPr="004B3BE4" w:rsidRDefault="000555E6" w:rsidP="000555E6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X40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6BD3C" w14:textId="77777777" w:rsidR="000555E6" w:rsidRPr="004B3BE4" w:rsidRDefault="000555E6" w:rsidP="000555E6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RspMsg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67027" w14:textId="77777777" w:rsidR="000555E6" w:rsidRPr="004B3BE4" w:rsidRDefault="000555E6" w:rsidP="000555E6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响应消息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F95B57" w14:textId="77777777" w:rsidR="000555E6" w:rsidRPr="004B3BE4" w:rsidRDefault="000555E6" w:rsidP="000555E6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1E3E8" w14:textId="77777777" w:rsidR="000555E6" w:rsidRPr="004B3BE4" w:rsidRDefault="000555E6" w:rsidP="000555E6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12A2E" w14:textId="77777777" w:rsidR="000555E6" w:rsidRPr="00A249A4" w:rsidRDefault="000555E6" w:rsidP="000555E6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75B1407D" w14:textId="77777777" w:rsidR="00A65411" w:rsidRDefault="00A65411" w:rsidP="004C6C9D">
      <w:pPr>
        <w:pStyle w:val="3"/>
        <w:numPr>
          <w:ilvl w:val="2"/>
          <w:numId w:val="4"/>
        </w:numPr>
        <w:ind w:left="0" w:firstLineChars="0" w:firstLine="0"/>
      </w:pPr>
      <w:bookmarkStart w:id="52" w:name="_Toc462674320"/>
      <w:r>
        <w:rPr>
          <w:rFonts w:hint="eastAsia"/>
        </w:rPr>
        <w:t>客户注销</w:t>
      </w:r>
      <w:bookmarkEnd w:id="52"/>
    </w:p>
    <w:p w14:paraId="2C03E62F" w14:textId="77777777" w:rsidR="00A65411" w:rsidRDefault="00A65411" w:rsidP="00A65411">
      <w:pPr>
        <w:ind w:firstLine="482"/>
        <w:rPr>
          <w:rFonts w:ascii="宋体" w:eastAsia="宋体" w:hAnsi="宋体" w:cs="宋体"/>
          <w:bCs/>
          <w:color w:val="000000"/>
          <w:kern w:val="0"/>
          <w:sz w:val="20"/>
          <w:szCs w:val="20"/>
        </w:rPr>
      </w:pPr>
      <w:r w:rsidRPr="00394335">
        <w:rPr>
          <w:rFonts w:hint="eastAsia"/>
          <w:b/>
        </w:rPr>
        <w:t>功能</w:t>
      </w:r>
      <w:r>
        <w:rPr>
          <w:rFonts w:hint="eastAsia"/>
        </w:rPr>
        <w:t>：</w:t>
      </w:r>
      <w:r w:rsidR="007C173A">
        <w:rPr>
          <w:rFonts w:hint="eastAsia"/>
        </w:rPr>
        <w:t>二级系统发起自然人客户注销申请，交易所实时反馈</w:t>
      </w:r>
      <w:r w:rsidR="00927A4B">
        <w:rPr>
          <w:rFonts w:hint="eastAsia"/>
        </w:rPr>
        <w:t>受理</w:t>
      </w:r>
      <w:r w:rsidR="007C173A">
        <w:rPr>
          <w:rFonts w:hint="eastAsia"/>
        </w:rPr>
        <w:t>结果。</w:t>
      </w:r>
    </w:p>
    <w:tbl>
      <w:tblPr>
        <w:tblW w:w="9756" w:type="dxa"/>
        <w:tblInd w:w="103" w:type="dxa"/>
        <w:tblLook w:val="04A0" w:firstRow="1" w:lastRow="0" w:firstColumn="1" w:lastColumn="0" w:noHBand="0" w:noVBand="1"/>
      </w:tblPr>
      <w:tblGrid>
        <w:gridCol w:w="798"/>
        <w:gridCol w:w="1996"/>
        <w:gridCol w:w="2160"/>
        <w:gridCol w:w="820"/>
        <w:gridCol w:w="820"/>
        <w:gridCol w:w="3162"/>
      </w:tblGrid>
      <w:tr w:rsidR="00A65411" w:rsidRPr="00A249A4" w14:paraId="474724A2" w14:textId="77777777" w:rsidTr="00444DB5">
        <w:trPr>
          <w:trHeight w:val="270"/>
          <w:tblHeader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A26CC5" w14:textId="77777777" w:rsidR="00A65411" w:rsidRPr="00A249A4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域号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339748" w14:textId="77777777" w:rsidR="00A65411" w:rsidRPr="00A249A4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域名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3F9D91" w14:textId="77777777" w:rsidR="00A65411" w:rsidRPr="00883835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3F8C999E" w14:textId="77777777" w:rsidR="00A65411" w:rsidRPr="00A249A4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请求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FEE295A" w14:textId="77777777" w:rsidR="00A65411" w:rsidRPr="00A249A4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应答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B52B33" w14:textId="77777777" w:rsidR="00A65411" w:rsidRPr="00A249A4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A65411" w:rsidRPr="00A249A4" w14:paraId="52C61DA8" w14:textId="77777777" w:rsidTr="00444DB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54447" w14:textId="77777777" w:rsidR="00A65411" w:rsidRPr="00A249A4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M00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92112" w14:textId="77777777" w:rsidR="00A65411" w:rsidRPr="00A249A4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memberID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6A21B" w14:textId="77777777" w:rsidR="00A65411" w:rsidRPr="00883835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会员代码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E5B53C" w14:textId="77777777" w:rsidR="00A65411" w:rsidRPr="00A249A4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686F4" w14:textId="77777777" w:rsidR="00A65411" w:rsidRPr="00A249A4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41569" w14:textId="77777777" w:rsidR="00A65411" w:rsidRPr="00A249A4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65411" w:rsidRPr="00A249A4" w14:paraId="4CE92080" w14:textId="77777777" w:rsidTr="00444DB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C9EEF" w14:textId="77777777" w:rsidR="00A65411" w:rsidRPr="00A249A4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M20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9F5B1" w14:textId="77777777" w:rsidR="00A65411" w:rsidRPr="00A249A4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seatID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349FD" w14:textId="77777777" w:rsidR="00A65411" w:rsidRPr="00883835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6A3BB7" w14:textId="77777777" w:rsidR="00A65411" w:rsidRPr="00A249A4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1ACED" w14:textId="77777777" w:rsidR="00A65411" w:rsidRPr="00A249A4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3EAF2" w14:textId="77777777" w:rsidR="00A65411" w:rsidRPr="00A249A4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65411" w:rsidRPr="00A249A4" w14:paraId="51F91878" w14:textId="77777777" w:rsidTr="00444DB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0BF7E" w14:textId="77777777" w:rsidR="00A65411" w:rsidRPr="00A249A4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F1B51" w14:textId="77777777" w:rsidR="00A65411" w:rsidRPr="00A249A4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clientID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7C466" w14:textId="77777777" w:rsidR="00A65411" w:rsidRPr="00883835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564BF4" w14:textId="77777777" w:rsidR="00A65411" w:rsidRPr="00A249A4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CB3BF" w14:textId="77777777" w:rsidR="00A65411" w:rsidRPr="00A249A4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873A4" w14:textId="77777777" w:rsidR="00A65411" w:rsidRPr="00A249A4" w:rsidRDefault="00A65411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66639" w:rsidRPr="00A249A4" w14:paraId="753A6ABC" w14:textId="77777777" w:rsidTr="00444DB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C8EC8" w14:textId="77777777" w:rsidR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M60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E6AAB" w14:textId="77777777" w:rsidR="00E66639" w:rsidRPr="00B03CFC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traderID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EFE10" w14:textId="77777777" w:rsidR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用户代码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655A6A" w14:textId="77777777" w:rsidR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A93F7" w14:textId="77777777" w:rsidR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1D28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66639" w:rsidRPr="00A249A4" w14:paraId="51542D91" w14:textId="77777777" w:rsidTr="00444DB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D9B04" w14:textId="77777777" w:rsidR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0D7DF" w14:textId="77777777" w:rsidR="00E66639" w:rsidRPr="00B03CFC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clientName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663AD" w14:textId="77777777" w:rsidR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5A9946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6D976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16532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66639" w:rsidRPr="00A249A4" w14:paraId="2F129C1E" w14:textId="77777777" w:rsidTr="00444DB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4FE00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B01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1162D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certificateType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C7D76" w14:textId="77777777" w:rsidR="00E66639" w:rsidRPr="00883835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证件类型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15EBCA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368A4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247A0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C4FB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1身份证、2护照、3军官证、4警官证、5回乡证、6台胞证</w:t>
            </w:r>
          </w:p>
        </w:tc>
      </w:tr>
      <w:tr w:rsidR="00E66639" w:rsidRPr="00A249A4" w14:paraId="62529CF5" w14:textId="77777777" w:rsidTr="00444DB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C0050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B02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4FFF7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certificateNo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FC66CB" w14:textId="77777777" w:rsidR="00E66639" w:rsidRPr="00883835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证件号码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005F34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0FF1F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808B4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66639" w:rsidRPr="00A249A4" w14:paraId="0E43D951" w14:textId="77777777" w:rsidTr="00444DB5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C4C5B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T12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A015E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applyTime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369D6" w14:textId="77777777" w:rsidR="00E66639" w:rsidRPr="00883835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申请</w:t>
            </w:r>
            <w:r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时间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4005CB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B086D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F029C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11769" w:rsidRPr="00A249A4" w14:paraId="4B3D7611" w14:textId="77777777" w:rsidTr="0091176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4A635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T82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9186B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AA08E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交易渠道标识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E3FB3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EA73E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672D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2E0F9" w14:textId="77777777" w:rsidR="00911769" w:rsidRPr="00A249A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APP上送交易时必填</w:t>
            </w: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a-APP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渠道</w:t>
            </w:r>
          </w:p>
        </w:tc>
      </w:tr>
      <w:tr w:rsidR="00911769" w:rsidRPr="00A249A4" w14:paraId="1968024C" w14:textId="77777777" w:rsidTr="00444DB5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73A34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X39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09011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RspCode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3B856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13A51D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23CB4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F7FD6" w14:textId="77777777" w:rsidR="00911769" w:rsidRPr="00A249A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11769" w:rsidRPr="00A249A4" w14:paraId="1D6E933E" w14:textId="77777777" w:rsidTr="00444DB5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CD103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X40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B2ACB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RspMsg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58B43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响应消息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3C30D5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A044B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36B78" w14:textId="77777777" w:rsidR="00911769" w:rsidRPr="00A249A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3613714A" w14:textId="77777777" w:rsidR="008C0545" w:rsidRDefault="008C0545" w:rsidP="004C6C9D">
      <w:pPr>
        <w:pStyle w:val="3"/>
        <w:numPr>
          <w:ilvl w:val="2"/>
          <w:numId w:val="4"/>
        </w:numPr>
        <w:ind w:left="0" w:firstLineChars="0" w:firstLine="0"/>
      </w:pPr>
      <w:bookmarkStart w:id="53" w:name="_Toc462674321"/>
      <w:r>
        <w:rPr>
          <w:rFonts w:hint="eastAsia"/>
        </w:rPr>
        <w:t>客户信息查询</w:t>
      </w:r>
      <w:bookmarkEnd w:id="53"/>
    </w:p>
    <w:p w14:paraId="22EDED77" w14:textId="77777777" w:rsidR="00F12B86" w:rsidRDefault="00F12B86" w:rsidP="00F12B86">
      <w:pPr>
        <w:ind w:firstLine="482"/>
        <w:rPr>
          <w:rFonts w:ascii="宋体" w:eastAsia="宋体" w:hAnsi="宋体" w:cs="宋体"/>
          <w:bCs/>
          <w:color w:val="000000"/>
          <w:kern w:val="0"/>
          <w:sz w:val="20"/>
          <w:szCs w:val="20"/>
        </w:rPr>
      </w:pPr>
      <w:r w:rsidRPr="00394335">
        <w:rPr>
          <w:rFonts w:hint="eastAsia"/>
          <w:b/>
        </w:rPr>
        <w:t>功能</w:t>
      </w:r>
      <w:r>
        <w:rPr>
          <w:rFonts w:hint="eastAsia"/>
        </w:rPr>
        <w:t>：查询</w:t>
      </w:r>
      <w:r w:rsidR="00927A4B">
        <w:rPr>
          <w:rFonts w:hint="eastAsia"/>
        </w:rPr>
        <w:t>指定</w:t>
      </w:r>
      <w:r>
        <w:rPr>
          <w:rFonts w:hint="eastAsia"/>
        </w:rPr>
        <w:t>客户信息</w:t>
      </w:r>
      <w:r>
        <w:rPr>
          <w:rFonts w:ascii="宋体" w:eastAsia="宋体" w:hAnsi="宋体" w:cs="宋体" w:hint="eastAsia"/>
          <w:bCs/>
          <w:color w:val="000000"/>
          <w:kern w:val="0"/>
          <w:sz w:val="20"/>
          <w:szCs w:val="20"/>
        </w:rPr>
        <w:t>。</w:t>
      </w:r>
    </w:p>
    <w:tbl>
      <w:tblPr>
        <w:tblW w:w="9644" w:type="dxa"/>
        <w:tblInd w:w="103" w:type="dxa"/>
        <w:tblLook w:val="04A0" w:firstRow="1" w:lastRow="0" w:firstColumn="1" w:lastColumn="0" w:noHBand="0" w:noVBand="1"/>
      </w:tblPr>
      <w:tblGrid>
        <w:gridCol w:w="798"/>
        <w:gridCol w:w="798"/>
        <w:gridCol w:w="1996"/>
        <w:gridCol w:w="2160"/>
        <w:gridCol w:w="820"/>
        <w:gridCol w:w="820"/>
        <w:gridCol w:w="2252"/>
      </w:tblGrid>
      <w:tr w:rsidR="00833BE3" w:rsidRPr="00A249A4" w14:paraId="2FF6440D" w14:textId="77777777" w:rsidTr="00E27DD1">
        <w:trPr>
          <w:trHeight w:val="270"/>
          <w:tblHeader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1CBBAFF2" w14:textId="77777777" w:rsidR="00833BE3" w:rsidRPr="00A249A4" w:rsidRDefault="00833BE3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5995DA" w14:textId="77777777" w:rsidR="00833BE3" w:rsidRPr="00A249A4" w:rsidRDefault="00833BE3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域号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D6BC36" w14:textId="77777777" w:rsidR="00833BE3" w:rsidRPr="00A249A4" w:rsidRDefault="00833BE3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域名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FF52A9" w14:textId="77777777" w:rsidR="00833BE3" w:rsidRPr="00883835" w:rsidRDefault="00833BE3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0812FEBB" w14:textId="77777777" w:rsidR="00833BE3" w:rsidRPr="00A249A4" w:rsidRDefault="00833BE3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请求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BC2FD89" w14:textId="77777777" w:rsidR="00833BE3" w:rsidRPr="00A249A4" w:rsidRDefault="00833BE3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应答</w:t>
            </w:r>
          </w:p>
        </w:tc>
        <w:tc>
          <w:tcPr>
            <w:tcW w:w="2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85540C" w14:textId="77777777" w:rsidR="00833BE3" w:rsidRPr="00A249A4" w:rsidRDefault="00833BE3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833BE3" w:rsidRPr="00A249A4" w14:paraId="796306BF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6B96" w14:textId="77777777" w:rsidR="00833BE3" w:rsidRDefault="00833BE3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50A32" w14:textId="77777777" w:rsidR="00833BE3" w:rsidRPr="00A249A4" w:rsidRDefault="00833BE3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M00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4FC8D" w14:textId="77777777" w:rsidR="00833BE3" w:rsidRPr="00A249A4" w:rsidRDefault="00833BE3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memberID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985A3" w14:textId="77777777" w:rsidR="00833BE3" w:rsidRPr="00883835" w:rsidRDefault="00833BE3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会员代码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B8A4F1" w14:textId="77777777" w:rsidR="00833BE3" w:rsidRPr="00A249A4" w:rsidRDefault="00833BE3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C8C83" w14:textId="77777777" w:rsidR="00833BE3" w:rsidRPr="00A249A4" w:rsidRDefault="008C10F8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76B10" w14:textId="77777777" w:rsidR="00833BE3" w:rsidRPr="00A249A4" w:rsidRDefault="00833BE3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33BE3" w:rsidRPr="00A249A4" w14:paraId="679F5A19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6C798" w14:textId="77777777" w:rsidR="00833BE3" w:rsidRDefault="00833BE3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3F5F4" w14:textId="77777777" w:rsidR="00833BE3" w:rsidRPr="00A249A4" w:rsidRDefault="00833BE3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M20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F3C0D" w14:textId="77777777" w:rsidR="00833BE3" w:rsidRPr="00A249A4" w:rsidRDefault="00833BE3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seatID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F9139" w14:textId="77777777" w:rsidR="00833BE3" w:rsidRPr="00883835" w:rsidRDefault="00833BE3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02EAA9" w14:textId="77777777" w:rsidR="00833BE3" w:rsidRPr="00A249A4" w:rsidRDefault="00833BE3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11CA7" w14:textId="77777777" w:rsidR="00833BE3" w:rsidRPr="00A249A4" w:rsidRDefault="008C10F8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5028B" w14:textId="77777777" w:rsidR="00833BE3" w:rsidRPr="00A249A4" w:rsidRDefault="00833BE3" w:rsidP="00444DB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66639" w:rsidRPr="00A249A4" w14:paraId="3793B520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557C" w14:textId="77777777" w:rsidR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C5F2D" w14:textId="77777777" w:rsidR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M60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BEEC0" w14:textId="77777777" w:rsidR="00E66639" w:rsidRPr="00F30C33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traderID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33ECD" w14:textId="77777777" w:rsidR="00E66639" w:rsidRPr="00883835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用户代码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1D0C79" w14:textId="77777777" w:rsidR="00E66639" w:rsidDel="00DD29B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45B2B" w14:textId="77777777" w:rsidR="00E66639" w:rsidDel="004506B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A58F6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66639" w:rsidRPr="00A249A4" w14:paraId="451F00AD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6BB6" w14:textId="77777777" w:rsidR="00E66639" w:rsidRPr="00310515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8EBD9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B01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CCFA8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certificateType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27221E" w14:textId="77777777" w:rsidR="00E66639" w:rsidRPr="00883835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证件类型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54BAAE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A80B3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8248D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66639" w:rsidRPr="00A249A4" w14:paraId="5EB9383C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9C350" w14:textId="77777777" w:rsidR="00E66639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6C56D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B02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0DFFC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certificateNo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1D83E9" w14:textId="77777777" w:rsidR="00E66639" w:rsidRPr="00883835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证件号码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5A78C8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8634D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66839" w14:textId="77777777" w:rsidR="00E66639" w:rsidRPr="00A249A4" w:rsidRDefault="00E66639" w:rsidP="00E6663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11769" w:rsidRPr="00A249A4" w14:paraId="6886AC91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F345C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869BE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T82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D59F8" w14:textId="77777777" w:rsidR="00911769" w:rsidRPr="00310515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1558F" w14:textId="77777777" w:rsidR="00911769" w:rsidRPr="00883835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交易渠道标识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6C4052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C3685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672D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47704" w14:textId="77777777" w:rsidR="00911769" w:rsidRPr="00A249A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APP上送交易时必填</w:t>
            </w: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a-APP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渠道</w:t>
            </w:r>
          </w:p>
        </w:tc>
      </w:tr>
      <w:tr w:rsidR="00911769" w:rsidRPr="00A249A4" w14:paraId="54752BE3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27E5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24146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F0666" w14:textId="77777777" w:rsidR="00911769" w:rsidRPr="00310515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clientID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56D85" w14:textId="77777777" w:rsidR="00911769" w:rsidRPr="00883835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D7418A" w14:textId="77777777" w:rsidR="00911769" w:rsidDel="00DD29B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A03C6" w14:textId="1C563EB5" w:rsidR="00911769" w:rsidRDefault="00EC6C24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FCF6B" w14:textId="00C17797" w:rsidR="00911769" w:rsidRPr="00A249A4" w:rsidRDefault="00EC6C24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911769" w:rsidRPr="00A249A4" w14:paraId="743B83D2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9283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E6668" w14:textId="77777777" w:rsidR="00911769" w:rsidRPr="00A249A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B942D" w14:textId="77777777" w:rsidR="00911769" w:rsidRPr="00A249A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clientName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604781" w14:textId="77777777" w:rsidR="00911769" w:rsidRPr="00883835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A412CE" w14:textId="77777777" w:rsidR="00911769" w:rsidRPr="00A249A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234E4" w14:textId="33B0704F" w:rsidR="00911769" w:rsidRPr="00A249A4" w:rsidRDefault="00EC6C24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3D051" w14:textId="72F1378A" w:rsidR="00911769" w:rsidRPr="00A249A4" w:rsidRDefault="00EC6C24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911769" w:rsidRPr="00A249A4" w14:paraId="161F0FFE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D0BAC" w14:textId="77777777" w:rsidR="00911769" w:rsidRDefault="00911769" w:rsidP="00911769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58D0C" w14:textId="77777777" w:rsidR="00911769" w:rsidRPr="00984E1E" w:rsidRDefault="00911769" w:rsidP="00911769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M31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0A462" w14:textId="77777777" w:rsidR="00911769" w:rsidRPr="00984E1E" w:rsidRDefault="00911769" w:rsidP="00911769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F30C33">
              <w:rPr>
                <w:rFonts w:asciiTheme="minorEastAsia" w:hAnsiTheme="minorEastAsia"/>
                <w:color w:val="000000"/>
                <w:sz w:val="21"/>
                <w:szCs w:val="21"/>
              </w:rPr>
              <w:t>client</w:t>
            </w: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Sort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EFEB8" w14:textId="77777777" w:rsidR="00911769" w:rsidRPr="00883835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客户类别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1ED5BF" w14:textId="77777777" w:rsidR="00911769" w:rsidRPr="00A249A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AF8B8" w14:textId="12D15647" w:rsidR="00911769" w:rsidRPr="00A249A4" w:rsidRDefault="00A0589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24A01C" w14:textId="35AB00FE" w:rsidR="00911769" w:rsidRPr="00984E1E" w:rsidRDefault="00EC6C24" w:rsidP="00911769">
            <w:pPr>
              <w:spacing w:line="240" w:lineRule="auto"/>
              <w:ind w:firstLineChars="0" w:firstLine="0"/>
              <w:rPr>
                <w:rFonts w:asciiTheme="minorEastAsia" w:hAnsiTheme="minorEastAsia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911769" w:rsidRPr="00A249A4" w14:paraId="70D94BCA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F269F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9650C" w14:textId="77777777" w:rsidR="00911769" w:rsidRPr="00A249A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B12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65B8B" w14:textId="77777777" w:rsidR="00911769" w:rsidRPr="00A249A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1051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B2C9B2" w14:textId="77777777" w:rsidR="00911769" w:rsidRPr="00883835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出生日期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F0A893" w14:textId="77777777" w:rsidR="00911769" w:rsidRPr="00A249A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FF35B" w14:textId="03E79187" w:rsidR="00911769" w:rsidRPr="00A249A4" w:rsidRDefault="00BE6E4B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7CFBC" w14:textId="6B705CE6" w:rsidR="00911769" w:rsidRPr="00A249A4" w:rsidRDefault="00EC6C24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027235" w:rsidRPr="00A249A4" w14:paraId="76787F3F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D852F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B3F34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B16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493A5" w14:textId="77777777" w:rsidR="00027235" w:rsidRPr="0031051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sex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40EE0C" w14:textId="77777777" w:rsidR="00027235" w:rsidRPr="008838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性别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F8F251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4CA7F" w14:textId="256EB76F" w:rsidR="00027235" w:rsidRDefault="00BE6E4B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1F0A" w14:textId="6490D404" w:rsidR="00027235" w:rsidRPr="00A249A4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1-男，2-女</w:t>
            </w:r>
            <w:r w:rsidR="00EC6C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，查询结果不为空时必填</w:t>
            </w:r>
          </w:p>
        </w:tc>
      </w:tr>
      <w:tr w:rsidR="00027235" w:rsidRPr="00A249A4" w14:paraId="22E6BF25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9D92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A7B6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9910A" w14:textId="77777777" w:rsidR="00027235" w:rsidRPr="0031051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457F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mobilePhone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DEEA5" w14:textId="77777777" w:rsidR="00027235" w:rsidRPr="008838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手机号码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790AC2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E6DA5" w14:textId="7AE169FA" w:rsidR="00027235" w:rsidRDefault="00BE6E4B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1437B" w14:textId="62749475" w:rsidR="00027235" w:rsidRPr="00A249A4" w:rsidRDefault="00EC6C24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027235" w:rsidRPr="00A249A4" w14:paraId="22177AAD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FB2DB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D28D0" w14:textId="77777777" w:rsidR="00027235" w:rsidRPr="00A249A4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M36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3A8AD" w14:textId="77777777" w:rsidR="00027235" w:rsidRPr="00A249A4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clientState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ACB18" w14:textId="77777777" w:rsidR="00027235" w:rsidRPr="008838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客户状态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4E0DD1" w14:textId="77777777" w:rsidR="00027235" w:rsidRPr="00A249A4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4EA4F" w14:textId="65C69034" w:rsidR="00027235" w:rsidRPr="00A249A4" w:rsidRDefault="00BE6E4B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DBB4E" w14:textId="45C4C9C2" w:rsidR="00027235" w:rsidRPr="00A249A4" w:rsidRDefault="00EC6C24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027235" w:rsidRPr="00A249A4" w14:paraId="70592896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A026E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C3005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A7B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I30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B059D" w14:textId="77777777" w:rsidR="00027235" w:rsidRPr="00F30C33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A7B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tradeRight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30AAF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9A7B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交易权限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EDD3B0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EC0F0" w14:textId="0D970285" w:rsidR="00027235" w:rsidRDefault="00BE6E4B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C5AEE" w14:textId="05F5B246" w:rsidR="00027235" w:rsidRPr="00A249A4" w:rsidRDefault="00EC6C24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027235" w:rsidRPr="00A249A4" w14:paraId="20685E01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6F150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[]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14566B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D382B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M49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3FDDE" w14:textId="77777777" w:rsidR="00027235" w:rsidRPr="00F30C33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D382B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clientBindInfo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F13EE" w14:textId="77777777" w:rsidR="00027235" w:rsidRPr="008838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绑定</w:t>
            </w:r>
            <w:r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信息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5C429E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460DE" w14:textId="754863CE" w:rsidR="00027235" w:rsidRDefault="00BE6E4B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50AB4" w14:textId="675CD7C0" w:rsidR="00027235" w:rsidRPr="00A249A4" w:rsidRDefault="00EC6C24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027235" w:rsidRPr="00A249A4" w14:paraId="69390037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B1232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{}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5ED17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57EE4" w14:textId="77777777" w:rsidR="00027235" w:rsidRPr="00F30C33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1F4A0" w14:textId="77777777" w:rsidR="00027235" w:rsidRPr="008838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绑定</w:t>
            </w:r>
            <w:r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信息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明细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728B73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C6EC6" w14:textId="7529DE94" w:rsidR="00027235" w:rsidRDefault="00BE6E4B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2A461" w14:textId="54C73A40" w:rsidR="00027235" w:rsidRPr="00A249A4" w:rsidRDefault="00EC6C24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027235" w:rsidRPr="00A249A4" w14:paraId="19908B57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A3C29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2C63D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M00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BE7BB" w14:textId="77777777" w:rsidR="00027235" w:rsidRPr="00F30C33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memberID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5B50B" w14:textId="77777777" w:rsidR="00027235" w:rsidRPr="008838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会员代码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DF451C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AFC0B" w14:textId="624CC0A2" w:rsidR="00027235" w:rsidRDefault="00BE6E4B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406AB" w14:textId="32B8DF25" w:rsidR="00027235" w:rsidRPr="00A249A4" w:rsidRDefault="00EC6C24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027235" w:rsidRPr="00A249A4" w14:paraId="63A30F5D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E4B71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108CA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M20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B05F2" w14:textId="77777777" w:rsidR="00027235" w:rsidRPr="00F30C33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seatID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00994" w14:textId="77777777" w:rsidR="00027235" w:rsidRPr="008838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3C457C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29444" w14:textId="35870435" w:rsidR="00027235" w:rsidRDefault="00BE6E4B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ED5F5" w14:textId="01AA2252" w:rsidR="00027235" w:rsidRPr="00A249A4" w:rsidRDefault="00EC6C24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027235" w:rsidRPr="00A249A4" w14:paraId="0FD80DDE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14A44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AC043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M48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E8E9B" w14:textId="77777777" w:rsidR="00027235" w:rsidRPr="00F30C33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agentFlag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17B18" w14:textId="77777777" w:rsidR="00027235" w:rsidRPr="008838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代办标志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5C16B1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F6F60" w14:textId="17B93AAD" w:rsidR="00027235" w:rsidRDefault="00BE6E4B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07F14" w14:textId="7D24B13C" w:rsidR="00027235" w:rsidRPr="00A249A4" w:rsidRDefault="00EC6C24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027235" w:rsidRPr="00A249A4" w14:paraId="34B484E0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8AAD4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E7528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18054" w14:textId="77777777" w:rsidR="00027235" w:rsidRPr="00F30C33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247C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execName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52003" w14:textId="77777777" w:rsidR="00027235" w:rsidRPr="008838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代办</w:t>
            </w:r>
            <w:r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人</w:t>
            </w:r>
            <w:r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09D28E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F65A8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BB03B" w14:textId="5843FBA7" w:rsidR="00027235" w:rsidRPr="00A249A4" w:rsidRDefault="00EC6C24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查询结果不为空，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且代办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标志为a时必填</w:t>
            </w:r>
          </w:p>
        </w:tc>
      </w:tr>
      <w:tr w:rsidR="00027235" w:rsidRPr="00A249A4" w14:paraId="6A095165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A5D1F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31647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M41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A551E" w14:textId="77777777" w:rsidR="00027235" w:rsidRPr="00F30C33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247C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execCertType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049FF" w14:textId="77777777" w:rsidR="00027235" w:rsidRPr="008838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代办</w:t>
            </w:r>
            <w:r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人</w:t>
            </w:r>
            <w:r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证件类型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33B446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7A5D6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C1FCBA" w14:textId="7A5515B1" w:rsidR="00027235" w:rsidRPr="00A249A4" w:rsidRDefault="00EC6C24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查询结果不为空，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且代办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标志为a时必填</w:t>
            </w:r>
          </w:p>
        </w:tc>
      </w:tr>
      <w:tr w:rsidR="00027235" w:rsidRPr="00A249A4" w14:paraId="75E2E977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48A21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3BFD3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2BF18" w14:textId="77777777" w:rsidR="00027235" w:rsidRPr="00F30C33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247C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execCertNo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9EA76" w14:textId="77777777" w:rsidR="00027235" w:rsidRPr="008838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代办</w:t>
            </w:r>
            <w:r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人</w:t>
            </w:r>
            <w:r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证件号码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A49C89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634A5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EE87F7" w14:textId="2D2E15E5" w:rsidR="00027235" w:rsidRPr="00A249A4" w:rsidRDefault="00EC6C24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查询结果不为空，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且代办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标志为a时必填</w:t>
            </w:r>
          </w:p>
        </w:tc>
      </w:tr>
      <w:tr w:rsidR="00027235" w:rsidRPr="00A249A4" w14:paraId="36822CDE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7929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BE857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B50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D58A1" w14:textId="77777777" w:rsidR="00027235" w:rsidRPr="00F30C33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247C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cityCode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DD840" w14:textId="77777777" w:rsidR="00027235" w:rsidRPr="008838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开户户籍所在地区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DDFF32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3E2E0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390AD" w14:textId="5198A0D6" w:rsidR="00027235" w:rsidRPr="00A249A4" w:rsidRDefault="00BE6E4B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027235" w:rsidRPr="00A249A4" w14:paraId="57993D45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0954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2BCB3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M52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DE90E" w14:textId="77777777" w:rsidR="00027235" w:rsidRPr="00F30C33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17B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brokerRegionCode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2A99B" w14:textId="77777777" w:rsidR="00027235" w:rsidRPr="008838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开户机构所在地区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519240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46D28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C4B15" w14:textId="675F1DF0" w:rsidR="00027235" w:rsidRPr="00A249A4" w:rsidRDefault="00BE6E4B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027235" w:rsidRPr="00A249A4" w14:paraId="0C09F122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05556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692D7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B04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C30B3" w14:textId="77777777" w:rsidR="00027235" w:rsidRPr="00F30C33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tel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520C4" w14:textId="77777777" w:rsidR="00027235" w:rsidRPr="008838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46BB98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79F7F" w14:textId="380CB506" w:rsidR="00027235" w:rsidRDefault="00BE6E4B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E867C" w14:textId="470C651E" w:rsidR="00027235" w:rsidRPr="00A249A4" w:rsidRDefault="00BE6E4B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027235" w:rsidRPr="00A249A4" w14:paraId="45313FE7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44DA9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441F5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B03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32DB1" w14:textId="77777777" w:rsidR="00027235" w:rsidRPr="00F30C33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2CC966" w14:textId="77777777" w:rsidR="00027235" w:rsidRPr="008838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联系地址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372FAF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D406A" w14:textId="5A89672B" w:rsidR="00027235" w:rsidRDefault="00BE6E4B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CF575" w14:textId="418FFD13" w:rsidR="00027235" w:rsidRPr="00A249A4" w:rsidRDefault="00BE6E4B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027235" w:rsidRPr="00A249A4" w14:paraId="4BDFE865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D55D1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1DEAF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B07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8BC69" w14:textId="77777777" w:rsidR="00027235" w:rsidRPr="00F30C33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0E402" w14:textId="77777777" w:rsidR="00027235" w:rsidRPr="008838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E7EEBA" w14:textId="77777777" w:rsidR="00027235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E32C8" w14:textId="6447BB1B" w:rsidR="00027235" w:rsidRDefault="00BE6E4B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EFAFF" w14:textId="4BEC9F30" w:rsidR="00027235" w:rsidRPr="00A249A4" w:rsidRDefault="00BE6E4B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027235" w:rsidRPr="00A249A4" w14:paraId="14040D2F" w14:textId="77777777" w:rsidTr="00E27DD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49C6" w14:textId="77777777" w:rsidR="00027235" w:rsidRPr="002B627A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21E07" w14:textId="77777777" w:rsidR="00027235" w:rsidRPr="002B627A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62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B86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6B801" w14:textId="77777777" w:rsidR="00027235" w:rsidRPr="002B627A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62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destroyFlag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DC074" w14:textId="77777777" w:rsidR="00027235" w:rsidRPr="002B627A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注销标志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6CDD8F" w14:textId="77777777" w:rsidR="00027235" w:rsidRPr="00A249A4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C925C" w14:textId="2EE1D686" w:rsidR="00027235" w:rsidRPr="00A249A4" w:rsidRDefault="00BE6E4B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7C457" w14:textId="4FA3D3BF" w:rsidR="00027235" w:rsidRPr="00A249A4" w:rsidRDefault="00BE6E4B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027235" w:rsidRPr="00A249A4" w14:paraId="6350B8D1" w14:textId="77777777" w:rsidTr="00E27DD1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73CD" w14:textId="77777777" w:rsidR="00027235" w:rsidRPr="004B3BE4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9745C" w14:textId="77777777" w:rsidR="00027235" w:rsidRPr="004B3BE4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X39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1D50C" w14:textId="77777777" w:rsidR="00027235" w:rsidRPr="004B3BE4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RspCode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70F37" w14:textId="77777777" w:rsidR="00027235" w:rsidRPr="004B3BE4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1F935D" w14:textId="77777777" w:rsidR="00027235" w:rsidRPr="00A249A4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51D38" w14:textId="77777777" w:rsidR="00027235" w:rsidRPr="00A249A4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EBD4C" w14:textId="77777777" w:rsidR="00027235" w:rsidRPr="00A249A4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27235" w:rsidRPr="00A249A4" w14:paraId="42F1B047" w14:textId="77777777" w:rsidTr="00E27DD1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F0A36" w14:textId="77777777" w:rsidR="00027235" w:rsidRPr="004B3BE4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77CC0" w14:textId="77777777" w:rsidR="00027235" w:rsidRPr="004B3BE4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X40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9C85C" w14:textId="77777777" w:rsidR="00027235" w:rsidRPr="004B3BE4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RspMsg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85FDE" w14:textId="77777777" w:rsidR="00027235" w:rsidRPr="004B3BE4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响应消息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629799" w14:textId="77777777" w:rsidR="00027235" w:rsidRPr="00A249A4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E9B28" w14:textId="77777777" w:rsidR="00027235" w:rsidRPr="00A249A4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30773" w14:textId="77777777" w:rsidR="00027235" w:rsidRPr="00A249A4" w:rsidRDefault="00027235" w:rsidP="0002723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4D04640A" w14:textId="77777777" w:rsidR="00CA4707" w:rsidRDefault="00CA4707" w:rsidP="004C6C9D">
      <w:pPr>
        <w:pStyle w:val="2"/>
        <w:numPr>
          <w:ilvl w:val="1"/>
          <w:numId w:val="4"/>
        </w:numPr>
        <w:ind w:left="0" w:firstLineChars="0" w:firstLine="0"/>
      </w:pPr>
      <w:bookmarkStart w:id="54" w:name="_Toc462674322"/>
      <w:r>
        <w:rPr>
          <w:rFonts w:hint="eastAsia"/>
        </w:rPr>
        <w:t>机构客户开销户</w:t>
      </w:r>
      <w:bookmarkEnd w:id="54"/>
    </w:p>
    <w:p w14:paraId="3C7EC214" w14:textId="77777777" w:rsidR="008469F2" w:rsidRDefault="008469F2" w:rsidP="004C6C9D">
      <w:pPr>
        <w:pStyle w:val="3"/>
        <w:numPr>
          <w:ilvl w:val="2"/>
          <w:numId w:val="4"/>
        </w:numPr>
        <w:ind w:left="0" w:firstLineChars="0" w:firstLine="0"/>
      </w:pPr>
      <w:bookmarkStart w:id="55" w:name="_Toc462674323"/>
      <w:r>
        <w:rPr>
          <w:rFonts w:hint="eastAsia"/>
        </w:rPr>
        <w:t>客户开户申请</w:t>
      </w:r>
      <w:bookmarkEnd w:id="55"/>
    </w:p>
    <w:p w14:paraId="65E84910" w14:textId="77777777" w:rsidR="008469F2" w:rsidRDefault="008469F2" w:rsidP="004C6C9D">
      <w:pPr>
        <w:ind w:firstLine="482"/>
      </w:pPr>
      <w:r w:rsidRPr="00394335">
        <w:rPr>
          <w:rFonts w:hint="eastAsia"/>
          <w:b/>
        </w:rPr>
        <w:t>功能</w:t>
      </w:r>
      <w:r>
        <w:rPr>
          <w:rFonts w:hint="eastAsia"/>
        </w:rPr>
        <w:t>：用于二级系统提交</w:t>
      </w:r>
      <w:r w:rsidR="00790F43">
        <w:rPr>
          <w:rFonts w:hint="eastAsia"/>
        </w:rPr>
        <w:t>机构</w:t>
      </w:r>
      <w:r>
        <w:rPr>
          <w:rFonts w:hint="eastAsia"/>
        </w:rPr>
        <w:t>客户开户申请。</w:t>
      </w:r>
    </w:p>
    <w:p w14:paraId="1B47D5D0" w14:textId="77777777" w:rsidR="008469F2" w:rsidRPr="00394335" w:rsidRDefault="008469F2" w:rsidP="004C6C9D">
      <w:pPr>
        <w:ind w:firstLine="480"/>
      </w:pPr>
      <w:r>
        <w:rPr>
          <w:rFonts w:hint="eastAsia"/>
        </w:rPr>
        <w:t>消息格式如下：</w:t>
      </w:r>
    </w:p>
    <w:tbl>
      <w:tblPr>
        <w:tblW w:w="9361" w:type="dxa"/>
        <w:tblInd w:w="103" w:type="dxa"/>
        <w:tblLook w:val="04A0" w:firstRow="1" w:lastRow="0" w:firstColumn="1" w:lastColumn="0" w:noHBand="0" w:noVBand="1"/>
      </w:tblPr>
      <w:tblGrid>
        <w:gridCol w:w="798"/>
        <w:gridCol w:w="2216"/>
        <w:gridCol w:w="1811"/>
        <w:gridCol w:w="798"/>
        <w:gridCol w:w="820"/>
        <w:gridCol w:w="2918"/>
      </w:tblGrid>
      <w:tr w:rsidR="008C7486" w:rsidRPr="00A249A4" w14:paraId="7408877E" w14:textId="77777777" w:rsidTr="007B6A01">
        <w:trPr>
          <w:trHeight w:val="270"/>
          <w:tblHeader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E24EBA" w14:textId="77777777" w:rsidR="008C7486" w:rsidRPr="00444DB5" w:rsidRDefault="008C7486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44DB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域号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F2F7F5" w14:textId="77777777" w:rsidR="008C7486" w:rsidRPr="00444DB5" w:rsidRDefault="008C7486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44DB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域名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D1F494B" w14:textId="77777777" w:rsidR="008C7486" w:rsidRPr="008C7486" w:rsidRDefault="008C7486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444BB38A" w14:textId="77777777" w:rsidR="008C7486" w:rsidRPr="00A249A4" w:rsidRDefault="008C7486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请求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338130" w14:textId="77777777" w:rsidR="008C7486" w:rsidRPr="00A249A4" w:rsidRDefault="008C7486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应答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DEFCFEC" w14:textId="77777777" w:rsidR="008C7486" w:rsidRPr="00A249A4" w:rsidRDefault="008C7486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CD5416" w:rsidRPr="00A249A4" w14:paraId="3D2207EB" w14:textId="77777777" w:rsidTr="007B6A0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2E93C" w14:textId="77777777" w:rsidR="00CD5416" w:rsidRPr="00A249A4" w:rsidRDefault="00CD5416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M00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A4B08" w14:textId="77777777" w:rsidR="00CD5416" w:rsidRPr="00A249A4" w:rsidRDefault="00CD5416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memberID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D6080" w14:textId="77777777" w:rsidR="00CD5416" w:rsidRPr="00883835" w:rsidRDefault="00CD5416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会员代码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0BEC3D" w14:textId="77777777" w:rsidR="00CD5416" w:rsidRPr="00A249A4" w:rsidRDefault="007B6A01" w:rsidP="004C6C9D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29C8D" w14:textId="77777777" w:rsidR="00CD5416" w:rsidRPr="00A249A4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CB67F" w14:textId="77777777" w:rsidR="00CD5416" w:rsidRPr="00A249A4" w:rsidRDefault="00CD5416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B6A01" w:rsidRPr="00A249A4" w14:paraId="7DCE8D2A" w14:textId="77777777" w:rsidTr="007B6A0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69DC8" w14:textId="77777777" w:rsidR="007B6A01" w:rsidRPr="00A249A4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M20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FF292" w14:textId="77777777" w:rsidR="007B6A01" w:rsidRPr="00A249A4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seatID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9C0FA" w14:textId="77777777" w:rsidR="007B6A01" w:rsidRPr="00883835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ED0D10" w14:textId="77777777" w:rsidR="007B6A01" w:rsidRPr="00A249A4" w:rsidRDefault="007B6A01" w:rsidP="004C6C9D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AFB46" w14:textId="77777777" w:rsidR="007B6A01" w:rsidRPr="00A249A4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68BD0" w14:textId="77777777" w:rsidR="007B6A01" w:rsidRPr="00A249A4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366DF522" w14:textId="77777777" w:rsidTr="007B6A0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A85F5" w14:textId="77777777" w:rsidR="00F61FAE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M60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F207" w14:textId="77777777" w:rsidR="00F61FAE" w:rsidRPr="00F30C33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traderID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ED149" w14:textId="77777777" w:rsidR="00F61FAE" w:rsidRPr="00883835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用户代码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5F8FB9" w14:textId="77777777" w:rsidR="00F61FAE" w:rsidRDefault="00F61FAE" w:rsidP="00F61FAE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97A82" w14:textId="77777777" w:rsidR="00F61FAE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D9FF2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4376E752" w14:textId="77777777" w:rsidTr="007B6A0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61FA9C" w14:textId="77777777" w:rsidR="00F61FAE" w:rsidRPr="00444DB5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M32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803AB" w14:textId="77777777" w:rsidR="00F61FAE" w:rsidRPr="00444DB5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444DB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clientName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119E87" w14:textId="77777777" w:rsidR="00F61FAE" w:rsidRPr="008C7486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FB47A1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7DA3C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BF51C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206E4734" w14:textId="77777777" w:rsidTr="007B6A0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51ED0" w14:textId="77777777" w:rsidR="00F61FAE" w:rsidRPr="006D76F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M33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BEC3A" w14:textId="77777777" w:rsidR="00F61FAE" w:rsidRPr="006D76F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clientAbbr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323EAC" w14:textId="77777777" w:rsidR="00F61FAE" w:rsidRPr="008C7486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客户简称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9AF88A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DBED8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F2FEC" w14:textId="77777777" w:rsidR="00F61FAE" w:rsidRPr="00984E1E" w:rsidRDefault="00F61FAE" w:rsidP="00F61FAE">
            <w:pPr>
              <w:spacing w:line="240" w:lineRule="auto"/>
              <w:ind w:firstLineChars="0" w:firstLine="0"/>
              <w:rPr>
                <w:rFonts w:asciiTheme="minorEastAsia" w:hAnsiTheme="minorEastAsia"/>
                <w:sz w:val="20"/>
              </w:rPr>
            </w:pPr>
          </w:p>
        </w:tc>
      </w:tr>
      <w:tr w:rsidR="00F61FAE" w:rsidRPr="00A249A4" w14:paraId="2EBE42ED" w14:textId="77777777" w:rsidTr="007B6A0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E60E5" w14:textId="77777777" w:rsidR="00F61FAE" w:rsidRPr="006D76F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M34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80436" w14:textId="77777777" w:rsidR="00F61FAE" w:rsidRPr="006D76F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clientEname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566F58" w14:textId="77777777" w:rsidR="00F61FAE" w:rsidRPr="008C7486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英文名称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FA7A1B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B304E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8F9A7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47C0CA24" w14:textId="77777777" w:rsidTr="007B6A0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A4DF8" w14:textId="77777777" w:rsidR="00F61FAE" w:rsidRPr="006D76F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lastRenderedPageBreak/>
              <w:t>M35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E1510" w14:textId="77777777" w:rsidR="00F61FAE" w:rsidRPr="006D76F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clientEabbr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EAC4DA" w14:textId="77777777" w:rsidR="00F61FAE" w:rsidRPr="008C7486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英文简称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8EC853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7C58F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2DBA3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2DD38B00" w14:textId="77777777" w:rsidTr="002E5C02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E391E" w14:textId="77777777" w:rsidR="00F61FAE" w:rsidRPr="00984E1E" w:rsidRDefault="00F61FAE" w:rsidP="00F61FAE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M31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1FDB4" w14:textId="77777777" w:rsidR="00F61FAE" w:rsidRPr="00984E1E" w:rsidRDefault="00F61FAE" w:rsidP="00F61FAE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F30C33">
              <w:rPr>
                <w:rFonts w:asciiTheme="minorEastAsia" w:hAnsiTheme="minorEastAsia"/>
                <w:color w:val="000000"/>
                <w:sz w:val="21"/>
                <w:szCs w:val="21"/>
              </w:rPr>
              <w:t>client</w:t>
            </w: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Sort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EB903" w14:textId="77777777" w:rsidR="00F61FAE" w:rsidRPr="00883835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客户类别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3C5AAA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F1CE7" w14:textId="77777777" w:rsidR="00F61FAE" w:rsidRPr="007E3DAF" w:rsidRDefault="00F61FAE" w:rsidP="00F61FAE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-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B48809" w14:textId="09DD687B" w:rsidR="00F61FAE" w:rsidRPr="00984E1E" w:rsidRDefault="00F61FAE" w:rsidP="00573469">
            <w:pPr>
              <w:spacing w:line="240" w:lineRule="auto"/>
              <w:ind w:firstLineChars="0" w:firstLine="0"/>
              <w:rPr>
                <w:rFonts w:asciiTheme="minorEastAsia" w:hAnsiTheme="minorEastAsia"/>
                <w:sz w:val="20"/>
              </w:rPr>
            </w:pPr>
            <w:r w:rsidRPr="00F21523">
              <w:rPr>
                <w:rFonts w:asciiTheme="minorEastAsia" w:hAnsiTheme="minorEastAsia" w:hint="eastAsia"/>
                <w:sz w:val="20"/>
              </w:rPr>
              <w:t>1-法人/机构</w:t>
            </w:r>
          </w:p>
        </w:tc>
      </w:tr>
      <w:tr w:rsidR="00F61FAE" w:rsidRPr="00A249A4" w14:paraId="44AEA538" w14:textId="77777777" w:rsidTr="007B6A0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51818" w14:textId="77777777" w:rsidR="00F61FAE" w:rsidRPr="00390E8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90E8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M56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A2576" w14:textId="77777777" w:rsidR="00F61FAE" w:rsidRPr="00390E8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90E8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institutionTypeL3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EC0A6B" w14:textId="77777777" w:rsidR="00F61FAE" w:rsidRPr="008C7486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客户类型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586997" w14:textId="77777777" w:rsidR="00F61FAE" w:rsidRPr="00390E8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90E8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77A9B" w14:textId="77777777" w:rsidR="00F61FAE" w:rsidRPr="00390E8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90E8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7615A" w14:textId="60B6BC72" w:rsidR="00F61FAE" w:rsidRPr="00390E8F" w:rsidRDefault="00F61FAE" w:rsidP="008978E0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90E8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111-国有银行、112-全国性股份制银行、113-城市商行、114-外资银行、115-其他银行、121-证券、122-基金、123-保险、124-信托、125-互联网金融、126-其他金融、211-产金、212-冶炼、221-首饰、222-金币、223-</w:t>
            </w:r>
            <w:r w:rsidR="008978E0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工业用途</w:t>
            </w:r>
            <w:r w:rsidRPr="00390E8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、224-投资</w:t>
            </w:r>
            <w:r w:rsidR="008978E0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贸易</w:t>
            </w:r>
            <w:r w:rsidRPr="00390E8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、225-其他企业</w:t>
            </w:r>
          </w:p>
        </w:tc>
      </w:tr>
      <w:tr w:rsidR="00F61FAE" w:rsidRPr="00A249A4" w14:paraId="4A5DCFDD" w14:textId="77777777" w:rsidTr="007B6A0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521EB" w14:textId="77777777" w:rsidR="00F61FAE" w:rsidRPr="0066038C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6038C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B50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326A4" w14:textId="77777777" w:rsidR="00F61FAE" w:rsidRPr="0066038C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6038C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cityCode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1E1535" w14:textId="77777777" w:rsidR="00F61FAE" w:rsidRPr="008C7486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地区代码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204B80" w14:textId="77777777" w:rsidR="00F61FAE" w:rsidRPr="00390E8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90E8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D3EA5" w14:textId="77777777" w:rsidR="00F61FAE" w:rsidRPr="00390E8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3548" w14:textId="77777777" w:rsidR="00F61FAE" w:rsidRPr="00390E8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148A2B03" w14:textId="77777777" w:rsidTr="007B6A0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C40C8" w14:textId="77777777" w:rsidR="00F61FAE" w:rsidRPr="006D76F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B20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DF6EB" w14:textId="77777777" w:rsidR="00F61FAE" w:rsidRPr="006D76F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license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69367" w14:textId="77777777" w:rsidR="00F61FAE" w:rsidRPr="008C7486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营业执照号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519DD3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08576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CE997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4A4BB465" w14:textId="77777777" w:rsidTr="007B6A0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0CDD0" w14:textId="77777777" w:rsidR="00F61FAE" w:rsidRPr="006D76F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B45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44F20" w14:textId="77777777" w:rsidR="00F61FAE" w:rsidRPr="006D76F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corpCode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5C38B3" w14:textId="77777777" w:rsidR="00F61FAE" w:rsidRPr="008C7486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企业代码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F7D5BC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F7BAB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817F3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6AA25307" w14:textId="77777777" w:rsidTr="007B6A0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46ED7" w14:textId="77777777" w:rsidR="00F61FAE" w:rsidRPr="006D76F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D1A61" w14:textId="77777777" w:rsidR="00F61FAE" w:rsidRPr="006D76F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taxRegister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59C0C6" w14:textId="77777777" w:rsidR="00F61FAE" w:rsidRPr="008C7486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税务登记证号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4534FC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E8535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91E0A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5FDF0533" w14:textId="77777777" w:rsidTr="007B6A0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814DF" w14:textId="77777777" w:rsidR="00F61FAE" w:rsidRPr="006D76F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5AD56" w14:textId="77777777" w:rsidR="00F61FAE" w:rsidRPr="006D76F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creditCode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7C60A" w14:textId="77777777" w:rsidR="00F61FAE" w:rsidRPr="008C7486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统一社会信用代码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F5229C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D7E42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17DAC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5F3E6771" w14:textId="77777777" w:rsidTr="007B6A0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76DF1" w14:textId="77777777" w:rsidR="00F61FAE" w:rsidRPr="00A4003A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A4003A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B24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1660F" w14:textId="77777777" w:rsidR="00F61FAE" w:rsidRPr="00A4003A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A4003A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coType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D50711" w14:textId="77777777" w:rsidR="00F61FAE" w:rsidRPr="008C7486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企业性质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7D0B2A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22AFE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818DB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D4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1-国有企业、2-集体企业、3-联营企业、4-股份合作制企业、5-私营企业、6-个体户、7-合伙企业、8-有限公司、9-有限责任公司、10-股份有限公司、11-全民所有制、12-集体所有制、13-三资企业、14-其他</w:t>
            </w:r>
          </w:p>
        </w:tc>
      </w:tr>
      <w:tr w:rsidR="00F61FAE" w:rsidRPr="00A249A4" w14:paraId="4C9A1390" w14:textId="77777777" w:rsidTr="002E5C02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4ABD" w14:textId="77777777" w:rsidR="00F61FAE" w:rsidRPr="006D76F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B33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73C0F" w14:textId="77777777" w:rsidR="00F61FAE" w:rsidRPr="006D76F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isAddedTaxpayer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37C79E" w14:textId="77777777" w:rsidR="00F61FAE" w:rsidRPr="008C7486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是否需要增值税专用发票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F1CCC5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96947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875C1" w14:textId="77777777" w:rsidR="00F61FAE" w:rsidRDefault="00F61FAE" w:rsidP="00F61FAE">
            <w:pPr>
              <w:spacing w:line="240" w:lineRule="auto"/>
              <w:ind w:firstLineChars="0" w:firstLine="0"/>
              <w:jc w:val="left"/>
              <w:rPr>
                <w:b/>
                <w:sz w:val="21"/>
              </w:rPr>
            </w:pPr>
            <w:r w:rsidRPr="00434308">
              <w:rPr>
                <w:rFonts w:hint="eastAsia"/>
                <w:b/>
                <w:sz w:val="21"/>
              </w:rPr>
              <w:t>客户增值税专用发票开票信息</w:t>
            </w:r>
          </w:p>
          <w:p w14:paraId="4FAA1FFD" w14:textId="77777777" w:rsidR="00F61FAE" w:rsidRPr="00344370" w:rsidRDefault="00F61FAE" w:rsidP="00F61FAE">
            <w:pPr>
              <w:spacing w:line="240" w:lineRule="auto"/>
              <w:ind w:firstLineChars="0" w:firstLine="0"/>
              <w:jc w:val="left"/>
              <w:rPr>
                <w:b/>
                <w:sz w:val="21"/>
              </w:rPr>
            </w:pPr>
            <w:r w:rsidRPr="00344370">
              <w:rPr>
                <w:rFonts w:hint="eastAsia"/>
                <w:sz w:val="21"/>
                <w:szCs w:val="24"/>
              </w:rPr>
              <w:t>选择需要</w:t>
            </w:r>
            <w:r w:rsidRPr="00344370">
              <w:rPr>
                <w:sz w:val="21"/>
                <w:szCs w:val="24"/>
              </w:rPr>
              <w:t>发票时</w:t>
            </w:r>
            <w:r w:rsidRPr="00344370">
              <w:rPr>
                <w:rFonts w:hint="eastAsia"/>
                <w:sz w:val="21"/>
                <w:szCs w:val="24"/>
              </w:rPr>
              <w:t>必输</w:t>
            </w:r>
          </w:p>
        </w:tc>
      </w:tr>
      <w:tr w:rsidR="00F61FAE" w:rsidRPr="00A249A4" w14:paraId="4AAD50CA" w14:textId="77777777" w:rsidTr="002E5C02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D4F4E" w14:textId="77777777" w:rsidR="00F61FAE" w:rsidRPr="006D76F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B48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854EE" w14:textId="77777777" w:rsidR="00F61FAE" w:rsidRPr="006D76FF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taxpayerIdentifier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AEF005" w14:textId="77777777" w:rsidR="00F61FAE" w:rsidRPr="008C7486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纳税人识别号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3AED8C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7E5E9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BCB27" w14:textId="77777777" w:rsidR="00F61FAE" w:rsidRPr="00A249A4" w:rsidRDefault="00F61FAE" w:rsidP="00F61FAE">
            <w:pPr>
              <w:spacing w:line="240" w:lineRule="auto"/>
              <w:ind w:firstLine="40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21E346CA" w14:textId="77777777" w:rsidTr="002E5C02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12301" w14:textId="77777777" w:rsidR="00F61FAE" w:rsidRPr="000951E3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B36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8E476" w14:textId="77777777" w:rsidR="00F61FAE" w:rsidRPr="000951E3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taxpayerAddress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514985" w14:textId="77777777" w:rsidR="00F61FAE" w:rsidRPr="008C7486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增值税专用发票开票</w:t>
            </w: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7E7E89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91422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5FEF7" w14:textId="77777777" w:rsidR="00F61FAE" w:rsidRPr="00A249A4" w:rsidRDefault="00F61FAE" w:rsidP="00F61FAE">
            <w:pPr>
              <w:spacing w:line="240" w:lineRule="auto"/>
              <w:ind w:firstLine="40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50825FDD" w14:textId="77777777" w:rsidTr="002E5C02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F83EF" w14:textId="77777777" w:rsidR="00F61FAE" w:rsidRPr="000951E3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52569" w14:textId="77777777" w:rsidR="00F61FAE" w:rsidRPr="000951E3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taxpayerTel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49392F" w14:textId="77777777" w:rsidR="00F61FAE" w:rsidRPr="008C7486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增值税专用发票开票</w:t>
            </w: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电话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23ACA5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3175A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39045" w14:textId="77777777" w:rsidR="00F61FAE" w:rsidRPr="00A249A4" w:rsidRDefault="00F61FAE" w:rsidP="00F61FAE">
            <w:pPr>
              <w:spacing w:line="240" w:lineRule="auto"/>
              <w:ind w:firstLine="40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086B755A" w14:textId="77777777" w:rsidTr="002E5C02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46EFD" w14:textId="77777777" w:rsidR="00F61FAE" w:rsidRPr="000951E3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W40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2A140" w14:textId="77777777" w:rsidR="00F61FAE" w:rsidRPr="000951E3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settleBankID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0D6B6" w14:textId="77777777" w:rsidR="00F61FAE" w:rsidRPr="008C7486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银行代码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A9E261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E6A0D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71AC9" w14:textId="77777777" w:rsidR="00F61FAE" w:rsidRPr="00A249A4" w:rsidRDefault="00F61FAE" w:rsidP="00F61FAE">
            <w:pPr>
              <w:spacing w:line="240" w:lineRule="auto"/>
              <w:ind w:firstLine="40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674C66AF" w14:textId="77777777" w:rsidTr="002E5C02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1B97E" w14:textId="77777777" w:rsidR="00F61FAE" w:rsidRPr="000951E3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5C84E" w14:textId="77777777" w:rsidR="00F61FAE" w:rsidRPr="000951E3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taxpayerBankinfo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20E49" w14:textId="77777777" w:rsidR="00F61FAE" w:rsidRPr="008C7486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开户行信息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7AD7F8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C0995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84D5A" w14:textId="77777777" w:rsidR="00F61FAE" w:rsidRPr="007015B8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highlight w:val="yellow"/>
              </w:rPr>
            </w:pPr>
          </w:p>
        </w:tc>
      </w:tr>
      <w:tr w:rsidR="00F61FAE" w:rsidRPr="00A249A4" w14:paraId="18F83668" w14:textId="77777777" w:rsidTr="002E5C02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C447A" w14:textId="77777777" w:rsidR="00F61FAE" w:rsidRPr="000951E3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BF4A7" w14:textId="77777777" w:rsidR="00F61FAE" w:rsidRPr="000951E3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taxpayerAccountID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D5A014" w14:textId="77777777" w:rsidR="00F61FAE" w:rsidRPr="008C7486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帐号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6B114F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3C8DC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D6C7F" w14:textId="77777777" w:rsidR="00F61FAE" w:rsidRPr="00A249A4" w:rsidRDefault="00F61FAE" w:rsidP="00F61FA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C04E1" w:rsidRPr="00A249A4" w14:paraId="1480FDD9" w14:textId="77777777" w:rsidTr="002E5C02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E756" w14:textId="77777777" w:rsidR="00CC04E1" w:rsidRPr="00DF6B45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68085" w14:textId="77777777" w:rsidR="00CC04E1" w:rsidRPr="00DF6B45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CC6B51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mailAddress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AD4396" w14:textId="77777777" w:rsidR="00CC04E1" w:rsidRPr="008C7486" w:rsidRDefault="00636FC8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发票</w:t>
            </w:r>
            <w:r w:rsidR="00CC04E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邮寄</w:t>
            </w:r>
            <w:r w:rsidR="00CC04E1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06A017" w14:textId="77777777" w:rsidR="00CC04E1" w:rsidRDefault="00CC04E1" w:rsidP="00CC04E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880F3" w14:textId="77777777" w:rsidR="00CC04E1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7C803" w14:textId="77777777" w:rsidR="00CC04E1" w:rsidRPr="00A249A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C04E1" w:rsidRPr="00A249A4" w14:paraId="4D6318C7" w14:textId="77777777" w:rsidTr="002E5C02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730BE" w14:textId="77777777" w:rsidR="00CC04E1" w:rsidRPr="00DF6B45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DF6B4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B56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5CABB" w14:textId="77777777" w:rsidR="00CC04E1" w:rsidRPr="00DF6B45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DF6B4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invoiceReceiver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AF3C62" w14:textId="77777777" w:rsidR="00CC04E1" w:rsidRPr="008C7486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发票收件人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AC23EA" w14:textId="77777777" w:rsidR="00CC04E1" w:rsidRPr="00A249A4" w:rsidRDefault="00CC04E1" w:rsidP="00CC04E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A9736" w14:textId="77777777" w:rsidR="00CC04E1" w:rsidRPr="00A249A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7A5DF" w14:textId="77777777" w:rsidR="00CC04E1" w:rsidRPr="00A249A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C04E1" w:rsidRPr="00A249A4" w14:paraId="6A909F7E" w14:textId="77777777" w:rsidTr="00BB5B92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A700B" w14:textId="77777777" w:rsidR="00CC04E1" w:rsidRPr="00DF6B45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DF6B4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B57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94976" w14:textId="77777777" w:rsidR="00CC04E1" w:rsidRPr="00DF6B45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DF6B4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invoiceReceiverPhone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340A42" w14:textId="77777777" w:rsidR="00CC04E1" w:rsidRPr="008C7486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发票收件人联系电话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7A7060" w14:textId="77777777" w:rsidR="00CC04E1" w:rsidRPr="00A249A4" w:rsidRDefault="00CC04E1" w:rsidP="00CC04E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5EA05" w14:textId="77777777" w:rsidR="00CC04E1" w:rsidRPr="00A249A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F7ED0" w14:textId="77777777" w:rsidR="00CC04E1" w:rsidRPr="00A249A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A3549" w:rsidRPr="00A249A4" w14:paraId="622C68D8" w14:textId="77777777" w:rsidTr="00F70A3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38BE0" w14:textId="77777777" w:rsidR="000A3549" w:rsidRPr="00781649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781649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9F634" w14:textId="77777777" w:rsidR="000A3549" w:rsidRPr="00781649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781649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coPersonName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46FCF5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法定代表人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633B91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0E732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22183" w14:textId="77777777" w:rsidR="000A3549" w:rsidRPr="00344370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344370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客户联系信息</w:t>
            </w:r>
          </w:p>
        </w:tc>
      </w:tr>
      <w:tr w:rsidR="000A3549" w:rsidRPr="00A249A4" w14:paraId="21C196AF" w14:textId="77777777" w:rsidTr="00F70A3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F0C08" w14:textId="77777777" w:rsidR="000A3549" w:rsidRPr="00914AA7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914AA7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B25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D8419" w14:textId="77777777" w:rsidR="000A3549" w:rsidRPr="00914AA7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914AA7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coAddress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0169DA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法定地址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46C7EE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0D958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EBD52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A3549" w:rsidRPr="00A249A4" w14:paraId="3D078942" w14:textId="77777777" w:rsidTr="00F70A3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E6B48" w14:textId="77777777" w:rsidR="000A3549" w:rsidRPr="00781649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781649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B29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65A03" w14:textId="77777777" w:rsidR="000A3549" w:rsidRPr="00781649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781649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coPostCode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57E90C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企业邮政编码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9467E5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2A3AB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DAB0A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A3549" w:rsidRPr="00A249A4" w14:paraId="5D06FE60" w14:textId="77777777" w:rsidTr="00F70A3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96EA8" w14:textId="77777777" w:rsidR="000A3549" w:rsidRPr="00781649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781649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B26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72064" w14:textId="77777777" w:rsidR="000A3549" w:rsidRPr="00781649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781649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coPhone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F24B62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企业联系电话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42CB23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7EF88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D0ADF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A3549" w:rsidRPr="00A249A4" w14:paraId="0B995484" w14:textId="77777777" w:rsidTr="00F70A3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9A242" w14:textId="77777777" w:rsidR="000A3549" w:rsidRPr="00CA2811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CA281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lastRenderedPageBreak/>
              <w:t>M39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2A1B5" w14:textId="77777777" w:rsidR="000A3549" w:rsidRPr="00CA2811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CA281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execName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F26D9B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授权人</w:t>
            </w: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638669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83F57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2B43C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A3549" w:rsidRPr="00A249A4" w14:paraId="56D2618D" w14:textId="77777777" w:rsidTr="00F70A3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C0307" w14:textId="77777777" w:rsidR="000A3549" w:rsidRPr="00CA2811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CA281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M40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CEA6D" w14:textId="77777777" w:rsidR="000A3549" w:rsidRPr="00CA2811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CA281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execTel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5A2AFE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授权人</w:t>
            </w: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30327B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D7B36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CC15A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A3549" w:rsidRPr="00A249A4" w14:paraId="4361DF48" w14:textId="77777777" w:rsidTr="00F70A3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53F7A" w14:textId="77777777" w:rsidR="000A3549" w:rsidRPr="00CA2811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CA281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M41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122AE" w14:textId="77777777" w:rsidR="000A3549" w:rsidRPr="00CA2811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CA281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execCertType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EC549E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授权人</w:t>
            </w: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证件类型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76D7FE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8CD4B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8870C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A3549" w:rsidRPr="00A249A4" w14:paraId="1740AFD0" w14:textId="77777777" w:rsidTr="00F70A3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F93D1" w14:textId="77777777" w:rsidR="000A3549" w:rsidRPr="00CA2811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CA281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M42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6776A" w14:textId="77777777" w:rsidR="000A3549" w:rsidRPr="00CA2811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CA281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execCertNo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700A14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授权人</w:t>
            </w: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证件号码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3F82BF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BF4A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254ED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A3549" w:rsidRPr="00A249A4" w14:paraId="5AA71CD0" w14:textId="77777777" w:rsidTr="00F70A3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57C62" w14:textId="77777777" w:rsidR="000A3549" w:rsidRPr="0016183A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6183A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B03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18077" w14:textId="77777777" w:rsidR="000A3549" w:rsidRPr="0016183A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6183A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A</w:t>
            </w:r>
            <w:r w:rsidRPr="0016183A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ddress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CA05EF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授权人</w:t>
            </w: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联系地址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527E36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0B608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437A3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A3549" w:rsidRPr="00A249A4" w14:paraId="642EEDDD" w14:textId="77777777" w:rsidTr="00F70A3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94508" w14:textId="77777777" w:rsidR="000A3549" w:rsidRPr="0016183A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6183A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B07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A2C34" w14:textId="77777777" w:rsidR="000A3549" w:rsidRPr="0016183A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6183A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6EC118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授权人</w:t>
            </w: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F2BFD0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55F6A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A189B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A3549" w:rsidRPr="00A249A4" w14:paraId="2741C57E" w14:textId="77777777" w:rsidTr="00F70A3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82547" w14:textId="77777777" w:rsidR="000A3549" w:rsidRPr="0016183A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6183A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B05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B0781" w14:textId="77777777" w:rsidR="000A3549" w:rsidRPr="0016183A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6183A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fax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0BE3AA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授权人</w:t>
            </w: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传真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29B7B8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9C1D9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E578F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A3549" w:rsidRPr="00A249A4" w14:paraId="01630132" w14:textId="77777777" w:rsidTr="00F70A3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243A0" w14:textId="77777777" w:rsidR="000A3549" w:rsidRPr="00444DB5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B59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9043B" w14:textId="77777777" w:rsidR="000A3549" w:rsidRPr="00444DB5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isLegalAuthorized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93FA43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是否法人书面授权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F4CA56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31197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6D194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A3549" w:rsidRPr="00A249A4" w14:paraId="597445A8" w14:textId="77777777" w:rsidTr="000A354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19A41" w14:textId="77777777" w:rsidR="000A3549" w:rsidRPr="00D5721E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5721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B34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78734" w14:textId="77777777" w:rsidR="000A3549" w:rsidRPr="00D5721E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5721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regCapital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0AC828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注册资本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AD8072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56E0E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BE45C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A3549" w:rsidRPr="00A249A4" w14:paraId="0B475F9B" w14:textId="77777777" w:rsidTr="000A354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12CA0" w14:textId="77777777" w:rsidR="000A3549" w:rsidRPr="00441FFB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9D3DD" w14:textId="77777777" w:rsidR="000A3549" w:rsidRPr="00441FFB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prodEstabReason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8181AD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设立依据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58B320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C8E0C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21769" w14:textId="77777777" w:rsidR="000A3549" w:rsidRPr="00344370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b/>
                <w:sz w:val="21"/>
              </w:rPr>
            </w:pPr>
            <w:r w:rsidRPr="00344370">
              <w:rPr>
                <w:rFonts w:hint="eastAsia"/>
                <w:b/>
                <w:sz w:val="21"/>
              </w:rPr>
              <w:t>客户特殊信息</w:t>
            </w:r>
          </w:p>
          <w:p w14:paraId="2F7DC498" w14:textId="5D684358" w:rsidR="000A3549" w:rsidRPr="00E26E45" w:rsidRDefault="000A3549" w:rsidP="00AC3DD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26E45">
              <w:rPr>
                <w:rFonts w:hint="eastAsia"/>
                <w:sz w:val="21"/>
              </w:rPr>
              <w:t>当客户类型选择为“特殊单位客户”时</w:t>
            </w:r>
            <w:r>
              <w:rPr>
                <w:rFonts w:hint="eastAsia"/>
                <w:sz w:val="21"/>
              </w:rPr>
              <w:t>可输入</w:t>
            </w:r>
          </w:p>
          <w:p w14:paraId="5188E1B3" w14:textId="52946B40" w:rsidR="000A3549" w:rsidRPr="00E26E45" w:rsidRDefault="000A3549" w:rsidP="00CC04E1">
            <w:pPr>
              <w:pStyle w:val="ac"/>
              <w:ind w:firstLine="400"/>
              <w:rPr>
                <w:rFonts w:cs="宋体"/>
                <w:color w:val="000000"/>
                <w:kern w:val="0"/>
                <w:sz w:val="20"/>
              </w:rPr>
            </w:pPr>
          </w:p>
        </w:tc>
      </w:tr>
      <w:tr w:rsidR="000A3549" w:rsidRPr="00A249A4" w14:paraId="2216B406" w14:textId="77777777" w:rsidTr="000A354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B6D0A" w14:textId="77777777" w:rsidR="000A3549" w:rsidRPr="00441FFB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B61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2E729" w14:textId="77777777" w:rsidR="000A3549" w:rsidRPr="00441FFB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prodCapitalSource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6AD128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资金来源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E6CD62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23158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BE9D7" w14:textId="2DBC650F" w:rsidR="000A3549" w:rsidRPr="00A249A4" w:rsidRDefault="000A3549" w:rsidP="00CC04E1">
            <w:pPr>
              <w:pStyle w:val="ac"/>
              <w:ind w:firstLine="400"/>
              <w:rPr>
                <w:rFonts w:cs="宋体"/>
                <w:color w:val="000000"/>
                <w:kern w:val="0"/>
                <w:sz w:val="20"/>
              </w:rPr>
            </w:pPr>
          </w:p>
        </w:tc>
      </w:tr>
      <w:tr w:rsidR="000A3549" w:rsidRPr="00A249A4" w14:paraId="73DE8541" w14:textId="77777777" w:rsidTr="000A354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518A1" w14:textId="77777777" w:rsidR="000A3549" w:rsidRPr="00441FFB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EB925" w14:textId="77777777" w:rsidR="000A3549" w:rsidRPr="00441FFB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prodRaiseWay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61A66B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募集方式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3A38E1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4D9B1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03FDB" w14:textId="51CA9865" w:rsidR="000A3549" w:rsidRPr="00A249A4" w:rsidRDefault="000A3549" w:rsidP="00CC04E1">
            <w:pPr>
              <w:pStyle w:val="ac"/>
              <w:ind w:firstLine="400"/>
              <w:rPr>
                <w:rFonts w:cs="宋体"/>
                <w:color w:val="000000"/>
                <w:kern w:val="0"/>
                <w:sz w:val="20"/>
              </w:rPr>
            </w:pPr>
          </w:p>
        </w:tc>
      </w:tr>
      <w:tr w:rsidR="000A3549" w:rsidRPr="00A249A4" w14:paraId="4CAAED27" w14:textId="77777777" w:rsidTr="000A354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B0081" w14:textId="77777777" w:rsidR="000A3549" w:rsidRPr="00441FFB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B63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F324C" w14:textId="77777777" w:rsidR="000A3549" w:rsidRPr="00441FFB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prodScale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97ADC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产品规模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6AF6F5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0CED9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C3D5C" w14:textId="54A03112" w:rsidR="000A3549" w:rsidRPr="00A249A4" w:rsidRDefault="000A3549" w:rsidP="00CC04E1">
            <w:pPr>
              <w:pStyle w:val="ac"/>
              <w:ind w:firstLine="400"/>
              <w:rPr>
                <w:rFonts w:cs="宋体"/>
                <w:color w:val="000000"/>
                <w:kern w:val="0"/>
                <w:sz w:val="20"/>
              </w:rPr>
            </w:pPr>
          </w:p>
        </w:tc>
      </w:tr>
      <w:tr w:rsidR="000A3549" w:rsidRPr="00A249A4" w14:paraId="66D2F5A7" w14:textId="77777777" w:rsidTr="000A354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8DF63" w14:textId="77777777" w:rsidR="000A3549" w:rsidRPr="00441FFB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B64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EBA38" w14:textId="77777777" w:rsidR="000A3549" w:rsidRPr="00441FFB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prodEstabDate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AEDB4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产品成立日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3DF9DE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78D91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EDE4E" w14:textId="3A57C926" w:rsidR="000A3549" w:rsidRPr="00A249A4" w:rsidRDefault="000A3549" w:rsidP="00CC04E1">
            <w:pPr>
              <w:pStyle w:val="ac"/>
              <w:ind w:firstLine="400"/>
              <w:rPr>
                <w:rFonts w:cs="宋体"/>
                <w:color w:val="000000"/>
                <w:kern w:val="0"/>
                <w:sz w:val="20"/>
              </w:rPr>
            </w:pPr>
          </w:p>
        </w:tc>
      </w:tr>
      <w:tr w:rsidR="000A3549" w:rsidRPr="00A249A4" w14:paraId="06EC73D8" w14:textId="77777777" w:rsidTr="000A354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70506" w14:textId="77777777" w:rsidR="000A3549" w:rsidRPr="00441FFB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B65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8980F" w14:textId="77777777" w:rsidR="000A3549" w:rsidRPr="00441FFB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prodDueDate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EE7256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产品到期日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A4FC86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86BC1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ACB78" w14:textId="12F14B4D" w:rsidR="000A3549" w:rsidRPr="00A249A4" w:rsidRDefault="000A3549" w:rsidP="00CC04E1">
            <w:pPr>
              <w:pStyle w:val="ac"/>
              <w:ind w:firstLine="400"/>
              <w:rPr>
                <w:rFonts w:cs="宋体"/>
                <w:color w:val="000000"/>
                <w:kern w:val="0"/>
                <w:sz w:val="20"/>
              </w:rPr>
            </w:pPr>
          </w:p>
        </w:tc>
      </w:tr>
      <w:tr w:rsidR="000A3549" w:rsidRPr="00A249A4" w14:paraId="6350162A" w14:textId="77777777" w:rsidTr="000A354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4D041" w14:textId="77777777" w:rsidR="000A3549" w:rsidRPr="00441FFB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B66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61C96" w14:textId="77777777" w:rsidR="000A3549" w:rsidRPr="00441FFB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prodInvestScale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939191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投资范围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4430E1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41357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69DC9" w14:textId="55B3B0D4" w:rsidR="000A3549" w:rsidRPr="00A249A4" w:rsidRDefault="000A3549" w:rsidP="00CC04E1">
            <w:pPr>
              <w:pStyle w:val="ac"/>
              <w:ind w:firstLine="400"/>
              <w:rPr>
                <w:rFonts w:cs="宋体"/>
                <w:color w:val="000000"/>
                <w:kern w:val="0"/>
                <w:sz w:val="20"/>
              </w:rPr>
            </w:pPr>
          </w:p>
        </w:tc>
      </w:tr>
      <w:tr w:rsidR="000A3549" w:rsidRPr="00A249A4" w14:paraId="45D4C6EC" w14:textId="77777777" w:rsidTr="000A354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F23B3" w14:textId="77777777" w:rsidR="000A3549" w:rsidRPr="00441FFB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946B8" w14:textId="77777777" w:rsidR="000A3549" w:rsidRPr="00441FFB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prodAssetManager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DADFA0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资产管理人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1F4B6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5C00F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5E668" w14:textId="06005FAD" w:rsidR="000A3549" w:rsidRPr="00A249A4" w:rsidRDefault="000A3549" w:rsidP="00CC04E1">
            <w:pPr>
              <w:pStyle w:val="ac"/>
              <w:ind w:firstLine="400"/>
              <w:rPr>
                <w:rFonts w:cs="宋体"/>
                <w:color w:val="000000"/>
                <w:kern w:val="0"/>
                <w:sz w:val="20"/>
              </w:rPr>
            </w:pPr>
          </w:p>
        </w:tc>
      </w:tr>
      <w:tr w:rsidR="000A3549" w:rsidRPr="00A249A4" w14:paraId="5D1C2EDC" w14:textId="77777777" w:rsidTr="000A354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02CD9" w14:textId="77777777" w:rsidR="000A3549" w:rsidRPr="00441FFB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B68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53488" w14:textId="77777777" w:rsidR="000A3549" w:rsidRPr="00441FFB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prodConsigner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5D2BFC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委托人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6D2F93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6E9C1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2524C" w14:textId="3A862862" w:rsidR="000A3549" w:rsidRPr="00A249A4" w:rsidRDefault="000A3549" w:rsidP="00CC04E1">
            <w:pPr>
              <w:pStyle w:val="ac"/>
              <w:ind w:firstLine="400"/>
              <w:rPr>
                <w:rFonts w:cs="宋体"/>
                <w:color w:val="000000"/>
                <w:kern w:val="0"/>
                <w:sz w:val="20"/>
              </w:rPr>
            </w:pPr>
          </w:p>
        </w:tc>
      </w:tr>
      <w:tr w:rsidR="000A3549" w:rsidRPr="00A249A4" w14:paraId="7D56346A" w14:textId="77777777" w:rsidTr="000A354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E9480" w14:textId="77777777" w:rsidR="000A3549" w:rsidRPr="00441FFB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3BF88" w14:textId="77777777" w:rsidR="000A3549" w:rsidRPr="00441FFB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prodFundAcountBank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676D64" w14:textId="77777777" w:rsidR="000A3549" w:rsidRPr="008C7486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资金开户行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DC7CE0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F9EA1" w14:textId="77777777" w:rsidR="000A3549" w:rsidRPr="00A249A4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546B4" w14:textId="1099C5E6" w:rsidR="000A3549" w:rsidRPr="00A249A4" w:rsidRDefault="000A3549" w:rsidP="00CC04E1">
            <w:pPr>
              <w:pStyle w:val="ac"/>
              <w:ind w:firstLine="400"/>
              <w:rPr>
                <w:rFonts w:cs="宋体"/>
                <w:color w:val="000000"/>
                <w:kern w:val="0"/>
                <w:sz w:val="20"/>
              </w:rPr>
            </w:pPr>
          </w:p>
        </w:tc>
      </w:tr>
      <w:tr w:rsidR="000A3549" w:rsidRPr="00A249A4" w14:paraId="58C30852" w14:textId="77777777" w:rsidTr="000A354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5BC38" w14:textId="77777777" w:rsidR="000A3549" w:rsidRPr="007E6EB1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T82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297F9" w14:textId="77777777" w:rsidR="000A3549" w:rsidRPr="007E6EB1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CE705" w14:textId="77777777" w:rsidR="000A3549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交易渠道标识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B7BA87" w14:textId="77777777" w:rsidR="000A3549" w:rsidRPr="00E7672D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BB5DF" w14:textId="77777777" w:rsidR="000A3549" w:rsidRPr="00E7672D" w:rsidRDefault="000A3549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E7672D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CE3FC" w14:textId="0AE371E1" w:rsidR="000A3549" w:rsidRPr="00D3145A" w:rsidRDefault="0059203D" w:rsidP="00CC04E1">
            <w:pPr>
              <w:pStyle w:val="ac"/>
              <w:ind w:firstLineChars="0" w:firstLine="0"/>
              <w:rPr>
                <w:rFonts w:asciiTheme="minorEastAsia" w:hAnsiTheme="minorEastAsia" w:cs="宋体"/>
                <w:color w:val="000000"/>
                <w:kern w:val="0"/>
                <w:sz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APP上送交易时必填</w:t>
            </w: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a-APP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渠道</w:t>
            </w:r>
          </w:p>
        </w:tc>
      </w:tr>
      <w:tr w:rsidR="00CC04E1" w:rsidRPr="00A249A4" w14:paraId="2CE285C8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32075" w14:textId="77777777" w:rsidR="00CC04E1" w:rsidRPr="00A249A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T12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10D35" w14:textId="77777777" w:rsidR="00CC04E1" w:rsidRPr="00A249A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applyTime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488E3" w14:textId="77777777" w:rsidR="00CC04E1" w:rsidRPr="00883835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84561C" w14:textId="77777777" w:rsidR="00CC04E1" w:rsidRPr="00A249A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874B8" w14:textId="77777777" w:rsidR="00CC04E1" w:rsidRPr="00A249A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29D1E" w14:textId="77777777" w:rsidR="00CC04E1" w:rsidRPr="00A249A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C04E1" w:rsidRPr="00A249A4" w14:paraId="109F6CED" w14:textId="77777777" w:rsidTr="007B6A0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30321" w14:textId="77777777" w:rsidR="00CC04E1" w:rsidRPr="004B3BE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X39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BC8AE" w14:textId="77777777" w:rsidR="00CC04E1" w:rsidRPr="004B3BE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RspCode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E7DD3" w14:textId="77777777" w:rsidR="00CC04E1" w:rsidRPr="004B3BE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CDCD7D" w14:textId="77777777" w:rsidR="00CC04E1" w:rsidRPr="004B3BE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0F2FA" w14:textId="77777777" w:rsidR="00CC04E1" w:rsidRPr="004B3BE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62E00" w14:textId="77777777" w:rsidR="00CC04E1" w:rsidRPr="00A249A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C04E1" w:rsidRPr="00A249A4" w14:paraId="21409753" w14:textId="77777777" w:rsidTr="007B6A01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2790B" w14:textId="77777777" w:rsidR="00CC04E1" w:rsidRPr="004B3BE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X40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A76A1" w14:textId="77777777" w:rsidR="00CC04E1" w:rsidRPr="004B3BE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RspMsg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6044F" w14:textId="77777777" w:rsidR="00CC04E1" w:rsidRPr="004B3BE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响应消息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10346C" w14:textId="77777777" w:rsidR="00CC04E1" w:rsidRPr="004B3BE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7F875" w14:textId="77777777" w:rsidR="00CC04E1" w:rsidRPr="004B3BE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3AFEB" w14:textId="77777777" w:rsidR="00CC04E1" w:rsidRPr="00A249A4" w:rsidRDefault="00CC04E1" w:rsidP="00CC04E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45FA1388" w14:textId="77777777" w:rsidR="008469F2" w:rsidRDefault="008469F2" w:rsidP="004C6C9D">
      <w:pPr>
        <w:ind w:firstLine="480"/>
      </w:pPr>
    </w:p>
    <w:p w14:paraId="25CC3415" w14:textId="77777777" w:rsidR="008469F2" w:rsidRDefault="008469F2" w:rsidP="004C6C9D">
      <w:pPr>
        <w:pStyle w:val="3"/>
        <w:numPr>
          <w:ilvl w:val="2"/>
          <w:numId w:val="4"/>
        </w:numPr>
        <w:ind w:left="0" w:firstLineChars="0" w:firstLine="0"/>
      </w:pPr>
      <w:bookmarkStart w:id="56" w:name="_Toc462674324"/>
      <w:r>
        <w:rPr>
          <w:rFonts w:hint="eastAsia"/>
        </w:rPr>
        <w:t>客户开户复核</w:t>
      </w:r>
      <w:r w:rsidR="00790F43">
        <w:rPr>
          <w:rFonts w:hint="eastAsia"/>
        </w:rPr>
        <w:t>通知</w:t>
      </w:r>
      <w:bookmarkEnd w:id="56"/>
    </w:p>
    <w:p w14:paraId="25F6BDC8" w14:textId="77777777" w:rsidR="00790F43" w:rsidRDefault="00790F43" w:rsidP="004C6C9D">
      <w:pPr>
        <w:ind w:firstLine="482"/>
      </w:pPr>
      <w:r w:rsidRPr="00394335">
        <w:rPr>
          <w:rFonts w:hint="eastAsia"/>
          <w:b/>
        </w:rPr>
        <w:t>功能</w:t>
      </w:r>
      <w:r>
        <w:rPr>
          <w:rFonts w:hint="eastAsia"/>
        </w:rPr>
        <w:t>：</w:t>
      </w:r>
      <w:r w:rsidR="00AE004A">
        <w:rPr>
          <w:rFonts w:hint="eastAsia"/>
        </w:rPr>
        <w:t>通知二级系统交易所开户申请复核结果</w:t>
      </w:r>
      <w:r>
        <w:rPr>
          <w:rFonts w:hint="eastAsia"/>
        </w:rPr>
        <w:t>。</w:t>
      </w:r>
    </w:p>
    <w:p w14:paraId="05DB6552" w14:textId="77777777" w:rsidR="00790F43" w:rsidRPr="00394335" w:rsidRDefault="00790F43" w:rsidP="004C6C9D">
      <w:pPr>
        <w:ind w:firstLine="480"/>
      </w:pPr>
      <w:r>
        <w:rPr>
          <w:rFonts w:hint="eastAsia"/>
        </w:rPr>
        <w:t>消息格式如下：</w:t>
      </w:r>
    </w:p>
    <w:tbl>
      <w:tblPr>
        <w:tblW w:w="9134" w:type="dxa"/>
        <w:tblInd w:w="103" w:type="dxa"/>
        <w:tblLook w:val="04A0" w:firstRow="1" w:lastRow="0" w:firstColumn="1" w:lastColumn="0" w:noHBand="0" w:noVBand="1"/>
      </w:tblPr>
      <w:tblGrid>
        <w:gridCol w:w="798"/>
        <w:gridCol w:w="2216"/>
        <w:gridCol w:w="2160"/>
        <w:gridCol w:w="798"/>
        <w:gridCol w:w="3162"/>
      </w:tblGrid>
      <w:tr w:rsidR="00790F43" w:rsidRPr="00A249A4" w14:paraId="1F9619EE" w14:textId="77777777" w:rsidTr="00790F43">
        <w:trPr>
          <w:trHeight w:val="270"/>
          <w:tblHeader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CAAF17" w14:textId="77777777" w:rsidR="00790F43" w:rsidRPr="00444DB5" w:rsidRDefault="00790F43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44DB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域号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ABD6F5" w14:textId="77777777" w:rsidR="00790F43" w:rsidRPr="00444DB5" w:rsidRDefault="00790F43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44DB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域名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62210F" w14:textId="77777777" w:rsidR="00790F43" w:rsidRPr="008C7486" w:rsidRDefault="00790F43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249B3529" w14:textId="77777777" w:rsidR="00790F43" w:rsidRPr="00A249A4" w:rsidRDefault="00790F43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回报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533145" w14:textId="77777777" w:rsidR="00790F43" w:rsidRPr="00A249A4" w:rsidRDefault="00790F43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790F43" w:rsidRPr="00A249A4" w14:paraId="704ABA77" w14:textId="77777777" w:rsidTr="00790F43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D8EA9" w14:textId="77777777" w:rsidR="00790F43" w:rsidRPr="00A249A4" w:rsidRDefault="00790F43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M00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6C302" w14:textId="77777777" w:rsidR="00790F43" w:rsidRPr="00A249A4" w:rsidRDefault="00790F43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memberID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406DC" w14:textId="77777777" w:rsidR="00790F43" w:rsidRPr="00883835" w:rsidRDefault="00790F43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会员代码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37E562" w14:textId="77777777" w:rsidR="00790F43" w:rsidRPr="00A249A4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7DB0A" w14:textId="77777777" w:rsidR="00790F43" w:rsidRPr="00A249A4" w:rsidRDefault="00790F43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B6A01" w:rsidRPr="00A249A4" w14:paraId="02703D2C" w14:textId="77777777" w:rsidTr="00790F43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04B08" w14:textId="77777777" w:rsidR="007B6A01" w:rsidRPr="00A249A4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M20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B7003" w14:textId="77777777" w:rsidR="007B6A01" w:rsidRPr="00A249A4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seatID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4F18A" w14:textId="77777777" w:rsidR="007B6A01" w:rsidRPr="00883835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E31BCB" w14:textId="77777777" w:rsidR="007B6A01" w:rsidRPr="00A249A4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DFA82" w14:textId="77777777" w:rsidR="007B6A01" w:rsidRPr="00A249A4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B6A01" w:rsidRPr="00A249A4" w14:paraId="29C744B9" w14:textId="77777777" w:rsidTr="00790F43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782B3" w14:textId="77777777" w:rsidR="007B6A01" w:rsidRPr="00444DB5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M32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DCBF9" w14:textId="77777777" w:rsidR="007B6A01" w:rsidRPr="00444DB5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444DB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clientName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D6C9C0" w14:textId="77777777" w:rsidR="007B6A01" w:rsidRPr="008C7486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06B0BA" w14:textId="77777777" w:rsidR="007B6A01" w:rsidRPr="00A249A4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6B195" w14:textId="77777777" w:rsidR="007B6A01" w:rsidRPr="00A249A4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B6A01" w:rsidRPr="00A249A4" w14:paraId="2307C604" w14:textId="77777777" w:rsidTr="00790F43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ABF6C" w14:textId="77777777" w:rsidR="007B6A01" w:rsidRPr="006D76FF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B20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E74C3" w14:textId="77777777" w:rsidR="007B6A01" w:rsidRPr="006D76FF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license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5792" w14:textId="77777777" w:rsidR="007B6A01" w:rsidRPr="008C7486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营业执照号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366A1C" w14:textId="77777777" w:rsidR="007B6A01" w:rsidRPr="00A249A4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1877F" w14:textId="77777777" w:rsidR="007B6A01" w:rsidRPr="00A249A4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B6A01" w:rsidRPr="00A249A4" w14:paraId="5F2C4C9E" w14:textId="77777777" w:rsidTr="00790F43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447BD" w14:textId="77777777" w:rsidR="007B6A01" w:rsidRPr="006D76FF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B45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11804" w14:textId="77777777" w:rsidR="007B6A01" w:rsidRPr="006D76FF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corpCode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3431F" w14:textId="77777777" w:rsidR="007B6A01" w:rsidRPr="008C7486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企业代码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B2C4CA" w14:textId="77777777" w:rsidR="007B6A01" w:rsidRPr="00A249A4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472FF" w14:textId="77777777" w:rsidR="007B6A01" w:rsidRPr="00A249A4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B6A01" w:rsidRPr="00A249A4" w14:paraId="3674BFA2" w14:textId="77777777" w:rsidTr="00790F43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43B24" w14:textId="77777777" w:rsidR="007B6A01" w:rsidRPr="006D76FF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DA395" w14:textId="77777777" w:rsidR="007B6A01" w:rsidRPr="006D76FF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taxRegister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D933E4" w14:textId="77777777" w:rsidR="007B6A01" w:rsidRPr="008C7486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税务登记证号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A88479" w14:textId="77777777" w:rsidR="007B6A01" w:rsidRPr="00A249A4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EFD35" w14:textId="77777777" w:rsidR="007B6A01" w:rsidRPr="00A249A4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B6A01" w:rsidRPr="00A249A4" w14:paraId="670C8A28" w14:textId="77777777" w:rsidTr="00790F43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87A7A" w14:textId="77777777" w:rsidR="007B6A01" w:rsidRPr="006D76FF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F5EE1" w14:textId="77777777" w:rsidR="007B6A01" w:rsidRPr="006D76FF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creditCode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D7BF4C" w14:textId="77777777" w:rsidR="007B6A01" w:rsidRPr="008C7486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统一社会信用代码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D28D44" w14:textId="77777777" w:rsidR="007B6A01" w:rsidRPr="00A249A4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24E8F" w14:textId="77777777" w:rsidR="007B6A01" w:rsidRPr="00A249A4" w:rsidRDefault="007B6A01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90F43" w:rsidRPr="00A249A4" w14:paraId="1F9F7B33" w14:textId="77777777" w:rsidTr="008507F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D01F0" w14:textId="77777777" w:rsidR="00790F43" w:rsidRPr="00A249A4" w:rsidRDefault="00790F43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0331F" w14:textId="77777777" w:rsidR="00790F43" w:rsidRPr="00A249A4" w:rsidRDefault="00790F43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clientID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60B6B" w14:textId="77777777" w:rsidR="00790F43" w:rsidRPr="00883835" w:rsidRDefault="00790F43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C0FBF0" w14:textId="77777777" w:rsidR="00790F43" w:rsidRPr="00A249A4" w:rsidRDefault="008507F9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DE786" w14:textId="77777777" w:rsidR="007B6A01" w:rsidRDefault="0043007E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</w:t>
            </w:r>
            <w:r w:rsidR="00790F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开户成功时返回客户代码</w:t>
            </w:r>
          </w:p>
          <w:p w14:paraId="76F7E880" w14:textId="77777777" w:rsidR="008507F9" w:rsidRPr="008507F9" w:rsidRDefault="0043007E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2.</w:t>
            </w:r>
            <w:r w:rsidR="008507F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已有客户编码则直接返回客户编码</w:t>
            </w:r>
          </w:p>
        </w:tc>
      </w:tr>
      <w:tr w:rsidR="00ED6D9C" w:rsidRPr="00A249A4" w14:paraId="0F9F2C00" w14:textId="77777777" w:rsidTr="008507F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62161" w14:textId="77777777" w:rsidR="00ED6D9C" w:rsidRPr="00ED6D9C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D6D9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T03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B5583" w14:textId="77777777" w:rsidR="00ED6D9C" w:rsidRPr="00ED6D9C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D6D9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checkID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C632D" w14:textId="77777777" w:rsidR="00ED6D9C" w:rsidRPr="00ED6D9C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D6D9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复核员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C56DFE" w14:textId="77777777" w:rsidR="00ED6D9C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98F67" w14:textId="77777777" w:rsidR="00ED6D9C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D6D9C" w:rsidRPr="00A249A4" w14:paraId="134F2A12" w14:textId="77777777" w:rsidTr="008507F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7BDB6" w14:textId="77777777" w:rsidR="00ED6D9C" w:rsidRPr="00124AC3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4AC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T71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5D46B" w14:textId="77777777" w:rsidR="00ED6D9C" w:rsidRPr="00124AC3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4AC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checkFlag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2FCE5" w14:textId="77777777" w:rsidR="00ED6D9C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复核标志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7C7F96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75F49" w14:textId="77777777" w:rsidR="00ED6D9C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4AC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2-已复核, 4-未通过</w:t>
            </w:r>
          </w:p>
        </w:tc>
      </w:tr>
      <w:tr w:rsidR="00ED6D9C" w:rsidRPr="00A249A4" w14:paraId="0B0ACD7C" w14:textId="77777777" w:rsidTr="008507F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DB101" w14:textId="77777777" w:rsidR="00ED6D9C" w:rsidRPr="00124AC3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4AC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T29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C639C" w14:textId="77777777" w:rsidR="00ED6D9C" w:rsidRPr="00124AC3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4AC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checkDate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60EE5" w14:textId="77777777" w:rsidR="00ED6D9C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复核日期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C63C03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90A3E" w14:textId="77777777" w:rsidR="00ED6D9C" w:rsidRPr="00124AC3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D6D9C" w:rsidRPr="00A249A4" w14:paraId="58104600" w14:textId="77777777" w:rsidTr="008507F9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9C32C" w14:textId="77777777" w:rsidR="00ED6D9C" w:rsidRPr="00F423EF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423E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B89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14082" w14:textId="77777777" w:rsidR="00ED6D9C" w:rsidRPr="00F423EF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423E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486AF" w14:textId="77777777" w:rsidR="00ED6D9C" w:rsidRPr="004B3BE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BF97AE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AB937" w14:textId="77777777" w:rsidR="00ED6D9C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审核不通过时返回</w:t>
            </w:r>
          </w:p>
        </w:tc>
      </w:tr>
    </w:tbl>
    <w:p w14:paraId="035A51BC" w14:textId="77777777" w:rsidR="00790F43" w:rsidRDefault="00790F43" w:rsidP="004C6C9D">
      <w:pPr>
        <w:ind w:firstLine="480"/>
      </w:pPr>
    </w:p>
    <w:p w14:paraId="3AFE43B5" w14:textId="77777777" w:rsidR="008469F2" w:rsidRDefault="008469F2" w:rsidP="004C6C9D">
      <w:pPr>
        <w:pStyle w:val="3"/>
        <w:numPr>
          <w:ilvl w:val="2"/>
          <w:numId w:val="4"/>
        </w:numPr>
        <w:ind w:left="0" w:firstLineChars="0" w:firstLine="0"/>
      </w:pPr>
      <w:bookmarkStart w:id="57" w:name="_Toc462674325"/>
      <w:r>
        <w:rPr>
          <w:rFonts w:hint="eastAsia"/>
        </w:rPr>
        <w:t>客户信息变更申请</w:t>
      </w:r>
      <w:bookmarkEnd w:id="57"/>
    </w:p>
    <w:p w14:paraId="47784940" w14:textId="77777777" w:rsidR="00E55805" w:rsidRDefault="00E55805" w:rsidP="004C6C9D">
      <w:pPr>
        <w:ind w:firstLine="482"/>
      </w:pPr>
      <w:r w:rsidRPr="00394335">
        <w:rPr>
          <w:rFonts w:hint="eastAsia"/>
          <w:b/>
        </w:rPr>
        <w:t>功能</w:t>
      </w:r>
      <w:r>
        <w:rPr>
          <w:rFonts w:hint="eastAsia"/>
        </w:rPr>
        <w:t>：用于二级系统提交机构客户信息变更申请。</w:t>
      </w:r>
    </w:p>
    <w:p w14:paraId="6C9EF590" w14:textId="77777777" w:rsidR="00E55805" w:rsidRPr="00394335" w:rsidRDefault="00E55805" w:rsidP="004C6C9D">
      <w:pPr>
        <w:ind w:firstLine="480"/>
      </w:pPr>
      <w:r>
        <w:rPr>
          <w:rFonts w:hint="eastAsia"/>
        </w:rPr>
        <w:t>消息格式如下：</w:t>
      </w:r>
    </w:p>
    <w:tbl>
      <w:tblPr>
        <w:tblW w:w="9361" w:type="dxa"/>
        <w:tblInd w:w="103" w:type="dxa"/>
        <w:tblLook w:val="04A0" w:firstRow="1" w:lastRow="0" w:firstColumn="1" w:lastColumn="0" w:noHBand="0" w:noVBand="1"/>
      </w:tblPr>
      <w:tblGrid>
        <w:gridCol w:w="798"/>
        <w:gridCol w:w="2216"/>
        <w:gridCol w:w="1811"/>
        <w:gridCol w:w="798"/>
        <w:gridCol w:w="820"/>
        <w:gridCol w:w="2918"/>
      </w:tblGrid>
      <w:tr w:rsidR="00F24722" w:rsidRPr="00A249A4" w14:paraId="34AD4880" w14:textId="77777777" w:rsidTr="005B354F">
        <w:trPr>
          <w:trHeight w:val="270"/>
          <w:tblHeader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93F82EF" w14:textId="77777777" w:rsidR="00F24722" w:rsidRPr="00444DB5" w:rsidRDefault="00F24722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44DB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域号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8EDAC7" w14:textId="77777777" w:rsidR="00F24722" w:rsidRPr="00444DB5" w:rsidRDefault="00F24722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44DB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域名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6BB07F" w14:textId="77777777" w:rsidR="00F24722" w:rsidRPr="008C7486" w:rsidRDefault="00F24722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95EFEC8" w14:textId="77777777" w:rsidR="00F24722" w:rsidRPr="00A249A4" w:rsidRDefault="00F24722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请求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61283B" w14:textId="77777777" w:rsidR="00F24722" w:rsidRPr="00A249A4" w:rsidRDefault="00F24722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应答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5136BA" w14:textId="77777777" w:rsidR="00F24722" w:rsidRPr="00A249A4" w:rsidRDefault="00F24722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F24722" w:rsidRPr="00A249A4" w14:paraId="63B4030F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3228D" w14:textId="77777777" w:rsidR="00F24722" w:rsidRPr="00A249A4" w:rsidRDefault="00F24722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M00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16313" w14:textId="77777777" w:rsidR="00F24722" w:rsidRPr="00A249A4" w:rsidRDefault="00F24722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memberID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2A074" w14:textId="77777777" w:rsidR="00F24722" w:rsidRPr="00883835" w:rsidRDefault="00F24722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会员代码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A23FBC" w14:textId="77777777" w:rsidR="00F24722" w:rsidRPr="00A249A4" w:rsidRDefault="00F24722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3CE9D" w14:textId="77777777" w:rsidR="00F24722" w:rsidRPr="00A249A4" w:rsidRDefault="00F24722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A232C" w14:textId="77777777" w:rsidR="00F24722" w:rsidRPr="00A249A4" w:rsidRDefault="00F24722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21F6B" w:rsidRPr="00A249A4" w14:paraId="0DF43279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63982" w14:textId="77777777" w:rsidR="00121F6B" w:rsidRPr="00A249A4" w:rsidRDefault="00121F6B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M20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8E8A6" w14:textId="77777777" w:rsidR="00121F6B" w:rsidRPr="00A249A4" w:rsidRDefault="00121F6B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seatID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1F988" w14:textId="77777777" w:rsidR="00121F6B" w:rsidRPr="00883835" w:rsidRDefault="00121F6B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0E85FC" w14:textId="77777777" w:rsidR="00121F6B" w:rsidRPr="00A249A4" w:rsidRDefault="00121F6B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6FB80" w14:textId="77777777" w:rsidR="00121F6B" w:rsidRPr="00A249A4" w:rsidRDefault="00121F6B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B2701" w14:textId="77777777" w:rsidR="00121F6B" w:rsidRPr="00A249A4" w:rsidRDefault="00121F6B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447EF8F3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10F04" w14:textId="77777777" w:rsidR="00F61FAE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9FC19" w14:textId="77777777" w:rsidR="00F61FAE" w:rsidRPr="00F30C33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clientID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91770" w14:textId="77777777" w:rsidR="00F61FAE" w:rsidRPr="00883835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84DAB0" w14:textId="77777777" w:rsidR="00F61FAE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651D9" w14:textId="77777777" w:rsidR="00F61FAE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EEFB5" w14:textId="77777777" w:rsidR="00F61FAE" w:rsidRPr="00A249A4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4CCE80A8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16867" w14:textId="77777777" w:rsidR="00F61FAE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M60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F275C" w14:textId="77777777" w:rsidR="00F61FAE" w:rsidRPr="00B03CFC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traderID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5DC80" w14:textId="77777777" w:rsidR="00F61FAE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用户代码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68D972" w14:textId="77777777" w:rsidR="00F61FAE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A8DB4" w14:textId="77777777" w:rsidR="00F61FAE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B216F" w14:textId="77777777" w:rsidR="00F61FAE" w:rsidRPr="00A249A4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7F63A028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A8500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21F6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M32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D0DEA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21F6B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clientName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BDB2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21F6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940E3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1F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B1B88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C0CCA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13362615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42B9F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21F6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M33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A4DCD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21F6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clientAbbr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77F8D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21F6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客户简称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5020A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1F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C0DDB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C4453" w14:textId="77777777" w:rsidR="00F61FAE" w:rsidRPr="00121F6B" w:rsidRDefault="00F61FAE" w:rsidP="005B354F">
            <w:pPr>
              <w:spacing w:line="240" w:lineRule="auto"/>
              <w:ind w:firstLineChars="0" w:firstLine="0"/>
              <w:rPr>
                <w:rFonts w:asciiTheme="minorEastAsia" w:hAnsiTheme="minorEastAsia"/>
                <w:sz w:val="20"/>
              </w:rPr>
            </w:pPr>
          </w:p>
        </w:tc>
      </w:tr>
      <w:tr w:rsidR="00F61FAE" w:rsidRPr="00A249A4" w14:paraId="17AE2749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FA5E8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21F6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M34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C8A8D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21F6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clientEname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C11D2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21F6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英文名称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493E1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1F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A22D6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1F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74E93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273BF6DF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5D2BF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21F6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M35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297D8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21F6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clientEabbr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804A0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21F6B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英文简称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628B8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1F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4F655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AEC67" w14:textId="77777777" w:rsidR="00F61FAE" w:rsidRPr="00121F6B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62CE831F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BB9F4" w14:textId="77777777" w:rsidR="00F61FAE" w:rsidRPr="00984E1E" w:rsidRDefault="00F61FAE" w:rsidP="005B354F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M31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991FD" w14:textId="77777777" w:rsidR="00F61FAE" w:rsidRPr="00984E1E" w:rsidRDefault="00F61FAE" w:rsidP="005B354F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F30C33">
              <w:rPr>
                <w:rFonts w:asciiTheme="minorEastAsia" w:hAnsiTheme="minorEastAsia"/>
                <w:color w:val="000000"/>
                <w:sz w:val="21"/>
                <w:szCs w:val="21"/>
              </w:rPr>
              <w:t>client</w:t>
            </w: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Sort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29AA3" w14:textId="77777777" w:rsidR="00F61FAE" w:rsidRPr="00883835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客户类别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031F48" w14:textId="77777777" w:rsidR="00F61FAE" w:rsidRPr="00A249A4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3CC40" w14:textId="77777777" w:rsidR="00F61FAE" w:rsidRPr="007E3DAF" w:rsidRDefault="00F61FAE" w:rsidP="005B354F">
            <w:pPr>
              <w:spacing w:line="240" w:lineRule="auto"/>
              <w:ind w:firstLineChars="0" w:firstLine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-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F647A" w14:textId="77777777" w:rsidR="00F61FAE" w:rsidRPr="00984E1E" w:rsidRDefault="00F61FAE" w:rsidP="005B354F">
            <w:pPr>
              <w:spacing w:line="240" w:lineRule="auto"/>
              <w:ind w:firstLineChars="0" w:firstLine="0"/>
              <w:rPr>
                <w:rFonts w:asciiTheme="minorEastAsia" w:hAnsiTheme="minorEastAsia"/>
                <w:sz w:val="20"/>
              </w:rPr>
            </w:pPr>
            <w:r w:rsidRPr="00F21523">
              <w:rPr>
                <w:rFonts w:asciiTheme="minorEastAsia" w:hAnsiTheme="minorEastAsia" w:hint="eastAsia"/>
                <w:sz w:val="20"/>
              </w:rPr>
              <w:t>1-法人/机构, 3-特殊客户</w:t>
            </w:r>
          </w:p>
        </w:tc>
      </w:tr>
      <w:tr w:rsidR="00F61FAE" w:rsidRPr="00A249A4" w14:paraId="6A9A2499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DBE6E" w14:textId="77777777" w:rsidR="00F61FAE" w:rsidRPr="00390E8F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90E8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M56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F2B9F" w14:textId="77777777" w:rsidR="00F61FAE" w:rsidRPr="00390E8F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90E8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institutionTypeL3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94C4C" w14:textId="77777777" w:rsidR="00F61FAE" w:rsidRPr="008C7486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客户类型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110222" w14:textId="77777777" w:rsidR="00F61FAE" w:rsidRPr="00390E8F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90E8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BC61" w14:textId="77777777" w:rsidR="00F61FAE" w:rsidRPr="00390E8F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90E8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6899D" w14:textId="77777777" w:rsidR="00F61FAE" w:rsidRPr="00390E8F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90E8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111-国有银行、112-全国性股份制银行、113-城市商行、114-外资银行、115-其他银行、121-证券、122-基金、123-保险、124-信托、125-互联网金融、126-其他金融、211-产金、212-冶炼、221-首饰、222-金币、223-贸易、224-投资公司、225-其他企业</w:t>
            </w:r>
          </w:p>
        </w:tc>
      </w:tr>
      <w:tr w:rsidR="00F61FAE" w:rsidRPr="00A249A4" w14:paraId="7E3AED16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AF63F" w14:textId="77777777" w:rsidR="00F61FAE" w:rsidRPr="0066038C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6038C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B50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5A19C" w14:textId="77777777" w:rsidR="00F61FAE" w:rsidRPr="0066038C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6038C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cityCode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5A587" w14:textId="77777777" w:rsidR="00F61FAE" w:rsidRPr="008C7486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地区代码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BC0D4C" w14:textId="77777777" w:rsidR="00F61FAE" w:rsidRPr="00390E8F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390E8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713F9" w14:textId="77777777" w:rsidR="00F61FAE" w:rsidRPr="00390E8F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5F87E" w14:textId="77777777" w:rsidR="00F61FAE" w:rsidRPr="00390E8F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112F2BF5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653BD" w14:textId="77777777" w:rsidR="00F61FAE" w:rsidRPr="006D76FF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B20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73F1E" w14:textId="77777777" w:rsidR="00F61FAE" w:rsidRPr="006D76FF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license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D4A59" w14:textId="77777777" w:rsidR="00F61FAE" w:rsidRPr="008C7486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营业执照号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A1A1C" w14:textId="77777777" w:rsidR="00F61FAE" w:rsidRPr="00A249A4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8A5F2" w14:textId="77777777" w:rsidR="00F61FAE" w:rsidRPr="00A249A4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325D4" w14:textId="77777777" w:rsidR="00F61FAE" w:rsidRPr="00A249A4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3D275D89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605BB" w14:textId="77777777" w:rsidR="00F61FAE" w:rsidRPr="006D76FF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B45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6CBD3" w14:textId="77777777" w:rsidR="00F61FAE" w:rsidRPr="006D76FF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corpCode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61EEB" w14:textId="77777777" w:rsidR="00F61FAE" w:rsidRPr="008C7486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企业代码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9CD8DD" w14:textId="77777777" w:rsidR="00F61FAE" w:rsidRPr="00A249A4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878AA" w14:textId="77777777" w:rsidR="00F61FAE" w:rsidRPr="00A249A4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9FE8E" w14:textId="77777777" w:rsidR="00F61FAE" w:rsidRPr="00A249A4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6CC78C63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C2358" w14:textId="77777777" w:rsidR="00F61FAE" w:rsidRPr="006D76FF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A0E3" w14:textId="77777777" w:rsidR="00F61FAE" w:rsidRPr="006D76FF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taxRegister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D0DF6" w14:textId="77777777" w:rsidR="00F61FAE" w:rsidRPr="008C7486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税务登记证号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4D8CFA" w14:textId="77777777" w:rsidR="00F61FAE" w:rsidRPr="00A249A4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64158" w14:textId="77777777" w:rsidR="00F61FAE" w:rsidRPr="00A249A4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57D5F" w14:textId="77777777" w:rsidR="00F61FAE" w:rsidRPr="00A249A4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7241EE68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19ADD" w14:textId="77777777" w:rsidR="00F61FAE" w:rsidRPr="006D76FF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EF583" w14:textId="77777777" w:rsidR="00F61FAE" w:rsidRPr="006D76FF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creditCode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8BA4" w14:textId="77777777" w:rsidR="00F61FAE" w:rsidRPr="008C7486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统一社会信用代码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2DF61" w14:textId="77777777" w:rsidR="00F61FAE" w:rsidRPr="00A249A4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06D0C" w14:textId="77777777" w:rsidR="00F61FAE" w:rsidRPr="00A249A4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432E8" w14:textId="77777777" w:rsidR="00F61FAE" w:rsidRPr="00A249A4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1FAE" w:rsidRPr="00A249A4" w14:paraId="1F7117F2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3FCFF" w14:textId="77777777" w:rsidR="00F61FAE" w:rsidRPr="00A4003A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A4003A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B24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DAE29" w14:textId="77777777" w:rsidR="00F61FAE" w:rsidRPr="00A4003A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A4003A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coType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F2779" w14:textId="77777777" w:rsidR="00F61FAE" w:rsidRPr="008C7486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企业性质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DA18DD" w14:textId="77777777" w:rsidR="00F61FAE" w:rsidRPr="00A249A4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889D5" w14:textId="77777777" w:rsidR="00F61FAE" w:rsidRPr="00A249A4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CAF62" w14:textId="77777777" w:rsidR="00F61FAE" w:rsidRPr="00A249A4" w:rsidRDefault="00F61FA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D4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1-国有企业、2-集体企业、3-联营企业、4-股份合作制企业、5-私营企业、6-个体户、7-合伙企业、8-有限公司、9-有限责任</w:t>
            </w:r>
            <w:r w:rsidRPr="00F30D4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公司、10-股份有限公司、11-全民所有制、12-集体所有制、13-三资企业、14-其他</w:t>
            </w:r>
          </w:p>
        </w:tc>
      </w:tr>
      <w:tr w:rsidR="008D225E" w:rsidRPr="00A249A4" w14:paraId="00B023A0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0747B" w14:textId="77777777" w:rsidR="008D225E" w:rsidRPr="006D76FF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lastRenderedPageBreak/>
              <w:t>B48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17D29" w14:textId="77777777" w:rsidR="008D225E" w:rsidRPr="006D76FF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taxpayerIdentifier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B45A4" w14:textId="77777777" w:rsidR="008D225E" w:rsidRPr="008C7486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纳税人识别号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0B83D0" w14:textId="77777777" w:rsidR="008D225E" w:rsidRPr="00A249A4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C973C" w14:textId="77777777" w:rsidR="008D225E" w:rsidRPr="00A249A4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29604" w14:textId="77777777" w:rsidR="008D225E" w:rsidRDefault="008D225E" w:rsidP="005B354F">
            <w:pPr>
              <w:spacing w:line="240" w:lineRule="auto"/>
              <w:ind w:firstLineChars="0" w:firstLine="0"/>
              <w:rPr>
                <w:b/>
                <w:sz w:val="21"/>
              </w:rPr>
            </w:pPr>
            <w:r w:rsidRPr="00434308">
              <w:rPr>
                <w:rFonts w:hint="eastAsia"/>
                <w:b/>
                <w:sz w:val="21"/>
              </w:rPr>
              <w:t>客户增值税专用发票开票信息</w:t>
            </w:r>
          </w:p>
          <w:p w14:paraId="0FD1DA4B" w14:textId="77777777" w:rsidR="008D225E" w:rsidRPr="00344370" w:rsidRDefault="008D225E" w:rsidP="005B354F">
            <w:pPr>
              <w:spacing w:line="240" w:lineRule="auto"/>
              <w:ind w:firstLineChars="0" w:firstLine="0"/>
              <w:rPr>
                <w:b/>
                <w:sz w:val="21"/>
              </w:rPr>
            </w:pPr>
            <w:r w:rsidRPr="00344370">
              <w:rPr>
                <w:rFonts w:hint="eastAsia"/>
                <w:sz w:val="21"/>
                <w:szCs w:val="24"/>
              </w:rPr>
              <w:t>选择需要</w:t>
            </w:r>
            <w:r w:rsidRPr="00344370">
              <w:rPr>
                <w:sz w:val="21"/>
                <w:szCs w:val="24"/>
              </w:rPr>
              <w:t>发票时</w:t>
            </w:r>
            <w:r w:rsidRPr="00344370">
              <w:rPr>
                <w:rFonts w:hint="eastAsia"/>
                <w:sz w:val="21"/>
                <w:szCs w:val="24"/>
              </w:rPr>
              <w:t>必输</w:t>
            </w:r>
          </w:p>
        </w:tc>
      </w:tr>
      <w:tr w:rsidR="008D225E" w:rsidRPr="00A249A4" w14:paraId="09401D4E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36355" w14:textId="77777777" w:rsidR="008D225E" w:rsidRPr="006D76FF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B36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65BD2" w14:textId="77777777" w:rsidR="008D225E" w:rsidRPr="006D76FF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taxpayerAddress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D3F25" w14:textId="77777777" w:rsidR="008D225E" w:rsidRPr="008C7486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增值税专用发票开票</w:t>
            </w: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C5730" w14:textId="77777777" w:rsidR="008D225E" w:rsidRPr="00A249A4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9CA17" w14:textId="77777777" w:rsidR="008D225E" w:rsidRPr="00A249A4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AC5B9" w14:textId="77777777" w:rsidR="008D225E" w:rsidRPr="00A249A4" w:rsidRDefault="008D225E" w:rsidP="005B354F">
            <w:pPr>
              <w:spacing w:line="240" w:lineRule="auto"/>
              <w:ind w:firstLine="40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D225E" w:rsidRPr="00A249A4" w14:paraId="7C70E2AD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0FDAB" w14:textId="77777777" w:rsidR="008D225E" w:rsidRPr="000951E3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07C23" w14:textId="77777777" w:rsidR="008D225E" w:rsidRPr="000951E3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taxpayerTel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71DA9" w14:textId="77777777" w:rsidR="008D225E" w:rsidRPr="008C7486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增值税专用发票开票</w:t>
            </w: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电话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9B928" w14:textId="77777777" w:rsidR="008D225E" w:rsidRPr="00A249A4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1086E" w14:textId="77777777" w:rsidR="008D225E" w:rsidRPr="00A249A4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0FB8" w14:textId="77777777" w:rsidR="008D225E" w:rsidRPr="00A249A4" w:rsidRDefault="008D225E" w:rsidP="005B354F">
            <w:pPr>
              <w:spacing w:line="240" w:lineRule="auto"/>
              <w:ind w:firstLine="40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D225E" w:rsidRPr="00A249A4" w14:paraId="0DF91280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50914" w14:textId="77777777" w:rsidR="008D225E" w:rsidRPr="000951E3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W40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9EC0D" w14:textId="77777777" w:rsidR="008D225E" w:rsidRPr="000951E3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settleBankID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199E0" w14:textId="77777777" w:rsidR="008D225E" w:rsidRPr="008C7486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银行代码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8D01C" w14:textId="77777777" w:rsidR="008D225E" w:rsidRPr="00A249A4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4A2AE" w14:textId="77777777" w:rsidR="008D225E" w:rsidRPr="00A249A4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1C540" w14:textId="77777777" w:rsidR="008D225E" w:rsidRPr="00A249A4" w:rsidRDefault="008D225E" w:rsidP="005B354F">
            <w:pPr>
              <w:spacing w:line="240" w:lineRule="auto"/>
              <w:ind w:firstLine="40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D225E" w:rsidRPr="00A249A4" w14:paraId="416130F7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781DB" w14:textId="77777777" w:rsidR="008D225E" w:rsidRPr="000951E3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D81BA" w14:textId="77777777" w:rsidR="008D225E" w:rsidRPr="000951E3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taxpayerBankinfo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6AE3D" w14:textId="77777777" w:rsidR="008D225E" w:rsidRPr="008C7486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开户行信息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722C4" w14:textId="77777777" w:rsidR="008D225E" w:rsidRPr="00A249A4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D936A" w14:textId="77777777" w:rsidR="008D225E" w:rsidRPr="00A249A4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D3E06" w14:textId="77777777" w:rsidR="008D225E" w:rsidRPr="00A249A4" w:rsidRDefault="008D225E" w:rsidP="005B354F">
            <w:pPr>
              <w:spacing w:line="240" w:lineRule="auto"/>
              <w:ind w:firstLine="40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D225E" w:rsidRPr="00A249A4" w14:paraId="035E7B36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043D4" w14:textId="77777777" w:rsidR="008D225E" w:rsidRPr="000951E3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6FC86" w14:textId="77777777" w:rsidR="008D225E" w:rsidRPr="000951E3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taxpayerAccountID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278B8" w14:textId="77777777" w:rsidR="008D225E" w:rsidRPr="008C7486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帐号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7E1518" w14:textId="77777777" w:rsidR="008D225E" w:rsidRPr="00A249A4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C0313" w14:textId="77777777" w:rsidR="008D225E" w:rsidRPr="00A249A4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EC312" w14:textId="77777777" w:rsidR="008D225E" w:rsidRPr="007015B8" w:rsidRDefault="008D225E" w:rsidP="005B354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highlight w:val="yellow"/>
              </w:rPr>
            </w:pPr>
          </w:p>
        </w:tc>
      </w:tr>
      <w:tr w:rsidR="00AB7562" w:rsidRPr="00A249A4" w14:paraId="385210E9" w14:textId="77777777" w:rsidTr="00AB7562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968C8" w14:textId="77777777" w:rsidR="00AB7562" w:rsidRPr="000951E3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5BA44" w14:textId="77777777" w:rsidR="00AB7562" w:rsidRPr="000951E3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CC6B51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mailAddress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6794FA" w14:textId="77777777" w:rsidR="00AB7562" w:rsidRPr="008C7486" w:rsidRDefault="00636FC8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发票</w:t>
            </w:r>
            <w:r w:rsidR="00AB7562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邮寄</w:t>
            </w:r>
            <w:r w:rsidR="00AB7562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CAFF3B" w14:textId="77777777" w:rsidR="00AB7562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E4E0D" w14:textId="77777777" w:rsidR="00AB7562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53DD7" w14:textId="77777777" w:rsidR="00AB7562" w:rsidRPr="007015B8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highlight w:val="yellow"/>
              </w:rPr>
            </w:pPr>
          </w:p>
        </w:tc>
      </w:tr>
      <w:tr w:rsidR="00AB7562" w:rsidRPr="00A249A4" w14:paraId="6927FBAC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F9024" w14:textId="77777777" w:rsidR="00AB7562" w:rsidRPr="000951E3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DF6B4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B56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98939" w14:textId="77777777" w:rsidR="00AB7562" w:rsidRPr="000951E3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DF6B4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invoiceReceiver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228DF" w14:textId="77777777" w:rsidR="00AB7562" w:rsidRPr="008C7486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发票收件人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66D2B1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DCEC8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29983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B7562" w:rsidRPr="00A249A4" w14:paraId="74556831" w14:textId="77777777" w:rsidTr="008D225E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EE175" w14:textId="77777777" w:rsidR="00AB7562" w:rsidRPr="00DF6B45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DF6B4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B57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C1588" w14:textId="77777777" w:rsidR="00AB7562" w:rsidRPr="00DF6B45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DF6B4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invoiceReceiverPhone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2B595" w14:textId="77777777" w:rsidR="00AB7562" w:rsidRPr="008C7486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发票收件人联系电话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CF14B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18DC1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81835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B7562" w:rsidRPr="00A249A4" w14:paraId="2A557D4D" w14:textId="77777777" w:rsidTr="00BD73FB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B0FD3" w14:textId="77777777" w:rsidR="00AB7562" w:rsidRPr="00DF6B45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781649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ACAF8" w14:textId="77777777" w:rsidR="00AB7562" w:rsidRPr="00DF6B45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781649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coPersonName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98A92" w14:textId="77777777" w:rsidR="00AB7562" w:rsidRPr="008C7486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法定代表人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C5F442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84D22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4044B" w14:textId="77777777" w:rsidR="00AB7562" w:rsidRPr="00A249A4" w:rsidRDefault="00AB7562" w:rsidP="00AB7562">
            <w:pPr>
              <w:spacing w:line="240" w:lineRule="auto"/>
              <w:ind w:firstLine="402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44370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客户联系信息</w:t>
            </w:r>
          </w:p>
        </w:tc>
      </w:tr>
      <w:tr w:rsidR="00AB7562" w:rsidRPr="00A249A4" w14:paraId="569C166F" w14:textId="77777777" w:rsidTr="00BD73FB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4B476" w14:textId="77777777" w:rsidR="00AB7562" w:rsidRPr="00781649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914AA7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B25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BE344" w14:textId="77777777" w:rsidR="00AB7562" w:rsidRPr="00781649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914AA7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coAddress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A7DB8" w14:textId="77777777" w:rsidR="00AB7562" w:rsidRPr="008C7486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法定地址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45E9C3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5C995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360FA" w14:textId="77777777" w:rsidR="00AB7562" w:rsidRPr="00344370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</w:tr>
      <w:tr w:rsidR="00AB7562" w:rsidRPr="00A249A4" w14:paraId="746E8796" w14:textId="77777777" w:rsidTr="00BD73FB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58255" w14:textId="77777777" w:rsidR="00AB7562" w:rsidRPr="00914AA7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781649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B29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5C0D4" w14:textId="77777777" w:rsidR="00AB7562" w:rsidRPr="00914AA7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781649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coPostCode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38FF0" w14:textId="77777777" w:rsidR="00AB7562" w:rsidRPr="008C7486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企业邮政编码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2594AC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563F3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83679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B7562" w:rsidRPr="00A249A4" w14:paraId="29967E37" w14:textId="77777777" w:rsidTr="00BD73FB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47835" w14:textId="77777777" w:rsidR="00AB7562" w:rsidRPr="00781649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B59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466B0" w14:textId="77777777" w:rsidR="00AB7562" w:rsidRPr="00781649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isLegalAuthorized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45B2F" w14:textId="77777777" w:rsidR="00AB7562" w:rsidRPr="008C7486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是否法人书面授权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9AED9F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AB48A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D12C8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B7562" w:rsidRPr="00A249A4" w14:paraId="2CF68C3F" w14:textId="77777777" w:rsidTr="00BD73FB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4CBB1" w14:textId="77777777" w:rsidR="00AB7562" w:rsidRPr="00444DB5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D5721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B34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6F242" w14:textId="77777777" w:rsidR="00AB7562" w:rsidRPr="00444DB5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D5721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regCapital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8A738" w14:textId="77777777" w:rsidR="00AB7562" w:rsidRPr="008C7486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注册资本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B3CFA1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14DD9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44922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B7562" w:rsidRPr="00A249A4" w14:paraId="6EA4E2D1" w14:textId="77777777" w:rsidTr="008D225E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F2023" w14:textId="77777777" w:rsidR="00AB7562" w:rsidRPr="00D5721E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T82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08AA0" w14:textId="77777777" w:rsidR="00AB7562" w:rsidRPr="00D5721E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2E088" w14:textId="77777777" w:rsidR="00AB7562" w:rsidRPr="008C7486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交易渠道标识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CBB63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DBA13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672D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8676E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APP上送交易时必填</w:t>
            </w: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a-APP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渠道</w:t>
            </w:r>
          </w:p>
        </w:tc>
      </w:tr>
      <w:tr w:rsidR="00AB7562" w:rsidRPr="00A249A4" w14:paraId="1E3FEC50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E4F6E" w14:textId="77777777" w:rsidR="00AB7562" w:rsidRPr="007E6EB1" w:rsidRDefault="00AB7562" w:rsidP="00AB7562">
            <w:pPr>
              <w:widowControl/>
              <w:spacing w:line="240" w:lineRule="auto"/>
              <w:ind w:firstLineChars="0" w:firstLine="0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T01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A1131" w14:textId="77777777" w:rsidR="00AB7562" w:rsidRPr="007E6EB1" w:rsidRDefault="00AB7562" w:rsidP="00AB7562">
            <w:pPr>
              <w:widowControl/>
              <w:spacing w:line="240" w:lineRule="auto"/>
              <w:ind w:firstLineChars="0" w:firstLine="0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operatorID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263AA" w14:textId="77777777" w:rsidR="00AB7562" w:rsidRDefault="00AB7562" w:rsidP="00AB7562">
            <w:pPr>
              <w:widowControl/>
              <w:spacing w:line="240" w:lineRule="auto"/>
              <w:ind w:firstLineChars="0" w:firstLine="0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创建用户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C62296" w14:textId="77777777" w:rsidR="00AB7562" w:rsidRPr="00E7672D" w:rsidRDefault="00AB7562" w:rsidP="00AB7562">
            <w:pPr>
              <w:widowControl/>
              <w:spacing w:line="240" w:lineRule="auto"/>
              <w:ind w:firstLineChars="0" w:firstLine="0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9A650" w14:textId="77777777" w:rsidR="00AB7562" w:rsidRPr="00E7672D" w:rsidRDefault="00AB7562" w:rsidP="00AB7562">
            <w:pPr>
              <w:widowControl/>
              <w:spacing w:line="240" w:lineRule="auto"/>
              <w:ind w:firstLineChars="0" w:firstLine="0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E3264" w14:textId="77777777" w:rsidR="00AB7562" w:rsidRPr="00D3145A" w:rsidRDefault="00AB7562" w:rsidP="00AB7562">
            <w:pPr>
              <w:pStyle w:val="ac"/>
              <w:ind w:firstLineChars="0" w:firstLine="0"/>
              <w:rPr>
                <w:rFonts w:asciiTheme="minorEastAsia" w:hAnsiTheme="minorEastAsia" w:cs="宋体"/>
                <w:color w:val="000000"/>
                <w:kern w:val="0"/>
                <w:sz w:val="20"/>
              </w:rPr>
            </w:pPr>
            <w:r w:rsidRPr="00D3145A">
              <w:rPr>
                <w:rFonts w:asciiTheme="minorEastAsia" w:hAnsiTheme="minorEastAsia" w:cs="宋体"/>
                <w:color w:val="000000"/>
                <w:kern w:val="0"/>
                <w:sz w:val="20"/>
              </w:rPr>
              <w:t xml:space="preserve"> </w:t>
            </w:r>
          </w:p>
        </w:tc>
      </w:tr>
      <w:tr w:rsidR="00AB7562" w:rsidRPr="00A249A4" w14:paraId="5A83754F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98591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T12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5D09D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applyTime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0CEB5" w14:textId="77777777" w:rsidR="00AB7562" w:rsidRPr="00883835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6CE05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A6E9B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21384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B7562" w:rsidRPr="00A249A4" w14:paraId="09FDA040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8470C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X39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A47B1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RspCode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D0AD9" w14:textId="77777777" w:rsidR="00AB7562" w:rsidRPr="00883835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45FBDE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C446C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9B5BB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B7562" w:rsidRPr="00A249A4" w14:paraId="7BEDBD55" w14:textId="77777777" w:rsidTr="005B354F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97E81" w14:textId="77777777" w:rsidR="00AB7562" w:rsidRPr="004B3BE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X40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7111A" w14:textId="77777777" w:rsidR="00AB7562" w:rsidRPr="004B3BE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RspMsg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7DE0C" w14:textId="77777777" w:rsidR="00AB7562" w:rsidRPr="004B3BE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响应消息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E56C4" w14:textId="77777777" w:rsidR="00AB7562" w:rsidRPr="004B3BE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35FF6" w14:textId="77777777" w:rsidR="00AB7562" w:rsidRPr="004B3BE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55A81" w14:textId="77777777" w:rsidR="00AB7562" w:rsidRPr="00A249A4" w:rsidRDefault="00AB7562" w:rsidP="00AB7562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6A85681A" w14:textId="77777777" w:rsidR="00E55805" w:rsidRDefault="00E55805" w:rsidP="004C6C9D">
      <w:pPr>
        <w:ind w:firstLine="480"/>
      </w:pPr>
    </w:p>
    <w:p w14:paraId="1AF7A1F6" w14:textId="77777777" w:rsidR="008469F2" w:rsidRDefault="008469F2" w:rsidP="004C6C9D">
      <w:pPr>
        <w:pStyle w:val="3"/>
        <w:numPr>
          <w:ilvl w:val="2"/>
          <w:numId w:val="4"/>
        </w:numPr>
        <w:ind w:left="0" w:firstLineChars="0" w:firstLine="0"/>
      </w:pPr>
      <w:bookmarkStart w:id="58" w:name="_Toc462674326"/>
      <w:r>
        <w:rPr>
          <w:rFonts w:hint="eastAsia"/>
        </w:rPr>
        <w:t>客户信息变更复核</w:t>
      </w:r>
      <w:r w:rsidR="00ED6D9C">
        <w:rPr>
          <w:rFonts w:hint="eastAsia"/>
        </w:rPr>
        <w:t>通知</w:t>
      </w:r>
      <w:bookmarkEnd w:id="58"/>
    </w:p>
    <w:p w14:paraId="290D1F27" w14:textId="77777777" w:rsidR="00AE004A" w:rsidRDefault="00AE004A" w:rsidP="004C6C9D">
      <w:pPr>
        <w:ind w:firstLine="482"/>
      </w:pPr>
      <w:r w:rsidRPr="00394335">
        <w:rPr>
          <w:rFonts w:hint="eastAsia"/>
          <w:b/>
        </w:rPr>
        <w:t>功能</w:t>
      </w:r>
      <w:r>
        <w:rPr>
          <w:rFonts w:hint="eastAsia"/>
        </w:rPr>
        <w:t>：通知二级系统交易所信息变更申请复核结果。</w:t>
      </w:r>
    </w:p>
    <w:p w14:paraId="7770EB43" w14:textId="77777777" w:rsidR="00AE004A" w:rsidRPr="00394335" w:rsidRDefault="00AE004A" w:rsidP="004C6C9D">
      <w:pPr>
        <w:ind w:firstLine="480"/>
      </w:pPr>
      <w:r>
        <w:rPr>
          <w:rFonts w:hint="eastAsia"/>
        </w:rPr>
        <w:t>消息格式如下：</w:t>
      </w:r>
    </w:p>
    <w:tbl>
      <w:tblPr>
        <w:tblW w:w="9134" w:type="dxa"/>
        <w:tblInd w:w="103" w:type="dxa"/>
        <w:tblLook w:val="04A0" w:firstRow="1" w:lastRow="0" w:firstColumn="1" w:lastColumn="0" w:noHBand="0" w:noVBand="1"/>
      </w:tblPr>
      <w:tblGrid>
        <w:gridCol w:w="798"/>
        <w:gridCol w:w="2216"/>
        <w:gridCol w:w="2160"/>
        <w:gridCol w:w="798"/>
        <w:gridCol w:w="3162"/>
      </w:tblGrid>
      <w:tr w:rsidR="00AE004A" w:rsidRPr="00A249A4" w14:paraId="7E6D015C" w14:textId="77777777" w:rsidTr="00D05697">
        <w:trPr>
          <w:trHeight w:val="270"/>
          <w:tblHeader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FE7036" w14:textId="77777777" w:rsidR="00AE004A" w:rsidRPr="00444DB5" w:rsidRDefault="00AE004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44DB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域号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239FA8" w14:textId="77777777" w:rsidR="00AE004A" w:rsidRPr="00444DB5" w:rsidRDefault="00AE004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44DB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域名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B0DA48" w14:textId="77777777" w:rsidR="00AE004A" w:rsidRPr="008C7486" w:rsidRDefault="00AE004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09B2C55D" w14:textId="77777777" w:rsidR="00AE004A" w:rsidRPr="00A249A4" w:rsidRDefault="00AE004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回报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A4A4605" w14:textId="77777777" w:rsidR="00AE004A" w:rsidRPr="00A249A4" w:rsidRDefault="00AE004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F161EA" w:rsidRPr="00A249A4" w14:paraId="1F6BE96B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A1491" w14:textId="77777777" w:rsidR="00F161EA" w:rsidRPr="00A249A4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3D91D" w14:textId="77777777" w:rsidR="00F161EA" w:rsidRPr="00A249A4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clientID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D1098" w14:textId="77777777" w:rsidR="00F161EA" w:rsidRPr="00883835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324FA3" w14:textId="77777777" w:rsidR="00F161EA" w:rsidRPr="00A249A4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617CE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788A0CE5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66E77" w14:textId="77777777" w:rsidR="00F161EA" w:rsidRPr="00A249A4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M00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86E5F" w14:textId="77777777" w:rsidR="00F161EA" w:rsidRPr="00A249A4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memberID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F139E" w14:textId="77777777" w:rsidR="00F161EA" w:rsidRPr="00883835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会员代码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407DD3" w14:textId="77777777" w:rsidR="00F161EA" w:rsidRPr="00A249A4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7D102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17664354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D9EDB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M20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42688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seatID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6E341" w14:textId="77777777" w:rsidR="00F161EA" w:rsidRPr="00883835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E92922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BB2C6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451EAADF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31A87C" w14:textId="77777777" w:rsidR="00F161EA" w:rsidRPr="00444DB5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M32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97504" w14:textId="77777777" w:rsidR="00F161EA" w:rsidRPr="00444DB5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444DB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clientName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AAD75F" w14:textId="77777777" w:rsidR="00F161EA" w:rsidRPr="008C7486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1524D6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310F7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43957627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02727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B20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ACC85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license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0503DA" w14:textId="77777777" w:rsidR="00F161EA" w:rsidRPr="008C7486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营业执照号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718D80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E3008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6EE0594E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28870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B45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91B76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corpCode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BF517D" w14:textId="77777777" w:rsidR="00F161EA" w:rsidRPr="008C7486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企业代码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A5F72A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7B611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24E35499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EE8D8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lastRenderedPageBreak/>
              <w:t>B32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76256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taxRegister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145C1B" w14:textId="77777777" w:rsidR="00F161EA" w:rsidRPr="008C7486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税务登记证号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1E29A3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02409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045518C4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137A4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0620D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creditCode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2E4D89" w14:textId="77777777" w:rsidR="00F161EA" w:rsidRPr="008C7486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统一社会信用代码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615F2D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D3C74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0A2BE25C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3DCE3" w14:textId="77777777" w:rsidR="00F161EA" w:rsidRPr="00ED6D9C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D6D9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T03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DC775" w14:textId="77777777" w:rsidR="00F161EA" w:rsidRPr="00ED6D9C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D6D9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checkID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9A8ED" w14:textId="77777777" w:rsidR="00F161EA" w:rsidRPr="00ED6D9C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D6D9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复核员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924246" w14:textId="77777777" w:rsidR="00F161EA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5376B" w14:textId="77777777" w:rsidR="00F161EA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54D41898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798C5" w14:textId="77777777" w:rsidR="00F161EA" w:rsidRPr="00124AC3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4AC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T71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CA3FE" w14:textId="77777777" w:rsidR="00F161EA" w:rsidRPr="00124AC3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4AC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checkFlag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C2CBA" w14:textId="77777777" w:rsidR="00F161EA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复核标志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0CB329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212B2" w14:textId="77777777" w:rsidR="00F161EA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4AC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2-已复核, 4-未通过</w:t>
            </w:r>
          </w:p>
        </w:tc>
      </w:tr>
      <w:tr w:rsidR="00F161EA" w:rsidRPr="00A249A4" w14:paraId="561DC881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068A4" w14:textId="77777777" w:rsidR="00F161EA" w:rsidRPr="00124AC3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4AC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T29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B4B38" w14:textId="77777777" w:rsidR="00F161EA" w:rsidRPr="00124AC3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4AC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checkDate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195E9" w14:textId="77777777" w:rsidR="00F161EA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复核日期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E0DB11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109B2" w14:textId="77777777" w:rsidR="00F161EA" w:rsidRPr="00124AC3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14DBB1AB" w14:textId="77777777" w:rsidTr="00D05697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1EAB5" w14:textId="77777777" w:rsidR="00F161EA" w:rsidRPr="00F423E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423E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B89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60689" w14:textId="77777777" w:rsidR="00F161EA" w:rsidRPr="00F423E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423E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57503" w14:textId="77777777" w:rsidR="00F161EA" w:rsidRPr="004B3BE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06B342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7A32C" w14:textId="03EC7052" w:rsidR="00F161EA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4B3BA910" w14:textId="77777777" w:rsidR="00AE004A" w:rsidRDefault="00AE004A" w:rsidP="004C6C9D">
      <w:pPr>
        <w:ind w:firstLine="480"/>
      </w:pPr>
    </w:p>
    <w:p w14:paraId="4AD1B0A4" w14:textId="77777777" w:rsidR="00B10461" w:rsidRDefault="00B10461" w:rsidP="004C6C9D">
      <w:pPr>
        <w:pStyle w:val="3"/>
        <w:numPr>
          <w:ilvl w:val="2"/>
          <w:numId w:val="4"/>
        </w:numPr>
        <w:ind w:left="0" w:firstLineChars="0" w:firstLine="0"/>
      </w:pPr>
      <w:bookmarkStart w:id="59" w:name="_Toc462674327"/>
      <w:r>
        <w:rPr>
          <w:rFonts w:hint="eastAsia"/>
        </w:rPr>
        <w:t>客户基础信息变更通知</w:t>
      </w:r>
      <w:bookmarkEnd w:id="59"/>
    </w:p>
    <w:p w14:paraId="697257A5" w14:textId="77777777" w:rsidR="00B10461" w:rsidRPr="00F12B86" w:rsidRDefault="00B10461" w:rsidP="004C6C9D">
      <w:pPr>
        <w:ind w:firstLine="482"/>
        <w:rPr>
          <w:b/>
        </w:rPr>
      </w:pPr>
      <w:r w:rsidRPr="00394335">
        <w:rPr>
          <w:rFonts w:hint="eastAsia"/>
          <w:b/>
        </w:rPr>
        <w:t>功能</w:t>
      </w:r>
      <w:r>
        <w:rPr>
          <w:rFonts w:hint="eastAsia"/>
        </w:rPr>
        <w:t>：客户基础信息变更后，通知已绑定的会员变动信息。</w:t>
      </w:r>
    </w:p>
    <w:tbl>
      <w:tblPr>
        <w:tblW w:w="8541" w:type="dxa"/>
        <w:tblInd w:w="103" w:type="dxa"/>
        <w:tblLook w:val="04A0" w:firstRow="1" w:lastRow="0" w:firstColumn="1" w:lastColumn="0" w:noHBand="0" w:noVBand="1"/>
      </w:tblPr>
      <w:tblGrid>
        <w:gridCol w:w="798"/>
        <w:gridCol w:w="2216"/>
        <w:gridCol w:w="1811"/>
        <w:gridCol w:w="798"/>
        <w:gridCol w:w="2918"/>
      </w:tblGrid>
      <w:tr w:rsidR="00984D2D" w:rsidRPr="00A249A4" w14:paraId="2B3E4BCE" w14:textId="77777777" w:rsidTr="00984D2D">
        <w:trPr>
          <w:trHeight w:val="270"/>
          <w:tblHeader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994D80" w14:textId="77777777" w:rsidR="00984D2D" w:rsidRPr="00444DB5" w:rsidRDefault="00984D2D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44DB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域号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3F0B4E" w14:textId="77777777" w:rsidR="00984D2D" w:rsidRPr="00444DB5" w:rsidRDefault="00984D2D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44DB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域名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3A18714" w14:textId="77777777" w:rsidR="00984D2D" w:rsidRPr="008C7486" w:rsidRDefault="00984D2D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26C7D8A4" w14:textId="77777777" w:rsidR="00984D2D" w:rsidRPr="00A249A4" w:rsidRDefault="00984D2D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回报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BCEE544" w14:textId="77777777" w:rsidR="00984D2D" w:rsidRPr="00A249A4" w:rsidRDefault="00984D2D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984D2D" w:rsidRPr="00A249A4" w14:paraId="7D15AA55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ED91C" w14:textId="77777777" w:rsidR="00984D2D" w:rsidRPr="00A249A4" w:rsidRDefault="00984D2D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M00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BAE49" w14:textId="77777777" w:rsidR="00984D2D" w:rsidRPr="00A249A4" w:rsidRDefault="00984D2D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memberID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9F951" w14:textId="77777777" w:rsidR="00984D2D" w:rsidRPr="00883835" w:rsidRDefault="00984D2D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会员代码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4E6740" w14:textId="77777777" w:rsidR="00984D2D" w:rsidRPr="00A249A4" w:rsidRDefault="00984D2D" w:rsidP="004C6C9D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BDF63" w14:textId="77777777" w:rsidR="00984D2D" w:rsidRPr="00A249A4" w:rsidRDefault="00984D2D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84D2D" w:rsidRPr="00A249A4" w14:paraId="43B6E447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4891F" w14:textId="77777777" w:rsidR="00984D2D" w:rsidRPr="00A249A4" w:rsidRDefault="00984D2D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M20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D490C" w14:textId="77777777" w:rsidR="00984D2D" w:rsidRPr="00A249A4" w:rsidRDefault="00984D2D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seatID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82295" w14:textId="77777777" w:rsidR="00984D2D" w:rsidRPr="00883835" w:rsidRDefault="00984D2D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038413" w14:textId="77777777" w:rsidR="00984D2D" w:rsidRPr="00A249A4" w:rsidRDefault="00984D2D" w:rsidP="004C6C9D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E8D7D" w14:textId="77777777" w:rsidR="00984D2D" w:rsidRPr="00A249A4" w:rsidRDefault="00984D2D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19BC1CE4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058F9" w14:textId="77777777" w:rsidR="0015223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238DA" w14:textId="77777777" w:rsidR="00152234" w:rsidRPr="00F30C33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clientID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BC85B" w14:textId="77777777" w:rsidR="00152234" w:rsidRPr="00883835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9217A2" w14:textId="77777777" w:rsidR="00152234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1941D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06E5E704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AD1012" w14:textId="77777777" w:rsidR="00152234" w:rsidRPr="00444DB5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M32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E7A0C" w14:textId="77777777" w:rsidR="00152234" w:rsidRPr="00444DB5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444DB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clientName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AD13B2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D97EBD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FE1CA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74E33308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C35D5" w14:textId="77777777" w:rsidR="00152234" w:rsidRPr="006D76FF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M33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9FAC0" w14:textId="77777777" w:rsidR="00152234" w:rsidRPr="006D76FF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clientAbbr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E597CE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客户简称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FD7D91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C72BAB" w14:textId="77777777" w:rsidR="00152234" w:rsidRPr="00984E1E" w:rsidRDefault="00152234" w:rsidP="00152234">
            <w:pPr>
              <w:spacing w:line="240" w:lineRule="auto"/>
              <w:ind w:firstLineChars="0" w:firstLine="0"/>
              <w:rPr>
                <w:rFonts w:asciiTheme="minorEastAsia" w:hAnsiTheme="minorEastAsia"/>
                <w:sz w:val="20"/>
              </w:rPr>
            </w:pPr>
          </w:p>
        </w:tc>
      </w:tr>
      <w:tr w:rsidR="00152234" w:rsidRPr="00A249A4" w14:paraId="3952A84C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9BA1C" w14:textId="77777777" w:rsidR="00152234" w:rsidRPr="006D76FF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M34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595EC" w14:textId="77777777" w:rsidR="00152234" w:rsidRPr="006D76FF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clientEname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538BB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英文名称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BE280B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2D3C3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105C6668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F37E3" w14:textId="77777777" w:rsidR="00152234" w:rsidRPr="006D76FF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M35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FD5DB" w14:textId="77777777" w:rsidR="00152234" w:rsidRPr="006D76FF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clientEabbr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1C1CF5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英文简称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8FBA26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500CB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4AB5405D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1C92F" w14:textId="77777777" w:rsidR="00152234" w:rsidRPr="006D76FF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B20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FF021" w14:textId="77777777" w:rsidR="00152234" w:rsidRPr="006D76FF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license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DC1CF1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营业执照号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4F4C86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79E01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17A93553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30BE0" w14:textId="77777777" w:rsidR="00152234" w:rsidRPr="006D76FF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B45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B4CEB" w14:textId="77777777" w:rsidR="00152234" w:rsidRPr="006D76FF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corpCode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E2A438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企业代码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C2D1CF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7C765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3A6F1EFF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F7D81" w14:textId="77777777" w:rsidR="00152234" w:rsidRPr="006D76FF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E9B39" w14:textId="77777777" w:rsidR="00152234" w:rsidRPr="006D76FF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taxRegister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05BFFC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税务登记证号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A2FE10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98BA6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12EEFD3D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4DF40" w14:textId="77777777" w:rsidR="00152234" w:rsidRPr="006D76FF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57716" w14:textId="77777777" w:rsidR="00152234" w:rsidRPr="006D76FF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creditCode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E662DB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统一社会信用代码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6B398E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C002A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417BF5B8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5C68D" w14:textId="77777777" w:rsidR="00152234" w:rsidRPr="00A4003A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A4003A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B24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F14AC" w14:textId="77777777" w:rsidR="00152234" w:rsidRPr="00A4003A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A4003A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coType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D8D14A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企业性质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E1F6AD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108D1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D4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1-国有企业、2-集体企业、3-联营企业、4-股份合作制企业、5-私营企业、6-个体户、7-合伙企业、8-有限公司、9-有限责任公司、10-股份有限公司、11-全民所有制、12-集体所有制、13-三资企业、14-其他</w:t>
            </w:r>
          </w:p>
        </w:tc>
      </w:tr>
      <w:tr w:rsidR="00152234" w:rsidRPr="00A249A4" w14:paraId="0A533874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E6BBC" w14:textId="77777777" w:rsidR="00152234" w:rsidRPr="006D76FF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B48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7E79C" w14:textId="77777777" w:rsidR="00152234" w:rsidRPr="006D76FF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taxpayerIdentifier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D1D1E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纳税人识别号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22F2BF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763F9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2586F879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96A52" w14:textId="77777777" w:rsidR="00152234" w:rsidRPr="000951E3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B36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09DC3" w14:textId="77777777" w:rsidR="00152234" w:rsidRPr="000951E3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taxpayerAddress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9110BC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增值税专用发票开票</w:t>
            </w: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3C06C3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C5A74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6E1C4B87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6F5C0" w14:textId="77777777" w:rsidR="00152234" w:rsidRPr="000951E3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E9EA4" w14:textId="77777777" w:rsidR="00152234" w:rsidRPr="000951E3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taxpayerTel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58D5E4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增值税专用发票开票</w:t>
            </w: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电话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125D46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3147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199EA2A9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A78F9" w14:textId="77777777" w:rsidR="00152234" w:rsidRPr="000951E3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W40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FB6E8" w14:textId="77777777" w:rsidR="00152234" w:rsidRPr="000951E3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settleBankID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8C2F0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银行代码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CB572A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BC843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39B79747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2EB95" w14:textId="77777777" w:rsidR="00152234" w:rsidRPr="000951E3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4AA31" w14:textId="77777777" w:rsidR="00152234" w:rsidRPr="000951E3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taxpayerBankinfo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21E567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开户行信息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6A84D3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6556A" w14:textId="77777777" w:rsidR="00152234" w:rsidRPr="007015B8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highlight w:val="yellow"/>
              </w:rPr>
            </w:pPr>
          </w:p>
        </w:tc>
      </w:tr>
      <w:tr w:rsidR="00152234" w:rsidRPr="00A249A4" w14:paraId="268C5352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35B7A" w14:textId="77777777" w:rsidR="00152234" w:rsidRPr="000951E3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94B9B" w14:textId="77777777" w:rsidR="00152234" w:rsidRPr="000951E3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0951E3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taxpayerAccountID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E675EA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帐号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466E8C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BB0D9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00D62091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87E0F" w14:textId="77777777" w:rsidR="00152234" w:rsidRPr="000951E3" w:rsidDel="00BD73FB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8F41E" w14:textId="77777777" w:rsidR="00152234" w:rsidRPr="000951E3" w:rsidDel="00BD73FB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CC6B51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mailAddress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0A0799" w14:textId="77777777" w:rsidR="00152234" w:rsidDel="00BD73FB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发票邮寄</w:t>
            </w:r>
            <w:r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D27D94" w14:textId="77777777" w:rsidR="00152234" w:rsidDel="00BD73FB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8807D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0FBE89F2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C1665" w14:textId="77777777" w:rsidR="00152234" w:rsidRPr="00DF6B45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DF6B4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lastRenderedPageBreak/>
              <w:t>B56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3F19E" w14:textId="77777777" w:rsidR="00152234" w:rsidRPr="00DF6B45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DF6B4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invoiceReceiver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B8FFF9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发票收件人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40ACD1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29658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195FDAB2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ECE26" w14:textId="77777777" w:rsidR="00152234" w:rsidRPr="00DF6B45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DF6B4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B57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75B5B" w14:textId="77777777" w:rsidR="00152234" w:rsidRPr="00DF6B45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DF6B4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invoiceReceiverPhone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78537B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发票收件人联系电话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27499C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FD1C9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292B63B8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5ADDE" w14:textId="77777777" w:rsidR="00152234" w:rsidRPr="00781649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781649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BD0E7" w14:textId="77777777" w:rsidR="00152234" w:rsidRPr="00781649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781649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coPersonName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89EAB0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法定代表人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FD2153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4609E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3A0A743A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D46EA" w14:textId="77777777" w:rsidR="00152234" w:rsidRPr="00914AA7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914AA7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B25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633E9" w14:textId="77777777" w:rsidR="00152234" w:rsidRPr="00914AA7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914AA7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coAddress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F22E43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法定地址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5A3A8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447FC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3E721619" w14:textId="77777777" w:rsidTr="00984D2D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99B34" w14:textId="77777777" w:rsidR="00152234" w:rsidRPr="00781649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781649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B29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3F453" w14:textId="77777777" w:rsidR="00152234" w:rsidRPr="00781649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781649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coPostCode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A11D92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企业邮政编码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F848F9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4579F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763B9D76" w14:textId="77777777" w:rsidTr="002E5C02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C6A4C9" w14:textId="77777777" w:rsidR="00152234" w:rsidRPr="00444DB5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B59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C8C7D" w14:textId="77777777" w:rsidR="00152234" w:rsidRPr="00444DB5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isLegalAuthorized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96463E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是否法人书面授权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118028" w14:textId="77777777" w:rsidR="00152234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E4AE2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4A60DF48" w14:textId="77777777" w:rsidTr="002E5C02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49E24" w14:textId="77777777" w:rsidR="00152234" w:rsidRPr="00D5721E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5721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B34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3C908" w14:textId="77777777" w:rsidR="00152234" w:rsidRPr="00D5721E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5721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regCapital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441EB4" w14:textId="77777777" w:rsidR="00152234" w:rsidRPr="008C7486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注册资本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5AE7B0" w14:textId="77777777" w:rsidR="00152234" w:rsidRDefault="00152234" w:rsidP="00152234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70E00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480A6B40" w14:textId="77777777" w:rsidTr="00984D2D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2995D" w14:textId="77777777" w:rsidR="00152234" w:rsidRPr="009A7BFE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A7B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I30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22DD9" w14:textId="77777777" w:rsidR="00152234" w:rsidRPr="009A7BFE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A7B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tradeRight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5A5FD" w14:textId="77777777" w:rsidR="00152234" w:rsidRPr="009A7BFE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竞价</w:t>
            </w:r>
            <w:r w:rsidRPr="009A7B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交易权限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7DBD24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DED04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2234" w:rsidRPr="00A249A4" w14:paraId="67156745" w14:textId="77777777" w:rsidTr="002E5C02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143F3" w14:textId="77777777" w:rsidR="00152234" w:rsidRPr="00814C5C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B86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8A8FA" w14:textId="77777777" w:rsidR="00152234" w:rsidRPr="00814C5C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destroyFlag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767A4" w14:textId="77777777" w:rsidR="00152234" w:rsidRPr="00814C5C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注销标志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300333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7A8D8" w14:textId="77777777" w:rsidR="00152234" w:rsidRPr="00A249A4" w:rsidRDefault="00152234" w:rsidP="00152234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1-有效,2-注销,3-暂停</w:t>
            </w:r>
          </w:p>
        </w:tc>
      </w:tr>
    </w:tbl>
    <w:p w14:paraId="3B27A532" w14:textId="77777777" w:rsidR="00AE004A" w:rsidRDefault="00AE004A" w:rsidP="004C6C9D">
      <w:pPr>
        <w:ind w:firstLine="480"/>
      </w:pPr>
    </w:p>
    <w:p w14:paraId="7AF954EA" w14:textId="77777777" w:rsidR="008469F2" w:rsidRDefault="008469F2" w:rsidP="004C6C9D">
      <w:pPr>
        <w:pStyle w:val="3"/>
        <w:numPr>
          <w:ilvl w:val="2"/>
          <w:numId w:val="4"/>
        </w:numPr>
        <w:ind w:left="0" w:firstLineChars="0" w:firstLine="0"/>
      </w:pPr>
      <w:bookmarkStart w:id="60" w:name="_Toc462674328"/>
      <w:r>
        <w:rPr>
          <w:rFonts w:hint="eastAsia"/>
        </w:rPr>
        <w:t>指定交易申请</w:t>
      </w:r>
      <w:bookmarkEnd w:id="60"/>
    </w:p>
    <w:p w14:paraId="4A3B8879" w14:textId="77777777" w:rsidR="00ED6D9C" w:rsidRDefault="00ED6D9C" w:rsidP="004C6C9D">
      <w:pPr>
        <w:ind w:firstLine="482"/>
        <w:rPr>
          <w:rFonts w:ascii="宋体" w:eastAsia="宋体" w:hAnsi="宋体" w:cs="宋体"/>
          <w:bCs/>
          <w:color w:val="000000"/>
          <w:kern w:val="0"/>
          <w:sz w:val="20"/>
          <w:szCs w:val="20"/>
        </w:rPr>
      </w:pPr>
      <w:r w:rsidRPr="00394335">
        <w:rPr>
          <w:rFonts w:hint="eastAsia"/>
          <w:b/>
        </w:rPr>
        <w:t>功能</w:t>
      </w:r>
      <w:r>
        <w:rPr>
          <w:rFonts w:hint="eastAsia"/>
        </w:rPr>
        <w:t>：指定交易用于机构客户</w:t>
      </w:r>
      <w:r w:rsidR="00927A4B">
        <w:rPr>
          <w:rFonts w:hint="eastAsia"/>
        </w:rPr>
        <w:t>申请</w:t>
      </w:r>
      <w:r>
        <w:rPr>
          <w:rFonts w:hint="eastAsia"/>
        </w:rPr>
        <w:t>新增绑定席位</w:t>
      </w:r>
      <w:r>
        <w:rPr>
          <w:rFonts w:ascii="宋体" w:eastAsia="宋体" w:hAnsi="宋体" w:cs="宋体" w:hint="eastAsia"/>
          <w:bCs/>
          <w:color w:val="000000"/>
          <w:kern w:val="0"/>
          <w:sz w:val="20"/>
          <w:szCs w:val="20"/>
        </w:rPr>
        <w:t>。</w:t>
      </w:r>
    </w:p>
    <w:tbl>
      <w:tblPr>
        <w:tblW w:w="9077" w:type="dxa"/>
        <w:tblInd w:w="103" w:type="dxa"/>
        <w:tblLook w:val="04A0" w:firstRow="1" w:lastRow="0" w:firstColumn="1" w:lastColumn="0" w:noHBand="0" w:noVBand="1"/>
      </w:tblPr>
      <w:tblGrid>
        <w:gridCol w:w="798"/>
        <w:gridCol w:w="2016"/>
        <w:gridCol w:w="2160"/>
        <w:gridCol w:w="800"/>
        <w:gridCol w:w="820"/>
        <w:gridCol w:w="2483"/>
      </w:tblGrid>
      <w:tr w:rsidR="00ED6D9C" w:rsidRPr="00A249A4" w14:paraId="378B0010" w14:textId="77777777" w:rsidTr="00814C5C">
        <w:trPr>
          <w:trHeight w:val="270"/>
          <w:tblHeader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EF6059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域号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25020BB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域名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047D14" w14:textId="77777777" w:rsidR="00ED6D9C" w:rsidRPr="00883835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223F2542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请求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852945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应答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8D232A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ED6D9C" w:rsidRPr="00A249A4" w14:paraId="0B853DFB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E3EC0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M00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A3CE4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memberID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EDB4F" w14:textId="77777777" w:rsidR="00ED6D9C" w:rsidRPr="00883835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会员代码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C02F81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B3E7A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8CDA0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D6D9C" w:rsidRPr="00A249A4" w14:paraId="54E09E0C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78B45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M20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69BAC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seatID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F0BE0" w14:textId="77777777" w:rsidR="00ED6D9C" w:rsidRPr="00883835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D7438D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75462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D1D7A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D6D9C" w:rsidRPr="00A249A4" w14:paraId="7E44F96D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C0C33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CD232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clientID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8C7EB" w14:textId="77777777" w:rsidR="00ED6D9C" w:rsidRPr="00883835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4A50AC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5A935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91E1C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4842D6B0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1C1F6" w14:textId="77777777" w:rsidR="00A11D5C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M60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ABB7B" w14:textId="77777777" w:rsidR="00A11D5C" w:rsidRPr="00B03CFC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traderID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7319B" w14:textId="77777777" w:rsidR="00A11D5C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用户代码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56CB91" w14:textId="77777777" w:rsidR="00A11D5C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C65B9" w14:textId="77777777" w:rsidR="00A11D5C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74159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43825F40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2F23B" w14:textId="77777777" w:rsidR="00A11D5C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3A88A" w14:textId="77777777" w:rsidR="00A11D5C" w:rsidRPr="00B03CFC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clientName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56736" w14:textId="77777777" w:rsidR="00A11D5C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B55B7C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367DB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42529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234977FD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CED6B" w14:textId="77777777" w:rsidR="00A11D5C" w:rsidRPr="006D76FF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B20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D1389" w14:textId="77777777" w:rsidR="00A11D5C" w:rsidRPr="006D76FF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license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35DBE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营业执照号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0FF5DF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86087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BDFE7" w14:textId="77777777" w:rsidR="00A11D5C" w:rsidRPr="005B354F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0597FF0A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CDAEF" w14:textId="77777777" w:rsidR="00A11D5C" w:rsidRPr="006D76FF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7DB3E" w14:textId="77777777" w:rsidR="00A11D5C" w:rsidRPr="006D76FF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corpCode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6299E3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企业代码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B6746D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D6712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7DF8D" w14:textId="77777777" w:rsidR="00A11D5C" w:rsidRPr="005B354F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220D3505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FDBCE" w14:textId="77777777" w:rsidR="00A11D5C" w:rsidRPr="006D76FF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03803" w14:textId="77777777" w:rsidR="00A11D5C" w:rsidRPr="006D76FF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taxRegister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B1C48D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税务登记证号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CE198E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74F9B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5B0D2" w14:textId="77777777" w:rsidR="00A11D5C" w:rsidRPr="005B354F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56C59282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7B44A" w14:textId="77777777" w:rsidR="00A11D5C" w:rsidRPr="006D76FF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B49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C72EA" w14:textId="77777777" w:rsidR="00A11D5C" w:rsidRPr="006D76FF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creditCode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17AEA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统一社会信用代码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7518E2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86094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DFCBC" w14:textId="77777777" w:rsidR="00A11D5C" w:rsidRPr="005B354F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214E06A2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279BD" w14:textId="77777777" w:rsidR="00A11D5C" w:rsidRPr="006D76FF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B33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532CF" w14:textId="77777777" w:rsidR="00A11D5C" w:rsidRPr="006D76FF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isAddedTaxpayer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8AFF73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是否需要增值税专用发票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76A6DC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C15B8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A1ED7" w14:textId="77777777" w:rsidR="00A11D5C" w:rsidRPr="005B354F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5B354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客户增值税专用发票开票信息</w:t>
            </w:r>
          </w:p>
        </w:tc>
      </w:tr>
      <w:tr w:rsidR="00A11D5C" w:rsidRPr="00A249A4" w14:paraId="57D9972F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1373D" w14:textId="77777777" w:rsidR="00A11D5C" w:rsidRPr="00781649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781649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B26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0F674" w14:textId="77777777" w:rsidR="00A11D5C" w:rsidRPr="00781649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781649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coPhone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B8B12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企业联系电话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22FD97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771B4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1FD27" w14:textId="77777777" w:rsidR="00A11D5C" w:rsidRPr="005B354F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5B354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客户联系信息</w:t>
            </w:r>
          </w:p>
        </w:tc>
      </w:tr>
      <w:tr w:rsidR="00A11D5C" w:rsidRPr="00A249A4" w14:paraId="14800FA5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9D3FE" w14:textId="77777777" w:rsidR="00A11D5C" w:rsidRPr="00CA2811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CA281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M39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6A306" w14:textId="77777777" w:rsidR="00A11D5C" w:rsidRPr="00CA2811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CA281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execName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F8D84C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授权人</w:t>
            </w: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8EC184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299A0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C8391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691A33D6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4E8BD" w14:textId="77777777" w:rsidR="00A11D5C" w:rsidRPr="00CA2811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CA281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M40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14C30" w14:textId="77777777" w:rsidR="00A11D5C" w:rsidRPr="00CA2811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CA281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execTel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94A9C0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授权人</w:t>
            </w: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0FC32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7F503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F4EAE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29DA9115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395A6" w14:textId="77777777" w:rsidR="00A11D5C" w:rsidRPr="00CA2811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CA281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M41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0D347" w14:textId="77777777" w:rsidR="00A11D5C" w:rsidRPr="00CA2811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CA281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execCertType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4619B2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授权人</w:t>
            </w: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证件类型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547F67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88608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AC529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6A998E55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CAEA4" w14:textId="77777777" w:rsidR="00A11D5C" w:rsidRPr="00CA2811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CA281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M42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4A584" w14:textId="77777777" w:rsidR="00A11D5C" w:rsidRPr="00CA2811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CA2811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execCertNo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0E8DEB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授权人</w:t>
            </w: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证件号码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676FD3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9CA72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83441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2225F2A5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6424D" w14:textId="77777777" w:rsidR="00A11D5C" w:rsidRPr="0016183A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6183A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B03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A3B45" w14:textId="77777777" w:rsidR="00A11D5C" w:rsidRPr="0016183A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6183A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A</w:t>
            </w:r>
            <w:r w:rsidRPr="0016183A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ddress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A0A1DB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授权人</w:t>
            </w: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联系地址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6E1596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F232F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5C07A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7ECEFCD9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A741E" w14:textId="77777777" w:rsidR="00A11D5C" w:rsidRPr="0016183A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6183A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B07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56402" w14:textId="77777777" w:rsidR="00A11D5C" w:rsidRPr="0016183A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6183A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FA9B02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授权人</w:t>
            </w: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19865A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3F061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9903B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77194A97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713BB" w14:textId="77777777" w:rsidR="00A11D5C" w:rsidRPr="0016183A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6183A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B05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CD35D" w14:textId="77777777" w:rsidR="00A11D5C" w:rsidRPr="0016183A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16183A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fax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5555E1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授权人</w:t>
            </w: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传真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CC49F8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E6F88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99656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49D0971E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F6B88" w14:textId="77777777" w:rsidR="00A11D5C" w:rsidRPr="00441FFB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D10CE" w14:textId="77777777" w:rsidR="00A11D5C" w:rsidRPr="00441FFB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prodEstabReason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DA84DB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设立依据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78D1E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D7D48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C14A3" w14:textId="77777777" w:rsidR="00A11D5C" w:rsidRPr="00A71C71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B354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当客户类型选择为“特殊单位客户”时，此处信息为可输入，其他客户类型时此处信息可见但不可编</w:t>
            </w:r>
            <w:r w:rsidRPr="005B354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lastRenderedPageBreak/>
              <w:t>辑</w:t>
            </w:r>
          </w:p>
        </w:tc>
      </w:tr>
      <w:tr w:rsidR="00A11D5C" w:rsidRPr="00A249A4" w14:paraId="3CD0A853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234EF" w14:textId="77777777" w:rsidR="00A11D5C" w:rsidRPr="00441FFB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5A944" w14:textId="77777777" w:rsidR="00A11D5C" w:rsidRPr="00441FFB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prodCapitalSource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6B5386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资金来源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6FE98A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F0CE6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ED57C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4363A0A1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64D6C" w14:textId="77777777" w:rsidR="00A11D5C" w:rsidRPr="00441FFB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4F6D5" w14:textId="77777777" w:rsidR="00A11D5C" w:rsidRPr="00441FFB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prodRaiseWay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5E37F9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募集方式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962931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71F8F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273DC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032DCF7B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614EE" w14:textId="77777777" w:rsidR="00A11D5C" w:rsidRPr="00441FFB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B63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DE380" w14:textId="77777777" w:rsidR="00A11D5C" w:rsidRPr="00441FFB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prodScale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D74B3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产品规模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F2D0A5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B06B5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D3381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35B824DF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D5F94" w14:textId="77777777" w:rsidR="00A11D5C" w:rsidRPr="00441FFB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B64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86597" w14:textId="77777777" w:rsidR="00A11D5C" w:rsidRPr="00441FFB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prodEstabDate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EE44DF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产品成立日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D4F1E1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040E6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66A48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139B8938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B5B3F" w14:textId="77777777" w:rsidR="00A11D5C" w:rsidRPr="00441FFB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B65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870BA" w14:textId="77777777" w:rsidR="00A11D5C" w:rsidRPr="00441FFB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prodDueDate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297EB0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产品到期日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EE0E16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F4E44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A4C3C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4C8280A1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BE0A4" w14:textId="77777777" w:rsidR="00A11D5C" w:rsidRPr="00441FFB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B66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5CF5F" w14:textId="77777777" w:rsidR="00A11D5C" w:rsidRPr="00441FFB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prodInvestScale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C1102E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投资范围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96960B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6FBF7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CEFA5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727D3E27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D8BB6" w14:textId="77777777" w:rsidR="00A11D5C" w:rsidRPr="00441FFB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B67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59C2F" w14:textId="77777777" w:rsidR="00A11D5C" w:rsidRPr="00441FFB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prodAssetManager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B59376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资产管理人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E6EE48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026E2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08724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404FF8AA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64259" w14:textId="77777777" w:rsidR="00A11D5C" w:rsidRPr="00441FFB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B68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C24A0" w14:textId="77777777" w:rsidR="00A11D5C" w:rsidRPr="00441FFB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prodConsigner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45F53A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委托人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DD8984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13F74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C2F50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7F3CB85A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35B1D" w14:textId="77777777" w:rsidR="00A11D5C" w:rsidRPr="00441FFB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B69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B3AB5" w14:textId="77777777" w:rsidR="00A11D5C" w:rsidRPr="00441FFB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F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prodFundAcountBank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97FD0F" w14:textId="77777777" w:rsidR="00A11D5C" w:rsidRPr="008C7486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资金开户行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D3F0FB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0A06D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76E3C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1D5C" w:rsidRPr="00A249A4" w14:paraId="454B086E" w14:textId="77777777" w:rsidTr="00814C5C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95C9D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T12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2E00E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applyTime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A5DF0" w14:textId="77777777" w:rsidR="00A11D5C" w:rsidRPr="00883835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申请</w:t>
            </w:r>
            <w:r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时间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B2ACC2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A6FE3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31009" w14:textId="77777777" w:rsidR="00A11D5C" w:rsidRPr="00A249A4" w:rsidRDefault="00A11D5C" w:rsidP="00A11D5C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11769" w:rsidRPr="00A249A4" w14:paraId="0A66083F" w14:textId="77777777" w:rsidTr="0091176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F31A9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T82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10819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0698C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交易渠道标识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EDD7C1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AF448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672D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A60F2" w14:textId="77777777" w:rsidR="00911769" w:rsidRPr="00A249A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APP上送交易时必填</w:t>
            </w: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a-APP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渠道</w:t>
            </w:r>
          </w:p>
        </w:tc>
      </w:tr>
      <w:tr w:rsidR="00911769" w:rsidRPr="00A249A4" w14:paraId="7EC6BE92" w14:textId="77777777" w:rsidTr="00814C5C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714C2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X39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40EF9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RspCode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F3EA6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响应代码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933820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D0AF3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9F8B3" w14:textId="77777777" w:rsidR="00911769" w:rsidRPr="00A249A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11769" w:rsidRPr="00A249A4" w14:paraId="03A69DE5" w14:textId="77777777" w:rsidTr="00814C5C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9D52F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X40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44684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RspMsg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1F2A5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响应消息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5682BA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1EACB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943B0" w14:textId="77777777" w:rsidR="00911769" w:rsidRPr="00A249A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2A03FD56" w14:textId="77777777" w:rsidR="00ED6D9C" w:rsidRDefault="00ED6D9C" w:rsidP="004C6C9D">
      <w:pPr>
        <w:ind w:firstLine="480"/>
      </w:pPr>
    </w:p>
    <w:p w14:paraId="761A86FC" w14:textId="77777777" w:rsidR="008469F2" w:rsidRDefault="008469F2" w:rsidP="004C6C9D">
      <w:pPr>
        <w:pStyle w:val="3"/>
        <w:numPr>
          <w:ilvl w:val="2"/>
          <w:numId w:val="4"/>
        </w:numPr>
        <w:ind w:left="0" w:firstLineChars="0" w:firstLine="0"/>
      </w:pPr>
      <w:bookmarkStart w:id="61" w:name="_Toc462674329"/>
      <w:r>
        <w:rPr>
          <w:rFonts w:hint="eastAsia"/>
        </w:rPr>
        <w:t>指定交易复核</w:t>
      </w:r>
      <w:r w:rsidR="00ED6D9C">
        <w:rPr>
          <w:rFonts w:hint="eastAsia"/>
        </w:rPr>
        <w:t>通知</w:t>
      </w:r>
      <w:bookmarkEnd w:id="61"/>
    </w:p>
    <w:p w14:paraId="72B95AF8" w14:textId="77777777" w:rsidR="00ED6D9C" w:rsidRDefault="00ED6D9C" w:rsidP="004C6C9D">
      <w:pPr>
        <w:ind w:firstLine="482"/>
      </w:pPr>
      <w:r w:rsidRPr="00394335">
        <w:rPr>
          <w:rFonts w:hint="eastAsia"/>
          <w:b/>
        </w:rPr>
        <w:t>功能</w:t>
      </w:r>
      <w:r>
        <w:rPr>
          <w:rFonts w:hint="eastAsia"/>
        </w:rPr>
        <w:t>：通知二级系统交易所指定交易申请复核结果。</w:t>
      </w:r>
    </w:p>
    <w:p w14:paraId="4BE3CBD0" w14:textId="77777777" w:rsidR="00ED6D9C" w:rsidRPr="00394335" w:rsidRDefault="00ED6D9C" w:rsidP="004C6C9D">
      <w:pPr>
        <w:ind w:firstLine="480"/>
      </w:pPr>
      <w:r>
        <w:rPr>
          <w:rFonts w:hint="eastAsia"/>
        </w:rPr>
        <w:t>消息格式如下：</w:t>
      </w:r>
    </w:p>
    <w:tbl>
      <w:tblPr>
        <w:tblW w:w="9134" w:type="dxa"/>
        <w:tblInd w:w="103" w:type="dxa"/>
        <w:tblLook w:val="04A0" w:firstRow="1" w:lastRow="0" w:firstColumn="1" w:lastColumn="0" w:noHBand="0" w:noVBand="1"/>
      </w:tblPr>
      <w:tblGrid>
        <w:gridCol w:w="798"/>
        <w:gridCol w:w="2216"/>
        <w:gridCol w:w="2160"/>
        <w:gridCol w:w="798"/>
        <w:gridCol w:w="3162"/>
      </w:tblGrid>
      <w:tr w:rsidR="00ED6D9C" w:rsidRPr="00A249A4" w14:paraId="44B70D00" w14:textId="77777777" w:rsidTr="00D05697">
        <w:trPr>
          <w:trHeight w:val="270"/>
          <w:tblHeader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D0EBDCE" w14:textId="77777777" w:rsidR="00ED6D9C" w:rsidRPr="00444DB5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44DB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域号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948079" w14:textId="77777777" w:rsidR="00ED6D9C" w:rsidRPr="00444DB5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44DB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域名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116685" w14:textId="77777777" w:rsidR="00ED6D9C" w:rsidRPr="008C7486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6396B782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回报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0AE319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F161EA" w:rsidRPr="00A249A4" w14:paraId="34161058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A8773" w14:textId="77777777" w:rsidR="00F161EA" w:rsidRPr="00A249A4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B2770" w14:textId="77777777" w:rsidR="00F161EA" w:rsidRPr="00A249A4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clientID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4B34D" w14:textId="77777777" w:rsidR="00F161EA" w:rsidRPr="00883835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2F72FA" w14:textId="77777777" w:rsidR="00F161EA" w:rsidRPr="00A249A4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AD124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6CEF095A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DD7A2" w14:textId="77777777" w:rsidR="00F161EA" w:rsidRPr="00A249A4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M00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64F9E" w14:textId="77777777" w:rsidR="00F161EA" w:rsidRPr="00A249A4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memberID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6493" w14:textId="77777777" w:rsidR="00F161EA" w:rsidRPr="00883835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会员代码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C41EC4" w14:textId="77777777" w:rsidR="00F161EA" w:rsidRPr="00A249A4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D03FE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130D4512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6B8FC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M20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3559E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seatID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5F78" w14:textId="77777777" w:rsidR="00F161EA" w:rsidRPr="00883835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236CF6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8088F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53302BE9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1F8566" w14:textId="77777777" w:rsidR="00F161EA" w:rsidRPr="00444DB5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M32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D8D4B" w14:textId="77777777" w:rsidR="00F161EA" w:rsidRPr="00444DB5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444DB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clientName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325E2B" w14:textId="77777777" w:rsidR="00F161EA" w:rsidRPr="008C7486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53956D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84F8A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67853B97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16E1F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B20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8B5C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license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0F1B5" w14:textId="77777777" w:rsidR="00F161EA" w:rsidRPr="008C7486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营业执照号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C589D0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4E154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6DAE136C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BF528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B45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8EF8C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corpCode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DABCF9" w14:textId="77777777" w:rsidR="00F161EA" w:rsidRPr="008C7486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企业代码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90AAF9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BD885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29FC8750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BFD69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583A2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taxRegister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B79334" w14:textId="77777777" w:rsidR="00F161EA" w:rsidRPr="008C7486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税务登记证号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96F1F5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D0318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741D2293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FC880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BB86F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creditCode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7F3D50" w14:textId="77777777" w:rsidR="00F161EA" w:rsidRPr="008C7486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统一社会信用代码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5FE860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27B34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02F46EED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45372" w14:textId="77777777" w:rsidR="00F161EA" w:rsidRPr="00ED6D9C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D6D9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T03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20193" w14:textId="77777777" w:rsidR="00F161EA" w:rsidRPr="00ED6D9C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D6D9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checkID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330FA" w14:textId="77777777" w:rsidR="00F161EA" w:rsidRPr="00ED6D9C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D6D9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复核员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3AD915" w14:textId="77777777" w:rsidR="00F161EA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6FAE8" w14:textId="77777777" w:rsidR="00F161EA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3664C118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02900" w14:textId="77777777" w:rsidR="00F161EA" w:rsidRPr="00124AC3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4AC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T71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1D9F6" w14:textId="77777777" w:rsidR="00F161EA" w:rsidRPr="00124AC3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4AC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checkFlag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3B7F8" w14:textId="77777777" w:rsidR="00F161EA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复核标志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C55379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03381" w14:textId="77777777" w:rsidR="00F161EA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4AC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2-已复核, 4-未通过</w:t>
            </w:r>
          </w:p>
        </w:tc>
      </w:tr>
      <w:tr w:rsidR="00F161EA" w:rsidRPr="00A249A4" w14:paraId="3A211E74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07867" w14:textId="77777777" w:rsidR="00F161EA" w:rsidRPr="00124AC3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4AC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T29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7FA94" w14:textId="77777777" w:rsidR="00F161EA" w:rsidRPr="00124AC3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4AC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checkDate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506F0" w14:textId="77777777" w:rsidR="00F161EA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复核日期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A7F2BC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8166C" w14:textId="77777777" w:rsidR="00F161EA" w:rsidRPr="00124AC3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00F5594C" w14:textId="77777777" w:rsidTr="00D05697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A0D3A" w14:textId="77777777" w:rsidR="00F161EA" w:rsidRPr="00F423E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423E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B89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A2FAD" w14:textId="77777777" w:rsidR="00F161EA" w:rsidRPr="00F423E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423E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3F63D" w14:textId="77777777" w:rsidR="00F161EA" w:rsidRPr="004B3BE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0A3557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0067" w14:textId="77777777" w:rsidR="00F161EA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审核不通过时返回</w:t>
            </w:r>
          </w:p>
        </w:tc>
      </w:tr>
    </w:tbl>
    <w:p w14:paraId="5F6F5EF9" w14:textId="77777777" w:rsidR="00ED6D9C" w:rsidRDefault="00ED6D9C" w:rsidP="004C6C9D">
      <w:pPr>
        <w:ind w:firstLine="480"/>
      </w:pPr>
    </w:p>
    <w:p w14:paraId="4E9B504C" w14:textId="77777777" w:rsidR="008469F2" w:rsidRDefault="008469F2" w:rsidP="004C6C9D">
      <w:pPr>
        <w:pStyle w:val="3"/>
        <w:numPr>
          <w:ilvl w:val="2"/>
          <w:numId w:val="4"/>
        </w:numPr>
        <w:ind w:left="0" w:firstLineChars="0" w:firstLine="0"/>
      </w:pPr>
      <w:bookmarkStart w:id="62" w:name="_Toc462674330"/>
      <w:r>
        <w:rPr>
          <w:rFonts w:hint="eastAsia"/>
        </w:rPr>
        <w:t>指定交易撤销申请</w:t>
      </w:r>
      <w:bookmarkEnd w:id="62"/>
    </w:p>
    <w:p w14:paraId="376450BF" w14:textId="77777777" w:rsidR="00ED6D9C" w:rsidRDefault="00ED6D9C" w:rsidP="004C6C9D">
      <w:pPr>
        <w:ind w:firstLine="482"/>
        <w:rPr>
          <w:rFonts w:ascii="宋体" w:eastAsia="宋体" w:hAnsi="宋体" w:cs="宋体"/>
          <w:bCs/>
          <w:color w:val="000000"/>
          <w:kern w:val="0"/>
          <w:sz w:val="20"/>
          <w:szCs w:val="20"/>
        </w:rPr>
      </w:pPr>
      <w:r w:rsidRPr="00394335">
        <w:rPr>
          <w:rFonts w:hint="eastAsia"/>
          <w:b/>
        </w:rPr>
        <w:t>功能</w:t>
      </w:r>
      <w:r>
        <w:rPr>
          <w:rFonts w:hint="eastAsia"/>
        </w:rPr>
        <w:t>：指定交易用于机构客户</w:t>
      </w:r>
      <w:r w:rsidR="00927A4B">
        <w:rPr>
          <w:rFonts w:hint="eastAsia"/>
        </w:rPr>
        <w:t>申请</w:t>
      </w:r>
      <w:r>
        <w:rPr>
          <w:rFonts w:hint="eastAsia"/>
        </w:rPr>
        <w:t>撤销绑定席位</w:t>
      </w:r>
      <w:r>
        <w:rPr>
          <w:rFonts w:ascii="宋体" w:eastAsia="宋体" w:hAnsi="宋体" w:cs="宋体" w:hint="eastAsia"/>
          <w:bCs/>
          <w:color w:val="000000"/>
          <w:kern w:val="0"/>
          <w:sz w:val="20"/>
          <w:szCs w:val="20"/>
        </w:rPr>
        <w:t>。</w:t>
      </w:r>
    </w:p>
    <w:tbl>
      <w:tblPr>
        <w:tblW w:w="9756" w:type="dxa"/>
        <w:tblInd w:w="103" w:type="dxa"/>
        <w:tblLook w:val="04A0" w:firstRow="1" w:lastRow="0" w:firstColumn="1" w:lastColumn="0" w:noHBand="0" w:noVBand="1"/>
      </w:tblPr>
      <w:tblGrid>
        <w:gridCol w:w="798"/>
        <w:gridCol w:w="1996"/>
        <w:gridCol w:w="2160"/>
        <w:gridCol w:w="820"/>
        <w:gridCol w:w="820"/>
        <w:gridCol w:w="3162"/>
      </w:tblGrid>
      <w:tr w:rsidR="00ED6D9C" w:rsidRPr="00A249A4" w14:paraId="6442BD74" w14:textId="77777777" w:rsidTr="00D05697">
        <w:trPr>
          <w:trHeight w:val="270"/>
          <w:tblHeader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7A80C3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域号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AA765B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域名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8B5FC5" w14:textId="77777777" w:rsidR="00ED6D9C" w:rsidRPr="00883835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07E5D2D3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请求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D59C5B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应答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DC0F46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ED6D9C" w:rsidRPr="00A249A4" w14:paraId="4C6B8D28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B00DA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M00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C92BE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memberID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6846D" w14:textId="77777777" w:rsidR="00ED6D9C" w:rsidRPr="00883835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会员代码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F317BF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2E589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C88DF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D6D9C" w:rsidRPr="00A249A4" w14:paraId="2935E6D1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30F92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M20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93E49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seatID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76617" w14:textId="77777777" w:rsidR="00ED6D9C" w:rsidRPr="00883835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444596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E8566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08833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D6D9C" w:rsidRPr="00A249A4" w14:paraId="5CD122A7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4B50C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M30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24E06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clientID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80CA8" w14:textId="77777777" w:rsidR="00ED6D9C" w:rsidRPr="00883835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8A3FA7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8D378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56859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C1FBA" w:rsidRPr="00A249A4" w14:paraId="4B8E7C99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B587A" w14:textId="77777777" w:rsidR="00DC1FBA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M60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E2B2B" w14:textId="77777777" w:rsidR="00DC1FBA" w:rsidRPr="00B03CFC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traderID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AEB36" w14:textId="77777777" w:rsidR="00DC1FBA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用户代码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1E413E" w14:textId="77777777" w:rsidR="00DC1FBA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9E46F" w14:textId="77777777" w:rsidR="00DC1FBA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D2202" w14:textId="77777777" w:rsidR="00DC1FBA" w:rsidRPr="00A249A4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C1FBA" w:rsidRPr="00A249A4" w14:paraId="05B784B0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ECA35" w14:textId="77777777" w:rsidR="00DC1FBA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017D0" w14:textId="77777777" w:rsidR="00DC1FBA" w:rsidRPr="00B03CFC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clientName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E681E" w14:textId="77777777" w:rsidR="00DC1FBA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3D33C5" w14:textId="77777777" w:rsidR="00DC1FBA" w:rsidRPr="00A249A4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7E38F" w14:textId="77777777" w:rsidR="00DC1FBA" w:rsidRPr="00A249A4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1BA5F" w14:textId="77777777" w:rsidR="00DC1FBA" w:rsidRPr="00A249A4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C1FBA" w:rsidRPr="00A249A4" w14:paraId="0B7012C4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A13ED" w14:textId="77777777" w:rsidR="00DC1FBA" w:rsidRPr="006D76FF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B20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B4995" w14:textId="77777777" w:rsidR="00DC1FBA" w:rsidRPr="006D76FF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license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92B4EA" w14:textId="77777777" w:rsidR="00DC1FBA" w:rsidRPr="008C7486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营业执照号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336268" w14:textId="77777777" w:rsidR="00DC1FBA" w:rsidRPr="00A249A4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2EAC1" w14:textId="77777777" w:rsidR="00DC1FBA" w:rsidRPr="00A249A4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49FB7" w14:textId="77777777" w:rsidR="00DC1FBA" w:rsidRPr="00A249A4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C1FBA" w:rsidRPr="00A249A4" w14:paraId="19B85B72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C902A" w14:textId="77777777" w:rsidR="00DC1FBA" w:rsidRPr="006D76FF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B45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3867B" w14:textId="77777777" w:rsidR="00DC1FBA" w:rsidRPr="006D76FF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corpCode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CAF3C0" w14:textId="77777777" w:rsidR="00DC1FBA" w:rsidRPr="008C7486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企业代码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F5E923" w14:textId="77777777" w:rsidR="00DC1FBA" w:rsidRPr="00A249A4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DBC22" w14:textId="77777777" w:rsidR="00DC1FBA" w:rsidRPr="00A249A4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724B8" w14:textId="77777777" w:rsidR="00DC1FBA" w:rsidRPr="00A249A4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C1FBA" w:rsidRPr="00A249A4" w14:paraId="0ADA05FC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8EB85" w14:textId="77777777" w:rsidR="00DC1FBA" w:rsidRPr="006D76FF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0359F" w14:textId="77777777" w:rsidR="00DC1FBA" w:rsidRPr="006D76FF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taxRegister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65C23E" w14:textId="77777777" w:rsidR="00DC1FBA" w:rsidRPr="008C7486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税务登记证号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D9A82D" w14:textId="77777777" w:rsidR="00DC1FBA" w:rsidRPr="00A249A4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5B685" w14:textId="77777777" w:rsidR="00DC1FBA" w:rsidRPr="00A249A4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7BC91" w14:textId="77777777" w:rsidR="00DC1FBA" w:rsidRPr="00A249A4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C1FBA" w:rsidRPr="00A249A4" w14:paraId="14988135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44FF6" w14:textId="77777777" w:rsidR="00DC1FBA" w:rsidRPr="006D76FF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B49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C9225" w14:textId="77777777" w:rsidR="00DC1FBA" w:rsidRPr="006D76FF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creditCode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1F5FFF" w14:textId="77777777" w:rsidR="00DC1FBA" w:rsidRPr="008C7486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统一社会信用代码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B28936" w14:textId="77777777" w:rsidR="00DC1FBA" w:rsidRPr="00A249A4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6B2B5" w14:textId="77777777" w:rsidR="00DC1FBA" w:rsidRPr="00A249A4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2BEA4" w14:textId="77777777" w:rsidR="00DC1FBA" w:rsidRPr="00A249A4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C1FBA" w:rsidRPr="00A249A4" w14:paraId="61D3F408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189BF" w14:textId="77777777" w:rsidR="00DC1FBA" w:rsidRPr="00A249A4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T12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E46C5" w14:textId="77777777" w:rsidR="00DC1FBA" w:rsidRPr="00A249A4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applyTime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DB9FF" w14:textId="77777777" w:rsidR="00DC1FBA" w:rsidRPr="00883835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申请</w:t>
            </w:r>
            <w:r w:rsidRPr="0088383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时间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B561F3" w14:textId="77777777" w:rsidR="00DC1FBA" w:rsidRPr="00A249A4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B79DA" w14:textId="77777777" w:rsidR="00DC1FBA" w:rsidRPr="00A249A4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E5A1E" w14:textId="77777777" w:rsidR="00DC1FBA" w:rsidRPr="00A249A4" w:rsidRDefault="00DC1FBA" w:rsidP="00DC1FB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11769" w:rsidRPr="00A249A4" w14:paraId="1B97B636" w14:textId="77777777" w:rsidTr="00911769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5CD85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T82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A2F65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92BDB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交易渠道标识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43531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98153" w14:textId="77777777" w:rsidR="00911769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672D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335E8" w14:textId="77777777" w:rsidR="00911769" w:rsidRPr="00A249A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APP上送交易时必填</w:t>
            </w: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a-APP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渠道</w:t>
            </w:r>
          </w:p>
        </w:tc>
      </w:tr>
      <w:tr w:rsidR="00911769" w:rsidRPr="00A249A4" w14:paraId="52696513" w14:textId="77777777" w:rsidTr="00D05697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6008C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X39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FC6EA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RspCode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EC07E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响应代码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6B9888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7A141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1FA3A" w14:textId="77777777" w:rsidR="00911769" w:rsidRPr="00A249A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11769" w:rsidRPr="00A249A4" w14:paraId="5B6D5423" w14:textId="77777777" w:rsidTr="00D05697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77A39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X40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89AE6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RspMsg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B3A41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响应消息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D69B25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A9184" w14:textId="77777777" w:rsidR="00911769" w:rsidRPr="004B3BE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B3BE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D3BD6" w14:textId="77777777" w:rsidR="00911769" w:rsidRPr="00A249A4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0C41A2ED" w14:textId="77777777" w:rsidR="00ED6D9C" w:rsidRDefault="00ED6D9C" w:rsidP="004C6C9D">
      <w:pPr>
        <w:ind w:firstLine="480"/>
      </w:pPr>
    </w:p>
    <w:p w14:paraId="4D141A44" w14:textId="77777777" w:rsidR="008469F2" w:rsidRDefault="008469F2" w:rsidP="004C6C9D">
      <w:pPr>
        <w:pStyle w:val="3"/>
        <w:numPr>
          <w:ilvl w:val="2"/>
          <w:numId w:val="4"/>
        </w:numPr>
        <w:ind w:left="0" w:firstLineChars="0" w:firstLine="0"/>
      </w:pPr>
      <w:bookmarkStart w:id="63" w:name="_Toc462674331"/>
      <w:r>
        <w:rPr>
          <w:rFonts w:hint="eastAsia"/>
        </w:rPr>
        <w:t>指定交易撤销复核</w:t>
      </w:r>
      <w:r w:rsidR="00F161EA">
        <w:rPr>
          <w:rFonts w:hint="eastAsia"/>
        </w:rPr>
        <w:t>通知</w:t>
      </w:r>
      <w:bookmarkEnd w:id="63"/>
    </w:p>
    <w:p w14:paraId="17407713" w14:textId="77777777" w:rsidR="00ED6D9C" w:rsidRDefault="00ED6D9C" w:rsidP="004C6C9D">
      <w:pPr>
        <w:ind w:firstLine="482"/>
      </w:pPr>
      <w:r w:rsidRPr="00394335">
        <w:rPr>
          <w:rFonts w:hint="eastAsia"/>
          <w:b/>
        </w:rPr>
        <w:t>功能</w:t>
      </w:r>
      <w:r>
        <w:rPr>
          <w:rFonts w:hint="eastAsia"/>
        </w:rPr>
        <w:t>：通知二级系统交易所指定交易撤销申请复核结果。</w:t>
      </w:r>
    </w:p>
    <w:p w14:paraId="1F24DB9C" w14:textId="77777777" w:rsidR="00ED6D9C" w:rsidRPr="00394335" w:rsidRDefault="00ED6D9C" w:rsidP="004C6C9D">
      <w:pPr>
        <w:ind w:firstLine="480"/>
      </w:pPr>
      <w:r>
        <w:rPr>
          <w:rFonts w:hint="eastAsia"/>
        </w:rPr>
        <w:t>消息格式如下：</w:t>
      </w:r>
    </w:p>
    <w:tbl>
      <w:tblPr>
        <w:tblW w:w="9134" w:type="dxa"/>
        <w:tblInd w:w="103" w:type="dxa"/>
        <w:tblLook w:val="04A0" w:firstRow="1" w:lastRow="0" w:firstColumn="1" w:lastColumn="0" w:noHBand="0" w:noVBand="1"/>
      </w:tblPr>
      <w:tblGrid>
        <w:gridCol w:w="798"/>
        <w:gridCol w:w="2216"/>
        <w:gridCol w:w="2160"/>
        <w:gridCol w:w="798"/>
        <w:gridCol w:w="3162"/>
      </w:tblGrid>
      <w:tr w:rsidR="00ED6D9C" w:rsidRPr="00A249A4" w14:paraId="49B0FA6C" w14:textId="77777777" w:rsidTr="00D05697">
        <w:trPr>
          <w:trHeight w:val="270"/>
          <w:tblHeader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09C2FE" w14:textId="77777777" w:rsidR="00ED6D9C" w:rsidRPr="00444DB5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44DB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域号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8A6383" w14:textId="77777777" w:rsidR="00ED6D9C" w:rsidRPr="00444DB5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44DB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域名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187F3F" w14:textId="77777777" w:rsidR="00ED6D9C" w:rsidRPr="008C7486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0BD64186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回报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59C568C" w14:textId="77777777" w:rsidR="00ED6D9C" w:rsidRPr="00A249A4" w:rsidRDefault="00ED6D9C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249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F161EA" w:rsidRPr="00A249A4" w14:paraId="520B19AE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3D89A" w14:textId="77777777" w:rsidR="00F161EA" w:rsidRPr="00A249A4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95DD7" w14:textId="77777777" w:rsidR="00F161EA" w:rsidRPr="00A249A4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3CF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clientID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1EF66" w14:textId="77777777" w:rsidR="00F161EA" w:rsidRPr="00883835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BA0448" w14:textId="77777777" w:rsidR="00F161EA" w:rsidRPr="00A249A4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30B09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63C0FAA0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51802" w14:textId="77777777" w:rsidR="00F161EA" w:rsidRPr="00A249A4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M00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6B882" w14:textId="77777777" w:rsidR="00F161EA" w:rsidRPr="00A249A4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memberID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0F40C" w14:textId="77777777" w:rsidR="00F161EA" w:rsidRPr="00883835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会员代码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4F3944" w14:textId="77777777" w:rsidR="00F161EA" w:rsidRPr="00A249A4" w:rsidRDefault="00F161EA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4B56E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2D1DDE79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BB8C5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M20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C5CF2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0C3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seatID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681A9" w14:textId="77777777" w:rsidR="00F161EA" w:rsidRPr="00883835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8383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7910C1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48638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16D38CFA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EC9069" w14:textId="77777777" w:rsidR="00F161EA" w:rsidRPr="00444DB5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M32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CFEC9" w14:textId="77777777" w:rsidR="00F161EA" w:rsidRPr="00444DB5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444DB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clientName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773B90" w14:textId="77777777" w:rsidR="00F161EA" w:rsidRPr="008C7486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34D549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7206C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1110BD55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42012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B20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F36CC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license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45E4F0" w14:textId="77777777" w:rsidR="00F161EA" w:rsidRPr="008C7486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营业执照号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6C80D7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7792F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0905ED13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C1904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B45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89A4F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corpCode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64C7C7" w14:textId="77777777" w:rsidR="00F161EA" w:rsidRPr="008C7486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企业代码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50F988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1A0E2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66559CFC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4A5D4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B32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A8B23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taxRegister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F87E60" w14:textId="77777777" w:rsidR="00F161EA" w:rsidRPr="008C7486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税务登记证号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151FB6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E6641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40000929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4536C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B49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15B4E" w14:textId="77777777" w:rsidR="00F161EA" w:rsidRPr="006D76F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D76FF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creditCode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08AFF5" w14:textId="77777777" w:rsidR="00F161EA" w:rsidRPr="008C7486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8C748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统一社会信用代码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52FDC7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EA8D6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69E2512F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C47A1" w14:textId="77777777" w:rsidR="00F161EA" w:rsidRPr="00ED6D9C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D6D9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T03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4CE3E" w14:textId="77777777" w:rsidR="00F161EA" w:rsidRPr="00ED6D9C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D6D9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checkID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909CC" w14:textId="77777777" w:rsidR="00F161EA" w:rsidRPr="00ED6D9C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D6D9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复核员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A9B8D2" w14:textId="77777777" w:rsidR="00F161EA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3FE5E" w14:textId="77777777" w:rsidR="00F161EA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0E71DBE9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16DCA" w14:textId="77777777" w:rsidR="00F161EA" w:rsidRPr="00124AC3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4AC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T71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D9F93" w14:textId="77777777" w:rsidR="00F161EA" w:rsidRPr="00124AC3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4AC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checkFlag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F7EEE" w14:textId="77777777" w:rsidR="00F161EA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复核标志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853099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64A01" w14:textId="77777777" w:rsidR="00F161EA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4AC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2-已复核, 4-未通过</w:t>
            </w:r>
          </w:p>
        </w:tc>
      </w:tr>
      <w:tr w:rsidR="00F161EA" w:rsidRPr="00A249A4" w14:paraId="2EF1525A" w14:textId="77777777" w:rsidTr="00D05697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E416D" w14:textId="77777777" w:rsidR="00F161EA" w:rsidRPr="00124AC3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4AC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T29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0CCE3" w14:textId="77777777" w:rsidR="00F161EA" w:rsidRPr="00124AC3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24AC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checkDate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0F595" w14:textId="77777777" w:rsidR="00F161EA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复核日期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0A3C28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29B02" w14:textId="77777777" w:rsidR="00F161EA" w:rsidRPr="00124AC3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161EA" w:rsidRPr="00A249A4" w14:paraId="1C75DB04" w14:textId="77777777" w:rsidTr="00D05697">
        <w:trPr>
          <w:trHeight w:val="27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10A21" w14:textId="77777777" w:rsidR="00F161EA" w:rsidRPr="00F423E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423E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B89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E801D" w14:textId="77777777" w:rsidR="00F161EA" w:rsidRPr="00F423EF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423E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59036" w14:textId="77777777" w:rsidR="00F161EA" w:rsidRPr="004B3BE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1A1986" w14:textId="77777777" w:rsidR="00F161EA" w:rsidRPr="00A249A4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1DC1B" w14:textId="77777777" w:rsidR="00F161EA" w:rsidRDefault="00F161EA" w:rsidP="004C6C9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审核不通过时返回</w:t>
            </w:r>
          </w:p>
        </w:tc>
      </w:tr>
    </w:tbl>
    <w:p w14:paraId="705FFA46" w14:textId="77777777" w:rsidR="008469F2" w:rsidRDefault="008469F2" w:rsidP="004C6C9D">
      <w:pPr>
        <w:ind w:firstLine="480"/>
      </w:pPr>
    </w:p>
    <w:p w14:paraId="2D1136C2" w14:textId="77777777" w:rsidR="008469F2" w:rsidRDefault="008469F2" w:rsidP="004C6C9D">
      <w:pPr>
        <w:pStyle w:val="3"/>
        <w:numPr>
          <w:ilvl w:val="2"/>
          <w:numId w:val="4"/>
        </w:numPr>
        <w:ind w:left="0" w:firstLineChars="0" w:firstLine="0"/>
      </w:pPr>
      <w:bookmarkStart w:id="64" w:name="_Toc462674332"/>
      <w:r>
        <w:rPr>
          <w:rFonts w:hint="eastAsia"/>
        </w:rPr>
        <w:t>客户信息查询</w:t>
      </w:r>
      <w:bookmarkEnd w:id="64"/>
    </w:p>
    <w:p w14:paraId="086E768A" w14:textId="77777777" w:rsidR="00FB59BB" w:rsidRDefault="00FB59BB" w:rsidP="004C6C9D">
      <w:pPr>
        <w:ind w:firstLine="482"/>
      </w:pPr>
      <w:r w:rsidRPr="00394335">
        <w:rPr>
          <w:rFonts w:hint="eastAsia"/>
          <w:b/>
        </w:rPr>
        <w:t>功能</w:t>
      </w:r>
      <w:r>
        <w:rPr>
          <w:rFonts w:hint="eastAsia"/>
        </w:rPr>
        <w:t>：查询机构客户信息。</w:t>
      </w:r>
    </w:p>
    <w:p w14:paraId="10C6393E" w14:textId="77777777" w:rsidR="00FB59BB" w:rsidRDefault="00FB59BB" w:rsidP="004C6C9D">
      <w:pPr>
        <w:ind w:firstLine="480"/>
      </w:pPr>
      <w:r>
        <w:rPr>
          <w:rFonts w:hint="eastAsia"/>
        </w:rPr>
        <w:t>消息格式如下：</w:t>
      </w:r>
    </w:p>
    <w:tbl>
      <w:tblPr>
        <w:tblW w:w="861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11"/>
        <w:gridCol w:w="709"/>
        <w:gridCol w:w="2097"/>
        <w:gridCol w:w="1560"/>
        <w:gridCol w:w="708"/>
        <w:gridCol w:w="709"/>
        <w:gridCol w:w="2224"/>
      </w:tblGrid>
      <w:tr w:rsidR="002D7BF0" w:rsidRPr="00814C5C" w14:paraId="2AC818B8" w14:textId="77777777" w:rsidTr="00D1051E">
        <w:trPr>
          <w:trHeight w:val="270"/>
          <w:tblHeader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1F8EC057" w14:textId="77777777" w:rsidR="002D7BF0" w:rsidRPr="00814C5C" w:rsidRDefault="002D7BF0" w:rsidP="0087269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7581A7" w14:textId="77777777" w:rsidR="002D7BF0" w:rsidRPr="00814C5C" w:rsidRDefault="002D7BF0" w:rsidP="0087269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域号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FBB86A" w14:textId="77777777" w:rsidR="002D7BF0" w:rsidRPr="00814C5C" w:rsidRDefault="002D7BF0" w:rsidP="0087269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域名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3DE7EB1" w14:textId="77777777" w:rsidR="002D7BF0" w:rsidRPr="00814C5C" w:rsidRDefault="002D7BF0" w:rsidP="0087269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9AF3161" w14:textId="77777777" w:rsidR="002D7BF0" w:rsidRPr="00814C5C" w:rsidRDefault="002D7BF0" w:rsidP="0087269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请求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063159" w14:textId="77777777" w:rsidR="002D7BF0" w:rsidRPr="00814C5C" w:rsidRDefault="002D7BF0" w:rsidP="0087269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应答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5A01EBD" w14:textId="77777777" w:rsidR="002D7BF0" w:rsidRPr="00814C5C" w:rsidRDefault="002D7BF0" w:rsidP="0087269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2D7BF0" w:rsidRPr="00814C5C" w14:paraId="7A18E837" w14:textId="77777777" w:rsidTr="00D1051E">
        <w:trPr>
          <w:trHeight w:val="71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91F70" w14:textId="77777777" w:rsidR="002D7BF0" w:rsidRPr="00814C5C" w:rsidRDefault="002D7BF0" w:rsidP="0087269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7E84D" w14:textId="77777777" w:rsidR="002D7BF0" w:rsidRPr="00814C5C" w:rsidRDefault="002D7BF0" w:rsidP="0087269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M00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798EE" w14:textId="77777777" w:rsidR="002D7BF0" w:rsidRPr="00814C5C" w:rsidRDefault="002D7BF0" w:rsidP="0087269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memberID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2BCD3" w14:textId="77777777" w:rsidR="002D7BF0" w:rsidRPr="00814C5C" w:rsidRDefault="002D7BF0" w:rsidP="0087269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会员代码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2C6BD" w14:textId="77777777" w:rsidR="002D7BF0" w:rsidRPr="00814C5C" w:rsidRDefault="002D7BF0" w:rsidP="0087269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F2390" w14:textId="77777777" w:rsidR="002D7BF0" w:rsidRPr="00814C5C" w:rsidRDefault="008C10F8" w:rsidP="0087269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44286" w14:textId="77777777" w:rsidR="002D7BF0" w:rsidRPr="00814C5C" w:rsidRDefault="002D7BF0" w:rsidP="0087269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D7BF0" w:rsidRPr="00814C5C" w14:paraId="0D8ACC5D" w14:textId="77777777" w:rsidTr="00D1051E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18882" w14:textId="77777777" w:rsidR="002D7BF0" w:rsidRPr="00814C5C" w:rsidRDefault="002D7BF0" w:rsidP="0087269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EA6E2" w14:textId="77777777" w:rsidR="002D7BF0" w:rsidRPr="00814C5C" w:rsidRDefault="002D7BF0" w:rsidP="0087269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M20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52D22" w14:textId="77777777" w:rsidR="002D7BF0" w:rsidRPr="00814C5C" w:rsidRDefault="002D7BF0" w:rsidP="0087269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seatID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11CBC" w14:textId="77777777" w:rsidR="002D7BF0" w:rsidRPr="00814C5C" w:rsidRDefault="002D7BF0" w:rsidP="0087269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838A8" w14:textId="77777777" w:rsidR="002D7BF0" w:rsidRPr="00814C5C" w:rsidRDefault="002D7BF0" w:rsidP="0087269F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26624" w14:textId="77777777" w:rsidR="002D7BF0" w:rsidRPr="00814C5C" w:rsidRDefault="008C10F8" w:rsidP="0087269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53624" w14:textId="77777777" w:rsidR="002D7BF0" w:rsidRPr="00814C5C" w:rsidRDefault="002D7BF0" w:rsidP="0087269F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A7E33" w:rsidRPr="00814C5C" w14:paraId="458D04CA" w14:textId="77777777" w:rsidTr="00D1051E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B1A0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1168D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M60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AE761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7621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traderID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B4B01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用户代码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94C3E" w14:textId="77777777" w:rsidR="007A7E33" w:rsidRDefault="007A7E33" w:rsidP="007A7E33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EA923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B698D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A7E33" w:rsidRPr="00814C5C" w14:paraId="339F0048" w14:textId="77777777" w:rsidTr="00D1051E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868F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FF93D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B20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9521A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license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FB172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营业执照号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741F2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9D176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54899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A7E33" w:rsidRPr="00814C5C" w14:paraId="4A00F5BF" w14:textId="77777777" w:rsidTr="00D1051E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96CE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85612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B45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AC67B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corpCode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D43A2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企业代码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88DB9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1ACF2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4CFB4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A7E33" w:rsidRPr="00814C5C" w14:paraId="359EFC02" w14:textId="77777777" w:rsidTr="00D1051E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0738F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E0041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B32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C8625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taxRegister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30CB0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税务登记证号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A8E36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E7207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94A2A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A7E33" w:rsidRPr="00814C5C" w14:paraId="3E077912" w14:textId="77777777" w:rsidTr="00D1051E">
        <w:trPr>
          <w:trHeight w:val="48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6AEE5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05CAF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B49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08914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creditCode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7A67F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统一社会信用代码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B3500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CF2D5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C80D6" w14:textId="77777777" w:rsidR="007A7E33" w:rsidRPr="00814C5C" w:rsidRDefault="007A7E33" w:rsidP="007A7E3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911769" w:rsidRPr="00814C5C" w14:paraId="11A965AB" w14:textId="77777777" w:rsidTr="00D1051E">
        <w:trPr>
          <w:trHeight w:val="48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6D99" w14:textId="77777777" w:rsidR="00911769" w:rsidRPr="00814C5C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55A0E" w14:textId="77777777" w:rsidR="00911769" w:rsidRPr="00814C5C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T82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C8BE6" w14:textId="77777777" w:rsidR="00911769" w:rsidRPr="00814C5C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FD4F7" w14:textId="77777777" w:rsidR="00911769" w:rsidRPr="00814C5C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交易渠道标识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9DC7A" w14:textId="77777777" w:rsidR="00911769" w:rsidRDefault="00911769" w:rsidP="00911769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BF882" w14:textId="77777777" w:rsidR="00911769" w:rsidRPr="00814C5C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672D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951F2" w14:textId="77777777" w:rsidR="00911769" w:rsidRPr="00814C5C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APP上送交易时必填</w:t>
            </w:r>
            <w:r w:rsidRPr="007E6EB1"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a-APP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0"/>
              </w:rPr>
              <w:t>渠道</w:t>
            </w:r>
          </w:p>
        </w:tc>
      </w:tr>
      <w:tr w:rsidR="00911769" w:rsidRPr="00814C5C" w14:paraId="1DD76166" w14:textId="77777777" w:rsidTr="00D1051E">
        <w:trPr>
          <w:trHeight w:val="48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DFFCE" w14:textId="77777777" w:rsidR="00911769" w:rsidRPr="00814C5C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B3B87" w14:textId="77777777" w:rsidR="00911769" w:rsidRPr="00814C5C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M30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7A500" w14:textId="77777777" w:rsidR="00911769" w:rsidRPr="00814C5C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clientID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1CDB0" w14:textId="77777777" w:rsidR="00911769" w:rsidRPr="00814C5C" w:rsidRDefault="00911769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CA6DE" w14:textId="77777777" w:rsidR="00911769" w:rsidRPr="00814C5C" w:rsidRDefault="00911769" w:rsidP="00911769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A4286" w14:textId="209DBC1A" w:rsidR="00911769" w:rsidRPr="00814C5C" w:rsidRDefault="005024B8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71181" w14:textId="50E49601" w:rsidR="00911769" w:rsidRPr="00814C5C" w:rsidRDefault="00D1051E" w:rsidP="009117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51038943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503B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2E0E4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M32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A7587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clientName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B88B2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7E789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A4890" w14:textId="5E4601C4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E9554" w14:textId="3EBEB19E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2A60047E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5AFB3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23022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M33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D547A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clientAbbr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EBB24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客户简称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E205B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C1974" w14:textId="34B0C614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F93B2D" w14:textId="7CABB245" w:rsidR="00861251" w:rsidRPr="00814C5C" w:rsidRDefault="00861251" w:rsidP="0086125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59AC63AB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912C4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1BD7F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M34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F983C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clientEname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03399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英文名称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873D0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FB687" w14:textId="61E30C6E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DA02DB" w14:textId="5E60D278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2B893570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80B2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E03E2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M35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7B90F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clientEabbr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36AFD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英文简称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C2D05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81319" w14:textId="43771EC2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3190B4" w14:textId="4BE3D829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226F5895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739B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0D47A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M31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43DFC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B15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clientSort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ADB85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客户类别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4312B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F0CC5" w14:textId="7EE87502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39CCB6" w14:textId="106AB902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635041BE" w14:textId="77777777" w:rsidTr="00861251">
        <w:trPr>
          <w:trHeight w:val="302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F9A2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3AC51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M56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691EA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institutionTypeL3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8ACD5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客户类型3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B0D5E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CAC82" w14:textId="36DDBEF2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2E8F7" w14:textId="0A4E62E6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5468C626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F329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B3D44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B50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A3D94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cityCode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95BD6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地区代码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5115D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7D07C" w14:textId="73F30F12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60BA0" w14:textId="4E96187A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70C95A55" w14:textId="77777777" w:rsidTr="00861251">
        <w:trPr>
          <w:trHeight w:val="84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69584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2D082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B24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5BFC1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A0F40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企业性质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7F6AC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EF7F4" w14:textId="6F35F2BC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AB32D2" w14:textId="03ADFE2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626179D2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69FC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DD32C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B48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B04BD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taxpayerIdentifier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1CAFC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纳税人识别号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4F6FE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4591F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BD4DA" w14:textId="4C2AF442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70BEBC03" w14:textId="77777777" w:rsidTr="00861251">
        <w:trPr>
          <w:trHeight w:val="71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B6A32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5D224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B36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B579E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taxpayerAddress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D0623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增值税专用发票开票地址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16055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95AD8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4EF29F" w14:textId="26E95C7F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06DCBB1A" w14:textId="77777777" w:rsidTr="00861251">
        <w:trPr>
          <w:trHeight w:val="71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FC1D7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C2D99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B37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E0DEA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taxpayerTel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8A0DA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增值税专用发票开票电话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F92AD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ADB9F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986EBB" w14:textId="618E49C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7DF2B5EB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28CA4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A5242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W40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29048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settleBankID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5FFFD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银行代码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A3A9E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79198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395806" w14:textId="2AB148BC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52FE65BE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9ED1C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A2503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B39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AB5C2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taxpayerBankinfo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BD33B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开户行信息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34CBC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39B04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ED6AD" w14:textId="6E402E49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0A02D3FB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FB06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7D637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B40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1EF4C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taxpayerAccountID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5FF12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帐号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6FB74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96789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C5B6CE" w14:textId="2F3C8621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184FE100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E1E08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30A93" w14:textId="77777777" w:rsidR="00861251" w:rsidRPr="00814C5C" w:rsidDel="003C44BE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97203" w14:textId="77777777" w:rsidR="00861251" w:rsidRPr="00814C5C" w:rsidDel="003C44BE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C6B51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mailAddress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790F1" w14:textId="77777777" w:rsidR="00861251" w:rsidRPr="00814C5C" w:rsidDel="00BB2795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发票邮寄</w:t>
            </w:r>
            <w:r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03BB4" w14:textId="77777777" w:rsidR="00861251" w:rsidRPr="00814C5C" w:rsidDel="00BB2795" w:rsidRDefault="00861251" w:rsidP="0086125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F2D2C" w14:textId="77777777" w:rsidR="00861251" w:rsidRPr="00814C5C" w:rsidDel="00BB2795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4E771" w14:textId="52EB1AB0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2201BFEC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75B8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C00F1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B56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CE303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invoiceReceiver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DAC2C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发票收件人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31C21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AF97A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18ED7" w14:textId="206BBD03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3897A6B5" w14:textId="77777777" w:rsidTr="00861251">
        <w:trPr>
          <w:trHeight w:val="71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9734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170E5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B57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4D437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invoiceReceiverPhone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DFF58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发票收件人联系电话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9CA1B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B4074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848965" w14:textId="603EE538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3F24DF55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3E61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CD3CD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B30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61AAA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coPersonName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9D8A1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法定代表人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86F69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6B73B" w14:textId="44FBC85A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303317" w14:textId="67EC79F8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28D5C0BA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A1E4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74B6B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B25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52C6C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coAddress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62272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法定地址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448E0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CB4EF" w14:textId="0A4208A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A5FC89" w14:textId="76101D1F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1AF4E261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F78D0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A83DA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B29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11631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coPostCode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D2108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企业邮政编码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8F177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45FF6" w14:textId="2252ADFC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23269" w14:textId="633A1C08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5520271C" w14:textId="77777777" w:rsidTr="00861251">
        <w:trPr>
          <w:trHeight w:val="48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D5CDC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0318D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B59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9A898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isLegalAuthorized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595CE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是否法人书面授权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0B75B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70EC0" w14:textId="58E962AE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DBCC9" w14:textId="47523CCB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6C21BEEF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50F0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2D304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B34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61367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regCapital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30CD0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注册资本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F82D2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A847C" w14:textId="0C7B87A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896CDB" w14:textId="38F30213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6C927141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CB8F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[]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C2D27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D382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M49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D02D6" w14:textId="77777777" w:rsidR="00861251" w:rsidRPr="00F30C33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D382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clientBindInfo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2CB7F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B15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绑定</w:t>
            </w:r>
            <w:r w:rsidRPr="009B15BB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信息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5956F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2BC69" w14:textId="7A0FCE5B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2D000" w14:textId="5DA373EF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6CC2F4BE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FC1F9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{}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154EE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28BE" w14:textId="77777777" w:rsidR="00861251" w:rsidRPr="00F30C33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BEBA5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B15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绑定</w:t>
            </w:r>
            <w:r w:rsidRPr="009B15BB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信息</w:t>
            </w:r>
            <w:r w:rsidRPr="009B15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明细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C050F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B14D9" w14:textId="4B6C7E35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BA12D" w14:textId="62A37A4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4A5AB252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3FC1C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B84FA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B33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95D9D" w14:textId="77777777" w:rsidR="00861251" w:rsidRPr="00F30C33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isAddedTaxpayer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90E00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是否需要增值税专用发票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AF827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EF9E2" w14:textId="1C32888E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54DE9" w14:textId="3496E98F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7706CF87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C2FE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→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03D86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B26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520CF" w14:textId="77777777" w:rsidR="00861251" w:rsidRPr="00F30C33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coPhone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88AF5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企业联系电话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77FBD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C7257" w14:textId="59AD6622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B5709" w14:textId="1C8ADEC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5CEFD258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7763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4E8DB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M39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5F5DE" w14:textId="77777777" w:rsidR="00861251" w:rsidRPr="00F30C33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execName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63D75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授权人姓名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09C5B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B0348" w14:textId="6C34092E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9D227" w14:textId="16914B3E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16EF1D13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724D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EE93D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M41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686FA" w14:textId="77777777" w:rsidR="00861251" w:rsidRPr="00F30C33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execCertType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4F90A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授权人证件类型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2D4C5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93EC3" w14:textId="235119F5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9BDB1" w14:textId="5F003FEB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0FB49859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B1959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8550E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M42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3DF51" w14:textId="77777777" w:rsidR="00861251" w:rsidRPr="00F30C33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execCertNo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AE92F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授权人证件号码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0AA36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E9017" w14:textId="795D835F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A9E37" w14:textId="27A115A1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752ED9EC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5452F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BCE0D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M40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CA87B" w14:textId="77777777" w:rsidR="00861251" w:rsidRPr="00F30C33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execTel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855C5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授权人联系电话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F2D4C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9A86E" w14:textId="1385DCA2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F6C6A" w14:textId="69C7939C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4008EAAE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3483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A5025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B03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16B03" w14:textId="77777777" w:rsidR="00861251" w:rsidRPr="00F30C33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4E8C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授权人联系地址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91F75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8BA1A" w14:textId="116DF5EA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82ED1" w14:textId="2876A483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3E70F2A2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FE7D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2BCC1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B07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00C8E" w14:textId="77777777" w:rsidR="00861251" w:rsidRPr="00F30C33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E98A1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授权人邮政编码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20154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9A6C4" w14:textId="427FDB4A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F9056" w14:textId="6A91EB16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3C85F628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8FDF5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366F5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B05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1C5BC" w14:textId="77777777" w:rsidR="00861251" w:rsidRPr="00F30C33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fax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B732B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授权人传真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E2977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982D6" w14:textId="3E0C7216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D25F5" w14:textId="7AF49F5A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4BC267B6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12150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7F087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B60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32543" w14:textId="77777777" w:rsidR="00861251" w:rsidRPr="00F30C33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prodEstabReason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95A59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设立依据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BEE76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7EE73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3737D" w14:textId="15924346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03AEA58F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1A122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F8465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B61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6F806" w14:textId="77777777" w:rsidR="00861251" w:rsidRPr="00F30C33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prodCapitalSource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5D625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资金来源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52CB8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1828A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986A1" w14:textId="272B8669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07044183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22D5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F34F2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B62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F1383" w14:textId="77777777" w:rsidR="00861251" w:rsidRPr="00F30C33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prodRaiseWay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C5C22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募集方式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77280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04C6D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0C6B7" w14:textId="4BD0238A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33C79282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E8B3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8F803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B63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F74E3" w14:textId="77777777" w:rsidR="00861251" w:rsidRPr="00F30C33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prodScale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41495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产品规模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69C88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FBF62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DF25D" w14:textId="0AF04438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406CF969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4BF6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AE1D4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B64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6441A" w14:textId="77777777" w:rsidR="00861251" w:rsidRPr="00F30C33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prodEstabDate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F7B3B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产品成立日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3B7C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1CE9A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FB986" w14:textId="3E75DF14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0411BADF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8FFAC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52AC0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B65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5C33F" w14:textId="77777777" w:rsidR="00861251" w:rsidRPr="00F30C33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prodDueDate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003E8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产品到期日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2AD38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BF58A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791D0" w14:textId="4AFBC7B9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2B890E19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ABC7A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D6863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B66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A9687" w14:textId="77777777" w:rsidR="00861251" w:rsidRPr="00F30C33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prodInvestScale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D767C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投资范围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74AC9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CF5C3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CED50" w14:textId="3829ECA8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2A4666D1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EAE9F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E5ED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B67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A789C" w14:textId="77777777" w:rsidR="00861251" w:rsidRPr="00F30C33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prodAssetManager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1C566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资产管理人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EB3E4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829DD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ADCD3" w14:textId="3B68CAD0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0E281B68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236F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34C6A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B68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75859" w14:textId="77777777" w:rsidR="00861251" w:rsidRPr="00F30C33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prodConsigner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52001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委托人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99FC1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27D58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F3E5C" w14:textId="3E3968FA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195EDE90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00FF1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05C02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B69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668D4" w14:textId="77777777" w:rsidR="00861251" w:rsidRPr="00F30C33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prodFundAcountBank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07E63" w14:textId="77777777" w:rsidR="00861251" w:rsidRPr="009B15BB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资金开户行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D48B3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ABF5C" w14:textId="77777777" w:rsidR="00861251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C1F71" w14:textId="3B7D0960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3F928B21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E9BD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FF70A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I30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50C61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tradeRight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8C599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竞价交易权限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148B1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E5410" w14:textId="7E81856A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BD8A1" w14:textId="46DD7773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861251" w:rsidRPr="00814C5C" w14:paraId="6B854ABD" w14:textId="77777777" w:rsidTr="00861251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04761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F3EA2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B86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2CA5B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destroyFlag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9E86A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注销标志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5FEF3" w14:textId="7777777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2A550" w14:textId="49E82207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CE3A0" w14:textId="393C4CDF" w:rsidR="00861251" w:rsidRPr="00814C5C" w:rsidRDefault="00861251" w:rsidP="0086125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43AA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查询结果不为空时必填</w:t>
            </w:r>
          </w:p>
        </w:tc>
      </w:tr>
      <w:tr w:rsidR="00BB2795" w:rsidRPr="00814C5C" w14:paraId="7762A36E" w14:textId="77777777" w:rsidTr="00D1051E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17CA" w14:textId="77777777" w:rsidR="00BB2795" w:rsidRPr="00814C5C" w:rsidRDefault="00BB2795" w:rsidP="00BB279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A8636" w14:textId="77777777" w:rsidR="00BB2795" w:rsidRPr="00814C5C" w:rsidRDefault="00BB2795" w:rsidP="00BB279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X39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B99C2" w14:textId="77777777" w:rsidR="00BB2795" w:rsidRPr="00814C5C" w:rsidRDefault="00BB2795" w:rsidP="00BB279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6A701" w14:textId="77777777" w:rsidR="00BB2795" w:rsidRPr="00814C5C" w:rsidRDefault="00BB2795" w:rsidP="00BB279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响应代码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1B10D" w14:textId="77777777" w:rsidR="00BB2795" w:rsidRPr="00814C5C" w:rsidRDefault="00BB2795" w:rsidP="00BB2795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1F179" w14:textId="77777777" w:rsidR="00BB2795" w:rsidRPr="00814C5C" w:rsidRDefault="00BB2795" w:rsidP="00BB279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9A02C" w14:textId="77777777" w:rsidR="00BB2795" w:rsidRPr="00814C5C" w:rsidRDefault="00BB2795" w:rsidP="00BB279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B2795" w:rsidRPr="00814C5C" w14:paraId="45CC14A3" w14:textId="77777777" w:rsidTr="00D1051E">
        <w:trPr>
          <w:trHeight w:val="27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9EEF" w14:textId="77777777" w:rsidR="00BB2795" w:rsidRPr="00814C5C" w:rsidRDefault="00BB2795" w:rsidP="00BB279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206EB" w14:textId="77777777" w:rsidR="00BB2795" w:rsidRPr="00814C5C" w:rsidRDefault="00BB2795" w:rsidP="00BB279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X40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06C3E" w14:textId="77777777" w:rsidR="00BB2795" w:rsidRPr="00814C5C" w:rsidRDefault="00BB2795" w:rsidP="00BB279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RspMsg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55E91" w14:textId="77777777" w:rsidR="00BB2795" w:rsidRPr="00814C5C" w:rsidRDefault="00BB2795" w:rsidP="00BB279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响应消息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9A48F" w14:textId="77777777" w:rsidR="00BB2795" w:rsidRPr="00814C5C" w:rsidRDefault="00BB2795" w:rsidP="00BB2795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AF184" w14:textId="77777777" w:rsidR="00BB2795" w:rsidRPr="00814C5C" w:rsidRDefault="00BB2795" w:rsidP="00BB279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0409F" w14:textId="77777777" w:rsidR="00BB2795" w:rsidRPr="00814C5C" w:rsidRDefault="00BB2795" w:rsidP="00BB2795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14C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41409B3D" w14:textId="77777777" w:rsidR="00A373F8" w:rsidRDefault="00A373F8" w:rsidP="004C6C9D">
      <w:pPr>
        <w:ind w:firstLine="480"/>
      </w:pPr>
    </w:p>
    <w:p w14:paraId="66904DD2" w14:textId="77777777" w:rsidR="00DB062F" w:rsidRDefault="00DB062F" w:rsidP="00DB062F">
      <w:pPr>
        <w:pStyle w:val="2"/>
        <w:numPr>
          <w:ilvl w:val="1"/>
          <w:numId w:val="4"/>
        </w:numPr>
        <w:ind w:left="0" w:firstLineChars="0" w:firstLine="0"/>
      </w:pPr>
      <w:bookmarkStart w:id="65" w:name="_Toc438474614"/>
      <w:bookmarkStart w:id="66" w:name="_Toc462674333"/>
      <w:r>
        <w:rPr>
          <w:rFonts w:hint="eastAsia"/>
        </w:rPr>
        <w:t>其他</w:t>
      </w:r>
      <w:bookmarkEnd w:id="65"/>
      <w:bookmarkEnd w:id="66"/>
    </w:p>
    <w:p w14:paraId="49066940" w14:textId="77777777" w:rsidR="00DB062F" w:rsidRDefault="00DB062F" w:rsidP="00DB062F">
      <w:pPr>
        <w:pStyle w:val="3"/>
        <w:numPr>
          <w:ilvl w:val="2"/>
          <w:numId w:val="4"/>
        </w:numPr>
        <w:ind w:left="0" w:firstLineChars="0" w:firstLine="0"/>
      </w:pPr>
      <w:bookmarkStart w:id="67" w:name="_Toc438474615"/>
      <w:bookmarkStart w:id="68" w:name="_Toc462674334"/>
      <w:r>
        <w:rPr>
          <w:rFonts w:hint="eastAsia"/>
        </w:rPr>
        <w:t>通用报错</w:t>
      </w:r>
      <w:bookmarkEnd w:id="67"/>
      <w:bookmarkEnd w:id="68"/>
    </w:p>
    <w:p w14:paraId="16008EAD" w14:textId="77777777" w:rsidR="00DB062F" w:rsidRDefault="00DB062F" w:rsidP="00DB062F">
      <w:pPr>
        <w:pStyle w:val="4"/>
        <w:numPr>
          <w:ilvl w:val="3"/>
          <w:numId w:val="4"/>
        </w:numPr>
        <w:ind w:left="0" w:firstLineChars="0" w:firstLine="0"/>
      </w:pPr>
      <w:r>
        <w:rPr>
          <w:rFonts w:hint="eastAsia"/>
        </w:rPr>
        <w:t>通用报错应答</w:t>
      </w:r>
    </w:p>
    <w:p w14:paraId="2E6E2ED5" w14:textId="77777777" w:rsidR="00DB062F" w:rsidRDefault="00DB062F" w:rsidP="00DB062F">
      <w:pPr>
        <w:ind w:firstLine="482"/>
      </w:pPr>
      <w:r w:rsidRPr="003B0BB4">
        <w:rPr>
          <w:rFonts w:hint="eastAsia"/>
          <w:b/>
        </w:rPr>
        <w:t>功能</w:t>
      </w:r>
      <w:r>
        <w:rPr>
          <w:rFonts w:hint="eastAsia"/>
        </w:rPr>
        <w:t>：当请求报文因格式错误、解密失败等原因导致报文解析失败，返回二级系统失败应答及错误原因。</w:t>
      </w:r>
    </w:p>
    <w:p w14:paraId="54076CC2" w14:textId="77777777" w:rsidR="00DB062F" w:rsidRPr="00BD451E" w:rsidRDefault="00DB062F" w:rsidP="00DB062F">
      <w:pPr>
        <w:ind w:firstLine="480"/>
      </w:pPr>
      <w:r>
        <w:rPr>
          <w:rFonts w:hint="eastAsia"/>
        </w:rPr>
        <w:t>消息体格式如下：</w:t>
      </w:r>
    </w:p>
    <w:tbl>
      <w:tblPr>
        <w:tblW w:w="8708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18"/>
        <w:gridCol w:w="1995"/>
        <w:gridCol w:w="1505"/>
        <w:gridCol w:w="618"/>
        <w:gridCol w:w="618"/>
        <w:gridCol w:w="3354"/>
      </w:tblGrid>
      <w:tr w:rsidR="00DB062F" w:rsidRPr="00706EDA" w14:paraId="0AC23E59" w14:textId="77777777" w:rsidTr="002E5C02">
        <w:trPr>
          <w:trHeight w:val="270"/>
          <w:tblHeader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BE41DFA" w14:textId="77777777" w:rsidR="00DB062F" w:rsidRPr="00706EDA" w:rsidRDefault="00DB062F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706ED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域号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5ECEF2" w14:textId="77777777" w:rsidR="00DB062F" w:rsidRPr="00706EDA" w:rsidRDefault="00DB062F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706ED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域名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35EC90" w14:textId="77777777" w:rsidR="00DB062F" w:rsidRPr="00706EDA" w:rsidRDefault="00DB062F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C11134" w14:textId="77777777" w:rsidR="00DB062F" w:rsidRPr="00706EDA" w:rsidRDefault="00DB062F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706ED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请求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BDB6E9" w14:textId="77777777" w:rsidR="00DB062F" w:rsidRPr="00706EDA" w:rsidRDefault="00DB062F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706ED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应答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E1EB2E8" w14:textId="77777777" w:rsidR="00DB062F" w:rsidRPr="00706EDA" w:rsidRDefault="00DB062F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706ED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DB062F" w:rsidRPr="00706EDA" w14:paraId="7423BACD" w14:textId="77777777" w:rsidTr="002E5C02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E7FD9" w14:textId="77777777" w:rsidR="00DB062F" w:rsidRPr="00706EDA" w:rsidRDefault="00DB062F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E783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X39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B856A" w14:textId="77777777" w:rsidR="00DB062F" w:rsidRPr="00706EDA" w:rsidRDefault="00DB062F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E783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rspCode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A2EB2" w14:textId="77777777" w:rsidR="00DB062F" w:rsidRPr="00706EDA" w:rsidRDefault="00DB062F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E783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响应代码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E0774" w14:textId="77777777" w:rsidR="00DB062F" w:rsidRPr="00706EDA" w:rsidRDefault="00DB062F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E783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0CE19" w14:textId="77777777" w:rsidR="00DB062F" w:rsidRPr="00706EDA" w:rsidRDefault="00DB062F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E783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87A6" w14:textId="77777777" w:rsidR="00DB062F" w:rsidRPr="00706EDA" w:rsidRDefault="00DB062F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错误码</w:t>
            </w:r>
          </w:p>
        </w:tc>
      </w:tr>
      <w:tr w:rsidR="00DB062F" w:rsidRPr="00706EDA" w14:paraId="620BD6D0" w14:textId="77777777" w:rsidTr="002E5C02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23FF6" w14:textId="77777777" w:rsidR="00DB062F" w:rsidRPr="00706EDA" w:rsidRDefault="00DB062F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E783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X40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C9303" w14:textId="77777777" w:rsidR="00DB062F" w:rsidRPr="00706EDA" w:rsidRDefault="00DB062F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E783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rspMsg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0C156" w14:textId="77777777" w:rsidR="00DB062F" w:rsidRPr="00706EDA" w:rsidRDefault="00DB062F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E783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响应消息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60BFB" w14:textId="77777777" w:rsidR="00DB062F" w:rsidRPr="00706EDA" w:rsidRDefault="00DB062F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E783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69340" w14:textId="77777777" w:rsidR="00DB062F" w:rsidRPr="00706EDA" w:rsidRDefault="00DB062F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E783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BA37E" w14:textId="77777777" w:rsidR="00DB062F" w:rsidRPr="00706EDA" w:rsidRDefault="00DB062F" w:rsidP="002E5C0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错误提示信息</w:t>
            </w:r>
          </w:p>
        </w:tc>
      </w:tr>
    </w:tbl>
    <w:p w14:paraId="7B3CD2AF" w14:textId="77777777" w:rsidR="00DB062F" w:rsidRDefault="00DB062F" w:rsidP="004C6C9D">
      <w:pPr>
        <w:ind w:firstLine="480"/>
      </w:pPr>
    </w:p>
    <w:p w14:paraId="676B7DB5" w14:textId="77777777" w:rsidR="000A4E3E" w:rsidRDefault="000A4E3E" w:rsidP="001270C7">
      <w:pPr>
        <w:ind w:firstLineChars="0" w:firstLine="0"/>
      </w:pPr>
    </w:p>
    <w:sectPr w:rsidR="000A4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368FB1" w14:textId="77777777" w:rsidR="009D1687" w:rsidRDefault="009D1687" w:rsidP="007741AB">
      <w:pPr>
        <w:spacing w:line="240" w:lineRule="auto"/>
        <w:ind w:firstLine="480"/>
      </w:pPr>
      <w:r>
        <w:separator/>
      </w:r>
    </w:p>
  </w:endnote>
  <w:endnote w:type="continuationSeparator" w:id="0">
    <w:p w14:paraId="7BCEF247" w14:textId="77777777" w:rsidR="009D1687" w:rsidRDefault="009D1687" w:rsidP="007741A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F83FC5" w14:textId="77777777" w:rsidR="009D1687" w:rsidRDefault="009D1687" w:rsidP="00422593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6179789"/>
      <w:docPartObj>
        <w:docPartGallery w:val="Page Numbers (Bottom of Page)"/>
        <w:docPartUnique/>
      </w:docPartObj>
    </w:sdtPr>
    <w:sdtEndPr/>
    <w:sdtContent>
      <w:sdt>
        <w:sdtPr>
          <w:id w:val="-1911384501"/>
          <w:docPartObj>
            <w:docPartGallery w:val="Page Numbers (Top of Page)"/>
            <w:docPartUnique/>
          </w:docPartObj>
        </w:sdtPr>
        <w:sdtEndPr/>
        <w:sdtContent>
          <w:p w14:paraId="563A9C98" w14:textId="77777777" w:rsidR="009D1687" w:rsidRDefault="009D1687" w:rsidP="00CC2A54">
            <w:pPr>
              <w:pStyle w:val="a4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4BD0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4BD0">
              <w:rPr>
                <w:b/>
                <w:bCs/>
                <w:noProof/>
              </w:rPr>
              <w:t>30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1965B5F" w14:textId="77777777" w:rsidR="009D1687" w:rsidRDefault="009D1687" w:rsidP="00422593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6AF06D" w14:textId="77777777" w:rsidR="009D1687" w:rsidRDefault="009D1687" w:rsidP="0042259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BAD5F6" w14:textId="77777777" w:rsidR="009D1687" w:rsidRDefault="009D1687" w:rsidP="007741AB">
      <w:pPr>
        <w:spacing w:line="240" w:lineRule="auto"/>
        <w:ind w:firstLine="480"/>
      </w:pPr>
      <w:r>
        <w:separator/>
      </w:r>
    </w:p>
  </w:footnote>
  <w:footnote w:type="continuationSeparator" w:id="0">
    <w:p w14:paraId="414EAEC5" w14:textId="77777777" w:rsidR="009D1687" w:rsidRDefault="009D1687" w:rsidP="007741A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78001B" w14:textId="77777777" w:rsidR="009D1687" w:rsidRDefault="009D1687" w:rsidP="00422593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27CD74" w14:textId="77777777" w:rsidR="009D1687" w:rsidRDefault="009D1687" w:rsidP="00422593">
    <w:pPr>
      <w:pStyle w:val="a3"/>
      <w:ind w:firstLine="360"/>
    </w:pPr>
    <w:r>
      <w:rPr>
        <w:rFonts w:hint="eastAsia"/>
      </w:rPr>
      <w:t>上海黄金交易所</w:t>
    </w:r>
    <w:r>
      <w:rPr>
        <w:rFonts w:hint="eastAsia"/>
      </w:rPr>
      <w:t>GEMS-2</w:t>
    </w:r>
    <w:r>
      <w:rPr>
        <w:rFonts w:hint="eastAsia"/>
      </w:rPr>
      <w:t>会员二级系统账户卡接口规范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7521C5" w14:textId="77777777" w:rsidR="009D1687" w:rsidRDefault="009D1687" w:rsidP="00422593">
    <w:pPr>
      <w:pStyle w:val="a3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631C36" w14:textId="77777777" w:rsidR="009D1687" w:rsidRDefault="009D1687" w:rsidP="00422593">
    <w:pPr>
      <w:pStyle w:val="a3"/>
      <w:ind w:firstLine="36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256BF5" wp14:editId="07AB4AE8">
          <wp:simplePos x="0" y="0"/>
          <wp:positionH relativeFrom="column">
            <wp:posOffset>-439116</wp:posOffset>
          </wp:positionH>
          <wp:positionV relativeFrom="paragraph">
            <wp:posOffset>-308610</wp:posOffset>
          </wp:positionV>
          <wp:extent cx="6117346" cy="594910"/>
          <wp:effectExtent l="0" t="0" r="0" b="0"/>
          <wp:wrapNone/>
          <wp:docPr id="6" name="图片 4" descr="C:\Users\wumin\Desktop\未标题-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wumin\Desktop\未标题-3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7346" cy="594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>上海黄金交易所</w:t>
    </w:r>
    <w:r>
      <w:rPr>
        <w:rFonts w:hint="eastAsia"/>
      </w:rPr>
      <w:t>GEMS-2</w:t>
    </w:r>
    <w:r>
      <w:rPr>
        <w:rFonts w:hint="eastAsia"/>
      </w:rPr>
      <w:t>会员二级系统账户卡接口规范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60FE"/>
    <w:multiLevelType w:val="hybridMultilevel"/>
    <w:tmpl w:val="8120259C"/>
    <w:lvl w:ilvl="0" w:tplc="0024B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EA3167"/>
    <w:multiLevelType w:val="hybridMultilevel"/>
    <w:tmpl w:val="EA80E10A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D2C07B3"/>
    <w:multiLevelType w:val="hybridMultilevel"/>
    <w:tmpl w:val="337A4A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F90C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3001E4E"/>
    <w:multiLevelType w:val="hybridMultilevel"/>
    <w:tmpl w:val="CB725EC4"/>
    <w:lvl w:ilvl="0" w:tplc="13AAA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E13653"/>
    <w:multiLevelType w:val="hybridMultilevel"/>
    <w:tmpl w:val="7B445A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9B15E6"/>
    <w:multiLevelType w:val="hybridMultilevel"/>
    <w:tmpl w:val="7B445A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392B54"/>
    <w:multiLevelType w:val="hybridMultilevel"/>
    <w:tmpl w:val="F78A1354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487D2D27"/>
    <w:multiLevelType w:val="hybridMultilevel"/>
    <w:tmpl w:val="D7EE5A7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>
    <w:nsid w:val="4FE1230B"/>
    <w:multiLevelType w:val="hybridMultilevel"/>
    <w:tmpl w:val="41B656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D84625"/>
    <w:multiLevelType w:val="hybridMultilevel"/>
    <w:tmpl w:val="6B16BE98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6F4C115C"/>
    <w:multiLevelType w:val="hybridMultilevel"/>
    <w:tmpl w:val="17625196"/>
    <w:lvl w:ilvl="0" w:tplc="07BAE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2A27204"/>
    <w:multiLevelType w:val="hybridMultilevel"/>
    <w:tmpl w:val="925C6244"/>
    <w:lvl w:ilvl="0" w:tplc="B2AE4F4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0"/>
  </w:num>
  <w:num w:numId="7">
    <w:abstractNumId w:val="5"/>
  </w:num>
  <w:num w:numId="8">
    <w:abstractNumId w:val="9"/>
  </w:num>
  <w:num w:numId="9">
    <w:abstractNumId w:val="12"/>
  </w:num>
  <w:num w:numId="10">
    <w:abstractNumId w:val="7"/>
  </w:num>
  <w:num w:numId="11">
    <w:abstractNumId w:val="1"/>
  </w:num>
  <w:num w:numId="12">
    <w:abstractNumId w:val="11"/>
  </w:num>
  <w:num w:numId="13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uanluo">
    <w15:presenceInfo w15:providerId="None" w15:userId="guanlu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trackRevisions/>
  <w:doNotTrackFormatting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88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1E"/>
    <w:rsid w:val="00000C00"/>
    <w:rsid w:val="00002BCB"/>
    <w:rsid w:val="00002C7C"/>
    <w:rsid w:val="00010B3D"/>
    <w:rsid w:val="000159C4"/>
    <w:rsid w:val="00015CC5"/>
    <w:rsid w:val="0001787E"/>
    <w:rsid w:val="000179E7"/>
    <w:rsid w:val="00020E79"/>
    <w:rsid w:val="00021EDE"/>
    <w:rsid w:val="00022BB2"/>
    <w:rsid w:val="00027235"/>
    <w:rsid w:val="00027307"/>
    <w:rsid w:val="00031154"/>
    <w:rsid w:val="000334E6"/>
    <w:rsid w:val="00033B65"/>
    <w:rsid w:val="00035FD7"/>
    <w:rsid w:val="00037E00"/>
    <w:rsid w:val="00041A18"/>
    <w:rsid w:val="00042DFF"/>
    <w:rsid w:val="00043D00"/>
    <w:rsid w:val="00046877"/>
    <w:rsid w:val="00046CB3"/>
    <w:rsid w:val="000476E9"/>
    <w:rsid w:val="000520EE"/>
    <w:rsid w:val="000555E6"/>
    <w:rsid w:val="000637BA"/>
    <w:rsid w:val="0006552B"/>
    <w:rsid w:val="00066669"/>
    <w:rsid w:val="00070618"/>
    <w:rsid w:val="00071622"/>
    <w:rsid w:val="0007264E"/>
    <w:rsid w:val="0007737D"/>
    <w:rsid w:val="000805B7"/>
    <w:rsid w:val="0008251C"/>
    <w:rsid w:val="00082F41"/>
    <w:rsid w:val="000844C8"/>
    <w:rsid w:val="00085017"/>
    <w:rsid w:val="00085C96"/>
    <w:rsid w:val="0008653D"/>
    <w:rsid w:val="00092B56"/>
    <w:rsid w:val="00093C0C"/>
    <w:rsid w:val="00094BA2"/>
    <w:rsid w:val="000951E3"/>
    <w:rsid w:val="00097252"/>
    <w:rsid w:val="000A089A"/>
    <w:rsid w:val="000A1275"/>
    <w:rsid w:val="000A3549"/>
    <w:rsid w:val="000A4E3E"/>
    <w:rsid w:val="000A7500"/>
    <w:rsid w:val="000B1F01"/>
    <w:rsid w:val="000B6EF4"/>
    <w:rsid w:val="000B7320"/>
    <w:rsid w:val="000C111E"/>
    <w:rsid w:val="000C2289"/>
    <w:rsid w:val="000D0F90"/>
    <w:rsid w:val="000D4648"/>
    <w:rsid w:val="000D4C73"/>
    <w:rsid w:val="000D6EA2"/>
    <w:rsid w:val="000E4B40"/>
    <w:rsid w:val="000E7077"/>
    <w:rsid w:val="000F0A9B"/>
    <w:rsid w:val="000F59D6"/>
    <w:rsid w:val="000F75CF"/>
    <w:rsid w:val="000F7D03"/>
    <w:rsid w:val="00106103"/>
    <w:rsid w:val="001073F3"/>
    <w:rsid w:val="00110D5C"/>
    <w:rsid w:val="00115768"/>
    <w:rsid w:val="00117A62"/>
    <w:rsid w:val="00121F6B"/>
    <w:rsid w:val="00123CA2"/>
    <w:rsid w:val="0012430D"/>
    <w:rsid w:val="001247DE"/>
    <w:rsid w:val="001247E0"/>
    <w:rsid w:val="00124AC3"/>
    <w:rsid w:val="001270C7"/>
    <w:rsid w:val="0013039E"/>
    <w:rsid w:val="00130A08"/>
    <w:rsid w:val="001318DF"/>
    <w:rsid w:val="001350E8"/>
    <w:rsid w:val="0013539A"/>
    <w:rsid w:val="001361CD"/>
    <w:rsid w:val="00136889"/>
    <w:rsid w:val="00140108"/>
    <w:rsid w:val="00141918"/>
    <w:rsid w:val="00141D89"/>
    <w:rsid w:val="001421AC"/>
    <w:rsid w:val="00144DA5"/>
    <w:rsid w:val="00146999"/>
    <w:rsid w:val="00150438"/>
    <w:rsid w:val="001515F0"/>
    <w:rsid w:val="0015189D"/>
    <w:rsid w:val="00152234"/>
    <w:rsid w:val="0015330B"/>
    <w:rsid w:val="00160A7D"/>
    <w:rsid w:val="0016183A"/>
    <w:rsid w:val="00170E20"/>
    <w:rsid w:val="00171165"/>
    <w:rsid w:val="00173D75"/>
    <w:rsid w:val="00175D9F"/>
    <w:rsid w:val="001805B9"/>
    <w:rsid w:val="00180753"/>
    <w:rsid w:val="0018365F"/>
    <w:rsid w:val="0018398F"/>
    <w:rsid w:val="001848F8"/>
    <w:rsid w:val="00185F8A"/>
    <w:rsid w:val="00186C0D"/>
    <w:rsid w:val="001875CF"/>
    <w:rsid w:val="00190EA7"/>
    <w:rsid w:val="00191417"/>
    <w:rsid w:val="0019247B"/>
    <w:rsid w:val="00192A56"/>
    <w:rsid w:val="0019359A"/>
    <w:rsid w:val="00197430"/>
    <w:rsid w:val="001979A7"/>
    <w:rsid w:val="001A04B1"/>
    <w:rsid w:val="001A15B9"/>
    <w:rsid w:val="001A1BFD"/>
    <w:rsid w:val="001A21CB"/>
    <w:rsid w:val="001A2258"/>
    <w:rsid w:val="001A2B20"/>
    <w:rsid w:val="001A49F4"/>
    <w:rsid w:val="001A616A"/>
    <w:rsid w:val="001B08C7"/>
    <w:rsid w:val="001B5CC0"/>
    <w:rsid w:val="001B5EC2"/>
    <w:rsid w:val="001B630F"/>
    <w:rsid w:val="001C27D1"/>
    <w:rsid w:val="001C3C12"/>
    <w:rsid w:val="001C4A18"/>
    <w:rsid w:val="001C5B68"/>
    <w:rsid w:val="001D03D4"/>
    <w:rsid w:val="001D420F"/>
    <w:rsid w:val="001D5CC6"/>
    <w:rsid w:val="001D6E98"/>
    <w:rsid w:val="001E0B17"/>
    <w:rsid w:val="001E2030"/>
    <w:rsid w:val="001E41FE"/>
    <w:rsid w:val="001E7A55"/>
    <w:rsid w:val="001E7EA2"/>
    <w:rsid w:val="001F209C"/>
    <w:rsid w:val="001F2171"/>
    <w:rsid w:val="001F6289"/>
    <w:rsid w:val="001F7904"/>
    <w:rsid w:val="001F7BB5"/>
    <w:rsid w:val="00201F2D"/>
    <w:rsid w:val="00203D80"/>
    <w:rsid w:val="0021281B"/>
    <w:rsid w:val="002145A2"/>
    <w:rsid w:val="00215FFE"/>
    <w:rsid w:val="00217AAF"/>
    <w:rsid w:val="00221E61"/>
    <w:rsid w:val="00222E7E"/>
    <w:rsid w:val="0022328E"/>
    <w:rsid w:val="00225D03"/>
    <w:rsid w:val="00231480"/>
    <w:rsid w:val="00232E4F"/>
    <w:rsid w:val="00235D3D"/>
    <w:rsid w:val="00237233"/>
    <w:rsid w:val="00240DCA"/>
    <w:rsid w:val="00241067"/>
    <w:rsid w:val="00243757"/>
    <w:rsid w:val="00243EF0"/>
    <w:rsid w:val="00247C4A"/>
    <w:rsid w:val="002522AD"/>
    <w:rsid w:val="00252C3B"/>
    <w:rsid w:val="00254D9C"/>
    <w:rsid w:val="00254E27"/>
    <w:rsid w:val="002550CF"/>
    <w:rsid w:val="00260297"/>
    <w:rsid w:val="00261182"/>
    <w:rsid w:val="0026326F"/>
    <w:rsid w:val="00263DFA"/>
    <w:rsid w:val="002644FF"/>
    <w:rsid w:val="00266753"/>
    <w:rsid w:val="00266C42"/>
    <w:rsid w:val="002677FC"/>
    <w:rsid w:val="00271FA9"/>
    <w:rsid w:val="00272DB6"/>
    <w:rsid w:val="002733D9"/>
    <w:rsid w:val="002756EE"/>
    <w:rsid w:val="00281098"/>
    <w:rsid w:val="002831A6"/>
    <w:rsid w:val="002844A0"/>
    <w:rsid w:val="00286678"/>
    <w:rsid w:val="00290A1D"/>
    <w:rsid w:val="00290B30"/>
    <w:rsid w:val="00291C60"/>
    <w:rsid w:val="00291EDB"/>
    <w:rsid w:val="00293E55"/>
    <w:rsid w:val="00295A8D"/>
    <w:rsid w:val="00296830"/>
    <w:rsid w:val="002A0BC5"/>
    <w:rsid w:val="002A2072"/>
    <w:rsid w:val="002A354F"/>
    <w:rsid w:val="002A641D"/>
    <w:rsid w:val="002B1467"/>
    <w:rsid w:val="002B1600"/>
    <w:rsid w:val="002B3A40"/>
    <w:rsid w:val="002B5C45"/>
    <w:rsid w:val="002B627A"/>
    <w:rsid w:val="002C043E"/>
    <w:rsid w:val="002C1C20"/>
    <w:rsid w:val="002C27D4"/>
    <w:rsid w:val="002D35CC"/>
    <w:rsid w:val="002D7BF0"/>
    <w:rsid w:val="002E0EFE"/>
    <w:rsid w:val="002E14A9"/>
    <w:rsid w:val="002E1EA9"/>
    <w:rsid w:val="002E20F1"/>
    <w:rsid w:val="002E28FE"/>
    <w:rsid w:val="002E5559"/>
    <w:rsid w:val="002E58D3"/>
    <w:rsid w:val="002E5C02"/>
    <w:rsid w:val="002E5C14"/>
    <w:rsid w:val="002E6319"/>
    <w:rsid w:val="002E68DC"/>
    <w:rsid w:val="002E6DEF"/>
    <w:rsid w:val="002E7CE7"/>
    <w:rsid w:val="002F3922"/>
    <w:rsid w:val="002F39F0"/>
    <w:rsid w:val="00300EBB"/>
    <w:rsid w:val="00304107"/>
    <w:rsid w:val="0030576E"/>
    <w:rsid w:val="00310515"/>
    <w:rsid w:val="00313839"/>
    <w:rsid w:val="003152B1"/>
    <w:rsid w:val="00315461"/>
    <w:rsid w:val="00316455"/>
    <w:rsid w:val="003216F6"/>
    <w:rsid w:val="003220E6"/>
    <w:rsid w:val="00326E98"/>
    <w:rsid w:val="0033070F"/>
    <w:rsid w:val="0033131F"/>
    <w:rsid w:val="00333A3B"/>
    <w:rsid w:val="00334931"/>
    <w:rsid w:val="00335B9F"/>
    <w:rsid w:val="00336148"/>
    <w:rsid w:val="0033720F"/>
    <w:rsid w:val="003376D0"/>
    <w:rsid w:val="003403F9"/>
    <w:rsid w:val="00340C6C"/>
    <w:rsid w:val="00341474"/>
    <w:rsid w:val="00342AC0"/>
    <w:rsid w:val="00342E1C"/>
    <w:rsid w:val="0034391C"/>
    <w:rsid w:val="00344370"/>
    <w:rsid w:val="00346EC7"/>
    <w:rsid w:val="00347530"/>
    <w:rsid w:val="00347E74"/>
    <w:rsid w:val="003574BC"/>
    <w:rsid w:val="003623AF"/>
    <w:rsid w:val="00371BB7"/>
    <w:rsid w:val="00373861"/>
    <w:rsid w:val="00374771"/>
    <w:rsid w:val="0037744E"/>
    <w:rsid w:val="00380562"/>
    <w:rsid w:val="003839C5"/>
    <w:rsid w:val="00384943"/>
    <w:rsid w:val="00385629"/>
    <w:rsid w:val="00385B74"/>
    <w:rsid w:val="00390E8F"/>
    <w:rsid w:val="00390FE4"/>
    <w:rsid w:val="00392036"/>
    <w:rsid w:val="0039292F"/>
    <w:rsid w:val="00393B11"/>
    <w:rsid w:val="00394335"/>
    <w:rsid w:val="0039445F"/>
    <w:rsid w:val="0039640D"/>
    <w:rsid w:val="00397784"/>
    <w:rsid w:val="00397E73"/>
    <w:rsid w:val="003A0894"/>
    <w:rsid w:val="003A0F7B"/>
    <w:rsid w:val="003A1E02"/>
    <w:rsid w:val="003A3655"/>
    <w:rsid w:val="003A4291"/>
    <w:rsid w:val="003A4A4A"/>
    <w:rsid w:val="003A511A"/>
    <w:rsid w:val="003A56D4"/>
    <w:rsid w:val="003A64AE"/>
    <w:rsid w:val="003A7359"/>
    <w:rsid w:val="003B0569"/>
    <w:rsid w:val="003B0BB4"/>
    <w:rsid w:val="003B2B39"/>
    <w:rsid w:val="003B55B2"/>
    <w:rsid w:val="003C0490"/>
    <w:rsid w:val="003C2A7F"/>
    <w:rsid w:val="003C44BE"/>
    <w:rsid w:val="003D0603"/>
    <w:rsid w:val="003D3E29"/>
    <w:rsid w:val="003D76CE"/>
    <w:rsid w:val="003E783F"/>
    <w:rsid w:val="003F19CA"/>
    <w:rsid w:val="003F3544"/>
    <w:rsid w:val="003F52A5"/>
    <w:rsid w:val="003F5949"/>
    <w:rsid w:val="003F61EE"/>
    <w:rsid w:val="003F73BE"/>
    <w:rsid w:val="00405F97"/>
    <w:rsid w:val="00406C69"/>
    <w:rsid w:val="00410895"/>
    <w:rsid w:val="00411165"/>
    <w:rsid w:val="004151C9"/>
    <w:rsid w:val="00422593"/>
    <w:rsid w:val="004226F8"/>
    <w:rsid w:val="00425DEA"/>
    <w:rsid w:val="004270D5"/>
    <w:rsid w:val="0043007E"/>
    <w:rsid w:val="00440B92"/>
    <w:rsid w:val="00441FFB"/>
    <w:rsid w:val="00444DB5"/>
    <w:rsid w:val="0044691D"/>
    <w:rsid w:val="004506B4"/>
    <w:rsid w:val="0045194B"/>
    <w:rsid w:val="00452D4F"/>
    <w:rsid w:val="00453615"/>
    <w:rsid w:val="00454218"/>
    <w:rsid w:val="004547AA"/>
    <w:rsid w:val="004549FA"/>
    <w:rsid w:val="00456903"/>
    <w:rsid w:val="004605FC"/>
    <w:rsid w:val="00461C92"/>
    <w:rsid w:val="004633A4"/>
    <w:rsid w:val="00465BEF"/>
    <w:rsid w:val="00466926"/>
    <w:rsid w:val="0047215A"/>
    <w:rsid w:val="00472819"/>
    <w:rsid w:val="004735B3"/>
    <w:rsid w:val="00480B30"/>
    <w:rsid w:val="00481082"/>
    <w:rsid w:val="00482008"/>
    <w:rsid w:val="00483FB3"/>
    <w:rsid w:val="004845AE"/>
    <w:rsid w:val="004847B6"/>
    <w:rsid w:val="004851D4"/>
    <w:rsid w:val="004856A5"/>
    <w:rsid w:val="0048612D"/>
    <w:rsid w:val="00487D95"/>
    <w:rsid w:val="00496B99"/>
    <w:rsid w:val="004975C9"/>
    <w:rsid w:val="004A44EF"/>
    <w:rsid w:val="004A5B5F"/>
    <w:rsid w:val="004A7DBC"/>
    <w:rsid w:val="004B0195"/>
    <w:rsid w:val="004B07C8"/>
    <w:rsid w:val="004B09D5"/>
    <w:rsid w:val="004B25BF"/>
    <w:rsid w:val="004B3BE4"/>
    <w:rsid w:val="004B7ABC"/>
    <w:rsid w:val="004C5761"/>
    <w:rsid w:val="004C61A4"/>
    <w:rsid w:val="004C6C9D"/>
    <w:rsid w:val="004C6D86"/>
    <w:rsid w:val="004C712F"/>
    <w:rsid w:val="004D0D64"/>
    <w:rsid w:val="004D1CDC"/>
    <w:rsid w:val="004F49AF"/>
    <w:rsid w:val="004F7D8F"/>
    <w:rsid w:val="00501BC2"/>
    <w:rsid w:val="005024B8"/>
    <w:rsid w:val="00502AC2"/>
    <w:rsid w:val="00503C8E"/>
    <w:rsid w:val="00504487"/>
    <w:rsid w:val="00504534"/>
    <w:rsid w:val="00507B6B"/>
    <w:rsid w:val="00507C66"/>
    <w:rsid w:val="005150FA"/>
    <w:rsid w:val="005167CE"/>
    <w:rsid w:val="00517A54"/>
    <w:rsid w:val="005222C4"/>
    <w:rsid w:val="0052372E"/>
    <w:rsid w:val="00525A15"/>
    <w:rsid w:val="00526CDB"/>
    <w:rsid w:val="00531775"/>
    <w:rsid w:val="00533CAB"/>
    <w:rsid w:val="00535E4A"/>
    <w:rsid w:val="00536433"/>
    <w:rsid w:val="00537CB7"/>
    <w:rsid w:val="00540DE8"/>
    <w:rsid w:val="005441BD"/>
    <w:rsid w:val="0054466F"/>
    <w:rsid w:val="0054475E"/>
    <w:rsid w:val="00544870"/>
    <w:rsid w:val="005457FD"/>
    <w:rsid w:val="005507E3"/>
    <w:rsid w:val="00555555"/>
    <w:rsid w:val="00560814"/>
    <w:rsid w:val="00560C28"/>
    <w:rsid w:val="00561660"/>
    <w:rsid w:val="005631E2"/>
    <w:rsid w:val="00563756"/>
    <w:rsid w:val="00565BE4"/>
    <w:rsid w:val="0057037B"/>
    <w:rsid w:val="00573469"/>
    <w:rsid w:val="0057383B"/>
    <w:rsid w:val="00573F65"/>
    <w:rsid w:val="00585B6F"/>
    <w:rsid w:val="0059203D"/>
    <w:rsid w:val="0059389F"/>
    <w:rsid w:val="00594614"/>
    <w:rsid w:val="00594C93"/>
    <w:rsid w:val="00596CC8"/>
    <w:rsid w:val="005A2EF9"/>
    <w:rsid w:val="005A7221"/>
    <w:rsid w:val="005B21B4"/>
    <w:rsid w:val="005B354F"/>
    <w:rsid w:val="005B5117"/>
    <w:rsid w:val="005B5730"/>
    <w:rsid w:val="005B5861"/>
    <w:rsid w:val="005B7BC8"/>
    <w:rsid w:val="005C0C2A"/>
    <w:rsid w:val="005D177C"/>
    <w:rsid w:val="005D1B09"/>
    <w:rsid w:val="005D1E36"/>
    <w:rsid w:val="005D30FA"/>
    <w:rsid w:val="005D34FC"/>
    <w:rsid w:val="005D5888"/>
    <w:rsid w:val="005D5BBC"/>
    <w:rsid w:val="005E3BF9"/>
    <w:rsid w:val="005E5F9A"/>
    <w:rsid w:val="005F0CE0"/>
    <w:rsid w:val="005F4B30"/>
    <w:rsid w:val="005F6DB5"/>
    <w:rsid w:val="00601282"/>
    <w:rsid w:val="006013F8"/>
    <w:rsid w:val="00603620"/>
    <w:rsid w:val="006038DC"/>
    <w:rsid w:val="00605362"/>
    <w:rsid w:val="006069BA"/>
    <w:rsid w:val="00606D5D"/>
    <w:rsid w:val="00612229"/>
    <w:rsid w:val="006139D0"/>
    <w:rsid w:val="00613F1F"/>
    <w:rsid w:val="006145F4"/>
    <w:rsid w:val="00614AAD"/>
    <w:rsid w:val="00614C8D"/>
    <w:rsid w:val="00617D08"/>
    <w:rsid w:val="0062168A"/>
    <w:rsid w:val="00624304"/>
    <w:rsid w:val="0062701A"/>
    <w:rsid w:val="006314A1"/>
    <w:rsid w:val="00634CAB"/>
    <w:rsid w:val="00636FC8"/>
    <w:rsid w:val="006376B4"/>
    <w:rsid w:val="00640EC9"/>
    <w:rsid w:val="006419FB"/>
    <w:rsid w:val="00644BA7"/>
    <w:rsid w:val="00644E6F"/>
    <w:rsid w:val="0064514D"/>
    <w:rsid w:val="006512AC"/>
    <w:rsid w:val="00652E1E"/>
    <w:rsid w:val="006552A2"/>
    <w:rsid w:val="00656A2F"/>
    <w:rsid w:val="0065700E"/>
    <w:rsid w:val="0066038C"/>
    <w:rsid w:val="00661C84"/>
    <w:rsid w:val="00662182"/>
    <w:rsid w:val="00666EDD"/>
    <w:rsid w:val="00667005"/>
    <w:rsid w:val="00667817"/>
    <w:rsid w:val="00671CD0"/>
    <w:rsid w:val="00673CD6"/>
    <w:rsid w:val="00677749"/>
    <w:rsid w:val="00680927"/>
    <w:rsid w:val="00680A09"/>
    <w:rsid w:val="00683733"/>
    <w:rsid w:val="00683F4E"/>
    <w:rsid w:val="00686039"/>
    <w:rsid w:val="0068672B"/>
    <w:rsid w:val="00686ECB"/>
    <w:rsid w:val="006909A6"/>
    <w:rsid w:val="006914B1"/>
    <w:rsid w:val="006942B1"/>
    <w:rsid w:val="0069640F"/>
    <w:rsid w:val="00696442"/>
    <w:rsid w:val="006972A5"/>
    <w:rsid w:val="006A12EE"/>
    <w:rsid w:val="006A48A8"/>
    <w:rsid w:val="006A4F83"/>
    <w:rsid w:val="006A53FB"/>
    <w:rsid w:val="006A5DA2"/>
    <w:rsid w:val="006A6AB2"/>
    <w:rsid w:val="006A6B28"/>
    <w:rsid w:val="006A6BAA"/>
    <w:rsid w:val="006A6E93"/>
    <w:rsid w:val="006B02F2"/>
    <w:rsid w:val="006B4531"/>
    <w:rsid w:val="006B4FD7"/>
    <w:rsid w:val="006C2AE1"/>
    <w:rsid w:val="006C439E"/>
    <w:rsid w:val="006C47BE"/>
    <w:rsid w:val="006C5D65"/>
    <w:rsid w:val="006C5D8F"/>
    <w:rsid w:val="006C5DBA"/>
    <w:rsid w:val="006C765E"/>
    <w:rsid w:val="006D04EF"/>
    <w:rsid w:val="006D1055"/>
    <w:rsid w:val="006D2AD1"/>
    <w:rsid w:val="006D300B"/>
    <w:rsid w:val="006D6ECA"/>
    <w:rsid w:val="006D75F3"/>
    <w:rsid w:val="006D76FF"/>
    <w:rsid w:val="006E2429"/>
    <w:rsid w:val="006E3942"/>
    <w:rsid w:val="006E3DB4"/>
    <w:rsid w:val="006E4B63"/>
    <w:rsid w:val="006E4E57"/>
    <w:rsid w:val="006E4F59"/>
    <w:rsid w:val="006E6898"/>
    <w:rsid w:val="006E7479"/>
    <w:rsid w:val="006F1968"/>
    <w:rsid w:val="006F1A63"/>
    <w:rsid w:val="006F1AC1"/>
    <w:rsid w:val="006F2254"/>
    <w:rsid w:val="006F23C1"/>
    <w:rsid w:val="006F5ECF"/>
    <w:rsid w:val="006F6206"/>
    <w:rsid w:val="00701588"/>
    <w:rsid w:val="007015B8"/>
    <w:rsid w:val="00702C61"/>
    <w:rsid w:val="0070329E"/>
    <w:rsid w:val="0070435C"/>
    <w:rsid w:val="00706EDA"/>
    <w:rsid w:val="00710A79"/>
    <w:rsid w:val="00716A17"/>
    <w:rsid w:val="0072268A"/>
    <w:rsid w:val="0073029F"/>
    <w:rsid w:val="00733244"/>
    <w:rsid w:val="0073331B"/>
    <w:rsid w:val="0073527A"/>
    <w:rsid w:val="00735D8F"/>
    <w:rsid w:val="0073722B"/>
    <w:rsid w:val="00741089"/>
    <w:rsid w:val="00741440"/>
    <w:rsid w:val="00741FAE"/>
    <w:rsid w:val="00742D1F"/>
    <w:rsid w:val="00746237"/>
    <w:rsid w:val="00751A80"/>
    <w:rsid w:val="0075261B"/>
    <w:rsid w:val="0075528E"/>
    <w:rsid w:val="00757430"/>
    <w:rsid w:val="007639EA"/>
    <w:rsid w:val="00765683"/>
    <w:rsid w:val="00765C4B"/>
    <w:rsid w:val="00770BD1"/>
    <w:rsid w:val="007741AB"/>
    <w:rsid w:val="007750F8"/>
    <w:rsid w:val="007778E6"/>
    <w:rsid w:val="007803DC"/>
    <w:rsid w:val="00781649"/>
    <w:rsid w:val="00784D6F"/>
    <w:rsid w:val="00790F43"/>
    <w:rsid w:val="00792D65"/>
    <w:rsid w:val="00792F71"/>
    <w:rsid w:val="00794DBC"/>
    <w:rsid w:val="007A06A4"/>
    <w:rsid w:val="007A1233"/>
    <w:rsid w:val="007A7795"/>
    <w:rsid w:val="007A7D45"/>
    <w:rsid w:val="007A7E33"/>
    <w:rsid w:val="007B01F2"/>
    <w:rsid w:val="007B1431"/>
    <w:rsid w:val="007B279D"/>
    <w:rsid w:val="007B6053"/>
    <w:rsid w:val="007B6A01"/>
    <w:rsid w:val="007C07C2"/>
    <w:rsid w:val="007C0B18"/>
    <w:rsid w:val="007C173A"/>
    <w:rsid w:val="007C304A"/>
    <w:rsid w:val="007C4FB3"/>
    <w:rsid w:val="007D19AB"/>
    <w:rsid w:val="007D2697"/>
    <w:rsid w:val="007D311C"/>
    <w:rsid w:val="007D5A61"/>
    <w:rsid w:val="007E1BC5"/>
    <w:rsid w:val="007E3DAF"/>
    <w:rsid w:val="007E6E29"/>
    <w:rsid w:val="007E6EB1"/>
    <w:rsid w:val="007E7A36"/>
    <w:rsid w:val="007F17E0"/>
    <w:rsid w:val="007F182A"/>
    <w:rsid w:val="007F37C1"/>
    <w:rsid w:val="007F3D2B"/>
    <w:rsid w:val="007F60AE"/>
    <w:rsid w:val="007F6E3E"/>
    <w:rsid w:val="00805DC6"/>
    <w:rsid w:val="008126A3"/>
    <w:rsid w:val="0081387B"/>
    <w:rsid w:val="00814C5C"/>
    <w:rsid w:val="00821A2D"/>
    <w:rsid w:val="0082319F"/>
    <w:rsid w:val="00824625"/>
    <w:rsid w:val="00826033"/>
    <w:rsid w:val="008277AD"/>
    <w:rsid w:val="00830075"/>
    <w:rsid w:val="00830512"/>
    <w:rsid w:val="0083068A"/>
    <w:rsid w:val="008306A8"/>
    <w:rsid w:val="00831E14"/>
    <w:rsid w:val="00833BE3"/>
    <w:rsid w:val="008343BB"/>
    <w:rsid w:val="00834401"/>
    <w:rsid w:val="0084047B"/>
    <w:rsid w:val="0084087E"/>
    <w:rsid w:val="0084250F"/>
    <w:rsid w:val="008469F2"/>
    <w:rsid w:val="00846CCA"/>
    <w:rsid w:val="00846DAE"/>
    <w:rsid w:val="008507F9"/>
    <w:rsid w:val="00850A7C"/>
    <w:rsid w:val="00855849"/>
    <w:rsid w:val="00856AA2"/>
    <w:rsid w:val="00861251"/>
    <w:rsid w:val="00861395"/>
    <w:rsid w:val="0086566A"/>
    <w:rsid w:val="0087269F"/>
    <w:rsid w:val="0087277A"/>
    <w:rsid w:val="00873F22"/>
    <w:rsid w:val="00877613"/>
    <w:rsid w:val="00877E8B"/>
    <w:rsid w:val="008800FC"/>
    <w:rsid w:val="0088053E"/>
    <w:rsid w:val="00880958"/>
    <w:rsid w:val="00881175"/>
    <w:rsid w:val="008812E3"/>
    <w:rsid w:val="00883835"/>
    <w:rsid w:val="00886D77"/>
    <w:rsid w:val="00890297"/>
    <w:rsid w:val="0089519E"/>
    <w:rsid w:val="00895CF3"/>
    <w:rsid w:val="008978E0"/>
    <w:rsid w:val="008A14FF"/>
    <w:rsid w:val="008A389E"/>
    <w:rsid w:val="008A397B"/>
    <w:rsid w:val="008A3E29"/>
    <w:rsid w:val="008A3EEF"/>
    <w:rsid w:val="008A4256"/>
    <w:rsid w:val="008C0265"/>
    <w:rsid w:val="008C0545"/>
    <w:rsid w:val="008C0704"/>
    <w:rsid w:val="008C0D11"/>
    <w:rsid w:val="008C10F8"/>
    <w:rsid w:val="008C2A4E"/>
    <w:rsid w:val="008C40C3"/>
    <w:rsid w:val="008C7486"/>
    <w:rsid w:val="008D1D21"/>
    <w:rsid w:val="008D225E"/>
    <w:rsid w:val="008D3011"/>
    <w:rsid w:val="008D3BF4"/>
    <w:rsid w:val="008D4476"/>
    <w:rsid w:val="008D4FA8"/>
    <w:rsid w:val="008D5524"/>
    <w:rsid w:val="008D5D60"/>
    <w:rsid w:val="008E02B4"/>
    <w:rsid w:val="008E0B6F"/>
    <w:rsid w:val="008E1559"/>
    <w:rsid w:val="008E6385"/>
    <w:rsid w:val="008E76BD"/>
    <w:rsid w:val="008E7B29"/>
    <w:rsid w:val="008E7BBB"/>
    <w:rsid w:val="008F0E0A"/>
    <w:rsid w:val="008F2131"/>
    <w:rsid w:val="008F4F47"/>
    <w:rsid w:val="008F5366"/>
    <w:rsid w:val="008F6D6B"/>
    <w:rsid w:val="008F7F7C"/>
    <w:rsid w:val="00900DEC"/>
    <w:rsid w:val="0090210A"/>
    <w:rsid w:val="00903016"/>
    <w:rsid w:val="009063C1"/>
    <w:rsid w:val="00911769"/>
    <w:rsid w:val="0091177A"/>
    <w:rsid w:val="00911E9A"/>
    <w:rsid w:val="00912A7A"/>
    <w:rsid w:val="0091310C"/>
    <w:rsid w:val="00914AA7"/>
    <w:rsid w:val="00914B5D"/>
    <w:rsid w:val="0092385C"/>
    <w:rsid w:val="00927A4B"/>
    <w:rsid w:val="00927D62"/>
    <w:rsid w:val="009307A2"/>
    <w:rsid w:val="00934E6E"/>
    <w:rsid w:val="009350FA"/>
    <w:rsid w:val="00936179"/>
    <w:rsid w:val="00940CC5"/>
    <w:rsid w:val="00945409"/>
    <w:rsid w:val="00946158"/>
    <w:rsid w:val="00947039"/>
    <w:rsid w:val="00952EC9"/>
    <w:rsid w:val="00954F4F"/>
    <w:rsid w:val="0095559C"/>
    <w:rsid w:val="009557AF"/>
    <w:rsid w:val="00957AC0"/>
    <w:rsid w:val="00962693"/>
    <w:rsid w:val="0096390C"/>
    <w:rsid w:val="00964C45"/>
    <w:rsid w:val="009710F1"/>
    <w:rsid w:val="00971F3B"/>
    <w:rsid w:val="00971FA3"/>
    <w:rsid w:val="00972C29"/>
    <w:rsid w:val="00976897"/>
    <w:rsid w:val="009770F9"/>
    <w:rsid w:val="00981B8E"/>
    <w:rsid w:val="00983503"/>
    <w:rsid w:val="00984D2D"/>
    <w:rsid w:val="00984E1E"/>
    <w:rsid w:val="00991E85"/>
    <w:rsid w:val="00994347"/>
    <w:rsid w:val="009A0AC4"/>
    <w:rsid w:val="009A1564"/>
    <w:rsid w:val="009A2854"/>
    <w:rsid w:val="009A4F6B"/>
    <w:rsid w:val="009A63B5"/>
    <w:rsid w:val="009A6A62"/>
    <w:rsid w:val="009A74D7"/>
    <w:rsid w:val="009A7BFE"/>
    <w:rsid w:val="009B15BB"/>
    <w:rsid w:val="009B5BA7"/>
    <w:rsid w:val="009B70FE"/>
    <w:rsid w:val="009C0432"/>
    <w:rsid w:val="009C15BE"/>
    <w:rsid w:val="009C17B9"/>
    <w:rsid w:val="009C355D"/>
    <w:rsid w:val="009C509A"/>
    <w:rsid w:val="009C69D1"/>
    <w:rsid w:val="009D1687"/>
    <w:rsid w:val="009D1779"/>
    <w:rsid w:val="009D2500"/>
    <w:rsid w:val="009D40BC"/>
    <w:rsid w:val="009D6459"/>
    <w:rsid w:val="009E1883"/>
    <w:rsid w:val="009E566B"/>
    <w:rsid w:val="009E56BF"/>
    <w:rsid w:val="009E69D4"/>
    <w:rsid w:val="009E7856"/>
    <w:rsid w:val="009F1B84"/>
    <w:rsid w:val="009F2A3C"/>
    <w:rsid w:val="00A0009D"/>
    <w:rsid w:val="00A0338B"/>
    <w:rsid w:val="00A05123"/>
    <w:rsid w:val="00A05899"/>
    <w:rsid w:val="00A11D5C"/>
    <w:rsid w:val="00A11DE6"/>
    <w:rsid w:val="00A12402"/>
    <w:rsid w:val="00A14739"/>
    <w:rsid w:val="00A1519E"/>
    <w:rsid w:val="00A15FDF"/>
    <w:rsid w:val="00A16468"/>
    <w:rsid w:val="00A16FF5"/>
    <w:rsid w:val="00A2399C"/>
    <w:rsid w:val="00A23E3D"/>
    <w:rsid w:val="00A249A4"/>
    <w:rsid w:val="00A2544B"/>
    <w:rsid w:val="00A26980"/>
    <w:rsid w:val="00A30884"/>
    <w:rsid w:val="00A32662"/>
    <w:rsid w:val="00A3399F"/>
    <w:rsid w:val="00A365DD"/>
    <w:rsid w:val="00A36B19"/>
    <w:rsid w:val="00A36E7D"/>
    <w:rsid w:val="00A36FF0"/>
    <w:rsid w:val="00A373F8"/>
    <w:rsid w:val="00A4003A"/>
    <w:rsid w:val="00A403E0"/>
    <w:rsid w:val="00A43A78"/>
    <w:rsid w:val="00A43AC4"/>
    <w:rsid w:val="00A446FD"/>
    <w:rsid w:val="00A47292"/>
    <w:rsid w:val="00A47935"/>
    <w:rsid w:val="00A47DC7"/>
    <w:rsid w:val="00A511E6"/>
    <w:rsid w:val="00A51A6F"/>
    <w:rsid w:val="00A52030"/>
    <w:rsid w:val="00A52209"/>
    <w:rsid w:val="00A54F6C"/>
    <w:rsid w:val="00A605D9"/>
    <w:rsid w:val="00A61211"/>
    <w:rsid w:val="00A639A6"/>
    <w:rsid w:val="00A64BD0"/>
    <w:rsid w:val="00A65411"/>
    <w:rsid w:val="00A705C8"/>
    <w:rsid w:val="00A71C71"/>
    <w:rsid w:val="00A750E0"/>
    <w:rsid w:val="00A75A0F"/>
    <w:rsid w:val="00A77881"/>
    <w:rsid w:val="00A77B5F"/>
    <w:rsid w:val="00A80F12"/>
    <w:rsid w:val="00A8253E"/>
    <w:rsid w:val="00A83538"/>
    <w:rsid w:val="00A84E5B"/>
    <w:rsid w:val="00A85A16"/>
    <w:rsid w:val="00A873F9"/>
    <w:rsid w:val="00A902F2"/>
    <w:rsid w:val="00A90AD3"/>
    <w:rsid w:val="00A91770"/>
    <w:rsid w:val="00A93570"/>
    <w:rsid w:val="00AA1DB0"/>
    <w:rsid w:val="00AA701A"/>
    <w:rsid w:val="00AA7611"/>
    <w:rsid w:val="00AB0C6F"/>
    <w:rsid w:val="00AB124E"/>
    <w:rsid w:val="00AB2DC8"/>
    <w:rsid w:val="00AB38C2"/>
    <w:rsid w:val="00AB7562"/>
    <w:rsid w:val="00AC0022"/>
    <w:rsid w:val="00AC0D75"/>
    <w:rsid w:val="00AC1069"/>
    <w:rsid w:val="00AC2409"/>
    <w:rsid w:val="00AC27D0"/>
    <w:rsid w:val="00AC3DD1"/>
    <w:rsid w:val="00AC7059"/>
    <w:rsid w:val="00AC7224"/>
    <w:rsid w:val="00AC762E"/>
    <w:rsid w:val="00AD0BBB"/>
    <w:rsid w:val="00AD26AC"/>
    <w:rsid w:val="00AD27EB"/>
    <w:rsid w:val="00AD44E6"/>
    <w:rsid w:val="00AD6C20"/>
    <w:rsid w:val="00AD6E8B"/>
    <w:rsid w:val="00AD6F19"/>
    <w:rsid w:val="00AE004A"/>
    <w:rsid w:val="00AE446C"/>
    <w:rsid w:val="00AE6020"/>
    <w:rsid w:val="00AE7706"/>
    <w:rsid w:val="00AF0413"/>
    <w:rsid w:val="00AF42E1"/>
    <w:rsid w:val="00AF5A74"/>
    <w:rsid w:val="00B00554"/>
    <w:rsid w:val="00B007D7"/>
    <w:rsid w:val="00B03CFC"/>
    <w:rsid w:val="00B058DE"/>
    <w:rsid w:val="00B10461"/>
    <w:rsid w:val="00B1055E"/>
    <w:rsid w:val="00B11716"/>
    <w:rsid w:val="00B12FEC"/>
    <w:rsid w:val="00B13499"/>
    <w:rsid w:val="00B13A5D"/>
    <w:rsid w:val="00B13F37"/>
    <w:rsid w:val="00B16B93"/>
    <w:rsid w:val="00B20857"/>
    <w:rsid w:val="00B21BDE"/>
    <w:rsid w:val="00B23071"/>
    <w:rsid w:val="00B2318D"/>
    <w:rsid w:val="00B2324A"/>
    <w:rsid w:val="00B25D69"/>
    <w:rsid w:val="00B26DF7"/>
    <w:rsid w:val="00B2732A"/>
    <w:rsid w:val="00B27A37"/>
    <w:rsid w:val="00B27D24"/>
    <w:rsid w:val="00B27EDB"/>
    <w:rsid w:val="00B337B0"/>
    <w:rsid w:val="00B338E7"/>
    <w:rsid w:val="00B351B9"/>
    <w:rsid w:val="00B3565E"/>
    <w:rsid w:val="00B367BC"/>
    <w:rsid w:val="00B37C50"/>
    <w:rsid w:val="00B41706"/>
    <w:rsid w:val="00B41859"/>
    <w:rsid w:val="00B43BCC"/>
    <w:rsid w:val="00B44DDD"/>
    <w:rsid w:val="00B45CB3"/>
    <w:rsid w:val="00B465A3"/>
    <w:rsid w:val="00B52093"/>
    <w:rsid w:val="00B54756"/>
    <w:rsid w:val="00B547D0"/>
    <w:rsid w:val="00B55111"/>
    <w:rsid w:val="00B64937"/>
    <w:rsid w:val="00B66DA9"/>
    <w:rsid w:val="00B675A8"/>
    <w:rsid w:val="00B704B6"/>
    <w:rsid w:val="00B713EE"/>
    <w:rsid w:val="00B817C9"/>
    <w:rsid w:val="00B853BB"/>
    <w:rsid w:val="00B86699"/>
    <w:rsid w:val="00B927B9"/>
    <w:rsid w:val="00B92994"/>
    <w:rsid w:val="00B9311E"/>
    <w:rsid w:val="00B93E55"/>
    <w:rsid w:val="00B95A35"/>
    <w:rsid w:val="00B97E17"/>
    <w:rsid w:val="00BA15D4"/>
    <w:rsid w:val="00BA23C8"/>
    <w:rsid w:val="00BA2E79"/>
    <w:rsid w:val="00BA47D5"/>
    <w:rsid w:val="00BA5B5D"/>
    <w:rsid w:val="00BA7F7D"/>
    <w:rsid w:val="00BB1DD2"/>
    <w:rsid w:val="00BB2795"/>
    <w:rsid w:val="00BB507B"/>
    <w:rsid w:val="00BB5430"/>
    <w:rsid w:val="00BB5B92"/>
    <w:rsid w:val="00BC67A1"/>
    <w:rsid w:val="00BC6BBC"/>
    <w:rsid w:val="00BD12CA"/>
    <w:rsid w:val="00BD2BCF"/>
    <w:rsid w:val="00BD382B"/>
    <w:rsid w:val="00BD451E"/>
    <w:rsid w:val="00BD5BD7"/>
    <w:rsid w:val="00BD5E8F"/>
    <w:rsid w:val="00BD60EB"/>
    <w:rsid w:val="00BD73FB"/>
    <w:rsid w:val="00BD799E"/>
    <w:rsid w:val="00BE213C"/>
    <w:rsid w:val="00BE69D0"/>
    <w:rsid w:val="00BE6E4B"/>
    <w:rsid w:val="00BF29CF"/>
    <w:rsid w:val="00BF3143"/>
    <w:rsid w:val="00BF326F"/>
    <w:rsid w:val="00BF3E25"/>
    <w:rsid w:val="00C01796"/>
    <w:rsid w:val="00C049B3"/>
    <w:rsid w:val="00C04D99"/>
    <w:rsid w:val="00C0635D"/>
    <w:rsid w:val="00C10077"/>
    <w:rsid w:val="00C12A60"/>
    <w:rsid w:val="00C13B53"/>
    <w:rsid w:val="00C220C6"/>
    <w:rsid w:val="00C300FB"/>
    <w:rsid w:val="00C30CF8"/>
    <w:rsid w:val="00C31CF8"/>
    <w:rsid w:val="00C31E10"/>
    <w:rsid w:val="00C33F55"/>
    <w:rsid w:val="00C34932"/>
    <w:rsid w:val="00C3503C"/>
    <w:rsid w:val="00C3797A"/>
    <w:rsid w:val="00C41F4E"/>
    <w:rsid w:val="00C45DA4"/>
    <w:rsid w:val="00C50730"/>
    <w:rsid w:val="00C51ABC"/>
    <w:rsid w:val="00C53F35"/>
    <w:rsid w:val="00C55C1F"/>
    <w:rsid w:val="00C61386"/>
    <w:rsid w:val="00C61E3E"/>
    <w:rsid w:val="00C64806"/>
    <w:rsid w:val="00C64C1A"/>
    <w:rsid w:val="00C65BB3"/>
    <w:rsid w:val="00C66E4E"/>
    <w:rsid w:val="00C678AA"/>
    <w:rsid w:val="00C7407E"/>
    <w:rsid w:val="00C75181"/>
    <w:rsid w:val="00C80D47"/>
    <w:rsid w:val="00C81BC1"/>
    <w:rsid w:val="00C8201B"/>
    <w:rsid w:val="00C84879"/>
    <w:rsid w:val="00C84A5C"/>
    <w:rsid w:val="00C8617B"/>
    <w:rsid w:val="00C907BC"/>
    <w:rsid w:val="00C91683"/>
    <w:rsid w:val="00C92100"/>
    <w:rsid w:val="00C95150"/>
    <w:rsid w:val="00CA03BB"/>
    <w:rsid w:val="00CA082D"/>
    <w:rsid w:val="00CA1101"/>
    <w:rsid w:val="00CA2336"/>
    <w:rsid w:val="00CA2811"/>
    <w:rsid w:val="00CA4707"/>
    <w:rsid w:val="00CA5E30"/>
    <w:rsid w:val="00CA75B5"/>
    <w:rsid w:val="00CA7B54"/>
    <w:rsid w:val="00CB1EB1"/>
    <w:rsid w:val="00CB75BF"/>
    <w:rsid w:val="00CC04E1"/>
    <w:rsid w:val="00CC0AF3"/>
    <w:rsid w:val="00CC1377"/>
    <w:rsid w:val="00CC2A54"/>
    <w:rsid w:val="00CC6B51"/>
    <w:rsid w:val="00CD03D5"/>
    <w:rsid w:val="00CD0CBD"/>
    <w:rsid w:val="00CD19DE"/>
    <w:rsid w:val="00CD42E4"/>
    <w:rsid w:val="00CD5416"/>
    <w:rsid w:val="00CD7376"/>
    <w:rsid w:val="00CD7BC1"/>
    <w:rsid w:val="00CE35E3"/>
    <w:rsid w:val="00CE39F4"/>
    <w:rsid w:val="00CE4945"/>
    <w:rsid w:val="00CE5204"/>
    <w:rsid w:val="00CE56FA"/>
    <w:rsid w:val="00CE587A"/>
    <w:rsid w:val="00CF054B"/>
    <w:rsid w:val="00CF0B30"/>
    <w:rsid w:val="00CF1734"/>
    <w:rsid w:val="00CF1921"/>
    <w:rsid w:val="00D0298A"/>
    <w:rsid w:val="00D05697"/>
    <w:rsid w:val="00D0642D"/>
    <w:rsid w:val="00D07463"/>
    <w:rsid w:val="00D1051E"/>
    <w:rsid w:val="00D11EE5"/>
    <w:rsid w:val="00D1200B"/>
    <w:rsid w:val="00D1660B"/>
    <w:rsid w:val="00D17B33"/>
    <w:rsid w:val="00D20D6E"/>
    <w:rsid w:val="00D21762"/>
    <w:rsid w:val="00D21FCD"/>
    <w:rsid w:val="00D228F7"/>
    <w:rsid w:val="00D253C8"/>
    <w:rsid w:val="00D27ED8"/>
    <w:rsid w:val="00D30058"/>
    <w:rsid w:val="00D30583"/>
    <w:rsid w:val="00D3145A"/>
    <w:rsid w:val="00D3266A"/>
    <w:rsid w:val="00D3684E"/>
    <w:rsid w:val="00D459EE"/>
    <w:rsid w:val="00D45A5D"/>
    <w:rsid w:val="00D474BD"/>
    <w:rsid w:val="00D502A6"/>
    <w:rsid w:val="00D50C76"/>
    <w:rsid w:val="00D52A8D"/>
    <w:rsid w:val="00D53E80"/>
    <w:rsid w:val="00D55608"/>
    <w:rsid w:val="00D5721E"/>
    <w:rsid w:val="00D63700"/>
    <w:rsid w:val="00D63710"/>
    <w:rsid w:val="00D6435F"/>
    <w:rsid w:val="00D6452F"/>
    <w:rsid w:val="00D64D3A"/>
    <w:rsid w:val="00D66172"/>
    <w:rsid w:val="00D71C8E"/>
    <w:rsid w:val="00D72A22"/>
    <w:rsid w:val="00D73C71"/>
    <w:rsid w:val="00D75409"/>
    <w:rsid w:val="00D764FF"/>
    <w:rsid w:val="00D80E31"/>
    <w:rsid w:val="00D81288"/>
    <w:rsid w:val="00D8282F"/>
    <w:rsid w:val="00D82BB8"/>
    <w:rsid w:val="00D84A76"/>
    <w:rsid w:val="00D87303"/>
    <w:rsid w:val="00D87E8A"/>
    <w:rsid w:val="00D90534"/>
    <w:rsid w:val="00D92A82"/>
    <w:rsid w:val="00D93FB8"/>
    <w:rsid w:val="00D9545E"/>
    <w:rsid w:val="00D95D36"/>
    <w:rsid w:val="00D960B6"/>
    <w:rsid w:val="00D965ED"/>
    <w:rsid w:val="00D96D3D"/>
    <w:rsid w:val="00D96F21"/>
    <w:rsid w:val="00DA14CB"/>
    <w:rsid w:val="00DA1E6E"/>
    <w:rsid w:val="00DA2B31"/>
    <w:rsid w:val="00DA4DE8"/>
    <w:rsid w:val="00DA5D55"/>
    <w:rsid w:val="00DA642C"/>
    <w:rsid w:val="00DA7326"/>
    <w:rsid w:val="00DA75C3"/>
    <w:rsid w:val="00DA77A0"/>
    <w:rsid w:val="00DA7866"/>
    <w:rsid w:val="00DB062F"/>
    <w:rsid w:val="00DB268E"/>
    <w:rsid w:val="00DB4944"/>
    <w:rsid w:val="00DB6D14"/>
    <w:rsid w:val="00DB7B2C"/>
    <w:rsid w:val="00DB7C1C"/>
    <w:rsid w:val="00DC0EB5"/>
    <w:rsid w:val="00DC1FBA"/>
    <w:rsid w:val="00DC2F07"/>
    <w:rsid w:val="00DC398B"/>
    <w:rsid w:val="00DD1B04"/>
    <w:rsid w:val="00DD1DA8"/>
    <w:rsid w:val="00DD1EA6"/>
    <w:rsid w:val="00DD29B4"/>
    <w:rsid w:val="00DD65EB"/>
    <w:rsid w:val="00DD6BFA"/>
    <w:rsid w:val="00DD7D24"/>
    <w:rsid w:val="00DD7DA6"/>
    <w:rsid w:val="00DE1F3B"/>
    <w:rsid w:val="00DE559E"/>
    <w:rsid w:val="00DE6969"/>
    <w:rsid w:val="00DE6BEC"/>
    <w:rsid w:val="00DF047E"/>
    <w:rsid w:val="00DF4DA2"/>
    <w:rsid w:val="00DF54ED"/>
    <w:rsid w:val="00DF6B45"/>
    <w:rsid w:val="00DF6EF9"/>
    <w:rsid w:val="00E04375"/>
    <w:rsid w:val="00E05219"/>
    <w:rsid w:val="00E06A0D"/>
    <w:rsid w:val="00E070D6"/>
    <w:rsid w:val="00E0799C"/>
    <w:rsid w:val="00E07C3E"/>
    <w:rsid w:val="00E101DD"/>
    <w:rsid w:val="00E119FC"/>
    <w:rsid w:val="00E13AEF"/>
    <w:rsid w:val="00E14A27"/>
    <w:rsid w:val="00E20BB6"/>
    <w:rsid w:val="00E225B7"/>
    <w:rsid w:val="00E225F6"/>
    <w:rsid w:val="00E247C6"/>
    <w:rsid w:val="00E26E45"/>
    <w:rsid w:val="00E27DD1"/>
    <w:rsid w:val="00E30172"/>
    <w:rsid w:val="00E30992"/>
    <w:rsid w:val="00E3285D"/>
    <w:rsid w:val="00E341A7"/>
    <w:rsid w:val="00E34968"/>
    <w:rsid w:val="00E414BA"/>
    <w:rsid w:val="00E42D5C"/>
    <w:rsid w:val="00E43871"/>
    <w:rsid w:val="00E451C2"/>
    <w:rsid w:val="00E46C21"/>
    <w:rsid w:val="00E54C1C"/>
    <w:rsid w:val="00E55805"/>
    <w:rsid w:val="00E57F4A"/>
    <w:rsid w:val="00E60F72"/>
    <w:rsid w:val="00E63147"/>
    <w:rsid w:val="00E64E7D"/>
    <w:rsid w:val="00E65CD9"/>
    <w:rsid w:val="00E66639"/>
    <w:rsid w:val="00E7281B"/>
    <w:rsid w:val="00E744B7"/>
    <w:rsid w:val="00E7672D"/>
    <w:rsid w:val="00E866FD"/>
    <w:rsid w:val="00E90660"/>
    <w:rsid w:val="00E90FA4"/>
    <w:rsid w:val="00E97CDC"/>
    <w:rsid w:val="00EA0170"/>
    <w:rsid w:val="00EA0473"/>
    <w:rsid w:val="00EA1756"/>
    <w:rsid w:val="00EA33D8"/>
    <w:rsid w:val="00EA4A9F"/>
    <w:rsid w:val="00EA646F"/>
    <w:rsid w:val="00EA7AAD"/>
    <w:rsid w:val="00EB2400"/>
    <w:rsid w:val="00EB329B"/>
    <w:rsid w:val="00EB5007"/>
    <w:rsid w:val="00EB667C"/>
    <w:rsid w:val="00EB7300"/>
    <w:rsid w:val="00EC6223"/>
    <w:rsid w:val="00EC623F"/>
    <w:rsid w:val="00EC648E"/>
    <w:rsid w:val="00EC6C24"/>
    <w:rsid w:val="00ED1B72"/>
    <w:rsid w:val="00ED2A56"/>
    <w:rsid w:val="00ED688B"/>
    <w:rsid w:val="00ED6D9C"/>
    <w:rsid w:val="00EE00A6"/>
    <w:rsid w:val="00EE029F"/>
    <w:rsid w:val="00EF7BF3"/>
    <w:rsid w:val="00F0526C"/>
    <w:rsid w:val="00F06900"/>
    <w:rsid w:val="00F06A6C"/>
    <w:rsid w:val="00F10C93"/>
    <w:rsid w:val="00F12B86"/>
    <w:rsid w:val="00F12D4B"/>
    <w:rsid w:val="00F15372"/>
    <w:rsid w:val="00F157C6"/>
    <w:rsid w:val="00F161EA"/>
    <w:rsid w:val="00F162E6"/>
    <w:rsid w:val="00F16E7E"/>
    <w:rsid w:val="00F16F3E"/>
    <w:rsid w:val="00F21523"/>
    <w:rsid w:val="00F2161E"/>
    <w:rsid w:val="00F218F5"/>
    <w:rsid w:val="00F24447"/>
    <w:rsid w:val="00F24722"/>
    <w:rsid w:val="00F261FB"/>
    <w:rsid w:val="00F30C33"/>
    <w:rsid w:val="00F30D4C"/>
    <w:rsid w:val="00F319FA"/>
    <w:rsid w:val="00F33899"/>
    <w:rsid w:val="00F33ACB"/>
    <w:rsid w:val="00F423EF"/>
    <w:rsid w:val="00F47C3B"/>
    <w:rsid w:val="00F50B81"/>
    <w:rsid w:val="00F5589C"/>
    <w:rsid w:val="00F56EF3"/>
    <w:rsid w:val="00F61A9F"/>
    <w:rsid w:val="00F61C4A"/>
    <w:rsid w:val="00F61FAE"/>
    <w:rsid w:val="00F64EE3"/>
    <w:rsid w:val="00F704FA"/>
    <w:rsid w:val="00F7092F"/>
    <w:rsid w:val="00F74FEB"/>
    <w:rsid w:val="00F76218"/>
    <w:rsid w:val="00F765B4"/>
    <w:rsid w:val="00F77509"/>
    <w:rsid w:val="00F777B1"/>
    <w:rsid w:val="00F80AB1"/>
    <w:rsid w:val="00F8102A"/>
    <w:rsid w:val="00F8171C"/>
    <w:rsid w:val="00F82F83"/>
    <w:rsid w:val="00F8649E"/>
    <w:rsid w:val="00F8673F"/>
    <w:rsid w:val="00F869D1"/>
    <w:rsid w:val="00F86D06"/>
    <w:rsid w:val="00F9062D"/>
    <w:rsid w:val="00F9507C"/>
    <w:rsid w:val="00F9783F"/>
    <w:rsid w:val="00FA090B"/>
    <w:rsid w:val="00FA4DFE"/>
    <w:rsid w:val="00FB59BB"/>
    <w:rsid w:val="00FB74FD"/>
    <w:rsid w:val="00FC1F53"/>
    <w:rsid w:val="00FC6061"/>
    <w:rsid w:val="00FC6F7F"/>
    <w:rsid w:val="00FD6C87"/>
    <w:rsid w:val="00FD7EAB"/>
    <w:rsid w:val="00FF38C4"/>
    <w:rsid w:val="00FF65C0"/>
    <w:rsid w:val="00FF6D95"/>
    <w:rsid w:val="00FF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897"/>
    <o:shapelayout v:ext="edit">
      <o:idmap v:ext="edit" data="1"/>
    </o:shapelayout>
  </w:shapeDefaults>
  <w:decimalSymbol w:val="."/>
  <w:listSeparator w:val=","/>
  <w14:docId w14:val="6AB268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BCB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Char"/>
    <w:uiPriority w:val="9"/>
    <w:qFormat/>
    <w:rsid w:val="00774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09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0A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35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4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41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4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41AB"/>
    <w:rPr>
      <w:sz w:val="18"/>
      <w:szCs w:val="18"/>
    </w:rPr>
  </w:style>
  <w:style w:type="paragraph" w:customStyle="1" w:styleId="a5">
    <w:name w:val="样式小标题"/>
    <w:basedOn w:val="a"/>
    <w:autoRedefine/>
    <w:rsid w:val="007741AB"/>
    <w:pPr>
      <w:spacing w:line="300" w:lineRule="auto"/>
      <w:ind w:leftChars="-257" w:left="-540" w:rightChars="-159" w:right="-334"/>
    </w:pPr>
    <w:rPr>
      <w:rFonts w:ascii="宋体" w:eastAsia="宋体" w:hAnsi="宋体" w:cs="宋体"/>
      <w:b/>
      <w:bCs/>
      <w:szCs w:val="20"/>
    </w:rPr>
  </w:style>
  <w:style w:type="paragraph" w:customStyle="1" w:styleId="6">
    <w:name w:val="正文6"/>
    <w:basedOn w:val="a"/>
    <w:link w:val="6Char"/>
    <w:rsid w:val="007741AB"/>
    <w:pPr>
      <w:spacing w:line="300" w:lineRule="auto"/>
    </w:pPr>
    <w:rPr>
      <w:rFonts w:ascii="宋体" w:eastAsia="宋体" w:hAnsi="宋体" w:cs="宋体"/>
      <w:szCs w:val="20"/>
    </w:rPr>
  </w:style>
  <w:style w:type="character" w:customStyle="1" w:styleId="6Char">
    <w:name w:val="正文6 Char"/>
    <w:basedOn w:val="a0"/>
    <w:link w:val="6"/>
    <w:rsid w:val="007741AB"/>
    <w:rPr>
      <w:rFonts w:ascii="宋体" w:eastAsia="宋体" w:hAnsi="宋体" w:cs="宋体"/>
      <w:sz w:val="24"/>
      <w:szCs w:val="20"/>
    </w:rPr>
  </w:style>
  <w:style w:type="paragraph" w:styleId="a6">
    <w:name w:val="List Paragraph"/>
    <w:basedOn w:val="a"/>
    <w:uiPriority w:val="34"/>
    <w:qFormat/>
    <w:rsid w:val="007741AB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7741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09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0A7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35B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526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ssageTable">
    <w:name w:val="MessageTable"/>
    <w:basedOn w:val="a"/>
    <w:rsid w:val="00526CDB"/>
    <w:pPr>
      <w:overflowPunct w:val="0"/>
      <w:autoSpaceDE w:val="0"/>
      <w:autoSpaceDN w:val="0"/>
      <w:adjustRightInd w:val="0"/>
      <w:spacing w:line="240" w:lineRule="exact"/>
      <w:ind w:firstLineChars="0" w:firstLine="0"/>
      <w:jc w:val="left"/>
    </w:pPr>
    <w:rPr>
      <w:rFonts w:ascii="宋体" w:eastAsia="宋体" w:hAnsi="Times New Roman" w:cs="Times New Roman"/>
      <w:kern w:val="0"/>
      <w:sz w:val="16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8398F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8398F"/>
  </w:style>
  <w:style w:type="paragraph" w:styleId="20">
    <w:name w:val="toc 2"/>
    <w:basedOn w:val="a"/>
    <w:next w:val="a"/>
    <w:autoRedefine/>
    <w:uiPriority w:val="39"/>
    <w:unhideWhenUsed/>
    <w:rsid w:val="0018398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8398F"/>
    <w:pPr>
      <w:ind w:leftChars="400" w:left="840"/>
    </w:pPr>
  </w:style>
  <w:style w:type="character" w:styleId="a8">
    <w:name w:val="Hyperlink"/>
    <w:basedOn w:val="a0"/>
    <w:uiPriority w:val="99"/>
    <w:unhideWhenUsed/>
    <w:rsid w:val="0018398F"/>
    <w:rPr>
      <w:color w:val="0000FF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18398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8398F"/>
    <w:rPr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BE69D0"/>
    <w:pPr>
      <w:spacing w:line="240" w:lineRule="auto"/>
      <w:ind w:leftChars="600" w:left="1260" w:firstLineChars="0" w:firstLine="0"/>
    </w:pPr>
    <w:rPr>
      <w:sz w:val="21"/>
    </w:rPr>
  </w:style>
  <w:style w:type="paragraph" w:styleId="5">
    <w:name w:val="toc 5"/>
    <w:basedOn w:val="a"/>
    <w:next w:val="a"/>
    <w:autoRedefine/>
    <w:uiPriority w:val="39"/>
    <w:unhideWhenUsed/>
    <w:rsid w:val="00BE69D0"/>
    <w:pPr>
      <w:spacing w:line="240" w:lineRule="auto"/>
      <w:ind w:leftChars="800" w:left="1680" w:firstLineChars="0" w:firstLine="0"/>
    </w:pPr>
    <w:rPr>
      <w:sz w:val="21"/>
    </w:rPr>
  </w:style>
  <w:style w:type="paragraph" w:styleId="60">
    <w:name w:val="toc 6"/>
    <w:basedOn w:val="a"/>
    <w:next w:val="a"/>
    <w:autoRedefine/>
    <w:uiPriority w:val="39"/>
    <w:unhideWhenUsed/>
    <w:rsid w:val="00BE69D0"/>
    <w:pPr>
      <w:spacing w:line="240" w:lineRule="auto"/>
      <w:ind w:leftChars="1000" w:left="2100" w:firstLineChars="0" w:firstLine="0"/>
    </w:pPr>
    <w:rPr>
      <w:sz w:val="21"/>
    </w:rPr>
  </w:style>
  <w:style w:type="paragraph" w:styleId="7">
    <w:name w:val="toc 7"/>
    <w:basedOn w:val="a"/>
    <w:next w:val="a"/>
    <w:autoRedefine/>
    <w:uiPriority w:val="39"/>
    <w:unhideWhenUsed/>
    <w:rsid w:val="00BE69D0"/>
    <w:pPr>
      <w:spacing w:line="240" w:lineRule="auto"/>
      <w:ind w:leftChars="1200" w:left="2520" w:firstLineChars="0" w:firstLine="0"/>
    </w:pPr>
    <w:rPr>
      <w:sz w:val="21"/>
    </w:rPr>
  </w:style>
  <w:style w:type="paragraph" w:styleId="8">
    <w:name w:val="toc 8"/>
    <w:basedOn w:val="a"/>
    <w:next w:val="a"/>
    <w:autoRedefine/>
    <w:uiPriority w:val="39"/>
    <w:unhideWhenUsed/>
    <w:rsid w:val="00BE69D0"/>
    <w:pPr>
      <w:spacing w:line="240" w:lineRule="auto"/>
      <w:ind w:leftChars="1400" w:left="2940" w:firstLineChars="0" w:firstLine="0"/>
    </w:pPr>
    <w:rPr>
      <w:sz w:val="21"/>
    </w:rPr>
  </w:style>
  <w:style w:type="paragraph" w:styleId="9">
    <w:name w:val="toc 9"/>
    <w:basedOn w:val="a"/>
    <w:next w:val="a"/>
    <w:autoRedefine/>
    <w:uiPriority w:val="39"/>
    <w:unhideWhenUsed/>
    <w:rsid w:val="00BE69D0"/>
    <w:pPr>
      <w:spacing w:line="240" w:lineRule="auto"/>
      <w:ind w:leftChars="1600" w:left="3360" w:firstLineChars="0" w:firstLine="0"/>
    </w:pPr>
    <w:rPr>
      <w:sz w:val="21"/>
    </w:rPr>
  </w:style>
  <w:style w:type="paragraph" w:styleId="aa">
    <w:name w:val="footnote text"/>
    <w:basedOn w:val="a"/>
    <w:link w:val="Char2"/>
    <w:uiPriority w:val="99"/>
    <w:semiHidden/>
    <w:unhideWhenUsed/>
    <w:rsid w:val="00C7407E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a"/>
    <w:uiPriority w:val="99"/>
    <w:semiHidden/>
    <w:rsid w:val="00C7407E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C7407E"/>
    <w:rPr>
      <w:vertAlign w:val="superscript"/>
    </w:rPr>
  </w:style>
  <w:style w:type="paragraph" w:styleId="ac">
    <w:name w:val="Normal Indent"/>
    <w:basedOn w:val="a"/>
    <w:uiPriority w:val="99"/>
    <w:unhideWhenUsed/>
    <w:rsid w:val="00784D6F"/>
    <w:pPr>
      <w:spacing w:line="240" w:lineRule="auto"/>
      <w:ind w:firstLine="420"/>
    </w:pPr>
    <w:rPr>
      <w:rFonts w:ascii="宋体" w:eastAsia="宋体" w:hAnsi="宋体" w:cs="Times New Roman"/>
      <w:sz w:val="21"/>
      <w:szCs w:val="20"/>
    </w:rPr>
  </w:style>
  <w:style w:type="paragraph" w:customStyle="1" w:styleId="11">
    <w:name w:val="正文1"/>
    <w:basedOn w:val="a"/>
    <w:link w:val="1Char0"/>
    <w:qFormat/>
    <w:rsid w:val="00203D80"/>
    <w:pPr>
      <w:ind w:firstLine="480"/>
      <w:jc w:val="left"/>
    </w:pPr>
    <w:rPr>
      <w:rFonts w:ascii="Calibri" w:eastAsia="宋体" w:hAnsi="Calibri" w:cs="Times New Roman"/>
      <w:kern w:val="0"/>
      <w:szCs w:val="20"/>
    </w:rPr>
  </w:style>
  <w:style w:type="character" w:customStyle="1" w:styleId="1Char0">
    <w:name w:val="正文1 Char"/>
    <w:link w:val="11"/>
    <w:rsid w:val="00203D80"/>
    <w:rPr>
      <w:rFonts w:ascii="Calibri" w:eastAsia="宋体" w:hAnsi="Calibri" w:cs="Times New Roman"/>
      <w:kern w:val="0"/>
      <w:sz w:val="24"/>
      <w:szCs w:val="20"/>
    </w:rPr>
  </w:style>
  <w:style w:type="paragraph" w:styleId="ad">
    <w:name w:val="Body Text Indent"/>
    <w:basedOn w:val="a"/>
    <w:link w:val="Char3"/>
    <w:uiPriority w:val="99"/>
    <w:semiHidden/>
    <w:unhideWhenUsed/>
    <w:rsid w:val="00AD0BBB"/>
    <w:pPr>
      <w:spacing w:after="120"/>
      <w:ind w:leftChars="200" w:left="420"/>
    </w:pPr>
  </w:style>
  <w:style w:type="character" w:customStyle="1" w:styleId="Char3">
    <w:name w:val="正文文本缩进 Char"/>
    <w:basedOn w:val="a0"/>
    <w:link w:val="ad"/>
    <w:uiPriority w:val="99"/>
    <w:semiHidden/>
    <w:rsid w:val="00AD0BBB"/>
    <w:rPr>
      <w:sz w:val="24"/>
    </w:rPr>
  </w:style>
  <w:style w:type="paragraph" w:styleId="21">
    <w:name w:val="Body Text First Indent 2"/>
    <w:basedOn w:val="ad"/>
    <w:link w:val="2Char0"/>
    <w:rsid w:val="00AD0BBB"/>
    <w:pPr>
      <w:spacing w:line="300" w:lineRule="auto"/>
      <w:ind w:left="200"/>
    </w:pPr>
    <w:rPr>
      <w:rFonts w:ascii="宋体" w:eastAsia="宋体" w:hAnsi="宋体" w:cs="Times New Roman"/>
      <w:sz w:val="21"/>
      <w:szCs w:val="21"/>
      <w:lang w:val="x-none" w:eastAsia="x-none"/>
    </w:rPr>
  </w:style>
  <w:style w:type="character" w:customStyle="1" w:styleId="2Char0">
    <w:name w:val="正文首行缩进 2 Char"/>
    <w:basedOn w:val="Char3"/>
    <w:link w:val="21"/>
    <w:uiPriority w:val="99"/>
    <w:rsid w:val="00AD0BBB"/>
    <w:rPr>
      <w:rFonts w:ascii="宋体" w:eastAsia="宋体" w:hAnsi="宋体" w:cs="Times New Roman"/>
      <w:sz w:val="24"/>
      <w:szCs w:val="21"/>
      <w:lang w:val="x-none" w:eastAsia="x-none"/>
    </w:rPr>
  </w:style>
  <w:style w:type="character" w:styleId="ae">
    <w:name w:val="annotation reference"/>
    <w:basedOn w:val="a0"/>
    <w:unhideWhenUsed/>
    <w:rsid w:val="003216F6"/>
    <w:rPr>
      <w:sz w:val="21"/>
      <w:szCs w:val="21"/>
    </w:rPr>
  </w:style>
  <w:style w:type="paragraph" w:styleId="af">
    <w:name w:val="annotation text"/>
    <w:basedOn w:val="a"/>
    <w:link w:val="Char4"/>
    <w:unhideWhenUsed/>
    <w:rsid w:val="003216F6"/>
    <w:pPr>
      <w:jc w:val="left"/>
    </w:pPr>
  </w:style>
  <w:style w:type="character" w:customStyle="1" w:styleId="Char4">
    <w:name w:val="批注文字 Char"/>
    <w:basedOn w:val="a0"/>
    <w:link w:val="af"/>
    <w:uiPriority w:val="99"/>
    <w:rsid w:val="003216F6"/>
    <w:rPr>
      <w:sz w:val="24"/>
    </w:rPr>
  </w:style>
  <w:style w:type="paragraph" w:styleId="af0">
    <w:name w:val="annotation subject"/>
    <w:basedOn w:val="af"/>
    <w:next w:val="af"/>
    <w:link w:val="Char5"/>
    <w:uiPriority w:val="99"/>
    <w:semiHidden/>
    <w:unhideWhenUsed/>
    <w:rsid w:val="003216F6"/>
    <w:rPr>
      <w:b/>
      <w:bCs/>
    </w:rPr>
  </w:style>
  <w:style w:type="character" w:customStyle="1" w:styleId="Char5">
    <w:name w:val="批注主题 Char"/>
    <w:basedOn w:val="Char4"/>
    <w:link w:val="af0"/>
    <w:uiPriority w:val="99"/>
    <w:semiHidden/>
    <w:rsid w:val="003216F6"/>
    <w:rPr>
      <w:b/>
      <w:bCs/>
      <w:sz w:val="24"/>
    </w:rPr>
  </w:style>
  <w:style w:type="character" w:styleId="af1">
    <w:name w:val="FollowedHyperlink"/>
    <w:basedOn w:val="a0"/>
    <w:uiPriority w:val="99"/>
    <w:semiHidden/>
    <w:unhideWhenUsed/>
    <w:rsid w:val="00927D62"/>
    <w:rPr>
      <w:color w:val="800080"/>
      <w:u w:val="single"/>
    </w:rPr>
  </w:style>
  <w:style w:type="paragraph" w:customStyle="1" w:styleId="font5">
    <w:name w:val="font5"/>
    <w:basedOn w:val="a"/>
    <w:rsid w:val="00927D6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927D6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4">
    <w:name w:val="xl64"/>
    <w:basedOn w:val="a"/>
    <w:rsid w:val="00927D62"/>
    <w:pPr>
      <w:widowControl/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5">
    <w:name w:val="xl65"/>
    <w:basedOn w:val="a"/>
    <w:rsid w:val="00927D6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66">
    <w:name w:val="xl66"/>
    <w:basedOn w:val="a"/>
    <w:rsid w:val="00927D6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7">
    <w:name w:val="xl67"/>
    <w:basedOn w:val="a"/>
    <w:rsid w:val="00927D6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8">
    <w:name w:val="xl68"/>
    <w:basedOn w:val="a"/>
    <w:rsid w:val="00927D6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9">
    <w:name w:val="xl69"/>
    <w:basedOn w:val="a"/>
    <w:rsid w:val="00927D6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eastAsia="宋体" w:hAnsi="宋体" w:cs="宋体"/>
      <w:color w:val="0000FF"/>
      <w:kern w:val="0"/>
      <w:sz w:val="20"/>
      <w:szCs w:val="20"/>
    </w:rPr>
  </w:style>
  <w:style w:type="character" w:customStyle="1" w:styleId="Char6">
    <w:name w:val="正文格式 Char"/>
    <w:link w:val="af2"/>
    <w:locked/>
    <w:rsid w:val="00E54C1C"/>
    <w:rPr>
      <w:rFonts w:ascii="Calibri" w:eastAsia="微软雅黑" w:hAnsi="Calibri"/>
      <w:sz w:val="24"/>
    </w:rPr>
  </w:style>
  <w:style w:type="paragraph" w:customStyle="1" w:styleId="af2">
    <w:name w:val="正文格式"/>
    <w:basedOn w:val="a"/>
    <w:link w:val="Char6"/>
    <w:qFormat/>
    <w:rsid w:val="00E54C1C"/>
    <w:pPr>
      <w:spacing w:line="300" w:lineRule="auto"/>
      <w:ind w:firstLineChars="150" w:firstLine="150"/>
    </w:pPr>
    <w:rPr>
      <w:rFonts w:ascii="Calibri" w:eastAsia="微软雅黑" w:hAnsi="Calibri"/>
    </w:rPr>
  </w:style>
  <w:style w:type="paragraph" w:customStyle="1" w:styleId="font6">
    <w:name w:val="font6"/>
    <w:basedOn w:val="a"/>
    <w:rsid w:val="001270C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color w:val="000000"/>
      <w:kern w:val="0"/>
      <w:sz w:val="20"/>
      <w:szCs w:val="20"/>
    </w:rPr>
  </w:style>
  <w:style w:type="paragraph" w:customStyle="1" w:styleId="font7">
    <w:name w:val="font7"/>
    <w:basedOn w:val="a"/>
    <w:rsid w:val="001270C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Calibri" w:eastAsia="宋体" w:hAnsi="Calibri" w:cs="宋体"/>
      <w:color w:val="000000"/>
      <w:kern w:val="0"/>
      <w:sz w:val="20"/>
      <w:szCs w:val="20"/>
    </w:rPr>
  </w:style>
  <w:style w:type="paragraph" w:customStyle="1" w:styleId="xl70">
    <w:name w:val="xl70"/>
    <w:basedOn w:val="a"/>
    <w:rsid w:val="001270C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71">
    <w:name w:val="xl71"/>
    <w:basedOn w:val="a"/>
    <w:rsid w:val="001270C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2">
    <w:name w:val="xl72"/>
    <w:basedOn w:val="a"/>
    <w:rsid w:val="001270C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3">
    <w:name w:val="xl73"/>
    <w:basedOn w:val="a"/>
    <w:rsid w:val="001270C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74">
    <w:name w:val="xl74"/>
    <w:basedOn w:val="a"/>
    <w:rsid w:val="001270C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eastAsia="宋体" w:hAnsi="宋体" w:cs="宋体"/>
      <w:b/>
      <w:bCs/>
      <w:color w:val="000000"/>
      <w:kern w:val="0"/>
      <w:sz w:val="20"/>
      <w:szCs w:val="20"/>
    </w:rPr>
  </w:style>
  <w:style w:type="character" w:customStyle="1" w:styleId="high-light">
    <w:name w:val="high-light"/>
    <w:basedOn w:val="a0"/>
    <w:rsid w:val="00883835"/>
  </w:style>
  <w:style w:type="table" w:customStyle="1" w:styleId="12">
    <w:name w:val="网格型1"/>
    <w:basedOn w:val="a1"/>
    <w:next w:val="a7"/>
    <w:uiPriority w:val="99"/>
    <w:rsid w:val="002C043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Revision"/>
    <w:hidden/>
    <w:uiPriority w:val="99"/>
    <w:semiHidden/>
    <w:rsid w:val="00E27DD1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BCB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Char"/>
    <w:uiPriority w:val="9"/>
    <w:qFormat/>
    <w:rsid w:val="00774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09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0A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35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4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41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4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41AB"/>
    <w:rPr>
      <w:sz w:val="18"/>
      <w:szCs w:val="18"/>
    </w:rPr>
  </w:style>
  <w:style w:type="paragraph" w:customStyle="1" w:styleId="a5">
    <w:name w:val="样式小标题"/>
    <w:basedOn w:val="a"/>
    <w:autoRedefine/>
    <w:rsid w:val="007741AB"/>
    <w:pPr>
      <w:spacing w:line="300" w:lineRule="auto"/>
      <w:ind w:leftChars="-257" w:left="-540" w:rightChars="-159" w:right="-334"/>
    </w:pPr>
    <w:rPr>
      <w:rFonts w:ascii="宋体" w:eastAsia="宋体" w:hAnsi="宋体" w:cs="宋体"/>
      <w:b/>
      <w:bCs/>
      <w:szCs w:val="20"/>
    </w:rPr>
  </w:style>
  <w:style w:type="paragraph" w:customStyle="1" w:styleId="6">
    <w:name w:val="正文6"/>
    <w:basedOn w:val="a"/>
    <w:link w:val="6Char"/>
    <w:rsid w:val="007741AB"/>
    <w:pPr>
      <w:spacing w:line="300" w:lineRule="auto"/>
    </w:pPr>
    <w:rPr>
      <w:rFonts w:ascii="宋体" w:eastAsia="宋体" w:hAnsi="宋体" w:cs="宋体"/>
      <w:szCs w:val="20"/>
    </w:rPr>
  </w:style>
  <w:style w:type="character" w:customStyle="1" w:styleId="6Char">
    <w:name w:val="正文6 Char"/>
    <w:basedOn w:val="a0"/>
    <w:link w:val="6"/>
    <w:rsid w:val="007741AB"/>
    <w:rPr>
      <w:rFonts w:ascii="宋体" w:eastAsia="宋体" w:hAnsi="宋体" w:cs="宋体"/>
      <w:sz w:val="24"/>
      <w:szCs w:val="20"/>
    </w:rPr>
  </w:style>
  <w:style w:type="paragraph" w:styleId="a6">
    <w:name w:val="List Paragraph"/>
    <w:basedOn w:val="a"/>
    <w:uiPriority w:val="34"/>
    <w:qFormat/>
    <w:rsid w:val="007741AB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7741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09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0A7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35B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526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ssageTable">
    <w:name w:val="MessageTable"/>
    <w:basedOn w:val="a"/>
    <w:rsid w:val="00526CDB"/>
    <w:pPr>
      <w:overflowPunct w:val="0"/>
      <w:autoSpaceDE w:val="0"/>
      <w:autoSpaceDN w:val="0"/>
      <w:adjustRightInd w:val="0"/>
      <w:spacing w:line="240" w:lineRule="exact"/>
      <w:ind w:firstLineChars="0" w:firstLine="0"/>
      <w:jc w:val="left"/>
    </w:pPr>
    <w:rPr>
      <w:rFonts w:ascii="宋体" w:eastAsia="宋体" w:hAnsi="Times New Roman" w:cs="Times New Roman"/>
      <w:kern w:val="0"/>
      <w:sz w:val="16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8398F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8398F"/>
  </w:style>
  <w:style w:type="paragraph" w:styleId="20">
    <w:name w:val="toc 2"/>
    <w:basedOn w:val="a"/>
    <w:next w:val="a"/>
    <w:autoRedefine/>
    <w:uiPriority w:val="39"/>
    <w:unhideWhenUsed/>
    <w:rsid w:val="0018398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8398F"/>
    <w:pPr>
      <w:ind w:leftChars="400" w:left="840"/>
    </w:pPr>
  </w:style>
  <w:style w:type="character" w:styleId="a8">
    <w:name w:val="Hyperlink"/>
    <w:basedOn w:val="a0"/>
    <w:uiPriority w:val="99"/>
    <w:unhideWhenUsed/>
    <w:rsid w:val="0018398F"/>
    <w:rPr>
      <w:color w:val="0000FF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18398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8398F"/>
    <w:rPr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BE69D0"/>
    <w:pPr>
      <w:spacing w:line="240" w:lineRule="auto"/>
      <w:ind w:leftChars="600" w:left="1260" w:firstLineChars="0" w:firstLine="0"/>
    </w:pPr>
    <w:rPr>
      <w:sz w:val="21"/>
    </w:rPr>
  </w:style>
  <w:style w:type="paragraph" w:styleId="5">
    <w:name w:val="toc 5"/>
    <w:basedOn w:val="a"/>
    <w:next w:val="a"/>
    <w:autoRedefine/>
    <w:uiPriority w:val="39"/>
    <w:unhideWhenUsed/>
    <w:rsid w:val="00BE69D0"/>
    <w:pPr>
      <w:spacing w:line="240" w:lineRule="auto"/>
      <w:ind w:leftChars="800" w:left="1680" w:firstLineChars="0" w:firstLine="0"/>
    </w:pPr>
    <w:rPr>
      <w:sz w:val="21"/>
    </w:rPr>
  </w:style>
  <w:style w:type="paragraph" w:styleId="60">
    <w:name w:val="toc 6"/>
    <w:basedOn w:val="a"/>
    <w:next w:val="a"/>
    <w:autoRedefine/>
    <w:uiPriority w:val="39"/>
    <w:unhideWhenUsed/>
    <w:rsid w:val="00BE69D0"/>
    <w:pPr>
      <w:spacing w:line="240" w:lineRule="auto"/>
      <w:ind w:leftChars="1000" w:left="2100" w:firstLineChars="0" w:firstLine="0"/>
    </w:pPr>
    <w:rPr>
      <w:sz w:val="21"/>
    </w:rPr>
  </w:style>
  <w:style w:type="paragraph" w:styleId="7">
    <w:name w:val="toc 7"/>
    <w:basedOn w:val="a"/>
    <w:next w:val="a"/>
    <w:autoRedefine/>
    <w:uiPriority w:val="39"/>
    <w:unhideWhenUsed/>
    <w:rsid w:val="00BE69D0"/>
    <w:pPr>
      <w:spacing w:line="240" w:lineRule="auto"/>
      <w:ind w:leftChars="1200" w:left="2520" w:firstLineChars="0" w:firstLine="0"/>
    </w:pPr>
    <w:rPr>
      <w:sz w:val="21"/>
    </w:rPr>
  </w:style>
  <w:style w:type="paragraph" w:styleId="8">
    <w:name w:val="toc 8"/>
    <w:basedOn w:val="a"/>
    <w:next w:val="a"/>
    <w:autoRedefine/>
    <w:uiPriority w:val="39"/>
    <w:unhideWhenUsed/>
    <w:rsid w:val="00BE69D0"/>
    <w:pPr>
      <w:spacing w:line="240" w:lineRule="auto"/>
      <w:ind w:leftChars="1400" w:left="2940" w:firstLineChars="0" w:firstLine="0"/>
    </w:pPr>
    <w:rPr>
      <w:sz w:val="21"/>
    </w:rPr>
  </w:style>
  <w:style w:type="paragraph" w:styleId="9">
    <w:name w:val="toc 9"/>
    <w:basedOn w:val="a"/>
    <w:next w:val="a"/>
    <w:autoRedefine/>
    <w:uiPriority w:val="39"/>
    <w:unhideWhenUsed/>
    <w:rsid w:val="00BE69D0"/>
    <w:pPr>
      <w:spacing w:line="240" w:lineRule="auto"/>
      <w:ind w:leftChars="1600" w:left="3360" w:firstLineChars="0" w:firstLine="0"/>
    </w:pPr>
    <w:rPr>
      <w:sz w:val="21"/>
    </w:rPr>
  </w:style>
  <w:style w:type="paragraph" w:styleId="aa">
    <w:name w:val="footnote text"/>
    <w:basedOn w:val="a"/>
    <w:link w:val="Char2"/>
    <w:uiPriority w:val="99"/>
    <w:semiHidden/>
    <w:unhideWhenUsed/>
    <w:rsid w:val="00C7407E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a"/>
    <w:uiPriority w:val="99"/>
    <w:semiHidden/>
    <w:rsid w:val="00C7407E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C7407E"/>
    <w:rPr>
      <w:vertAlign w:val="superscript"/>
    </w:rPr>
  </w:style>
  <w:style w:type="paragraph" w:styleId="ac">
    <w:name w:val="Normal Indent"/>
    <w:basedOn w:val="a"/>
    <w:uiPriority w:val="99"/>
    <w:unhideWhenUsed/>
    <w:rsid w:val="00784D6F"/>
    <w:pPr>
      <w:spacing w:line="240" w:lineRule="auto"/>
      <w:ind w:firstLine="420"/>
    </w:pPr>
    <w:rPr>
      <w:rFonts w:ascii="宋体" w:eastAsia="宋体" w:hAnsi="宋体" w:cs="Times New Roman"/>
      <w:sz w:val="21"/>
      <w:szCs w:val="20"/>
    </w:rPr>
  </w:style>
  <w:style w:type="paragraph" w:customStyle="1" w:styleId="11">
    <w:name w:val="正文1"/>
    <w:basedOn w:val="a"/>
    <w:link w:val="1Char0"/>
    <w:qFormat/>
    <w:rsid w:val="00203D80"/>
    <w:pPr>
      <w:ind w:firstLine="480"/>
      <w:jc w:val="left"/>
    </w:pPr>
    <w:rPr>
      <w:rFonts w:ascii="Calibri" w:eastAsia="宋体" w:hAnsi="Calibri" w:cs="Times New Roman"/>
      <w:kern w:val="0"/>
      <w:szCs w:val="20"/>
    </w:rPr>
  </w:style>
  <w:style w:type="character" w:customStyle="1" w:styleId="1Char0">
    <w:name w:val="正文1 Char"/>
    <w:link w:val="11"/>
    <w:rsid w:val="00203D80"/>
    <w:rPr>
      <w:rFonts w:ascii="Calibri" w:eastAsia="宋体" w:hAnsi="Calibri" w:cs="Times New Roman"/>
      <w:kern w:val="0"/>
      <w:sz w:val="24"/>
      <w:szCs w:val="20"/>
    </w:rPr>
  </w:style>
  <w:style w:type="paragraph" w:styleId="ad">
    <w:name w:val="Body Text Indent"/>
    <w:basedOn w:val="a"/>
    <w:link w:val="Char3"/>
    <w:uiPriority w:val="99"/>
    <w:semiHidden/>
    <w:unhideWhenUsed/>
    <w:rsid w:val="00AD0BBB"/>
    <w:pPr>
      <w:spacing w:after="120"/>
      <w:ind w:leftChars="200" w:left="420"/>
    </w:pPr>
  </w:style>
  <w:style w:type="character" w:customStyle="1" w:styleId="Char3">
    <w:name w:val="正文文本缩进 Char"/>
    <w:basedOn w:val="a0"/>
    <w:link w:val="ad"/>
    <w:uiPriority w:val="99"/>
    <w:semiHidden/>
    <w:rsid w:val="00AD0BBB"/>
    <w:rPr>
      <w:sz w:val="24"/>
    </w:rPr>
  </w:style>
  <w:style w:type="paragraph" w:styleId="21">
    <w:name w:val="Body Text First Indent 2"/>
    <w:basedOn w:val="ad"/>
    <w:link w:val="2Char0"/>
    <w:rsid w:val="00AD0BBB"/>
    <w:pPr>
      <w:spacing w:line="300" w:lineRule="auto"/>
      <w:ind w:left="200"/>
    </w:pPr>
    <w:rPr>
      <w:rFonts w:ascii="宋体" w:eastAsia="宋体" w:hAnsi="宋体" w:cs="Times New Roman"/>
      <w:sz w:val="21"/>
      <w:szCs w:val="21"/>
      <w:lang w:val="x-none" w:eastAsia="x-none"/>
    </w:rPr>
  </w:style>
  <w:style w:type="character" w:customStyle="1" w:styleId="2Char0">
    <w:name w:val="正文首行缩进 2 Char"/>
    <w:basedOn w:val="Char3"/>
    <w:link w:val="21"/>
    <w:uiPriority w:val="99"/>
    <w:rsid w:val="00AD0BBB"/>
    <w:rPr>
      <w:rFonts w:ascii="宋体" w:eastAsia="宋体" w:hAnsi="宋体" w:cs="Times New Roman"/>
      <w:sz w:val="24"/>
      <w:szCs w:val="21"/>
      <w:lang w:val="x-none" w:eastAsia="x-none"/>
    </w:rPr>
  </w:style>
  <w:style w:type="character" w:styleId="ae">
    <w:name w:val="annotation reference"/>
    <w:basedOn w:val="a0"/>
    <w:unhideWhenUsed/>
    <w:rsid w:val="003216F6"/>
    <w:rPr>
      <w:sz w:val="21"/>
      <w:szCs w:val="21"/>
    </w:rPr>
  </w:style>
  <w:style w:type="paragraph" w:styleId="af">
    <w:name w:val="annotation text"/>
    <w:basedOn w:val="a"/>
    <w:link w:val="Char4"/>
    <w:unhideWhenUsed/>
    <w:rsid w:val="003216F6"/>
    <w:pPr>
      <w:jc w:val="left"/>
    </w:pPr>
  </w:style>
  <w:style w:type="character" w:customStyle="1" w:styleId="Char4">
    <w:name w:val="批注文字 Char"/>
    <w:basedOn w:val="a0"/>
    <w:link w:val="af"/>
    <w:uiPriority w:val="99"/>
    <w:rsid w:val="003216F6"/>
    <w:rPr>
      <w:sz w:val="24"/>
    </w:rPr>
  </w:style>
  <w:style w:type="paragraph" w:styleId="af0">
    <w:name w:val="annotation subject"/>
    <w:basedOn w:val="af"/>
    <w:next w:val="af"/>
    <w:link w:val="Char5"/>
    <w:uiPriority w:val="99"/>
    <w:semiHidden/>
    <w:unhideWhenUsed/>
    <w:rsid w:val="003216F6"/>
    <w:rPr>
      <w:b/>
      <w:bCs/>
    </w:rPr>
  </w:style>
  <w:style w:type="character" w:customStyle="1" w:styleId="Char5">
    <w:name w:val="批注主题 Char"/>
    <w:basedOn w:val="Char4"/>
    <w:link w:val="af0"/>
    <w:uiPriority w:val="99"/>
    <w:semiHidden/>
    <w:rsid w:val="003216F6"/>
    <w:rPr>
      <w:b/>
      <w:bCs/>
      <w:sz w:val="24"/>
    </w:rPr>
  </w:style>
  <w:style w:type="character" w:styleId="af1">
    <w:name w:val="FollowedHyperlink"/>
    <w:basedOn w:val="a0"/>
    <w:uiPriority w:val="99"/>
    <w:semiHidden/>
    <w:unhideWhenUsed/>
    <w:rsid w:val="00927D62"/>
    <w:rPr>
      <w:color w:val="800080"/>
      <w:u w:val="single"/>
    </w:rPr>
  </w:style>
  <w:style w:type="paragraph" w:customStyle="1" w:styleId="font5">
    <w:name w:val="font5"/>
    <w:basedOn w:val="a"/>
    <w:rsid w:val="00927D6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927D6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4">
    <w:name w:val="xl64"/>
    <w:basedOn w:val="a"/>
    <w:rsid w:val="00927D62"/>
    <w:pPr>
      <w:widowControl/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5">
    <w:name w:val="xl65"/>
    <w:basedOn w:val="a"/>
    <w:rsid w:val="00927D6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66">
    <w:name w:val="xl66"/>
    <w:basedOn w:val="a"/>
    <w:rsid w:val="00927D6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7">
    <w:name w:val="xl67"/>
    <w:basedOn w:val="a"/>
    <w:rsid w:val="00927D6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8">
    <w:name w:val="xl68"/>
    <w:basedOn w:val="a"/>
    <w:rsid w:val="00927D6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9">
    <w:name w:val="xl69"/>
    <w:basedOn w:val="a"/>
    <w:rsid w:val="00927D6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eastAsia="宋体" w:hAnsi="宋体" w:cs="宋体"/>
      <w:color w:val="0000FF"/>
      <w:kern w:val="0"/>
      <w:sz w:val="20"/>
      <w:szCs w:val="20"/>
    </w:rPr>
  </w:style>
  <w:style w:type="character" w:customStyle="1" w:styleId="Char6">
    <w:name w:val="正文格式 Char"/>
    <w:link w:val="af2"/>
    <w:locked/>
    <w:rsid w:val="00E54C1C"/>
    <w:rPr>
      <w:rFonts w:ascii="Calibri" w:eastAsia="微软雅黑" w:hAnsi="Calibri"/>
      <w:sz w:val="24"/>
    </w:rPr>
  </w:style>
  <w:style w:type="paragraph" w:customStyle="1" w:styleId="af2">
    <w:name w:val="正文格式"/>
    <w:basedOn w:val="a"/>
    <w:link w:val="Char6"/>
    <w:qFormat/>
    <w:rsid w:val="00E54C1C"/>
    <w:pPr>
      <w:spacing w:line="300" w:lineRule="auto"/>
      <w:ind w:firstLineChars="150" w:firstLine="150"/>
    </w:pPr>
    <w:rPr>
      <w:rFonts w:ascii="Calibri" w:eastAsia="微软雅黑" w:hAnsi="Calibri"/>
    </w:rPr>
  </w:style>
  <w:style w:type="paragraph" w:customStyle="1" w:styleId="font6">
    <w:name w:val="font6"/>
    <w:basedOn w:val="a"/>
    <w:rsid w:val="001270C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color w:val="000000"/>
      <w:kern w:val="0"/>
      <w:sz w:val="20"/>
      <w:szCs w:val="20"/>
    </w:rPr>
  </w:style>
  <w:style w:type="paragraph" w:customStyle="1" w:styleId="font7">
    <w:name w:val="font7"/>
    <w:basedOn w:val="a"/>
    <w:rsid w:val="001270C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Calibri" w:eastAsia="宋体" w:hAnsi="Calibri" w:cs="宋体"/>
      <w:color w:val="000000"/>
      <w:kern w:val="0"/>
      <w:sz w:val="20"/>
      <w:szCs w:val="20"/>
    </w:rPr>
  </w:style>
  <w:style w:type="paragraph" w:customStyle="1" w:styleId="xl70">
    <w:name w:val="xl70"/>
    <w:basedOn w:val="a"/>
    <w:rsid w:val="001270C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71">
    <w:name w:val="xl71"/>
    <w:basedOn w:val="a"/>
    <w:rsid w:val="001270C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2">
    <w:name w:val="xl72"/>
    <w:basedOn w:val="a"/>
    <w:rsid w:val="001270C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3">
    <w:name w:val="xl73"/>
    <w:basedOn w:val="a"/>
    <w:rsid w:val="001270C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74">
    <w:name w:val="xl74"/>
    <w:basedOn w:val="a"/>
    <w:rsid w:val="001270C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eastAsia="宋体" w:hAnsi="宋体" w:cs="宋体"/>
      <w:b/>
      <w:bCs/>
      <w:color w:val="000000"/>
      <w:kern w:val="0"/>
      <w:sz w:val="20"/>
      <w:szCs w:val="20"/>
    </w:rPr>
  </w:style>
  <w:style w:type="character" w:customStyle="1" w:styleId="high-light">
    <w:name w:val="high-light"/>
    <w:basedOn w:val="a0"/>
    <w:rsid w:val="00883835"/>
  </w:style>
  <w:style w:type="table" w:customStyle="1" w:styleId="12">
    <w:name w:val="网格型1"/>
    <w:basedOn w:val="a1"/>
    <w:next w:val="a7"/>
    <w:uiPriority w:val="99"/>
    <w:rsid w:val="002C043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Revision"/>
    <w:hidden/>
    <w:uiPriority w:val="99"/>
    <w:semiHidden/>
    <w:rsid w:val="00E27DD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3.wmf"/><Relationship Id="rId26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control" Target="activeX/activeX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control" Target="activeX/activeX1.xml"/><Relationship Id="rId25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2.wmf"/><Relationship Id="rId20" Type="http://schemas.openxmlformats.org/officeDocument/2006/relationships/image" Target="media/image4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4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control" Target="activeX/activeX4.xml"/><Relationship Id="rId28" Type="http://schemas.openxmlformats.org/officeDocument/2006/relationships/oleObject" Target="embeddings/oleObject2.bin"/><Relationship Id="rId10" Type="http://schemas.openxmlformats.org/officeDocument/2006/relationships/header" Target="header1.xml"/><Relationship Id="rId19" Type="http://schemas.openxmlformats.org/officeDocument/2006/relationships/control" Target="activeX/activeX2.xml"/><Relationship Id="rId31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5.wmf"/><Relationship Id="rId27" Type="http://schemas.openxmlformats.org/officeDocument/2006/relationships/image" Target="media/image8.emf"/><Relationship Id="rId30" Type="http://schemas.openxmlformats.org/officeDocument/2006/relationships/theme" Target="theme/theme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2BA73-DA53-491C-939F-0510818BA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3369</Words>
  <Characters>19207</Characters>
  <Application>Microsoft Office Word</Application>
  <DocSecurity>0</DocSecurity>
  <Lines>160</Lines>
  <Paragraphs>45</Paragraphs>
  <ScaleCrop>false</ScaleCrop>
  <Company/>
  <LinksUpToDate>false</LinksUpToDate>
  <CharactersWithSpaces>22531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余新泰</cp:lastModifiedBy>
  <cp:revision>7</cp:revision>
  <cp:lastPrinted>2015-10-26T05:57:00Z</cp:lastPrinted>
  <dcterms:created xsi:type="dcterms:W3CDTF">2017-02-17T01:45:00Z</dcterms:created>
  <dcterms:modified xsi:type="dcterms:W3CDTF">2017-02-24T05:51:00Z</dcterms:modified>
</cp:coreProperties>
</file>