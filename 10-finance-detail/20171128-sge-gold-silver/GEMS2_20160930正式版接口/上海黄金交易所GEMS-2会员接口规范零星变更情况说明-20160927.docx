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BE9" w:rsidRPr="002D2884" w:rsidRDefault="00BB1BE9" w:rsidP="00BB1BE9">
      <w:pPr>
        <w:spacing w:beforeLines="500" w:before="1560"/>
        <w:ind w:firstLineChars="0" w:firstLine="0"/>
        <w:jc w:val="center"/>
        <w:rPr>
          <w:sz w:val="52"/>
        </w:rPr>
      </w:pPr>
      <w:r>
        <w:rPr>
          <w:noProof/>
        </w:rPr>
        <w:drawing>
          <wp:inline distT="0" distB="0" distL="0" distR="0" wp14:anchorId="2162ACB8" wp14:editId="6188D640">
            <wp:extent cx="2195340" cy="1487278"/>
            <wp:effectExtent l="0" t="0" r="0" b="0"/>
            <wp:docPr id="5" name="图片 3" descr="C:\Users\wumin\Desktop\未标题-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min\Desktop\未标题-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5340" cy="1487278"/>
                    </a:xfrm>
                    <a:prstGeom prst="rect">
                      <a:avLst/>
                    </a:prstGeom>
                    <a:noFill/>
                    <a:ln w="9525">
                      <a:noFill/>
                      <a:miter lim="800000"/>
                      <a:headEnd/>
                      <a:tailEnd/>
                    </a:ln>
                  </pic:spPr>
                </pic:pic>
              </a:graphicData>
            </a:graphic>
          </wp:inline>
        </w:drawing>
      </w:r>
    </w:p>
    <w:p w:rsidR="00BB1BE9" w:rsidRDefault="00BB1BE9" w:rsidP="00BB1BE9">
      <w:pPr>
        <w:ind w:firstLineChars="0" w:firstLine="0"/>
        <w:jc w:val="center"/>
        <w:rPr>
          <w:sz w:val="52"/>
        </w:rPr>
      </w:pPr>
      <w:r>
        <w:rPr>
          <w:rFonts w:hint="eastAsia"/>
          <w:sz w:val="52"/>
        </w:rPr>
        <w:t>GEMS-2</w:t>
      </w:r>
      <w:r>
        <w:rPr>
          <w:rFonts w:hint="eastAsia"/>
          <w:sz w:val="52"/>
        </w:rPr>
        <w:t>会员二级系统</w:t>
      </w:r>
      <w:r w:rsidR="00FA7CE9">
        <w:rPr>
          <w:rFonts w:hint="eastAsia"/>
          <w:sz w:val="52"/>
        </w:rPr>
        <w:t>接口规范</w:t>
      </w:r>
    </w:p>
    <w:p w:rsidR="00BB1BE9" w:rsidRDefault="000B143F" w:rsidP="00BB1BE9">
      <w:pPr>
        <w:ind w:firstLineChars="0" w:firstLine="0"/>
        <w:jc w:val="center"/>
        <w:rPr>
          <w:sz w:val="52"/>
        </w:rPr>
      </w:pPr>
      <w:r>
        <w:rPr>
          <w:rFonts w:hint="eastAsia"/>
          <w:sz w:val="52"/>
        </w:rPr>
        <w:t>零星</w:t>
      </w:r>
      <w:r w:rsidR="00BB1BE9">
        <w:rPr>
          <w:rFonts w:hint="eastAsia"/>
          <w:sz w:val="52"/>
        </w:rPr>
        <w:t>变更</w:t>
      </w:r>
      <w:r w:rsidR="00185026">
        <w:rPr>
          <w:rFonts w:hint="eastAsia"/>
          <w:sz w:val="52"/>
        </w:rPr>
        <w:t>情况</w:t>
      </w:r>
      <w:r w:rsidR="00FA7CE9">
        <w:rPr>
          <w:rFonts w:hint="eastAsia"/>
          <w:sz w:val="52"/>
        </w:rPr>
        <w:t>说明</w:t>
      </w:r>
    </w:p>
    <w:p w:rsidR="00BB1BE9" w:rsidRPr="002D2884" w:rsidRDefault="00BB1BE9" w:rsidP="00BB1BE9">
      <w:pPr>
        <w:spacing w:beforeLines="50" w:before="156" w:afterLines="300" w:after="936"/>
        <w:ind w:firstLineChars="0" w:firstLine="0"/>
        <w:jc w:val="center"/>
        <w:rPr>
          <w:sz w:val="52"/>
        </w:rPr>
      </w:pPr>
    </w:p>
    <w:p w:rsidR="00BB1BE9" w:rsidRPr="001822D4" w:rsidRDefault="00BB1BE9" w:rsidP="00BB1BE9">
      <w:pPr>
        <w:spacing w:beforeLines="1400" w:before="4368"/>
        <w:ind w:firstLineChars="0" w:firstLine="0"/>
        <w:jc w:val="center"/>
        <w:rPr>
          <w:sz w:val="32"/>
        </w:rPr>
      </w:pPr>
      <w:r w:rsidRPr="001822D4">
        <w:rPr>
          <w:rFonts w:hint="eastAsia"/>
          <w:sz w:val="32"/>
        </w:rPr>
        <w:t>上海黄金交易所</w:t>
      </w:r>
    </w:p>
    <w:p w:rsidR="00BB1BE9" w:rsidRDefault="00BB1BE9" w:rsidP="00BB1BE9">
      <w:pPr>
        <w:ind w:firstLineChars="0" w:firstLine="0"/>
        <w:jc w:val="center"/>
        <w:rPr>
          <w:sz w:val="32"/>
        </w:rPr>
        <w:sectPr w:rsidR="00BB1BE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hint="eastAsia"/>
          <w:sz w:val="32"/>
        </w:rPr>
        <w:t>2016</w:t>
      </w:r>
      <w:r>
        <w:rPr>
          <w:rFonts w:hint="eastAsia"/>
          <w:sz w:val="32"/>
        </w:rPr>
        <w:t>年</w:t>
      </w:r>
      <w:r>
        <w:rPr>
          <w:rFonts w:hint="eastAsia"/>
          <w:sz w:val="32"/>
        </w:rPr>
        <w:t>7</w:t>
      </w:r>
      <w:r>
        <w:rPr>
          <w:rFonts w:hint="eastAsia"/>
          <w:sz w:val="32"/>
        </w:rPr>
        <w:t>月</w:t>
      </w:r>
    </w:p>
    <w:p w:rsidR="00BB1BE9" w:rsidRPr="00CA59C2" w:rsidRDefault="00BB1BE9" w:rsidP="00BB1BE9">
      <w:pPr>
        <w:pStyle w:val="a5"/>
        <w:ind w:left="-617" w:right="-382" w:firstLine="482"/>
      </w:pPr>
      <w:r w:rsidRPr="00CA59C2">
        <w:rPr>
          <w:rFonts w:hint="eastAsia"/>
        </w:rPr>
        <w:lastRenderedPageBreak/>
        <w:t>文档标识</w:t>
      </w:r>
    </w:p>
    <w:p w:rsidR="00BB1BE9" w:rsidRPr="00CA59C2" w:rsidRDefault="00BB1BE9" w:rsidP="00BB1BE9">
      <w:pPr>
        <w:ind w:firstLine="3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7236"/>
      </w:tblGrid>
      <w:tr w:rsidR="00BB1BE9" w:rsidRPr="00CA59C2" w:rsidTr="000A5497">
        <w:trPr>
          <w:trHeight w:val="340"/>
          <w:jc w:val="center"/>
        </w:trPr>
        <w:tc>
          <w:tcPr>
            <w:tcW w:w="1236" w:type="dxa"/>
          </w:tcPr>
          <w:p w:rsidR="00BB1BE9" w:rsidRPr="00CA59C2" w:rsidRDefault="00BB1BE9" w:rsidP="00A71C53">
            <w:pPr>
              <w:pStyle w:val="6"/>
              <w:ind w:firstLineChars="0" w:firstLine="0"/>
            </w:pPr>
            <w:r w:rsidRPr="00CA59C2">
              <w:rPr>
                <w:rFonts w:hint="eastAsia"/>
              </w:rPr>
              <w:t>文档名称</w:t>
            </w:r>
          </w:p>
        </w:tc>
        <w:tc>
          <w:tcPr>
            <w:tcW w:w="7236" w:type="dxa"/>
          </w:tcPr>
          <w:p w:rsidR="00BB1BE9" w:rsidRPr="00CA59C2" w:rsidRDefault="00BB1BE9" w:rsidP="00185026">
            <w:pPr>
              <w:pStyle w:val="6"/>
              <w:ind w:firstLineChars="0" w:firstLine="0"/>
            </w:pPr>
            <w:r>
              <w:rPr>
                <w:rFonts w:hint="eastAsia"/>
              </w:rPr>
              <w:t>上海黄金交易所GEMS-2会员二级系统接口规范</w:t>
            </w:r>
            <w:r w:rsidR="000A5497">
              <w:rPr>
                <w:rFonts w:hint="eastAsia"/>
              </w:rPr>
              <w:t>零星</w:t>
            </w:r>
            <w:r>
              <w:rPr>
                <w:rFonts w:hint="eastAsia"/>
              </w:rPr>
              <w:t>变更</w:t>
            </w:r>
            <w:r w:rsidR="00185026">
              <w:rPr>
                <w:rFonts w:hint="eastAsia"/>
              </w:rPr>
              <w:t>情况</w:t>
            </w:r>
            <w:r>
              <w:rPr>
                <w:rFonts w:hint="eastAsia"/>
              </w:rPr>
              <w:t>说明</w:t>
            </w:r>
          </w:p>
        </w:tc>
      </w:tr>
      <w:tr w:rsidR="00BB1BE9" w:rsidRPr="00CA59C2" w:rsidTr="000A5497">
        <w:trPr>
          <w:trHeight w:val="340"/>
          <w:jc w:val="center"/>
        </w:trPr>
        <w:tc>
          <w:tcPr>
            <w:tcW w:w="1236" w:type="dxa"/>
          </w:tcPr>
          <w:p w:rsidR="00BB1BE9" w:rsidRPr="00CA59C2" w:rsidRDefault="00BB1BE9" w:rsidP="00A71C53">
            <w:pPr>
              <w:pStyle w:val="6"/>
              <w:ind w:firstLineChars="0" w:firstLine="0"/>
            </w:pPr>
            <w:r w:rsidRPr="00CA59C2">
              <w:rPr>
                <w:rFonts w:hint="eastAsia"/>
              </w:rPr>
              <w:t>版本号</w:t>
            </w:r>
          </w:p>
        </w:tc>
        <w:tc>
          <w:tcPr>
            <w:tcW w:w="7236" w:type="dxa"/>
          </w:tcPr>
          <w:p w:rsidR="00BB1BE9" w:rsidRPr="00CA59C2" w:rsidRDefault="00BB1BE9" w:rsidP="00F8173F">
            <w:pPr>
              <w:pStyle w:val="6"/>
              <w:ind w:firstLineChars="0" w:firstLine="0"/>
            </w:pPr>
            <w:r>
              <w:rPr>
                <w:rFonts w:hint="eastAsia"/>
              </w:rPr>
              <w:t>V0.</w:t>
            </w:r>
            <w:del w:id="0" w:author="余新泰" w:date="2016-08-05T09:15:00Z">
              <w:r w:rsidDel="00021717">
                <w:rPr>
                  <w:rFonts w:hint="eastAsia"/>
                </w:rPr>
                <w:delText>1</w:delText>
              </w:r>
            </w:del>
            <w:ins w:id="1" w:author="余新泰" w:date="2016-09-26T17:35:00Z">
              <w:r w:rsidR="00F8173F">
                <w:rPr>
                  <w:rFonts w:hint="eastAsia"/>
                </w:rPr>
                <w:t>4</w:t>
              </w:r>
            </w:ins>
          </w:p>
        </w:tc>
      </w:tr>
      <w:tr w:rsidR="00BB1BE9" w:rsidRPr="00CA59C2" w:rsidTr="000A5497">
        <w:trPr>
          <w:trHeight w:val="424"/>
          <w:jc w:val="center"/>
        </w:trPr>
        <w:tc>
          <w:tcPr>
            <w:tcW w:w="1236" w:type="dxa"/>
            <w:vAlign w:val="center"/>
          </w:tcPr>
          <w:p w:rsidR="00BB1BE9" w:rsidRPr="00CA59C2" w:rsidRDefault="00BB1BE9" w:rsidP="00BB1BE9">
            <w:pPr>
              <w:pStyle w:val="6"/>
              <w:ind w:firstLineChars="83" w:firstLine="199"/>
            </w:pPr>
            <w:r w:rsidRPr="00CA59C2">
              <w:rPr>
                <w:rFonts w:hint="eastAsia"/>
              </w:rPr>
              <w:t>状况</w:t>
            </w:r>
          </w:p>
        </w:tc>
        <w:tc>
          <w:tcPr>
            <w:tcW w:w="7236" w:type="dxa"/>
            <w:vAlign w:val="center"/>
          </w:tcPr>
          <w:p w:rsidR="00BB1BE9" w:rsidRPr="00CA59C2" w:rsidRDefault="00BB1BE9" w:rsidP="00A71C53">
            <w:pPr>
              <w:pStyle w:val="6"/>
              <w:ind w:firstLine="480"/>
            </w:pPr>
            <w:r w:rsidRPr="00CA59C2">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75pt;height:18pt" o:ole="">
                  <v:imagedata r:id="rId14" o:title=""/>
                </v:shape>
                <w:control r:id="rId15" w:name="OptionButton14" w:shapeid="_x0000_i1033"/>
              </w:object>
            </w:r>
            <w:r w:rsidRPr="00CA59C2">
              <w:object w:dxaOrig="225" w:dyaOrig="225">
                <v:shape id="_x0000_i1035" type="#_x0000_t75" style="width:63pt;height:18pt" o:ole="">
                  <v:imagedata r:id="rId16" o:title=""/>
                </v:shape>
                <w:control r:id="rId17" w:name="OptionButton111" w:shapeid="_x0000_i1035"/>
              </w:object>
            </w:r>
            <w:r w:rsidRPr="00CA59C2">
              <w:object w:dxaOrig="225" w:dyaOrig="225">
                <v:shape id="_x0000_i1037" type="#_x0000_t75" style="width:67.5pt;height:18pt" o:ole="">
                  <v:imagedata r:id="rId18" o:title=""/>
                </v:shape>
                <w:control r:id="rId19" w:name="OptionButton121" w:shapeid="_x0000_i1037"/>
              </w:object>
            </w:r>
            <w:r w:rsidRPr="00CA59C2">
              <w:object w:dxaOrig="225" w:dyaOrig="225">
                <v:shape id="_x0000_i1039" type="#_x0000_t75" style="width:81pt;height:18pt" o:ole="">
                  <v:imagedata r:id="rId20" o:title=""/>
                </v:shape>
                <w:control r:id="rId21" w:name="OptionButton131" w:shapeid="_x0000_i1039"/>
              </w:object>
            </w:r>
          </w:p>
        </w:tc>
      </w:tr>
    </w:tbl>
    <w:p w:rsidR="00BB1BE9" w:rsidRPr="00CA59C2" w:rsidRDefault="00BB1BE9" w:rsidP="00BB1BE9">
      <w:pPr>
        <w:ind w:firstLine="480"/>
      </w:pPr>
    </w:p>
    <w:p w:rsidR="00BB1BE9" w:rsidRPr="00CA59C2" w:rsidRDefault="00BB1BE9" w:rsidP="00BB1BE9">
      <w:pPr>
        <w:pStyle w:val="a5"/>
        <w:ind w:left="-617" w:right="-382" w:firstLine="482"/>
      </w:pPr>
      <w:r w:rsidRPr="00CA59C2">
        <w:rPr>
          <w:rFonts w:hint="eastAsia"/>
        </w:rPr>
        <w:t>文档修订历史</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88"/>
        <w:gridCol w:w="4509"/>
        <w:gridCol w:w="1473"/>
      </w:tblGrid>
      <w:tr w:rsidR="00BB1BE9" w:rsidRPr="00CA59C2" w:rsidTr="00A71C53">
        <w:trPr>
          <w:trHeight w:val="340"/>
          <w:tblHeader/>
          <w:jc w:val="center"/>
        </w:trPr>
        <w:tc>
          <w:tcPr>
            <w:tcW w:w="1345" w:type="dxa"/>
            <w:shd w:val="clear" w:color="auto" w:fill="BFBFBF" w:themeFill="background1" w:themeFillShade="BF"/>
          </w:tcPr>
          <w:p w:rsidR="00BB1BE9" w:rsidRPr="00CA59C2" w:rsidRDefault="00BB1BE9" w:rsidP="00BB1BE9">
            <w:pPr>
              <w:pStyle w:val="6"/>
              <w:ind w:firstLineChars="6" w:firstLine="14"/>
              <w:jc w:val="left"/>
              <w:rPr>
                <w:b/>
              </w:rPr>
            </w:pPr>
            <w:r w:rsidRPr="00CA59C2">
              <w:rPr>
                <w:rFonts w:hint="eastAsia"/>
                <w:b/>
              </w:rPr>
              <w:t>版本</w:t>
            </w:r>
          </w:p>
        </w:tc>
        <w:tc>
          <w:tcPr>
            <w:tcW w:w="1688" w:type="dxa"/>
            <w:shd w:val="clear" w:color="auto" w:fill="BFBFBF" w:themeFill="background1" w:themeFillShade="BF"/>
          </w:tcPr>
          <w:p w:rsidR="00BB1BE9" w:rsidRPr="00CA59C2" w:rsidRDefault="00BB1BE9" w:rsidP="00A71C53">
            <w:pPr>
              <w:pStyle w:val="6"/>
              <w:ind w:firstLineChars="0" w:firstLine="0"/>
              <w:jc w:val="left"/>
              <w:rPr>
                <w:b/>
              </w:rPr>
            </w:pPr>
            <w:r w:rsidRPr="00CA59C2">
              <w:rPr>
                <w:rFonts w:hint="eastAsia"/>
                <w:b/>
              </w:rPr>
              <w:t>日期</w:t>
            </w:r>
          </w:p>
        </w:tc>
        <w:tc>
          <w:tcPr>
            <w:tcW w:w="4509" w:type="dxa"/>
            <w:shd w:val="clear" w:color="auto" w:fill="BFBFBF" w:themeFill="background1" w:themeFillShade="BF"/>
          </w:tcPr>
          <w:p w:rsidR="00BB1BE9" w:rsidRPr="00CA59C2" w:rsidRDefault="00BB1BE9" w:rsidP="00A71C53">
            <w:pPr>
              <w:pStyle w:val="6"/>
              <w:ind w:firstLineChars="0" w:firstLine="0"/>
              <w:jc w:val="left"/>
              <w:rPr>
                <w:b/>
              </w:rPr>
            </w:pPr>
            <w:r w:rsidRPr="00CA59C2">
              <w:rPr>
                <w:rFonts w:hint="eastAsia"/>
                <w:b/>
              </w:rPr>
              <w:t>描述</w:t>
            </w:r>
          </w:p>
        </w:tc>
        <w:tc>
          <w:tcPr>
            <w:tcW w:w="1473" w:type="dxa"/>
            <w:shd w:val="clear" w:color="auto" w:fill="BFBFBF" w:themeFill="background1" w:themeFillShade="BF"/>
          </w:tcPr>
          <w:p w:rsidR="00BB1BE9" w:rsidRPr="00CA59C2" w:rsidRDefault="00BB1BE9" w:rsidP="00A71C53">
            <w:pPr>
              <w:pStyle w:val="6"/>
              <w:ind w:firstLineChars="0" w:firstLine="0"/>
              <w:jc w:val="left"/>
              <w:rPr>
                <w:b/>
              </w:rPr>
            </w:pPr>
            <w:r w:rsidRPr="00CA59C2">
              <w:rPr>
                <w:rFonts w:hint="eastAsia"/>
                <w:b/>
              </w:rPr>
              <w:t>文档所有者</w:t>
            </w:r>
          </w:p>
        </w:tc>
      </w:tr>
      <w:tr w:rsidR="00BB1BE9" w:rsidRPr="00CA59C2" w:rsidTr="00A71C53">
        <w:trPr>
          <w:trHeight w:val="340"/>
          <w:jc w:val="center"/>
        </w:trPr>
        <w:tc>
          <w:tcPr>
            <w:tcW w:w="1345" w:type="dxa"/>
          </w:tcPr>
          <w:p w:rsidR="00BB1BE9" w:rsidRPr="005A5AB6" w:rsidRDefault="0023670B" w:rsidP="00A71C53">
            <w:pPr>
              <w:spacing w:line="240" w:lineRule="auto"/>
              <w:ind w:firstLineChars="6" w:firstLine="13"/>
              <w:jc w:val="left"/>
              <w:rPr>
                <w:sz w:val="21"/>
              </w:rPr>
            </w:pPr>
            <w:r>
              <w:rPr>
                <w:rFonts w:hint="eastAsia"/>
                <w:sz w:val="21"/>
              </w:rPr>
              <w:t>V0.1</w:t>
            </w:r>
          </w:p>
        </w:tc>
        <w:tc>
          <w:tcPr>
            <w:tcW w:w="1688" w:type="dxa"/>
          </w:tcPr>
          <w:p w:rsidR="00BB1BE9" w:rsidRPr="005A5AB6" w:rsidRDefault="0023670B" w:rsidP="00A71C53">
            <w:pPr>
              <w:spacing w:line="240" w:lineRule="auto"/>
              <w:ind w:firstLineChars="0" w:firstLine="0"/>
              <w:jc w:val="left"/>
              <w:rPr>
                <w:sz w:val="21"/>
              </w:rPr>
            </w:pPr>
            <w:r>
              <w:rPr>
                <w:rFonts w:hint="eastAsia"/>
                <w:sz w:val="21"/>
              </w:rPr>
              <w:t>2016.7.25</w:t>
            </w:r>
          </w:p>
        </w:tc>
        <w:tc>
          <w:tcPr>
            <w:tcW w:w="4509" w:type="dxa"/>
          </w:tcPr>
          <w:p w:rsidR="00BB1BE9" w:rsidRPr="005A5AB6" w:rsidRDefault="00C54102" w:rsidP="00A71C53">
            <w:pPr>
              <w:spacing w:line="240" w:lineRule="auto"/>
              <w:ind w:firstLineChars="0" w:firstLine="0"/>
              <w:jc w:val="left"/>
              <w:rPr>
                <w:sz w:val="21"/>
              </w:rPr>
            </w:pPr>
            <w:r>
              <w:rPr>
                <w:rFonts w:hint="eastAsia"/>
                <w:sz w:val="21"/>
              </w:rPr>
              <w:t>初稿</w:t>
            </w:r>
          </w:p>
        </w:tc>
        <w:tc>
          <w:tcPr>
            <w:tcW w:w="1473" w:type="dxa"/>
          </w:tcPr>
          <w:p w:rsidR="00BB1BE9" w:rsidRPr="0023670B" w:rsidRDefault="0023670B" w:rsidP="00A71C53">
            <w:pPr>
              <w:spacing w:line="240" w:lineRule="auto"/>
              <w:ind w:firstLineChars="0" w:firstLine="0"/>
              <w:jc w:val="left"/>
              <w:rPr>
                <w:sz w:val="21"/>
              </w:rPr>
            </w:pPr>
            <w:r>
              <w:rPr>
                <w:rFonts w:hint="eastAsia"/>
                <w:sz w:val="21"/>
              </w:rPr>
              <w:t>余新泰</w:t>
            </w:r>
            <w:r w:rsidR="001B767E">
              <w:rPr>
                <w:rFonts w:hint="eastAsia"/>
                <w:sz w:val="21"/>
              </w:rPr>
              <w:t>、叶剑雯、管荦、罗莎</w:t>
            </w:r>
          </w:p>
        </w:tc>
      </w:tr>
      <w:tr w:rsidR="00BB1BE9" w:rsidRPr="00CA59C2" w:rsidTr="00A71C53">
        <w:trPr>
          <w:trHeight w:val="340"/>
          <w:jc w:val="center"/>
        </w:trPr>
        <w:tc>
          <w:tcPr>
            <w:tcW w:w="1345" w:type="dxa"/>
          </w:tcPr>
          <w:p w:rsidR="00BB1BE9" w:rsidRPr="005A5AB6" w:rsidRDefault="00021717" w:rsidP="00A71C53">
            <w:pPr>
              <w:spacing w:line="240" w:lineRule="auto"/>
              <w:ind w:firstLineChars="6" w:firstLine="13"/>
              <w:jc w:val="left"/>
              <w:rPr>
                <w:sz w:val="21"/>
              </w:rPr>
            </w:pPr>
            <w:ins w:id="2" w:author="余新泰" w:date="2016-08-05T09:15:00Z">
              <w:r>
                <w:rPr>
                  <w:rFonts w:hint="eastAsia"/>
                  <w:sz w:val="21"/>
                </w:rPr>
                <w:t>V0.2</w:t>
              </w:r>
            </w:ins>
          </w:p>
        </w:tc>
        <w:tc>
          <w:tcPr>
            <w:tcW w:w="1688" w:type="dxa"/>
          </w:tcPr>
          <w:p w:rsidR="00BB1BE9" w:rsidRPr="005A5AB6" w:rsidRDefault="00021717" w:rsidP="00A71C53">
            <w:pPr>
              <w:spacing w:line="240" w:lineRule="auto"/>
              <w:ind w:firstLineChars="0" w:firstLine="0"/>
              <w:jc w:val="left"/>
              <w:rPr>
                <w:sz w:val="21"/>
              </w:rPr>
            </w:pPr>
            <w:ins w:id="3" w:author="余新泰" w:date="2016-08-05T09:15:00Z">
              <w:r>
                <w:rPr>
                  <w:rFonts w:hint="eastAsia"/>
                  <w:sz w:val="21"/>
                </w:rPr>
                <w:t>2016.8.5</w:t>
              </w:r>
            </w:ins>
          </w:p>
        </w:tc>
        <w:tc>
          <w:tcPr>
            <w:tcW w:w="4509" w:type="dxa"/>
          </w:tcPr>
          <w:p w:rsidR="00BB1BE9" w:rsidRDefault="00021717" w:rsidP="00A71C53">
            <w:pPr>
              <w:spacing w:line="240" w:lineRule="auto"/>
              <w:ind w:firstLineChars="0" w:firstLine="0"/>
              <w:jc w:val="left"/>
              <w:rPr>
                <w:ins w:id="4" w:author="余新泰" w:date="2016-08-05T09:16:00Z"/>
                <w:sz w:val="21"/>
              </w:rPr>
            </w:pPr>
            <w:ins w:id="5" w:author="余新泰" w:date="2016-08-05T09:15:00Z">
              <w:r>
                <w:rPr>
                  <w:rFonts w:hint="eastAsia"/>
                  <w:sz w:val="21"/>
                </w:rPr>
                <w:t>1</w:t>
              </w:r>
              <w:r>
                <w:rPr>
                  <w:rFonts w:hint="eastAsia"/>
                  <w:sz w:val="21"/>
                </w:rPr>
                <w:t>）</w:t>
              </w:r>
            </w:ins>
            <w:ins w:id="6" w:author="余新泰" w:date="2016-08-05T09:16:00Z">
              <w:r>
                <w:rPr>
                  <w:rFonts w:hint="eastAsia"/>
                  <w:sz w:val="21"/>
                </w:rPr>
                <w:t>竞价接口：</w:t>
              </w:r>
            </w:ins>
            <w:ins w:id="7" w:author="余新泰" w:date="2016-08-05T09:15:00Z">
              <w:r>
                <w:rPr>
                  <w:rFonts w:hint="eastAsia"/>
                  <w:sz w:val="21"/>
                </w:rPr>
                <w:t>调整持仓</w:t>
              </w:r>
            </w:ins>
            <w:ins w:id="8" w:author="余新泰" w:date="2016-08-05T09:16:00Z">
              <w:r>
                <w:rPr>
                  <w:rFonts w:hint="eastAsia"/>
                  <w:sz w:val="21"/>
                </w:rPr>
                <w:t>查询、成交回报、本地报单号查询接口中个别字段</w:t>
              </w:r>
            </w:ins>
          </w:p>
          <w:p w:rsidR="00941125" w:rsidRDefault="00941125" w:rsidP="00A71C53">
            <w:pPr>
              <w:spacing w:line="240" w:lineRule="auto"/>
              <w:ind w:firstLineChars="0" w:firstLine="0"/>
              <w:jc w:val="left"/>
              <w:rPr>
                <w:ins w:id="9" w:author="余新泰" w:date="2016-08-05T09:16:00Z"/>
                <w:sz w:val="21"/>
              </w:rPr>
            </w:pPr>
            <w:ins w:id="10" w:author="余新泰" w:date="2016-08-05T09:16:00Z">
              <w:r>
                <w:rPr>
                  <w:rFonts w:hint="eastAsia"/>
                  <w:sz w:val="21"/>
                </w:rPr>
                <w:t>2</w:t>
              </w:r>
              <w:r>
                <w:rPr>
                  <w:rFonts w:hint="eastAsia"/>
                  <w:sz w:val="21"/>
                </w:rPr>
                <w:t>）</w:t>
              </w:r>
              <w:r>
                <w:rPr>
                  <w:rFonts w:hint="eastAsia"/>
                  <w:sz w:val="21"/>
                </w:rPr>
                <w:t>ETF</w:t>
              </w:r>
            </w:ins>
            <w:ins w:id="11" w:author="余新泰" w:date="2016-08-05T09:17:00Z">
              <w:r>
                <w:rPr>
                  <w:rFonts w:hint="eastAsia"/>
                  <w:sz w:val="21"/>
                </w:rPr>
                <w:t>接口：更新关于</w:t>
              </w:r>
              <w:r>
                <w:rPr>
                  <w:rFonts w:hint="eastAsia"/>
                  <w:sz w:val="21"/>
                </w:rPr>
                <w:t>R08-status</w:t>
              </w:r>
              <w:r>
                <w:rPr>
                  <w:rFonts w:hint="eastAsia"/>
                  <w:sz w:val="21"/>
                </w:rPr>
                <w:t>的取值说明</w:t>
              </w:r>
            </w:ins>
          </w:p>
          <w:p w:rsidR="00021717" w:rsidRDefault="00941125" w:rsidP="00941125">
            <w:pPr>
              <w:spacing w:line="240" w:lineRule="auto"/>
              <w:ind w:firstLineChars="0" w:firstLine="0"/>
              <w:jc w:val="left"/>
              <w:rPr>
                <w:ins w:id="12" w:author="余新泰" w:date="2016-08-05T09:19:00Z"/>
                <w:sz w:val="21"/>
              </w:rPr>
            </w:pPr>
            <w:ins w:id="13" w:author="余新泰" w:date="2016-08-05T09:17:00Z">
              <w:r>
                <w:rPr>
                  <w:rFonts w:hint="eastAsia"/>
                  <w:sz w:val="21"/>
                </w:rPr>
                <w:t>3</w:t>
              </w:r>
            </w:ins>
            <w:ins w:id="14" w:author="余新泰" w:date="2016-08-05T09:16:00Z">
              <w:r w:rsidR="00021717">
                <w:rPr>
                  <w:rFonts w:hint="eastAsia"/>
                  <w:sz w:val="21"/>
                </w:rPr>
                <w:t>）清算数据文件接口：</w:t>
              </w:r>
            </w:ins>
            <w:ins w:id="15" w:author="余新泰" w:date="2016-08-05T09:17:00Z">
              <w:r>
                <w:rPr>
                  <w:rFonts w:hint="eastAsia"/>
                  <w:sz w:val="21"/>
                </w:rPr>
                <w:t>更正关于</w:t>
              </w:r>
              <w:r w:rsidRPr="00941125">
                <w:rPr>
                  <w:rFonts w:hint="eastAsia"/>
                  <w:sz w:val="21"/>
                </w:rPr>
                <w:t>客户升贴水类型由</w:t>
              </w:r>
              <w:r w:rsidRPr="00941125">
                <w:rPr>
                  <w:rFonts w:hint="eastAsia"/>
                  <w:sz w:val="21"/>
                </w:rPr>
                <w:t>C40</w:t>
              </w:r>
              <w:r w:rsidRPr="00941125">
                <w:rPr>
                  <w:rFonts w:hint="eastAsia"/>
                  <w:sz w:val="21"/>
                </w:rPr>
                <w:t>为</w:t>
              </w:r>
              <w:r w:rsidRPr="00941125">
                <w:rPr>
                  <w:rFonts w:hint="eastAsia"/>
                  <w:sz w:val="21"/>
                </w:rPr>
                <w:t>C4</w:t>
              </w:r>
            </w:ins>
          </w:p>
          <w:p w:rsidR="001271FB" w:rsidRPr="00021717" w:rsidRDefault="001271FB" w:rsidP="001271FB">
            <w:pPr>
              <w:spacing w:line="240" w:lineRule="auto"/>
              <w:ind w:firstLineChars="0" w:firstLine="0"/>
              <w:jc w:val="left"/>
              <w:rPr>
                <w:sz w:val="21"/>
              </w:rPr>
            </w:pPr>
            <w:ins w:id="16" w:author="余新泰" w:date="2016-08-05T09:19:00Z">
              <w:r>
                <w:rPr>
                  <w:rFonts w:hint="eastAsia"/>
                  <w:sz w:val="21"/>
                </w:rPr>
                <w:t>4</w:t>
              </w:r>
              <w:r>
                <w:rPr>
                  <w:rFonts w:hint="eastAsia"/>
                  <w:sz w:val="21"/>
                </w:rPr>
                <w:t>）仓储接口：更正关于库存互换查询报文的返回格式</w:t>
              </w:r>
            </w:ins>
          </w:p>
        </w:tc>
        <w:tc>
          <w:tcPr>
            <w:tcW w:w="1473" w:type="dxa"/>
          </w:tcPr>
          <w:p w:rsidR="00BB1BE9" w:rsidRPr="005A5AB6" w:rsidRDefault="00A34189" w:rsidP="00A71C53">
            <w:pPr>
              <w:spacing w:line="240" w:lineRule="auto"/>
              <w:ind w:firstLineChars="0" w:firstLine="0"/>
              <w:jc w:val="left"/>
              <w:rPr>
                <w:sz w:val="21"/>
              </w:rPr>
            </w:pPr>
            <w:ins w:id="17" w:author="余新泰" w:date="2016-08-05T09:18:00Z">
              <w:r>
                <w:rPr>
                  <w:rFonts w:hint="eastAsia"/>
                  <w:sz w:val="21"/>
                </w:rPr>
                <w:t>余新泰、叶剑雯、</w:t>
              </w:r>
            </w:ins>
            <w:ins w:id="18" w:author="余新泰" w:date="2016-08-11T15:44:00Z">
              <w:r w:rsidR="00862039">
                <w:rPr>
                  <w:rFonts w:hint="eastAsia"/>
                  <w:sz w:val="21"/>
                </w:rPr>
                <w:t>管荦、</w:t>
              </w:r>
            </w:ins>
            <w:ins w:id="19" w:author="余新泰" w:date="2016-08-05T09:18:00Z">
              <w:r>
                <w:rPr>
                  <w:rFonts w:hint="eastAsia"/>
                  <w:sz w:val="21"/>
                </w:rPr>
                <w:t>罗莎</w:t>
              </w:r>
            </w:ins>
          </w:p>
        </w:tc>
      </w:tr>
      <w:tr w:rsidR="00BB1BE9" w:rsidRPr="00CA59C2" w:rsidTr="00A71C53">
        <w:trPr>
          <w:trHeight w:val="340"/>
          <w:jc w:val="center"/>
        </w:trPr>
        <w:tc>
          <w:tcPr>
            <w:tcW w:w="1345" w:type="dxa"/>
          </w:tcPr>
          <w:p w:rsidR="00BB1BE9" w:rsidRPr="005A5AB6" w:rsidRDefault="00862039" w:rsidP="00A71C53">
            <w:pPr>
              <w:spacing w:line="240" w:lineRule="auto"/>
              <w:ind w:firstLineChars="6" w:firstLine="13"/>
              <w:jc w:val="left"/>
              <w:rPr>
                <w:sz w:val="21"/>
              </w:rPr>
            </w:pPr>
            <w:ins w:id="20" w:author="余新泰" w:date="2016-08-11T15:43:00Z">
              <w:r>
                <w:rPr>
                  <w:rFonts w:hint="eastAsia"/>
                  <w:sz w:val="21"/>
                </w:rPr>
                <w:t>V0.3</w:t>
              </w:r>
            </w:ins>
          </w:p>
        </w:tc>
        <w:tc>
          <w:tcPr>
            <w:tcW w:w="1688" w:type="dxa"/>
          </w:tcPr>
          <w:p w:rsidR="00BB1BE9" w:rsidRPr="005A5AB6" w:rsidRDefault="00862039" w:rsidP="00A71C53">
            <w:pPr>
              <w:spacing w:line="240" w:lineRule="auto"/>
              <w:ind w:firstLineChars="0" w:firstLine="0"/>
              <w:jc w:val="left"/>
              <w:rPr>
                <w:sz w:val="21"/>
              </w:rPr>
            </w:pPr>
            <w:ins w:id="21" w:author="余新泰" w:date="2016-08-11T15:43:00Z">
              <w:r>
                <w:rPr>
                  <w:rFonts w:hint="eastAsia"/>
                  <w:sz w:val="21"/>
                </w:rPr>
                <w:t>2016.8.11</w:t>
              </w:r>
            </w:ins>
          </w:p>
        </w:tc>
        <w:tc>
          <w:tcPr>
            <w:tcW w:w="4509" w:type="dxa"/>
          </w:tcPr>
          <w:p w:rsidR="00BB1BE9" w:rsidRDefault="00862039" w:rsidP="00A71C53">
            <w:pPr>
              <w:spacing w:line="240" w:lineRule="auto"/>
              <w:ind w:firstLineChars="0" w:firstLine="0"/>
              <w:jc w:val="left"/>
              <w:rPr>
                <w:ins w:id="22" w:author="余新泰" w:date="2016-08-11T15:56:00Z"/>
                <w:sz w:val="21"/>
              </w:rPr>
            </w:pPr>
            <w:ins w:id="23" w:author="余新泰" w:date="2016-08-11T15:44:00Z">
              <w:r>
                <w:rPr>
                  <w:rFonts w:hint="eastAsia"/>
                  <w:sz w:val="21"/>
                </w:rPr>
                <w:t>1</w:t>
              </w:r>
              <w:r>
                <w:rPr>
                  <w:rFonts w:hint="eastAsia"/>
                  <w:sz w:val="21"/>
                </w:rPr>
                <w:t>）</w:t>
              </w:r>
              <w:r>
                <w:rPr>
                  <w:rFonts w:hint="eastAsia"/>
                  <w:sz w:val="21"/>
                </w:rPr>
                <w:t>ETF</w:t>
              </w:r>
              <w:r>
                <w:rPr>
                  <w:rFonts w:hint="eastAsia"/>
                  <w:sz w:val="21"/>
                </w:rPr>
                <w:t>接口申赎清单查询时删除多余</w:t>
              </w:r>
              <w:r>
                <w:rPr>
                  <w:rFonts w:hint="eastAsia"/>
                  <w:sz w:val="21"/>
                </w:rPr>
                <w:t>InstID</w:t>
              </w:r>
              <w:r>
                <w:rPr>
                  <w:rFonts w:hint="eastAsia"/>
                  <w:sz w:val="21"/>
                </w:rPr>
                <w:t>域</w:t>
              </w:r>
            </w:ins>
          </w:p>
          <w:p w:rsidR="00C13A5D" w:rsidRDefault="00C13A5D" w:rsidP="00A71C53">
            <w:pPr>
              <w:spacing w:line="240" w:lineRule="auto"/>
              <w:ind w:firstLineChars="0" w:firstLine="0"/>
              <w:jc w:val="left"/>
              <w:rPr>
                <w:ins w:id="24" w:author="余新泰" w:date="2016-08-12T14:02:00Z"/>
                <w:sz w:val="21"/>
              </w:rPr>
            </w:pPr>
            <w:ins w:id="25" w:author="余新泰" w:date="2016-08-11T15:56:00Z">
              <w:r>
                <w:rPr>
                  <w:rFonts w:hint="eastAsia"/>
                  <w:sz w:val="21"/>
                </w:rPr>
                <w:t>2</w:t>
              </w:r>
              <w:r>
                <w:rPr>
                  <w:rFonts w:hint="eastAsia"/>
                  <w:sz w:val="21"/>
                </w:rPr>
                <w:t>）删除</w:t>
              </w:r>
              <w:r>
                <w:rPr>
                  <w:rFonts w:hint="eastAsia"/>
                  <w:sz w:val="21"/>
                </w:rPr>
                <w:t>GTP</w:t>
              </w:r>
              <w:r>
                <w:rPr>
                  <w:rFonts w:hint="eastAsia"/>
                  <w:sz w:val="21"/>
                </w:rPr>
                <w:t>协议中关于最大消息长度的限制</w:t>
              </w:r>
            </w:ins>
          </w:p>
          <w:p w:rsidR="00803F33" w:rsidRDefault="00803F33" w:rsidP="00A71C53">
            <w:pPr>
              <w:spacing w:line="240" w:lineRule="auto"/>
              <w:ind w:firstLineChars="0" w:firstLine="0"/>
              <w:jc w:val="left"/>
              <w:rPr>
                <w:ins w:id="26" w:author="余新泰" w:date="2016-08-12T17:17:00Z"/>
                <w:sz w:val="21"/>
              </w:rPr>
            </w:pPr>
            <w:ins w:id="27" w:author="余新泰" w:date="2016-08-12T14:02:00Z">
              <w:r>
                <w:rPr>
                  <w:rFonts w:hint="eastAsia"/>
                  <w:sz w:val="21"/>
                </w:rPr>
                <w:t>3</w:t>
              </w:r>
              <w:r>
                <w:rPr>
                  <w:rFonts w:hint="eastAsia"/>
                  <w:sz w:val="21"/>
                </w:rPr>
                <w:t>）账户卡接口新增</w:t>
              </w:r>
            </w:ins>
            <w:ins w:id="28" w:author="余新泰" w:date="2016-08-12T17:17:00Z">
              <w:r w:rsidR="00C96509">
                <w:rPr>
                  <w:rFonts w:hint="eastAsia"/>
                  <w:sz w:val="21"/>
                </w:rPr>
                <w:t>发票邮寄地址</w:t>
              </w:r>
            </w:ins>
          </w:p>
          <w:p w:rsidR="00C96509" w:rsidRDefault="00C96509" w:rsidP="00A71C53">
            <w:pPr>
              <w:spacing w:line="240" w:lineRule="auto"/>
              <w:ind w:firstLineChars="0" w:firstLine="0"/>
              <w:jc w:val="left"/>
              <w:rPr>
                <w:ins w:id="29" w:author="余新泰" w:date="2016-08-12T17:22:00Z"/>
                <w:sz w:val="21"/>
              </w:rPr>
            </w:pPr>
            <w:ins w:id="30" w:author="余新泰" w:date="2016-08-12T17:17:00Z">
              <w:r>
                <w:rPr>
                  <w:rFonts w:hint="eastAsia"/>
                  <w:sz w:val="21"/>
                </w:rPr>
                <w:t>4</w:t>
              </w:r>
              <w:r>
                <w:rPr>
                  <w:rFonts w:hint="eastAsia"/>
                  <w:sz w:val="21"/>
                </w:rPr>
                <w:t>）修改</w:t>
              </w:r>
            </w:ins>
            <w:ins w:id="31" w:author="余新泰" w:date="2016-08-12T17:18:00Z">
              <w:r>
                <w:rPr>
                  <w:rFonts w:hint="eastAsia"/>
                  <w:sz w:val="21"/>
                </w:rPr>
                <w:t>客户</w:t>
              </w:r>
            </w:ins>
            <w:ins w:id="32" w:author="余新泰" w:date="2016-08-12T17:17:00Z">
              <w:r>
                <w:rPr>
                  <w:rFonts w:hint="eastAsia"/>
                  <w:sz w:val="21"/>
                </w:rPr>
                <w:t>库存变动</w:t>
              </w:r>
            </w:ins>
            <w:ins w:id="33" w:author="余新泰" w:date="2016-08-12T17:18:00Z">
              <w:r>
                <w:rPr>
                  <w:rFonts w:hint="eastAsia"/>
                  <w:sz w:val="21"/>
                </w:rPr>
                <w:t>信息的返回规则，交割报单和中立仓报单查询时无法返回库存变动信息</w:t>
              </w:r>
            </w:ins>
          </w:p>
          <w:p w:rsidR="00CF0559" w:rsidRPr="00C96509" w:rsidRDefault="00CF0559" w:rsidP="00A71C53">
            <w:pPr>
              <w:spacing w:line="240" w:lineRule="auto"/>
              <w:ind w:firstLineChars="0" w:firstLine="0"/>
              <w:jc w:val="left"/>
              <w:rPr>
                <w:sz w:val="21"/>
              </w:rPr>
            </w:pPr>
            <w:ins w:id="34" w:author="余新泰" w:date="2016-08-12T17:22:00Z">
              <w:r>
                <w:rPr>
                  <w:rFonts w:hint="eastAsia"/>
                  <w:sz w:val="21"/>
                </w:rPr>
                <w:t>5</w:t>
              </w:r>
              <w:r>
                <w:rPr>
                  <w:rFonts w:hint="eastAsia"/>
                  <w:sz w:val="21"/>
                </w:rPr>
                <w:t>）</w:t>
              </w:r>
              <w:r>
                <w:rPr>
                  <w:rFonts w:hint="eastAsia"/>
                  <w:sz w:val="21"/>
                </w:rPr>
                <w:t>GTP</w:t>
              </w:r>
              <w:r>
                <w:rPr>
                  <w:rFonts w:hint="eastAsia"/>
                  <w:sz w:val="21"/>
                </w:rPr>
                <w:t>协议中删除最大</w:t>
              </w:r>
              <w:r>
                <w:rPr>
                  <w:rFonts w:hint="eastAsia"/>
                  <w:sz w:val="21"/>
                </w:rPr>
                <w:t>4K</w:t>
              </w:r>
              <w:r>
                <w:rPr>
                  <w:rFonts w:hint="eastAsia"/>
                  <w:sz w:val="21"/>
                </w:rPr>
                <w:t>报文长度限制</w:t>
              </w:r>
            </w:ins>
          </w:p>
        </w:tc>
        <w:tc>
          <w:tcPr>
            <w:tcW w:w="1473" w:type="dxa"/>
          </w:tcPr>
          <w:p w:rsidR="00BB1BE9" w:rsidRPr="00862039" w:rsidRDefault="00862039" w:rsidP="00A71C53">
            <w:pPr>
              <w:spacing w:line="240" w:lineRule="auto"/>
              <w:ind w:firstLineChars="0" w:firstLine="0"/>
              <w:jc w:val="left"/>
              <w:rPr>
                <w:sz w:val="21"/>
              </w:rPr>
            </w:pPr>
            <w:ins w:id="35" w:author="余新泰" w:date="2016-08-11T15:44:00Z">
              <w:r>
                <w:rPr>
                  <w:rFonts w:hint="eastAsia"/>
                  <w:sz w:val="21"/>
                </w:rPr>
                <w:t>余新泰、叶剑雯、管荦、罗莎</w:t>
              </w:r>
            </w:ins>
          </w:p>
        </w:tc>
      </w:tr>
      <w:tr w:rsidR="00D413D2" w:rsidRPr="00CA59C2" w:rsidTr="00A71C53">
        <w:trPr>
          <w:trHeight w:val="340"/>
          <w:jc w:val="center"/>
        </w:trPr>
        <w:tc>
          <w:tcPr>
            <w:tcW w:w="1345" w:type="dxa"/>
          </w:tcPr>
          <w:p w:rsidR="00D413D2" w:rsidRPr="005A5AB6" w:rsidRDefault="00D413D2" w:rsidP="00A71C53">
            <w:pPr>
              <w:spacing w:line="240" w:lineRule="auto"/>
              <w:ind w:firstLineChars="6" w:firstLine="13"/>
              <w:jc w:val="left"/>
              <w:rPr>
                <w:sz w:val="21"/>
              </w:rPr>
            </w:pPr>
            <w:ins w:id="36" w:author="余新泰" w:date="2016-09-26T17:34:00Z">
              <w:r>
                <w:rPr>
                  <w:sz w:val="21"/>
                </w:rPr>
                <w:t>V</w:t>
              </w:r>
              <w:r>
                <w:rPr>
                  <w:rFonts w:hint="eastAsia"/>
                  <w:sz w:val="21"/>
                </w:rPr>
                <w:t>0.4</w:t>
              </w:r>
            </w:ins>
          </w:p>
        </w:tc>
        <w:tc>
          <w:tcPr>
            <w:tcW w:w="1688" w:type="dxa"/>
          </w:tcPr>
          <w:p w:rsidR="00D413D2" w:rsidRPr="005A5AB6" w:rsidRDefault="00D413D2" w:rsidP="00A71C53">
            <w:pPr>
              <w:spacing w:line="240" w:lineRule="auto"/>
              <w:ind w:firstLineChars="0" w:firstLine="0"/>
              <w:jc w:val="left"/>
              <w:rPr>
                <w:sz w:val="21"/>
              </w:rPr>
            </w:pPr>
            <w:ins w:id="37" w:author="余新泰" w:date="2016-09-26T17:34:00Z">
              <w:r>
                <w:rPr>
                  <w:rFonts w:hint="eastAsia"/>
                  <w:sz w:val="21"/>
                </w:rPr>
                <w:t>2016.9.26</w:t>
              </w:r>
            </w:ins>
          </w:p>
        </w:tc>
        <w:tc>
          <w:tcPr>
            <w:tcW w:w="4509" w:type="dxa"/>
          </w:tcPr>
          <w:p w:rsidR="00D413D2" w:rsidRDefault="00D413D2" w:rsidP="000543CD">
            <w:pPr>
              <w:spacing w:line="240" w:lineRule="auto"/>
              <w:ind w:firstLineChars="0" w:firstLine="0"/>
              <w:jc w:val="left"/>
              <w:rPr>
                <w:ins w:id="38" w:author="余新泰" w:date="2016-09-26T17:34:00Z"/>
                <w:sz w:val="21"/>
              </w:rPr>
            </w:pPr>
            <w:ins w:id="39" w:author="余新泰" w:date="2016-09-26T17:34:00Z">
              <w:r>
                <w:rPr>
                  <w:rFonts w:hint="eastAsia"/>
                  <w:sz w:val="21"/>
                </w:rPr>
                <w:t>1</w:t>
              </w:r>
              <w:r>
                <w:rPr>
                  <w:rFonts w:hint="eastAsia"/>
                  <w:sz w:val="21"/>
                </w:rPr>
                <w:t>）细化关于撤销员代码</w:t>
              </w:r>
              <w:r>
                <w:rPr>
                  <w:rFonts w:hint="eastAsia"/>
                  <w:sz w:val="21"/>
                </w:rPr>
                <w:t>T02</w:t>
              </w:r>
              <w:r>
                <w:rPr>
                  <w:rFonts w:hint="eastAsia"/>
                  <w:sz w:val="21"/>
                </w:rPr>
                <w:t>取值条件，只有在用户主动撤单时才返回值</w:t>
              </w:r>
            </w:ins>
          </w:p>
          <w:p w:rsidR="00D413D2" w:rsidRPr="000543CD" w:rsidRDefault="00D413D2" w:rsidP="000543CD">
            <w:pPr>
              <w:spacing w:line="240" w:lineRule="auto"/>
              <w:ind w:firstLineChars="0" w:firstLine="0"/>
              <w:jc w:val="left"/>
              <w:rPr>
                <w:sz w:val="21"/>
              </w:rPr>
            </w:pPr>
            <w:ins w:id="40" w:author="余新泰" w:date="2016-09-26T17:34:00Z">
              <w:r>
                <w:rPr>
                  <w:rFonts w:hint="eastAsia"/>
                  <w:sz w:val="21"/>
                </w:rPr>
                <w:t>2</w:t>
              </w:r>
              <w:r>
                <w:rPr>
                  <w:rFonts w:hint="eastAsia"/>
                  <w:sz w:val="21"/>
                </w:rPr>
                <w:t>）补充关于账户卡和保证金</w:t>
              </w:r>
            </w:ins>
            <w:ins w:id="41" w:author="余新泰" w:date="2016-09-26T17:35:00Z">
              <w:r>
                <w:rPr>
                  <w:rFonts w:hint="eastAsia"/>
                  <w:sz w:val="21"/>
                </w:rPr>
                <w:t>仓储的新增变动</w:t>
              </w:r>
            </w:ins>
          </w:p>
        </w:tc>
        <w:tc>
          <w:tcPr>
            <w:tcW w:w="1473" w:type="dxa"/>
          </w:tcPr>
          <w:p w:rsidR="00D413D2" w:rsidRPr="005A5AB6" w:rsidRDefault="00D413D2" w:rsidP="00A71C53">
            <w:pPr>
              <w:spacing w:line="240" w:lineRule="auto"/>
              <w:ind w:firstLineChars="0" w:firstLine="0"/>
              <w:jc w:val="left"/>
              <w:rPr>
                <w:sz w:val="21"/>
              </w:rPr>
            </w:pPr>
            <w:ins w:id="42" w:author="余新泰" w:date="2016-09-26T17:35:00Z">
              <w:r>
                <w:rPr>
                  <w:rFonts w:hint="eastAsia"/>
                  <w:sz w:val="21"/>
                </w:rPr>
                <w:t>余新泰、叶剑雯、管荦、罗莎</w:t>
              </w:r>
            </w:ins>
          </w:p>
        </w:tc>
      </w:tr>
      <w:tr w:rsidR="00D413D2" w:rsidRPr="00CA59C2" w:rsidTr="00A71C53">
        <w:trPr>
          <w:trHeight w:val="340"/>
          <w:jc w:val="center"/>
        </w:trPr>
        <w:tc>
          <w:tcPr>
            <w:tcW w:w="1345" w:type="dxa"/>
          </w:tcPr>
          <w:p w:rsidR="00D413D2" w:rsidRPr="005A5AB6" w:rsidRDefault="00D413D2" w:rsidP="00A71C53">
            <w:pPr>
              <w:spacing w:line="240" w:lineRule="auto"/>
              <w:ind w:firstLineChars="6" w:firstLine="13"/>
              <w:jc w:val="left"/>
              <w:rPr>
                <w:sz w:val="21"/>
              </w:rPr>
            </w:pPr>
          </w:p>
        </w:tc>
        <w:tc>
          <w:tcPr>
            <w:tcW w:w="1688" w:type="dxa"/>
          </w:tcPr>
          <w:p w:rsidR="00D413D2" w:rsidRPr="005A5AB6" w:rsidRDefault="00D413D2" w:rsidP="00A71C53">
            <w:pPr>
              <w:spacing w:line="240" w:lineRule="auto"/>
              <w:ind w:firstLineChars="0" w:firstLine="0"/>
              <w:jc w:val="left"/>
              <w:rPr>
                <w:sz w:val="21"/>
              </w:rPr>
            </w:pPr>
          </w:p>
        </w:tc>
        <w:tc>
          <w:tcPr>
            <w:tcW w:w="4509" w:type="dxa"/>
          </w:tcPr>
          <w:p w:rsidR="00D413D2" w:rsidRPr="007741AB" w:rsidRDefault="00D413D2" w:rsidP="00A71C53">
            <w:pPr>
              <w:spacing w:line="240" w:lineRule="auto"/>
              <w:ind w:firstLineChars="0" w:firstLine="0"/>
              <w:jc w:val="left"/>
              <w:rPr>
                <w:sz w:val="21"/>
              </w:rPr>
            </w:pPr>
          </w:p>
        </w:tc>
        <w:tc>
          <w:tcPr>
            <w:tcW w:w="1473" w:type="dxa"/>
          </w:tcPr>
          <w:p w:rsidR="00D413D2" w:rsidRPr="00BA47D5" w:rsidRDefault="00D413D2" w:rsidP="00A71C53">
            <w:pPr>
              <w:spacing w:line="240" w:lineRule="auto"/>
              <w:ind w:firstLineChars="0" w:firstLine="0"/>
              <w:jc w:val="left"/>
              <w:rPr>
                <w:sz w:val="21"/>
              </w:rPr>
            </w:pPr>
          </w:p>
        </w:tc>
      </w:tr>
      <w:tr w:rsidR="00D413D2" w:rsidRPr="005F0B97" w:rsidTr="00A71C53">
        <w:trPr>
          <w:trHeight w:val="340"/>
          <w:jc w:val="center"/>
        </w:trPr>
        <w:tc>
          <w:tcPr>
            <w:tcW w:w="1345" w:type="dxa"/>
          </w:tcPr>
          <w:p w:rsidR="00D413D2" w:rsidRPr="005A5AB6" w:rsidRDefault="00D413D2" w:rsidP="00A71C53">
            <w:pPr>
              <w:spacing w:line="240" w:lineRule="auto"/>
              <w:ind w:firstLineChars="6" w:firstLine="13"/>
              <w:jc w:val="left"/>
              <w:rPr>
                <w:sz w:val="21"/>
              </w:rPr>
            </w:pPr>
          </w:p>
        </w:tc>
        <w:tc>
          <w:tcPr>
            <w:tcW w:w="1688" w:type="dxa"/>
          </w:tcPr>
          <w:p w:rsidR="00D413D2" w:rsidRPr="005A5AB6" w:rsidRDefault="00D413D2" w:rsidP="00A71C53">
            <w:pPr>
              <w:spacing w:line="240" w:lineRule="auto"/>
              <w:ind w:firstLineChars="0" w:firstLine="0"/>
              <w:jc w:val="left"/>
              <w:rPr>
                <w:sz w:val="21"/>
              </w:rPr>
            </w:pPr>
          </w:p>
        </w:tc>
        <w:tc>
          <w:tcPr>
            <w:tcW w:w="4509" w:type="dxa"/>
          </w:tcPr>
          <w:p w:rsidR="00D413D2" w:rsidRPr="004A44EF" w:rsidRDefault="00D413D2" w:rsidP="00A71C53">
            <w:pPr>
              <w:spacing w:line="240" w:lineRule="auto"/>
              <w:ind w:firstLineChars="0" w:firstLine="0"/>
              <w:jc w:val="left"/>
              <w:rPr>
                <w:sz w:val="21"/>
              </w:rPr>
            </w:pPr>
          </w:p>
        </w:tc>
        <w:tc>
          <w:tcPr>
            <w:tcW w:w="1473" w:type="dxa"/>
          </w:tcPr>
          <w:p w:rsidR="00D413D2" w:rsidRPr="005A5AB6" w:rsidRDefault="00D413D2" w:rsidP="00A71C53">
            <w:pPr>
              <w:spacing w:line="240" w:lineRule="auto"/>
              <w:ind w:firstLineChars="0" w:firstLine="0"/>
              <w:jc w:val="left"/>
              <w:rPr>
                <w:sz w:val="21"/>
              </w:rPr>
            </w:pPr>
          </w:p>
        </w:tc>
      </w:tr>
      <w:tr w:rsidR="00D413D2" w:rsidRPr="005F0B97" w:rsidTr="00A71C53">
        <w:trPr>
          <w:trHeight w:val="340"/>
          <w:jc w:val="center"/>
        </w:trPr>
        <w:tc>
          <w:tcPr>
            <w:tcW w:w="1345" w:type="dxa"/>
          </w:tcPr>
          <w:p w:rsidR="00D413D2" w:rsidRDefault="00D413D2" w:rsidP="00A71C53">
            <w:pPr>
              <w:spacing w:line="240" w:lineRule="auto"/>
              <w:ind w:firstLineChars="6" w:firstLine="13"/>
              <w:jc w:val="left"/>
              <w:rPr>
                <w:sz w:val="21"/>
              </w:rPr>
            </w:pPr>
          </w:p>
        </w:tc>
        <w:tc>
          <w:tcPr>
            <w:tcW w:w="1688" w:type="dxa"/>
          </w:tcPr>
          <w:p w:rsidR="00D413D2" w:rsidRDefault="00D413D2" w:rsidP="00A71C53">
            <w:pPr>
              <w:spacing w:line="240" w:lineRule="auto"/>
              <w:ind w:firstLineChars="0" w:firstLine="0"/>
              <w:jc w:val="left"/>
              <w:rPr>
                <w:sz w:val="21"/>
              </w:rPr>
            </w:pPr>
          </w:p>
        </w:tc>
        <w:tc>
          <w:tcPr>
            <w:tcW w:w="4509" w:type="dxa"/>
          </w:tcPr>
          <w:p w:rsidR="00D413D2" w:rsidRPr="00E54C1C" w:rsidRDefault="00D413D2" w:rsidP="00A71C53">
            <w:pPr>
              <w:spacing w:line="240" w:lineRule="auto"/>
              <w:ind w:firstLineChars="0" w:firstLine="0"/>
              <w:jc w:val="left"/>
              <w:rPr>
                <w:sz w:val="21"/>
              </w:rPr>
            </w:pPr>
          </w:p>
        </w:tc>
        <w:tc>
          <w:tcPr>
            <w:tcW w:w="1473" w:type="dxa"/>
          </w:tcPr>
          <w:p w:rsidR="00D413D2" w:rsidRPr="00E54C1C" w:rsidRDefault="00D413D2" w:rsidP="00A71C53">
            <w:pPr>
              <w:spacing w:line="240" w:lineRule="auto"/>
              <w:ind w:firstLineChars="0" w:firstLine="0"/>
              <w:jc w:val="left"/>
              <w:rPr>
                <w:sz w:val="21"/>
              </w:rPr>
            </w:pPr>
          </w:p>
        </w:tc>
      </w:tr>
      <w:tr w:rsidR="00D413D2" w:rsidRPr="005F0B97" w:rsidTr="00A71C53">
        <w:trPr>
          <w:trHeight w:val="340"/>
          <w:jc w:val="center"/>
        </w:trPr>
        <w:tc>
          <w:tcPr>
            <w:tcW w:w="1345" w:type="dxa"/>
          </w:tcPr>
          <w:p w:rsidR="00D413D2" w:rsidRDefault="00D413D2" w:rsidP="00A71C53">
            <w:pPr>
              <w:spacing w:line="240" w:lineRule="auto"/>
              <w:ind w:firstLineChars="6" w:firstLine="13"/>
              <w:jc w:val="left"/>
              <w:rPr>
                <w:sz w:val="21"/>
              </w:rPr>
            </w:pPr>
          </w:p>
        </w:tc>
        <w:tc>
          <w:tcPr>
            <w:tcW w:w="1688" w:type="dxa"/>
          </w:tcPr>
          <w:p w:rsidR="00D413D2" w:rsidRDefault="00D413D2" w:rsidP="00A71C53">
            <w:pPr>
              <w:spacing w:line="240" w:lineRule="auto"/>
              <w:ind w:firstLineChars="0" w:firstLine="0"/>
              <w:jc w:val="left"/>
              <w:rPr>
                <w:sz w:val="21"/>
              </w:rPr>
            </w:pPr>
          </w:p>
        </w:tc>
        <w:tc>
          <w:tcPr>
            <w:tcW w:w="4509" w:type="dxa"/>
          </w:tcPr>
          <w:p w:rsidR="00D413D2" w:rsidRDefault="00D413D2" w:rsidP="00A71C53">
            <w:pPr>
              <w:spacing w:line="240" w:lineRule="auto"/>
              <w:ind w:firstLineChars="0" w:firstLine="0"/>
              <w:jc w:val="left"/>
              <w:rPr>
                <w:sz w:val="21"/>
              </w:rPr>
            </w:pPr>
          </w:p>
        </w:tc>
        <w:tc>
          <w:tcPr>
            <w:tcW w:w="1473" w:type="dxa"/>
          </w:tcPr>
          <w:p w:rsidR="00D413D2" w:rsidRPr="00F82F83" w:rsidRDefault="00D413D2" w:rsidP="00A71C53">
            <w:pPr>
              <w:spacing w:line="240" w:lineRule="auto"/>
              <w:ind w:firstLineChars="0" w:firstLine="0"/>
              <w:jc w:val="left"/>
              <w:rPr>
                <w:sz w:val="21"/>
              </w:rPr>
            </w:pPr>
          </w:p>
        </w:tc>
      </w:tr>
    </w:tbl>
    <w:p w:rsidR="003A4960" w:rsidRDefault="003A4960" w:rsidP="00BB1BE9">
      <w:pPr>
        <w:ind w:firstLine="480"/>
      </w:pPr>
    </w:p>
    <w:p w:rsidR="002D5C9A" w:rsidRDefault="002D5C9A" w:rsidP="00BB1BE9">
      <w:pPr>
        <w:ind w:firstLine="480"/>
      </w:pPr>
    </w:p>
    <w:p w:rsidR="002D5C9A" w:rsidRDefault="002D5C9A" w:rsidP="00BB1BE9">
      <w:pPr>
        <w:ind w:firstLine="480"/>
      </w:pPr>
    </w:p>
    <w:p w:rsidR="002D5C9A" w:rsidRDefault="002D5C9A" w:rsidP="002D5C9A">
      <w:pPr>
        <w:pBdr>
          <w:top w:val="single" w:sz="4" w:space="1" w:color="auto"/>
          <w:left w:val="single" w:sz="4" w:space="4" w:color="auto"/>
          <w:bottom w:val="single" w:sz="4" w:space="1" w:color="auto"/>
          <w:right w:val="single" w:sz="4" w:space="4" w:color="auto"/>
        </w:pBdr>
        <w:spacing w:beforeLines="10" w:before="31" w:afterLines="10" w:after="31"/>
        <w:ind w:firstLine="480"/>
        <w:rPr>
          <w:rFonts w:eastAsia="黑体"/>
          <w:b/>
          <w:bCs/>
        </w:rPr>
      </w:pPr>
      <w:r>
        <w:rPr>
          <w:rFonts w:eastAsia="黑体" w:hint="eastAsia"/>
        </w:rPr>
        <w:t>本文档中的所有内容为上海黄金</w:t>
      </w:r>
      <w:r>
        <w:rPr>
          <w:rFonts w:eastAsia="黑体"/>
        </w:rPr>
        <w:t>交易所</w:t>
      </w:r>
      <w:r>
        <w:rPr>
          <w:rFonts w:eastAsia="黑体" w:hint="eastAsia"/>
        </w:rPr>
        <w:t>的机密和专属所有。</w:t>
      </w:r>
      <w:r>
        <w:rPr>
          <w:rFonts w:eastAsia="黑体"/>
        </w:rPr>
        <w:t>未经</w:t>
      </w:r>
      <w:r>
        <w:rPr>
          <w:rFonts w:eastAsia="黑体" w:hint="eastAsia"/>
        </w:rPr>
        <w:t>上海黄金</w:t>
      </w:r>
      <w:r>
        <w:rPr>
          <w:rFonts w:eastAsia="黑体"/>
        </w:rPr>
        <w:t>交易所的明确书面许可，任何</w:t>
      </w:r>
      <w:r>
        <w:rPr>
          <w:rFonts w:eastAsia="黑体" w:hint="eastAsia"/>
        </w:rPr>
        <w:t>组织或个</w:t>
      </w:r>
      <w:r>
        <w:rPr>
          <w:rFonts w:eastAsia="黑体"/>
        </w:rPr>
        <w:t>人不得</w:t>
      </w:r>
      <w:r>
        <w:rPr>
          <w:rFonts w:eastAsia="黑体" w:hint="eastAsia"/>
        </w:rPr>
        <w:t>以任何目的、任何形式及任何手段复制或传播本文档部分或全部内容</w:t>
      </w:r>
      <w:r>
        <w:rPr>
          <w:rFonts w:eastAsia="黑体"/>
        </w:rPr>
        <w:t>。</w:t>
      </w:r>
    </w:p>
    <w:p w:rsidR="002D5C9A" w:rsidRDefault="002D5C9A">
      <w:pPr>
        <w:widowControl/>
        <w:spacing w:line="240" w:lineRule="auto"/>
        <w:ind w:firstLineChars="0" w:firstLine="0"/>
        <w:jc w:val="left"/>
      </w:pPr>
      <w:r>
        <w:br w:type="page"/>
      </w:r>
    </w:p>
    <w:p w:rsidR="002D5C9A" w:rsidRDefault="002D5C9A" w:rsidP="002D5C9A">
      <w:pPr>
        <w:widowControl/>
        <w:ind w:firstLine="883"/>
        <w:jc w:val="center"/>
        <w:rPr>
          <w:b/>
          <w:color w:val="000000"/>
          <w:sz w:val="44"/>
        </w:rPr>
      </w:pPr>
      <w:r>
        <w:rPr>
          <w:rFonts w:hint="eastAsia"/>
          <w:b/>
          <w:color w:val="000000"/>
          <w:sz w:val="44"/>
        </w:rPr>
        <w:t>目</w:t>
      </w:r>
      <w:r>
        <w:rPr>
          <w:rFonts w:hint="eastAsia"/>
          <w:b/>
          <w:color w:val="000000"/>
          <w:sz w:val="44"/>
        </w:rPr>
        <w:t xml:space="preserve"> </w:t>
      </w:r>
      <w:r>
        <w:rPr>
          <w:rFonts w:hint="eastAsia"/>
          <w:b/>
          <w:color w:val="000000"/>
          <w:sz w:val="44"/>
        </w:rPr>
        <w:t>录</w:t>
      </w:r>
    </w:p>
    <w:p w:rsidR="00C470F4" w:rsidRDefault="002D5C9A">
      <w:pPr>
        <w:pStyle w:val="10"/>
        <w:tabs>
          <w:tab w:val="left" w:pos="420"/>
          <w:tab w:val="right" w:leader="dot" w:pos="8296"/>
        </w:tabs>
        <w:rPr>
          <w:rFonts w:asciiTheme="minorHAnsi" w:eastAsiaTheme="minorEastAsia" w:hAnsiTheme="minorHAnsi" w:cstheme="minorBidi"/>
          <w:b w:val="0"/>
          <w:bCs w:val="0"/>
          <w:caps w:val="0"/>
          <w:noProof/>
          <w:szCs w:val="22"/>
        </w:rPr>
      </w:pPr>
      <w:r>
        <w:rPr>
          <w:smallCaps/>
        </w:rPr>
        <w:fldChar w:fldCharType="begin"/>
      </w:r>
      <w:r>
        <w:instrText xml:space="preserve"> TOC \o "1-3" \h \z </w:instrText>
      </w:r>
      <w:r>
        <w:rPr>
          <w:smallCaps/>
        </w:rPr>
        <w:fldChar w:fldCharType="separate"/>
      </w:r>
      <w:hyperlink w:anchor="_Toc458785920" w:history="1">
        <w:r w:rsidR="00C470F4" w:rsidRPr="00DF59D2">
          <w:rPr>
            <w:rStyle w:val="a7"/>
            <w:rFonts w:ascii="黑体" w:hAnsi="黑体" w:cs="Arial"/>
            <w:smallCaps/>
            <w:noProof/>
            <w:kern w:val="0"/>
          </w:rPr>
          <w:t>1</w:t>
        </w:r>
        <w:r w:rsidR="00C470F4">
          <w:rPr>
            <w:rFonts w:asciiTheme="minorHAnsi" w:eastAsiaTheme="minorEastAsia" w:hAnsiTheme="minorHAnsi" w:cstheme="minorBidi"/>
            <w:b w:val="0"/>
            <w:bCs w:val="0"/>
            <w:caps w:val="0"/>
            <w:noProof/>
            <w:szCs w:val="22"/>
          </w:rPr>
          <w:tab/>
        </w:r>
        <w:r w:rsidR="00C470F4" w:rsidRPr="00DF59D2">
          <w:rPr>
            <w:rStyle w:val="a7"/>
            <w:rFonts w:ascii="黑体" w:hAnsi="黑体" w:cs="Arial" w:hint="eastAsia"/>
            <w:smallCaps/>
            <w:noProof/>
            <w:kern w:val="0"/>
          </w:rPr>
          <w:t>概述</w:t>
        </w:r>
        <w:r w:rsidR="00C470F4">
          <w:rPr>
            <w:noProof/>
            <w:webHidden/>
          </w:rPr>
          <w:tab/>
        </w:r>
        <w:r w:rsidR="00C470F4">
          <w:rPr>
            <w:noProof/>
            <w:webHidden/>
          </w:rPr>
          <w:fldChar w:fldCharType="begin"/>
        </w:r>
        <w:r w:rsidR="00C470F4">
          <w:rPr>
            <w:noProof/>
            <w:webHidden/>
          </w:rPr>
          <w:instrText xml:space="preserve"> PAGEREF _Toc458785920 \h </w:instrText>
        </w:r>
        <w:r w:rsidR="00C470F4">
          <w:rPr>
            <w:noProof/>
            <w:webHidden/>
          </w:rPr>
        </w:r>
        <w:r w:rsidR="00C470F4">
          <w:rPr>
            <w:noProof/>
            <w:webHidden/>
          </w:rPr>
          <w:fldChar w:fldCharType="separate"/>
        </w:r>
        <w:r w:rsidR="00C470F4">
          <w:rPr>
            <w:noProof/>
            <w:webHidden/>
          </w:rPr>
          <w:t>5</w:t>
        </w:r>
        <w:r w:rsidR="00C470F4">
          <w:rPr>
            <w:noProof/>
            <w:webHidden/>
          </w:rPr>
          <w:fldChar w:fldCharType="end"/>
        </w:r>
      </w:hyperlink>
    </w:p>
    <w:p w:rsidR="00C470F4" w:rsidRDefault="007825D8">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58785921" w:history="1">
        <w:r w:rsidR="00C470F4" w:rsidRPr="00DF59D2">
          <w:rPr>
            <w:rStyle w:val="a7"/>
            <w:rFonts w:ascii="黑体" w:hAnsi="黑体" w:cs="Arial"/>
            <w:smallCaps/>
            <w:noProof/>
            <w:kern w:val="0"/>
          </w:rPr>
          <w:t>2</w:t>
        </w:r>
        <w:r w:rsidR="00C470F4">
          <w:rPr>
            <w:rFonts w:asciiTheme="minorHAnsi" w:eastAsiaTheme="minorEastAsia" w:hAnsiTheme="minorHAnsi" w:cstheme="minorBidi"/>
            <w:b w:val="0"/>
            <w:bCs w:val="0"/>
            <w:caps w:val="0"/>
            <w:noProof/>
            <w:szCs w:val="22"/>
          </w:rPr>
          <w:tab/>
        </w:r>
        <w:r w:rsidR="00C470F4" w:rsidRPr="00DF59D2">
          <w:rPr>
            <w:rStyle w:val="a7"/>
            <w:rFonts w:ascii="黑体" w:hAnsi="黑体" w:cs="Arial" w:hint="eastAsia"/>
            <w:smallCaps/>
            <w:noProof/>
            <w:kern w:val="0"/>
          </w:rPr>
          <w:t>基准版本说明</w:t>
        </w:r>
        <w:r w:rsidR="00C470F4">
          <w:rPr>
            <w:noProof/>
            <w:webHidden/>
          </w:rPr>
          <w:tab/>
        </w:r>
        <w:r w:rsidR="00C470F4">
          <w:rPr>
            <w:noProof/>
            <w:webHidden/>
          </w:rPr>
          <w:fldChar w:fldCharType="begin"/>
        </w:r>
        <w:r w:rsidR="00C470F4">
          <w:rPr>
            <w:noProof/>
            <w:webHidden/>
          </w:rPr>
          <w:instrText xml:space="preserve"> PAGEREF _Toc458785921 \h </w:instrText>
        </w:r>
        <w:r w:rsidR="00C470F4">
          <w:rPr>
            <w:noProof/>
            <w:webHidden/>
          </w:rPr>
        </w:r>
        <w:r w:rsidR="00C470F4">
          <w:rPr>
            <w:noProof/>
            <w:webHidden/>
          </w:rPr>
          <w:fldChar w:fldCharType="separate"/>
        </w:r>
        <w:r w:rsidR="00C470F4">
          <w:rPr>
            <w:noProof/>
            <w:webHidden/>
          </w:rPr>
          <w:t>5</w:t>
        </w:r>
        <w:r w:rsidR="00C470F4">
          <w:rPr>
            <w:noProof/>
            <w:webHidden/>
          </w:rPr>
          <w:fldChar w:fldCharType="end"/>
        </w:r>
      </w:hyperlink>
    </w:p>
    <w:p w:rsidR="00C470F4" w:rsidRDefault="007825D8">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58785922" w:history="1">
        <w:r w:rsidR="00C470F4" w:rsidRPr="00DF59D2">
          <w:rPr>
            <w:rStyle w:val="a7"/>
            <w:rFonts w:ascii="黑体" w:hAnsi="黑体" w:cs="Arial"/>
            <w:smallCaps/>
            <w:noProof/>
            <w:kern w:val="0"/>
          </w:rPr>
          <w:t>3</w:t>
        </w:r>
        <w:r w:rsidR="00C470F4">
          <w:rPr>
            <w:rFonts w:asciiTheme="minorHAnsi" w:eastAsiaTheme="minorEastAsia" w:hAnsiTheme="minorHAnsi" w:cstheme="minorBidi"/>
            <w:b w:val="0"/>
            <w:bCs w:val="0"/>
            <w:caps w:val="0"/>
            <w:noProof/>
            <w:szCs w:val="22"/>
          </w:rPr>
          <w:tab/>
        </w:r>
        <w:r w:rsidR="00C470F4" w:rsidRPr="00DF59D2">
          <w:rPr>
            <w:rStyle w:val="a7"/>
            <w:rFonts w:ascii="黑体" w:hAnsi="黑体" w:cs="Arial" w:hint="eastAsia"/>
            <w:smallCaps/>
            <w:noProof/>
            <w:kern w:val="0"/>
          </w:rPr>
          <w:t>竞价交易接口</w:t>
        </w:r>
        <w:r w:rsidR="00C470F4">
          <w:rPr>
            <w:noProof/>
            <w:webHidden/>
          </w:rPr>
          <w:tab/>
        </w:r>
        <w:r w:rsidR="00C470F4">
          <w:rPr>
            <w:noProof/>
            <w:webHidden/>
          </w:rPr>
          <w:fldChar w:fldCharType="begin"/>
        </w:r>
        <w:r w:rsidR="00C470F4">
          <w:rPr>
            <w:noProof/>
            <w:webHidden/>
          </w:rPr>
          <w:instrText xml:space="preserve"> PAGEREF _Toc458785922 \h </w:instrText>
        </w:r>
        <w:r w:rsidR="00C470F4">
          <w:rPr>
            <w:noProof/>
            <w:webHidden/>
          </w:rPr>
        </w:r>
        <w:r w:rsidR="00C470F4">
          <w:rPr>
            <w:noProof/>
            <w:webHidden/>
          </w:rPr>
          <w:fldChar w:fldCharType="separate"/>
        </w:r>
        <w:r w:rsidR="00C470F4">
          <w:rPr>
            <w:noProof/>
            <w:webHidden/>
          </w:rPr>
          <w:t>5</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23" w:history="1">
        <w:r w:rsidR="00C470F4" w:rsidRPr="00DF59D2">
          <w:rPr>
            <w:rStyle w:val="a7"/>
            <w:rFonts w:hAnsi="黑体"/>
            <w:noProof/>
            <w:kern w:val="0"/>
          </w:rPr>
          <w:t xml:space="preserve">6.4.1.1 </w:t>
        </w:r>
        <w:r w:rsidR="00C470F4" w:rsidRPr="00DF59D2">
          <w:rPr>
            <w:rStyle w:val="a7"/>
            <w:rFonts w:hAnsi="黑体" w:hint="eastAsia"/>
            <w:noProof/>
            <w:kern w:val="0"/>
          </w:rPr>
          <w:t>竞价交易实时行情（现货</w:t>
        </w:r>
        <w:r w:rsidR="00C470F4" w:rsidRPr="00DF59D2">
          <w:rPr>
            <w:rStyle w:val="a7"/>
            <w:rFonts w:hAnsi="黑体"/>
            <w:noProof/>
            <w:kern w:val="0"/>
          </w:rPr>
          <w:t>/</w:t>
        </w:r>
        <w:r w:rsidR="00C470F4" w:rsidRPr="00DF59D2">
          <w:rPr>
            <w:rStyle w:val="a7"/>
            <w:rFonts w:hAnsi="黑体" w:hint="eastAsia"/>
            <w:noProof/>
            <w:kern w:val="0"/>
          </w:rPr>
          <w:t>延期</w:t>
        </w:r>
        <w:r w:rsidR="00C470F4" w:rsidRPr="00DF59D2">
          <w:rPr>
            <w:rStyle w:val="a7"/>
            <w:rFonts w:hAnsi="黑体"/>
            <w:noProof/>
            <w:kern w:val="0"/>
          </w:rPr>
          <w:t>/</w:t>
        </w:r>
        <w:r w:rsidR="00C470F4" w:rsidRPr="00DF59D2">
          <w:rPr>
            <w:rStyle w:val="a7"/>
            <w:rFonts w:hAnsi="黑体" w:hint="eastAsia"/>
            <w:noProof/>
            <w:kern w:val="0"/>
          </w:rPr>
          <w:t>即期）</w:t>
        </w:r>
        <w:r w:rsidR="00C470F4">
          <w:rPr>
            <w:noProof/>
            <w:webHidden/>
          </w:rPr>
          <w:tab/>
        </w:r>
        <w:r w:rsidR="00C470F4">
          <w:rPr>
            <w:noProof/>
            <w:webHidden/>
          </w:rPr>
          <w:fldChar w:fldCharType="begin"/>
        </w:r>
        <w:r w:rsidR="00C470F4">
          <w:rPr>
            <w:noProof/>
            <w:webHidden/>
          </w:rPr>
          <w:instrText xml:space="preserve"> PAGEREF _Toc458785923 \h </w:instrText>
        </w:r>
        <w:r w:rsidR="00C470F4">
          <w:rPr>
            <w:noProof/>
            <w:webHidden/>
          </w:rPr>
        </w:r>
        <w:r w:rsidR="00C470F4">
          <w:rPr>
            <w:noProof/>
            <w:webHidden/>
          </w:rPr>
          <w:fldChar w:fldCharType="separate"/>
        </w:r>
        <w:r w:rsidR="00C470F4">
          <w:rPr>
            <w:noProof/>
            <w:webHidden/>
          </w:rPr>
          <w:t>5</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24" w:history="1">
        <w:r w:rsidR="00C470F4" w:rsidRPr="00DF59D2">
          <w:rPr>
            <w:rStyle w:val="a7"/>
            <w:rFonts w:hAnsi="黑体"/>
            <w:noProof/>
            <w:kern w:val="0"/>
          </w:rPr>
          <w:t xml:space="preserve">6.4.2.1 </w:t>
        </w:r>
        <w:r w:rsidR="00C470F4" w:rsidRPr="00DF59D2">
          <w:rPr>
            <w:rStyle w:val="a7"/>
            <w:rFonts w:hAnsi="黑体" w:hint="eastAsia"/>
            <w:noProof/>
            <w:kern w:val="0"/>
          </w:rPr>
          <w:t>交割实时行情</w:t>
        </w:r>
        <w:r w:rsidR="00C470F4">
          <w:rPr>
            <w:noProof/>
            <w:webHidden/>
          </w:rPr>
          <w:tab/>
        </w:r>
        <w:r w:rsidR="00C470F4">
          <w:rPr>
            <w:noProof/>
            <w:webHidden/>
          </w:rPr>
          <w:fldChar w:fldCharType="begin"/>
        </w:r>
        <w:r w:rsidR="00C470F4">
          <w:rPr>
            <w:noProof/>
            <w:webHidden/>
          </w:rPr>
          <w:instrText xml:space="preserve"> PAGEREF _Toc458785924 \h </w:instrText>
        </w:r>
        <w:r w:rsidR="00C470F4">
          <w:rPr>
            <w:noProof/>
            <w:webHidden/>
          </w:rPr>
        </w:r>
        <w:r w:rsidR="00C470F4">
          <w:rPr>
            <w:noProof/>
            <w:webHidden/>
          </w:rPr>
          <w:fldChar w:fldCharType="separate"/>
        </w:r>
        <w:r w:rsidR="00C470F4">
          <w:rPr>
            <w:noProof/>
            <w:webHidden/>
          </w:rPr>
          <w:t>6</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25" w:history="1">
        <w:r w:rsidR="00C470F4" w:rsidRPr="00DF59D2">
          <w:rPr>
            <w:rStyle w:val="a7"/>
            <w:noProof/>
          </w:rPr>
          <w:t>6.3.6.4</w:t>
        </w:r>
        <w:r w:rsidR="00C470F4">
          <w:rPr>
            <w:rFonts w:asciiTheme="minorHAnsi" w:eastAsiaTheme="minorEastAsia" w:hAnsiTheme="minorHAnsi" w:cstheme="minorBidi"/>
            <w:smallCaps w:val="0"/>
            <w:noProof/>
            <w:szCs w:val="22"/>
          </w:rPr>
          <w:tab/>
        </w:r>
        <w:r w:rsidR="00C470F4" w:rsidRPr="00DF59D2">
          <w:rPr>
            <w:rStyle w:val="a7"/>
            <w:rFonts w:hAnsi="黑体" w:hint="eastAsia"/>
            <w:noProof/>
            <w:kern w:val="0"/>
          </w:rPr>
          <w:t>席位持仓查询请求及应答</w:t>
        </w:r>
        <w:r w:rsidR="00C470F4" w:rsidRPr="00DF59D2">
          <w:rPr>
            <w:rStyle w:val="a7"/>
            <w:rFonts w:hint="eastAsia"/>
            <w:noProof/>
          </w:rPr>
          <w:t>（延期</w:t>
        </w:r>
        <w:r w:rsidR="00C470F4" w:rsidRPr="00DF59D2">
          <w:rPr>
            <w:rStyle w:val="a7"/>
            <w:noProof/>
          </w:rPr>
          <w:t>/</w:t>
        </w:r>
        <w:r w:rsidR="00C470F4" w:rsidRPr="00DF59D2">
          <w:rPr>
            <w:rStyle w:val="a7"/>
            <w:rFonts w:hint="eastAsia"/>
            <w:noProof/>
          </w:rPr>
          <w:t>即期）</w:t>
        </w:r>
        <w:r w:rsidR="00C470F4">
          <w:rPr>
            <w:noProof/>
            <w:webHidden/>
          </w:rPr>
          <w:tab/>
        </w:r>
        <w:r w:rsidR="00C470F4">
          <w:rPr>
            <w:noProof/>
            <w:webHidden/>
          </w:rPr>
          <w:fldChar w:fldCharType="begin"/>
        </w:r>
        <w:r w:rsidR="00C470F4">
          <w:rPr>
            <w:noProof/>
            <w:webHidden/>
          </w:rPr>
          <w:instrText xml:space="preserve"> PAGEREF _Toc458785925 \h </w:instrText>
        </w:r>
        <w:r w:rsidR="00C470F4">
          <w:rPr>
            <w:noProof/>
            <w:webHidden/>
          </w:rPr>
        </w:r>
        <w:r w:rsidR="00C470F4">
          <w:rPr>
            <w:noProof/>
            <w:webHidden/>
          </w:rPr>
          <w:fldChar w:fldCharType="separate"/>
        </w:r>
        <w:r w:rsidR="00C470F4">
          <w:rPr>
            <w:noProof/>
            <w:webHidden/>
          </w:rPr>
          <w:t>7</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26" w:history="1">
        <w:r w:rsidR="00C470F4" w:rsidRPr="00DF59D2">
          <w:rPr>
            <w:rStyle w:val="a7"/>
            <w:noProof/>
          </w:rPr>
          <w:t>6.3.6.5</w:t>
        </w:r>
        <w:r w:rsidR="00C470F4">
          <w:rPr>
            <w:rFonts w:asciiTheme="minorHAnsi" w:eastAsiaTheme="minorEastAsia" w:hAnsiTheme="minorHAnsi" w:cstheme="minorBidi"/>
            <w:smallCaps w:val="0"/>
            <w:noProof/>
            <w:szCs w:val="22"/>
          </w:rPr>
          <w:tab/>
        </w:r>
        <w:r w:rsidR="00C470F4" w:rsidRPr="00DF59D2">
          <w:rPr>
            <w:rStyle w:val="a7"/>
            <w:rFonts w:hAnsi="黑体" w:hint="eastAsia"/>
            <w:noProof/>
            <w:kern w:val="0"/>
          </w:rPr>
          <w:t>客户持仓查询请求及应答</w:t>
        </w:r>
        <w:r w:rsidR="00C470F4" w:rsidRPr="00DF59D2">
          <w:rPr>
            <w:rStyle w:val="a7"/>
            <w:rFonts w:hint="eastAsia"/>
            <w:noProof/>
          </w:rPr>
          <w:t>（延期</w:t>
        </w:r>
        <w:r w:rsidR="00C470F4" w:rsidRPr="00DF59D2">
          <w:rPr>
            <w:rStyle w:val="a7"/>
            <w:noProof/>
          </w:rPr>
          <w:t>/</w:t>
        </w:r>
        <w:r w:rsidR="00C470F4" w:rsidRPr="00DF59D2">
          <w:rPr>
            <w:rStyle w:val="a7"/>
            <w:rFonts w:hint="eastAsia"/>
            <w:noProof/>
          </w:rPr>
          <w:t>即期）</w:t>
        </w:r>
        <w:r w:rsidR="00C470F4">
          <w:rPr>
            <w:noProof/>
            <w:webHidden/>
          </w:rPr>
          <w:tab/>
        </w:r>
        <w:r w:rsidR="00C470F4">
          <w:rPr>
            <w:noProof/>
            <w:webHidden/>
          </w:rPr>
          <w:fldChar w:fldCharType="begin"/>
        </w:r>
        <w:r w:rsidR="00C470F4">
          <w:rPr>
            <w:noProof/>
            <w:webHidden/>
          </w:rPr>
          <w:instrText xml:space="preserve"> PAGEREF _Toc458785926 \h </w:instrText>
        </w:r>
        <w:r w:rsidR="00C470F4">
          <w:rPr>
            <w:noProof/>
            <w:webHidden/>
          </w:rPr>
        </w:r>
        <w:r w:rsidR="00C470F4">
          <w:rPr>
            <w:noProof/>
            <w:webHidden/>
          </w:rPr>
          <w:fldChar w:fldCharType="separate"/>
        </w:r>
        <w:r w:rsidR="00C470F4">
          <w:rPr>
            <w:noProof/>
            <w:webHidden/>
          </w:rPr>
          <w:t>7</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27" w:history="1">
        <w:r w:rsidR="00C470F4" w:rsidRPr="00DF59D2">
          <w:rPr>
            <w:rStyle w:val="a7"/>
            <w:noProof/>
          </w:rPr>
          <w:t>6.3.6.3</w:t>
        </w:r>
        <w:r w:rsidR="00C470F4">
          <w:rPr>
            <w:rFonts w:asciiTheme="minorHAnsi" w:eastAsiaTheme="minorEastAsia" w:hAnsiTheme="minorHAnsi" w:cstheme="minorBidi"/>
            <w:smallCaps w:val="0"/>
            <w:noProof/>
            <w:szCs w:val="22"/>
          </w:rPr>
          <w:tab/>
        </w:r>
        <w:r w:rsidR="00C470F4" w:rsidRPr="00DF59D2">
          <w:rPr>
            <w:rStyle w:val="a7"/>
            <w:rFonts w:hAnsi="黑体" w:hint="eastAsia"/>
            <w:noProof/>
            <w:kern w:val="0"/>
          </w:rPr>
          <w:t>客户库存查询请求及应答</w:t>
        </w:r>
        <w:r w:rsidR="00C470F4">
          <w:rPr>
            <w:noProof/>
            <w:webHidden/>
          </w:rPr>
          <w:tab/>
        </w:r>
        <w:r w:rsidR="00C470F4">
          <w:rPr>
            <w:noProof/>
            <w:webHidden/>
          </w:rPr>
          <w:fldChar w:fldCharType="begin"/>
        </w:r>
        <w:r w:rsidR="00C470F4">
          <w:rPr>
            <w:noProof/>
            <w:webHidden/>
          </w:rPr>
          <w:instrText xml:space="preserve"> PAGEREF _Toc458785927 \h </w:instrText>
        </w:r>
        <w:r w:rsidR="00C470F4">
          <w:rPr>
            <w:noProof/>
            <w:webHidden/>
          </w:rPr>
        </w:r>
        <w:r w:rsidR="00C470F4">
          <w:rPr>
            <w:noProof/>
            <w:webHidden/>
          </w:rPr>
          <w:fldChar w:fldCharType="separate"/>
        </w:r>
        <w:r w:rsidR="00C470F4">
          <w:rPr>
            <w:noProof/>
            <w:webHidden/>
          </w:rPr>
          <w:t>7</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28" w:history="1">
        <w:r w:rsidR="00C470F4" w:rsidRPr="00DF59D2">
          <w:rPr>
            <w:rStyle w:val="a7"/>
            <w:rFonts w:hAnsi="黑体"/>
            <w:noProof/>
            <w:kern w:val="0"/>
          </w:rPr>
          <w:t>6.5.1.7</w:t>
        </w:r>
        <w:r w:rsidR="00C470F4" w:rsidRPr="00DF59D2">
          <w:rPr>
            <w:rStyle w:val="a7"/>
            <w:rFonts w:hAnsi="黑体" w:hint="eastAsia"/>
            <w:noProof/>
            <w:kern w:val="0"/>
          </w:rPr>
          <w:t>本地报单号查询请求及应答</w:t>
        </w:r>
        <w:r w:rsidR="00C470F4" w:rsidRPr="00DF59D2">
          <w:rPr>
            <w:rStyle w:val="a7"/>
            <w:rFonts w:hint="eastAsia"/>
            <w:noProof/>
          </w:rPr>
          <w:t>（现货</w:t>
        </w:r>
        <w:r w:rsidR="00C470F4" w:rsidRPr="00DF59D2">
          <w:rPr>
            <w:rStyle w:val="a7"/>
            <w:noProof/>
          </w:rPr>
          <w:t>/</w:t>
        </w:r>
        <w:r w:rsidR="00C470F4" w:rsidRPr="00DF59D2">
          <w:rPr>
            <w:rStyle w:val="a7"/>
            <w:rFonts w:hint="eastAsia"/>
            <w:noProof/>
          </w:rPr>
          <w:t>延期</w:t>
        </w:r>
        <w:r w:rsidR="00C470F4" w:rsidRPr="00DF59D2">
          <w:rPr>
            <w:rStyle w:val="a7"/>
            <w:noProof/>
          </w:rPr>
          <w:t>/</w:t>
        </w:r>
        <w:r w:rsidR="00C470F4" w:rsidRPr="00DF59D2">
          <w:rPr>
            <w:rStyle w:val="a7"/>
            <w:rFonts w:hint="eastAsia"/>
            <w:noProof/>
          </w:rPr>
          <w:t>即期）</w:t>
        </w:r>
        <w:r w:rsidR="00C470F4">
          <w:rPr>
            <w:noProof/>
            <w:webHidden/>
          </w:rPr>
          <w:tab/>
        </w:r>
        <w:r w:rsidR="00C470F4">
          <w:rPr>
            <w:noProof/>
            <w:webHidden/>
          </w:rPr>
          <w:fldChar w:fldCharType="begin"/>
        </w:r>
        <w:r w:rsidR="00C470F4">
          <w:rPr>
            <w:noProof/>
            <w:webHidden/>
          </w:rPr>
          <w:instrText xml:space="preserve"> PAGEREF _Toc458785928 \h </w:instrText>
        </w:r>
        <w:r w:rsidR="00C470F4">
          <w:rPr>
            <w:noProof/>
            <w:webHidden/>
          </w:rPr>
        </w:r>
        <w:r w:rsidR="00C470F4">
          <w:rPr>
            <w:noProof/>
            <w:webHidden/>
          </w:rPr>
          <w:fldChar w:fldCharType="separate"/>
        </w:r>
        <w:r w:rsidR="00C470F4">
          <w:rPr>
            <w:noProof/>
            <w:webHidden/>
          </w:rPr>
          <w:t>8</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29" w:history="1">
        <w:r w:rsidR="00C470F4" w:rsidRPr="00DF59D2">
          <w:rPr>
            <w:rStyle w:val="a7"/>
            <w:rFonts w:hAnsi="黑体"/>
            <w:noProof/>
            <w:kern w:val="0"/>
          </w:rPr>
          <w:t>6.5.2.3</w:t>
        </w:r>
        <w:r w:rsidR="00C470F4" w:rsidRPr="00DF59D2">
          <w:rPr>
            <w:rStyle w:val="a7"/>
            <w:rFonts w:hAnsi="黑体" w:hint="eastAsia"/>
            <w:noProof/>
            <w:kern w:val="0"/>
          </w:rPr>
          <w:t>交割申报</w:t>
        </w:r>
        <w:r w:rsidR="00C470F4" w:rsidRPr="00DF59D2">
          <w:rPr>
            <w:rStyle w:val="a7"/>
            <w:rFonts w:hAnsi="黑体"/>
            <w:noProof/>
            <w:kern w:val="0"/>
          </w:rPr>
          <w:t>/</w:t>
        </w:r>
        <w:r w:rsidR="00C470F4" w:rsidRPr="00DF59D2">
          <w:rPr>
            <w:rStyle w:val="a7"/>
            <w:rFonts w:hAnsi="黑体" w:hint="eastAsia"/>
            <w:noProof/>
            <w:kern w:val="0"/>
          </w:rPr>
          <w:t>申报撤销回报</w:t>
        </w:r>
        <w:r w:rsidR="00C470F4">
          <w:rPr>
            <w:noProof/>
            <w:webHidden/>
          </w:rPr>
          <w:tab/>
        </w:r>
        <w:r w:rsidR="00C470F4">
          <w:rPr>
            <w:noProof/>
            <w:webHidden/>
          </w:rPr>
          <w:fldChar w:fldCharType="begin"/>
        </w:r>
        <w:r w:rsidR="00C470F4">
          <w:rPr>
            <w:noProof/>
            <w:webHidden/>
          </w:rPr>
          <w:instrText xml:space="preserve"> PAGEREF _Toc458785929 \h </w:instrText>
        </w:r>
        <w:r w:rsidR="00C470F4">
          <w:rPr>
            <w:noProof/>
            <w:webHidden/>
          </w:rPr>
        </w:r>
        <w:r w:rsidR="00C470F4">
          <w:rPr>
            <w:noProof/>
            <w:webHidden/>
          </w:rPr>
          <w:fldChar w:fldCharType="separate"/>
        </w:r>
        <w:r w:rsidR="00C470F4">
          <w:rPr>
            <w:noProof/>
            <w:webHidden/>
          </w:rPr>
          <w:t>8</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30" w:history="1">
        <w:r w:rsidR="00C470F4" w:rsidRPr="00DF59D2">
          <w:rPr>
            <w:rStyle w:val="a7"/>
            <w:rFonts w:hAnsi="黑体"/>
            <w:noProof/>
            <w:kern w:val="0"/>
          </w:rPr>
          <w:t>6.5.2.5</w:t>
        </w:r>
        <w:r w:rsidR="00C470F4" w:rsidRPr="00DF59D2">
          <w:rPr>
            <w:rStyle w:val="a7"/>
            <w:rFonts w:hAnsi="黑体" w:hint="eastAsia"/>
            <w:noProof/>
            <w:kern w:val="0"/>
          </w:rPr>
          <w:t>交割申报报单查询请求及应答</w:t>
        </w:r>
        <w:r w:rsidR="00C470F4">
          <w:rPr>
            <w:noProof/>
            <w:webHidden/>
          </w:rPr>
          <w:tab/>
        </w:r>
        <w:r w:rsidR="00C470F4">
          <w:rPr>
            <w:noProof/>
            <w:webHidden/>
          </w:rPr>
          <w:fldChar w:fldCharType="begin"/>
        </w:r>
        <w:r w:rsidR="00C470F4">
          <w:rPr>
            <w:noProof/>
            <w:webHidden/>
          </w:rPr>
          <w:instrText xml:space="preserve"> PAGEREF _Toc458785930 \h </w:instrText>
        </w:r>
        <w:r w:rsidR="00C470F4">
          <w:rPr>
            <w:noProof/>
            <w:webHidden/>
          </w:rPr>
        </w:r>
        <w:r w:rsidR="00C470F4">
          <w:rPr>
            <w:noProof/>
            <w:webHidden/>
          </w:rPr>
          <w:fldChar w:fldCharType="separate"/>
        </w:r>
        <w:r w:rsidR="00C470F4">
          <w:rPr>
            <w:noProof/>
            <w:webHidden/>
          </w:rPr>
          <w:t>8</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31" w:history="1">
        <w:r w:rsidR="00C470F4" w:rsidRPr="00DF59D2">
          <w:rPr>
            <w:rStyle w:val="a7"/>
            <w:rFonts w:hAnsi="黑体"/>
            <w:noProof/>
            <w:kern w:val="0"/>
          </w:rPr>
          <w:t>6.5.3.3</w:t>
        </w:r>
        <w:r w:rsidR="00C470F4" w:rsidRPr="00DF59D2">
          <w:rPr>
            <w:rStyle w:val="a7"/>
            <w:rFonts w:hAnsi="黑体" w:hint="eastAsia"/>
            <w:noProof/>
            <w:kern w:val="0"/>
          </w:rPr>
          <w:t>中立仓申报</w:t>
        </w:r>
        <w:r w:rsidR="00C470F4" w:rsidRPr="00DF59D2">
          <w:rPr>
            <w:rStyle w:val="a7"/>
            <w:rFonts w:hAnsi="黑体"/>
            <w:noProof/>
            <w:kern w:val="0"/>
          </w:rPr>
          <w:t>/</w:t>
        </w:r>
        <w:r w:rsidR="00C470F4" w:rsidRPr="00DF59D2">
          <w:rPr>
            <w:rStyle w:val="a7"/>
            <w:rFonts w:hAnsi="黑体" w:hint="eastAsia"/>
            <w:noProof/>
            <w:kern w:val="0"/>
          </w:rPr>
          <w:t>申报撤销回报</w:t>
        </w:r>
        <w:r w:rsidR="00C470F4">
          <w:rPr>
            <w:noProof/>
            <w:webHidden/>
          </w:rPr>
          <w:tab/>
        </w:r>
        <w:r w:rsidR="00C470F4">
          <w:rPr>
            <w:noProof/>
            <w:webHidden/>
          </w:rPr>
          <w:fldChar w:fldCharType="begin"/>
        </w:r>
        <w:r w:rsidR="00C470F4">
          <w:rPr>
            <w:noProof/>
            <w:webHidden/>
          </w:rPr>
          <w:instrText xml:space="preserve"> PAGEREF _Toc458785931 \h </w:instrText>
        </w:r>
        <w:r w:rsidR="00C470F4">
          <w:rPr>
            <w:noProof/>
            <w:webHidden/>
          </w:rPr>
        </w:r>
        <w:r w:rsidR="00C470F4">
          <w:rPr>
            <w:noProof/>
            <w:webHidden/>
          </w:rPr>
          <w:fldChar w:fldCharType="separate"/>
        </w:r>
        <w:r w:rsidR="00C470F4">
          <w:rPr>
            <w:noProof/>
            <w:webHidden/>
          </w:rPr>
          <w:t>8</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32" w:history="1">
        <w:r w:rsidR="00C470F4" w:rsidRPr="00DF59D2">
          <w:rPr>
            <w:rStyle w:val="a7"/>
            <w:rFonts w:hAnsi="黑体"/>
            <w:noProof/>
            <w:kern w:val="0"/>
          </w:rPr>
          <w:t>6.5.3.4</w:t>
        </w:r>
        <w:r w:rsidR="00C470F4" w:rsidRPr="00DF59D2">
          <w:rPr>
            <w:rStyle w:val="a7"/>
            <w:rFonts w:hAnsi="黑体" w:hint="eastAsia"/>
            <w:noProof/>
            <w:kern w:val="0"/>
          </w:rPr>
          <w:t>中立仓申报报单查询请求及应答</w:t>
        </w:r>
        <w:r w:rsidR="00C470F4">
          <w:rPr>
            <w:noProof/>
            <w:webHidden/>
          </w:rPr>
          <w:tab/>
        </w:r>
        <w:r w:rsidR="00C470F4">
          <w:rPr>
            <w:noProof/>
            <w:webHidden/>
          </w:rPr>
          <w:fldChar w:fldCharType="begin"/>
        </w:r>
        <w:r w:rsidR="00C470F4">
          <w:rPr>
            <w:noProof/>
            <w:webHidden/>
          </w:rPr>
          <w:instrText xml:space="preserve"> PAGEREF _Toc458785932 \h </w:instrText>
        </w:r>
        <w:r w:rsidR="00C470F4">
          <w:rPr>
            <w:noProof/>
            <w:webHidden/>
          </w:rPr>
        </w:r>
        <w:r w:rsidR="00C470F4">
          <w:rPr>
            <w:noProof/>
            <w:webHidden/>
          </w:rPr>
          <w:fldChar w:fldCharType="separate"/>
        </w:r>
        <w:r w:rsidR="00C470F4">
          <w:rPr>
            <w:noProof/>
            <w:webHidden/>
          </w:rPr>
          <w:t>9</w:t>
        </w:r>
        <w:r w:rsidR="00C470F4">
          <w:rPr>
            <w:noProof/>
            <w:webHidden/>
          </w:rPr>
          <w:fldChar w:fldCharType="end"/>
        </w:r>
      </w:hyperlink>
    </w:p>
    <w:p w:rsidR="00C470F4" w:rsidRDefault="007825D8">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58785933" w:history="1">
        <w:r w:rsidR="00C470F4" w:rsidRPr="00DF59D2">
          <w:rPr>
            <w:rStyle w:val="a7"/>
            <w:rFonts w:ascii="黑体" w:hAnsi="黑体" w:cs="Arial"/>
            <w:smallCaps/>
            <w:noProof/>
            <w:kern w:val="0"/>
          </w:rPr>
          <w:t>4</w:t>
        </w:r>
        <w:r w:rsidR="00C470F4">
          <w:rPr>
            <w:rFonts w:asciiTheme="minorHAnsi" w:eastAsiaTheme="minorEastAsia" w:hAnsiTheme="minorHAnsi" w:cstheme="minorBidi"/>
            <w:b w:val="0"/>
            <w:bCs w:val="0"/>
            <w:caps w:val="0"/>
            <w:noProof/>
            <w:szCs w:val="22"/>
          </w:rPr>
          <w:tab/>
        </w:r>
        <w:r w:rsidR="00C470F4" w:rsidRPr="00DF59D2">
          <w:rPr>
            <w:rStyle w:val="a7"/>
            <w:rFonts w:ascii="黑体" w:hAnsi="黑体" w:cs="Arial" w:hint="eastAsia"/>
            <w:smallCaps/>
            <w:noProof/>
            <w:kern w:val="0"/>
          </w:rPr>
          <w:t>保证金仓储接口</w:t>
        </w:r>
        <w:r w:rsidR="00C470F4">
          <w:rPr>
            <w:noProof/>
            <w:webHidden/>
          </w:rPr>
          <w:tab/>
        </w:r>
        <w:r w:rsidR="00C470F4">
          <w:rPr>
            <w:noProof/>
            <w:webHidden/>
          </w:rPr>
          <w:fldChar w:fldCharType="begin"/>
        </w:r>
        <w:r w:rsidR="00C470F4">
          <w:rPr>
            <w:noProof/>
            <w:webHidden/>
          </w:rPr>
          <w:instrText xml:space="preserve"> PAGEREF _Toc458785933 \h </w:instrText>
        </w:r>
        <w:r w:rsidR="00C470F4">
          <w:rPr>
            <w:noProof/>
            <w:webHidden/>
          </w:rPr>
        </w:r>
        <w:r w:rsidR="00C470F4">
          <w:rPr>
            <w:noProof/>
            <w:webHidden/>
          </w:rPr>
          <w:fldChar w:fldCharType="separate"/>
        </w:r>
        <w:r w:rsidR="00C470F4">
          <w:rPr>
            <w:noProof/>
            <w:webHidden/>
          </w:rPr>
          <w:t>9</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34" w:history="1">
        <w:r w:rsidR="00C470F4" w:rsidRPr="00DF59D2">
          <w:rPr>
            <w:rStyle w:val="a7"/>
            <w:noProof/>
          </w:rPr>
          <w:t>6.2.1.1</w:t>
        </w:r>
        <w:r w:rsidR="00C470F4">
          <w:rPr>
            <w:rFonts w:asciiTheme="minorHAnsi" w:eastAsiaTheme="minorEastAsia" w:hAnsiTheme="minorHAnsi" w:cstheme="minorBidi"/>
            <w:smallCaps w:val="0"/>
            <w:noProof/>
            <w:szCs w:val="22"/>
          </w:rPr>
          <w:tab/>
        </w:r>
        <w:r w:rsidR="00C470F4" w:rsidRPr="00DF59D2">
          <w:rPr>
            <w:rStyle w:val="a7"/>
            <w:rFonts w:hAnsi="黑体" w:hint="eastAsia"/>
            <w:noProof/>
            <w:kern w:val="0"/>
          </w:rPr>
          <w:t>交易员登录请求及应答</w:t>
        </w:r>
        <w:r w:rsidR="00C470F4">
          <w:rPr>
            <w:noProof/>
            <w:webHidden/>
          </w:rPr>
          <w:tab/>
        </w:r>
        <w:r w:rsidR="00C470F4">
          <w:rPr>
            <w:noProof/>
            <w:webHidden/>
          </w:rPr>
          <w:fldChar w:fldCharType="begin"/>
        </w:r>
        <w:r w:rsidR="00C470F4">
          <w:rPr>
            <w:noProof/>
            <w:webHidden/>
          </w:rPr>
          <w:instrText xml:space="preserve"> PAGEREF _Toc458785934 \h </w:instrText>
        </w:r>
        <w:r w:rsidR="00C470F4">
          <w:rPr>
            <w:noProof/>
            <w:webHidden/>
          </w:rPr>
        </w:r>
        <w:r w:rsidR="00C470F4">
          <w:rPr>
            <w:noProof/>
            <w:webHidden/>
          </w:rPr>
          <w:fldChar w:fldCharType="separate"/>
        </w:r>
        <w:r w:rsidR="00C470F4">
          <w:rPr>
            <w:noProof/>
            <w:webHidden/>
          </w:rPr>
          <w:t>9</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35" w:history="1">
        <w:r w:rsidR="00C470F4" w:rsidRPr="00DF59D2">
          <w:rPr>
            <w:rStyle w:val="a7"/>
            <w:noProof/>
          </w:rPr>
          <w:t>6.3.1.1</w:t>
        </w:r>
        <w:r w:rsidR="00C470F4">
          <w:rPr>
            <w:rFonts w:asciiTheme="minorHAnsi" w:eastAsiaTheme="minorEastAsia" w:hAnsiTheme="minorHAnsi" w:cstheme="minorBidi"/>
            <w:smallCaps w:val="0"/>
            <w:noProof/>
            <w:szCs w:val="22"/>
          </w:rPr>
          <w:tab/>
        </w:r>
        <w:r w:rsidR="00C470F4" w:rsidRPr="00DF59D2">
          <w:rPr>
            <w:rStyle w:val="a7"/>
            <w:rFonts w:hAnsi="黑体" w:hint="eastAsia"/>
            <w:noProof/>
            <w:kern w:val="0"/>
          </w:rPr>
          <w:t>往来账消息</w:t>
        </w:r>
        <w:r w:rsidR="00C470F4">
          <w:rPr>
            <w:noProof/>
            <w:webHidden/>
          </w:rPr>
          <w:tab/>
        </w:r>
        <w:r w:rsidR="00C470F4">
          <w:rPr>
            <w:noProof/>
            <w:webHidden/>
          </w:rPr>
          <w:fldChar w:fldCharType="begin"/>
        </w:r>
        <w:r w:rsidR="00C470F4">
          <w:rPr>
            <w:noProof/>
            <w:webHidden/>
          </w:rPr>
          <w:instrText xml:space="preserve"> PAGEREF _Toc458785935 \h </w:instrText>
        </w:r>
        <w:r w:rsidR="00C470F4">
          <w:rPr>
            <w:noProof/>
            <w:webHidden/>
          </w:rPr>
        </w:r>
        <w:r w:rsidR="00C470F4">
          <w:rPr>
            <w:noProof/>
            <w:webHidden/>
          </w:rPr>
          <w:fldChar w:fldCharType="separate"/>
        </w:r>
        <w:r w:rsidR="00C470F4">
          <w:rPr>
            <w:noProof/>
            <w:webHidden/>
          </w:rPr>
          <w:t>9</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36" w:history="1">
        <w:r w:rsidR="00C470F4" w:rsidRPr="00DF59D2">
          <w:rPr>
            <w:rStyle w:val="a7"/>
            <w:noProof/>
          </w:rPr>
          <w:t>6.3.1.3</w:t>
        </w:r>
        <w:r w:rsidR="00C470F4">
          <w:rPr>
            <w:rFonts w:asciiTheme="minorHAnsi" w:eastAsiaTheme="minorEastAsia" w:hAnsiTheme="minorHAnsi" w:cstheme="minorBidi"/>
            <w:smallCaps w:val="0"/>
            <w:noProof/>
            <w:szCs w:val="22"/>
          </w:rPr>
          <w:tab/>
        </w:r>
        <w:r w:rsidR="00C470F4" w:rsidRPr="00DF59D2">
          <w:rPr>
            <w:rStyle w:val="a7"/>
            <w:rFonts w:hAnsi="黑体" w:hint="eastAsia"/>
            <w:noProof/>
            <w:kern w:val="0"/>
          </w:rPr>
          <w:t>往来账查询请求及应答</w:t>
        </w:r>
        <w:r w:rsidR="00C470F4">
          <w:rPr>
            <w:noProof/>
            <w:webHidden/>
          </w:rPr>
          <w:tab/>
        </w:r>
        <w:r w:rsidR="00C470F4">
          <w:rPr>
            <w:noProof/>
            <w:webHidden/>
          </w:rPr>
          <w:fldChar w:fldCharType="begin"/>
        </w:r>
        <w:r w:rsidR="00C470F4">
          <w:rPr>
            <w:noProof/>
            <w:webHidden/>
          </w:rPr>
          <w:instrText xml:space="preserve"> PAGEREF _Toc458785936 \h </w:instrText>
        </w:r>
        <w:r w:rsidR="00C470F4">
          <w:rPr>
            <w:noProof/>
            <w:webHidden/>
          </w:rPr>
        </w:r>
        <w:r w:rsidR="00C470F4">
          <w:rPr>
            <w:noProof/>
            <w:webHidden/>
          </w:rPr>
          <w:fldChar w:fldCharType="separate"/>
        </w:r>
        <w:r w:rsidR="00C470F4">
          <w:rPr>
            <w:noProof/>
            <w:webHidden/>
          </w:rPr>
          <w:t>9</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37" w:history="1">
        <w:r w:rsidR="00C470F4" w:rsidRPr="00DF59D2">
          <w:rPr>
            <w:rStyle w:val="a7"/>
            <w:noProof/>
          </w:rPr>
          <w:t>6.4.2.3</w:t>
        </w:r>
        <w:r w:rsidR="00C470F4">
          <w:rPr>
            <w:rFonts w:asciiTheme="minorHAnsi" w:eastAsiaTheme="minorEastAsia" w:hAnsiTheme="minorHAnsi" w:cstheme="minorBidi"/>
            <w:smallCaps w:val="0"/>
            <w:noProof/>
            <w:szCs w:val="22"/>
          </w:rPr>
          <w:tab/>
        </w:r>
        <w:r w:rsidR="00C470F4" w:rsidRPr="00DF59D2">
          <w:rPr>
            <w:rStyle w:val="a7"/>
            <w:rFonts w:hint="eastAsia"/>
            <w:noProof/>
          </w:rPr>
          <w:t>质押申报查询请求及应答</w:t>
        </w:r>
        <w:r w:rsidR="00C470F4">
          <w:rPr>
            <w:noProof/>
            <w:webHidden/>
          </w:rPr>
          <w:tab/>
        </w:r>
        <w:r w:rsidR="00C470F4">
          <w:rPr>
            <w:noProof/>
            <w:webHidden/>
          </w:rPr>
          <w:fldChar w:fldCharType="begin"/>
        </w:r>
        <w:r w:rsidR="00C470F4">
          <w:rPr>
            <w:noProof/>
            <w:webHidden/>
          </w:rPr>
          <w:instrText xml:space="preserve"> PAGEREF _Toc458785937 \h </w:instrText>
        </w:r>
        <w:r w:rsidR="00C470F4">
          <w:rPr>
            <w:noProof/>
            <w:webHidden/>
          </w:rPr>
        </w:r>
        <w:r w:rsidR="00C470F4">
          <w:rPr>
            <w:noProof/>
            <w:webHidden/>
          </w:rPr>
          <w:fldChar w:fldCharType="separate"/>
        </w:r>
        <w:r w:rsidR="00C470F4">
          <w:rPr>
            <w:noProof/>
            <w:webHidden/>
          </w:rPr>
          <w:t>10</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38" w:history="1">
        <w:r w:rsidR="00C470F4" w:rsidRPr="00DF59D2">
          <w:rPr>
            <w:rStyle w:val="a7"/>
            <w:noProof/>
          </w:rPr>
          <w:t>6.4.2.6</w:t>
        </w:r>
        <w:r w:rsidR="00C470F4">
          <w:rPr>
            <w:rFonts w:asciiTheme="minorHAnsi" w:eastAsiaTheme="minorEastAsia" w:hAnsiTheme="minorHAnsi" w:cstheme="minorBidi"/>
            <w:smallCaps w:val="0"/>
            <w:noProof/>
            <w:szCs w:val="22"/>
          </w:rPr>
          <w:tab/>
        </w:r>
        <w:r w:rsidR="00C470F4" w:rsidRPr="00DF59D2">
          <w:rPr>
            <w:rStyle w:val="a7"/>
            <w:rFonts w:hint="eastAsia"/>
            <w:noProof/>
          </w:rPr>
          <w:t>质押注销申报查询请求及应答</w:t>
        </w:r>
        <w:r w:rsidR="00C470F4">
          <w:rPr>
            <w:noProof/>
            <w:webHidden/>
          </w:rPr>
          <w:tab/>
        </w:r>
        <w:r w:rsidR="00C470F4">
          <w:rPr>
            <w:noProof/>
            <w:webHidden/>
          </w:rPr>
          <w:fldChar w:fldCharType="begin"/>
        </w:r>
        <w:r w:rsidR="00C470F4">
          <w:rPr>
            <w:noProof/>
            <w:webHidden/>
          </w:rPr>
          <w:instrText xml:space="preserve"> PAGEREF _Toc458785938 \h </w:instrText>
        </w:r>
        <w:r w:rsidR="00C470F4">
          <w:rPr>
            <w:noProof/>
            <w:webHidden/>
          </w:rPr>
        </w:r>
        <w:r w:rsidR="00C470F4">
          <w:rPr>
            <w:noProof/>
            <w:webHidden/>
          </w:rPr>
          <w:fldChar w:fldCharType="separate"/>
        </w:r>
        <w:r w:rsidR="00C470F4">
          <w:rPr>
            <w:noProof/>
            <w:webHidden/>
          </w:rPr>
          <w:t>10</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39" w:history="1">
        <w:r w:rsidR="00C470F4" w:rsidRPr="00DF59D2">
          <w:rPr>
            <w:rStyle w:val="a7"/>
            <w:noProof/>
          </w:rPr>
          <w:t>6.4.2.7</w:t>
        </w:r>
        <w:r w:rsidR="00C470F4">
          <w:rPr>
            <w:rFonts w:asciiTheme="minorHAnsi" w:eastAsiaTheme="minorEastAsia" w:hAnsiTheme="minorHAnsi" w:cstheme="minorBidi"/>
            <w:smallCaps w:val="0"/>
            <w:noProof/>
            <w:szCs w:val="22"/>
          </w:rPr>
          <w:tab/>
        </w:r>
        <w:r w:rsidR="00C470F4" w:rsidRPr="00DF59D2">
          <w:rPr>
            <w:rStyle w:val="a7"/>
            <w:rFonts w:hint="eastAsia"/>
            <w:noProof/>
          </w:rPr>
          <w:t>质押登记查询请求及应答</w:t>
        </w:r>
        <w:r w:rsidR="00C470F4">
          <w:rPr>
            <w:noProof/>
            <w:webHidden/>
          </w:rPr>
          <w:tab/>
        </w:r>
        <w:r w:rsidR="00C470F4">
          <w:rPr>
            <w:noProof/>
            <w:webHidden/>
          </w:rPr>
          <w:fldChar w:fldCharType="begin"/>
        </w:r>
        <w:r w:rsidR="00C470F4">
          <w:rPr>
            <w:noProof/>
            <w:webHidden/>
          </w:rPr>
          <w:instrText xml:space="preserve"> PAGEREF _Toc458785939 \h </w:instrText>
        </w:r>
        <w:r w:rsidR="00C470F4">
          <w:rPr>
            <w:noProof/>
            <w:webHidden/>
          </w:rPr>
        </w:r>
        <w:r w:rsidR="00C470F4">
          <w:rPr>
            <w:noProof/>
            <w:webHidden/>
          </w:rPr>
          <w:fldChar w:fldCharType="separate"/>
        </w:r>
        <w:r w:rsidR="00C470F4">
          <w:rPr>
            <w:noProof/>
            <w:webHidden/>
          </w:rPr>
          <w:t>10</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40" w:history="1">
        <w:r w:rsidR="00C470F4" w:rsidRPr="00DF59D2">
          <w:rPr>
            <w:rStyle w:val="a7"/>
            <w:noProof/>
          </w:rPr>
          <w:t>6.4.3.3</w:t>
        </w:r>
        <w:r w:rsidR="00C470F4">
          <w:rPr>
            <w:rFonts w:asciiTheme="minorHAnsi" w:eastAsiaTheme="minorEastAsia" w:hAnsiTheme="minorHAnsi" w:cstheme="minorBidi"/>
            <w:smallCaps w:val="0"/>
            <w:noProof/>
            <w:szCs w:val="22"/>
          </w:rPr>
          <w:tab/>
        </w:r>
        <w:r w:rsidR="00C470F4" w:rsidRPr="00DF59D2">
          <w:rPr>
            <w:rStyle w:val="a7"/>
            <w:rFonts w:hint="eastAsia"/>
            <w:noProof/>
          </w:rPr>
          <w:t>租借申报查询请求及应答</w:t>
        </w:r>
        <w:r w:rsidR="00C470F4">
          <w:rPr>
            <w:noProof/>
            <w:webHidden/>
          </w:rPr>
          <w:tab/>
        </w:r>
        <w:r w:rsidR="00C470F4">
          <w:rPr>
            <w:noProof/>
            <w:webHidden/>
          </w:rPr>
          <w:fldChar w:fldCharType="begin"/>
        </w:r>
        <w:r w:rsidR="00C470F4">
          <w:rPr>
            <w:noProof/>
            <w:webHidden/>
          </w:rPr>
          <w:instrText xml:space="preserve"> PAGEREF _Toc458785940 \h </w:instrText>
        </w:r>
        <w:r w:rsidR="00C470F4">
          <w:rPr>
            <w:noProof/>
            <w:webHidden/>
          </w:rPr>
        </w:r>
        <w:r w:rsidR="00C470F4">
          <w:rPr>
            <w:noProof/>
            <w:webHidden/>
          </w:rPr>
          <w:fldChar w:fldCharType="separate"/>
        </w:r>
        <w:r w:rsidR="00C470F4">
          <w:rPr>
            <w:noProof/>
            <w:webHidden/>
          </w:rPr>
          <w:t>10</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41" w:history="1">
        <w:r w:rsidR="00C470F4" w:rsidRPr="00DF59D2">
          <w:rPr>
            <w:rStyle w:val="a7"/>
            <w:noProof/>
          </w:rPr>
          <w:t>6.4.3.6</w:t>
        </w:r>
        <w:r w:rsidR="00C470F4">
          <w:rPr>
            <w:rFonts w:asciiTheme="minorHAnsi" w:eastAsiaTheme="minorEastAsia" w:hAnsiTheme="minorHAnsi" w:cstheme="minorBidi"/>
            <w:smallCaps w:val="0"/>
            <w:noProof/>
            <w:szCs w:val="22"/>
          </w:rPr>
          <w:tab/>
        </w:r>
        <w:r w:rsidR="00C470F4" w:rsidRPr="00DF59D2">
          <w:rPr>
            <w:rStyle w:val="a7"/>
            <w:rFonts w:hint="eastAsia"/>
            <w:noProof/>
          </w:rPr>
          <w:t>租借还金申报查询请求及应答</w:t>
        </w:r>
        <w:r w:rsidR="00C470F4">
          <w:rPr>
            <w:noProof/>
            <w:webHidden/>
          </w:rPr>
          <w:tab/>
        </w:r>
        <w:r w:rsidR="00C470F4">
          <w:rPr>
            <w:noProof/>
            <w:webHidden/>
          </w:rPr>
          <w:fldChar w:fldCharType="begin"/>
        </w:r>
        <w:r w:rsidR="00C470F4">
          <w:rPr>
            <w:noProof/>
            <w:webHidden/>
          </w:rPr>
          <w:instrText xml:space="preserve"> PAGEREF _Toc458785941 \h </w:instrText>
        </w:r>
        <w:r w:rsidR="00C470F4">
          <w:rPr>
            <w:noProof/>
            <w:webHidden/>
          </w:rPr>
        </w:r>
        <w:r w:rsidR="00C470F4">
          <w:rPr>
            <w:noProof/>
            <w:webHidden/>
          </w:rPr>
          <w:fldChar w:fldCharType="separate"/>
        </w:r>
        <w:r w:rsidR="00C470F4">
          <w:rPr>
            <w:noProof/>
            <w:webHidden/>
          </w:rPr>
          <w:t>10</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42" w:history="1">
        <w:r w:rsidR="00C470F4" w:rsidRPr="00DF59D2">
          <w:rPr>
            <w:rStyle w:val="a7"/>
            <w:noProof/>
          </w:rPr>
          <w:t>6.4.3.9</w:t>
        </w:r>
        <w:r w:rsidR="00C470F4">
          <w:rPr>
            <w:rFonts w:asciiTheme="minorHAnsi" w:eastAsiaTheme="minorEastAsia" w:hAnsiTheme="minorHAnsi" w:cstheme="minorBidi"/>
            <w:smallCaps w:val="0"/>
            <w:noProof/>
            <w:szCs w:val="22"/>
          </w:rPr>
          <w:tab/>
        </w:r>
        <w:r w:rsidR="00C470F4" w:rsidRPr="00DF59D2">
          <w:rPr>
            <w:rStyle w:val="a7"/>
            <w:rFonts w:hint="eastAsia"/>
            <w:noProof/>
          </w:rPr>
          <w:t>租借续租申报查询请求及应答</w:t>
        </w:r>
        <w:r w:rsidR="00C470F4">
          <w:rPr>
            <w:noProof/>
            <w:webHidden/>
          </w:rPr>
          <w:tab/>
        </w:r>
        <w:r w:rsidR="00C470F4">
          <w:rPr>
            <w:noProof/>
            <w:webHidden/>
          </w:rPr>
          <w:fldChar w:fldCharType="begin"/>
        </w:r>
        <w:r w:rsidR="00C470F4">
          <w:rPr>
            <w:noProof/>
            <w:webHidden/>
          </w:rPr>
          <w:instrText xml:space="preserve"> PAGEREF _Toc458785942 \h </w:instrText>
        </w:r>
        <w:r w:rsidR="00C470F4">
          <w:rPr>
            <w:noProof/>
            <w:webHidden/>
          </w:rPr>
        </w:r>
        <w:r w:rsidR="00C470F4">
          <w:rPr>
            <w:noProof/>
            <w:webHidden/>
          </w:rPr>
          <w:fldChar w:fldCharType="separate"/>
        </w:r>
        <w:r w:rsidR="00C470F4">
          <w:rPr>
            <w:noProof/>
            <w:webHidden/>
          </w:rPr>
          <w:t>10</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43" w:history="1">
        <w:r w:rsidR="00C470F4" w:rsidRPr="00DF59D2">
          <w:rPr>
            <w:rStyle w:val="a7"/>
            <w:noProof/>
          </w:rPr>
          <w:t>6.4.3.11</w:t>
        </w:r>
        <w:r w:rsidR="00C470F4">
          <w:rPr>
            <w:rFonts w:asciiTheme="minorHAnsi" w:eastAsiaTheme="minorEastAsia" w:hAnsiTheme="minorHAnsi" w:cstheme="minorBidi"/>
            <w:smallCaps w:val="0"/>
            <w:noProof/>
            <w:szCs w:val="22"/>
          </w:rPr>
          <w:tab/>
        </w:r>
        <w:r w:rsidR="00C470F4" w:rsidRPr="00DF59D2">
          <w:rPr>
            <w:rStyle w:val="a7"/>
            <w:rFonts w:hint="eastAsia"/>
            <w:noProof/>
          </w:rPr>
          <w:t>租借状态变更申报查询请求及应答</w:t>
        </w:r>
        <w:r w:rsidR="00C470F4">
          <w:rPr>
            <w:noProof/>
            <w:webHidden/>
          </w:rPr>
          <w:tab/>
        </w:r>
        <w:r w:rsidR="00C470F4">
          <w:rPr>
            <w:noProof/>
            <w:webHidden/>
          </w:rPr>
          <w:fldChar w:fldCharType="begin"/>
        </w:r>
        <w:r w:rsidR="00C470F4">
          <w:rPr>
            <w:noProof/>
            <w:webHidden/>
          </w:rPr>
          <w:instrText xml:space="preserve"> PAGEREF _Toc458785943 \h </w:instrText>
        </w:r>
        <w:r w:rsidR="00C470F4">
          <w:rPr>
            <w:noProof/>
            <w:webHidden/>
          </w:rPr>
        </w:r>
        <w:r w:rsidR="00C470F4">
          <w:rPr>
            <w:noProof/>
            <w:webHidden/>
          </w:rPr>
          <w:fldChar w:fldCharType="separate"/>
        </w:r>
        <w:r w:rsidR="00C470F4">
          <w:rPr>
            <w:noProof/>
            <w:webHidden/>
          </w:rPr>
          <w:t>10</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44" w:history="1">
        <w:r w:rsidR="00C470F4" w:rsidRPr="00DF59D2">
          <w:rPr>
            <w:rStyle w:val="a7"/>
            <w:noProof/>
          </w:rPr>
          <w:t>6.4.5.1</w:t>
        </w:r>
        <w:r w:rsidR="00C470F4">
          <w:rPr>
            <w:rFonts w:asciiTheme="minorHAnsi" w:eastAsiaTheme="minorEastAsia" w:hAnsiTheme="minorHAnsi" w:cstheme="minorBidi"/>
            <w:smallCaps w:val="0"/>
            <w:noProof/>
            <w:szCs w:val="22"/>
          </w:rPr>
          <w:tab/>
        </w:r>
        <w:r w:rsidR="00C470F4" w:rsidRPr="00DF59D2">
          <w:rPr>
            <w:rStyle w:val="a7"/>
            <w:rFonts w:hint="eastAsia"/>
            <w:noProof/>
          </w:rPr>
          <w:t>提交库存互换申报请求及应答</w:t>
        </w:r>
        <w:r w:rsidR="00C470F4">
          <w:rPr>
            <w:noProof/>
            <w:webHidden/>
          </w:rPr>
          <w:tab/>
        </w:r>
        <w:r w:rsidR="00C470F4">
          <w:rPr>
            <w:noProof/>
            <w:webHidden/>
          </w:rPr>
          <w:fldChar w:fldCharType="begin"/>
        </w:r>
        <w:r w:rsidR="00C470F4">
          <w:rPr>
            <w:noProof/>
            <w:webHidden/>
          </w:rPr>
          <w:instrText xml:space="preserve"> PAGEREF _Toc458785944 \h </w:instrText>
        </w:r>
        <w:r w:rsidR="00C470F4">
          <w:rPr>
            <w:noProof/>
            <w:webHidden/>
          </w:rPr>
        </w:r>
        <w:r w:rsidR="00C470F4">
          <w:rPr>
            <w:noProof/>
            <w:webHidden/>
          </w:rPr>
          <w:fldChar w:fldCharType="separate"/>
        </w:r>
        <w:r w:rsidR="00C470F4">
          <w:rPr>
            <w:noProof/>
            <w:webHidden/>
          </w:rPr>
          <w:t>11</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45" w:history="1">
        <w:r w:rsidR="00C470F4" w:rsidRPr="00DF59D2">
          <w:rPr>
            <w:rStyle w:val="a7"/>
            <w:noProof/>
          </w:rPr>
          <w:t>6.4.5.3</w:t>
        </w:r>
        <w:r w:rsidR="00C470F4">
          <w:rPr>
            <w:rFonts w:asciiTheme="minorHAnsi" w:eastAsiaTheme="minorEastAsia" w:hAnsiTheme="minorHAnsi" w:cstheme="minorBidi"/>
            <w:smallCaps w:val="0"/>
            <w:noProof/>
            <w:szCs w:val="22"/>
          </w:rPr>
          <w:tab/>
        </w:r>
        <w:r w:rsidR="00C470F4" w:rsidRPr="00DF59D2">
          <w:rPr>
            <w:rStyle w:val="a7"/>
            <w:rFonts w:hint="eastAsia"/>
            <w:noProof/>
          </w:rPr>
          <w:t>库存互换申报查询请求及应答</w:t>
        </w:r>
        <w:r w:rsidR="00C470F4">
          <w:rPr>
            <w:noProof/>
            <w:webHidden/>
          </w:rPr>
          <w:tab/>
        </w:r>
        <w:r w:rsidR="00C470F4">
          <w:rPr>
            <w:noProof/>
            <w:webHidden/>
          </w:rPr>
          <w:fldChar w:fldCharType="begin"/>
        </w:r>
        <w:r w:rsidR="00C470F4">
          <w:rPr>
            <w:noProof/>
            <w:webHidden/>
          </w:rPr>
          <w:instrText xml:space="preserve"> PAGEREF _Toc458785945 \h </w:instrText>
        </w:r>
        <w:r w:rsidR="00C470F4">
          <w:rPr>
            <w:noProof/>
            <w:webHidden/>
          </w:rPr>
        </w:r>
        <w:r w:rsidR="00C470F4">
          <w:rPr>
            <w:noProof/>
            <w:webHidden/>
          </w:rPr>
          <w:fldChar w:fldCharType="separate"/>
        </w:r>
        <w:r w:rsidR="00C470F4">
          <w:rPr>
            <w:noProof/>
            <w:webHidden/>
          </w:rPr>
          <w:t>12</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46" w:history="1">
        <w:r w:rsidR="00C470F4" w:rsidRPr="00DF59D2">
          <w:rPr>
            <w:rStyle w:val="a7"/>
            <w:noProof/>
          </w:rPr>
          <w:t>6.4.5.4</w:t>
        </w:r>
        <w:r w:rsidR="00C470F4">
          <w:rPr>
            <w:rFonts w:asciiTheme="minorHAnsi" w:eastAsiaTheme="minorEastAsia" w:hAnsiTheme="minorHAnsi" w:cstheme="minorBidi"/>
            <w:smallCaps w:val="0"/>
            <w:noProof/>
            <w:szCs w:val="22"/>
          </w:rPr>
          <w:tab/>
        </w:r>
        <w:r w:rsidR="00C470F4" w:rsidRPr="00DF59D2">
          <w:rPr>
            <w:rStyle w:val="a7"/>
            <w:rFonts w:hint="eastAsia"/>
            <w:noProof/>
          </w:rPr>
          <w:t>库存互换登记查询请求及应答</w:t>
        </w:r>
        <w:r w:rsidR="00C470F4">
          <w:rPr>
            <w:noProof/>
            <w:webHidden/>
          </w:rPr>
          <w:tab/>
        </w:r>
        <w:r w:rsidR="00C470F4">
          <w:rPr>
            <w:noProof/>
            <w:webHidden/>
          </w:rPr>
          <w:fldChar w:fldCharType="begin"/>
        </w:r>
        <w:r w:rsidR="00C470F4">
          <w:rPr>
            <w:noProof/>
            <w:webHidden/>
          </w:rPr>
          <w:instrText xml:space="preserve"> PAGEREF _Toc458785946 \h </w:instrText>
        </w:r>
        <w:r w:rsidR="00C470F4">
          <w:rPr>
            <w:noProof/>
            <w:webHidden/>
          </w:rPr>
        </w:r>
        <w:r w:rsidR="00C470F4">
          <w:rPr>
            <w:noProof/>
            <w:webHidden/>
          </w:rPr>
          <w:fldChar w:fldCharType="separate"/>
        </w:r>
        <w:r w:rsidR="00C470F4">
          <w:rPr>
            <w:noProof/>
            <w:webHidden/>
          </w:rPr>
          <w:t>12</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47" w:history="1">
        <w:r w:rsidR="00C470F4" w:rsidRPr="00DF59D2">
          <w:rPr>
            <w:rStyle w:val="a7"/>
            <w:noProof/>
          </w:rPr>
          <w:t>6.4.6.1</w:t>
        </w:r>
        <w:r w:rsidR="00C470F4">
          <w:rPr>
            <w:rFonts w:asciiTheme="minorHAnsi" w:eastAsiaTheme="minorEastAsia" w:hAnsiTheme="minorHAnsi" w:cstheme="minorBidi"/>
            <w:smallCaps w:val="0"/>
            <w:noProof/>
            <w:szCs w:val="22"/>
          </w:rPr>
          <w:tab/>
        </w:r>
        <w:r w:rsidR="00C470F4" w:rsidRPr="00DF59D2">
          <w:rPr>
            <w:rStyle w:val="a7"/>
            <w:rFonts w:hint="eastAsia"/>
            <w:noProof/>
          </w:rPr>
          <w:t>推送客户库存变化流水</w:t>
        </w:r>
        <w:r w:rsidR="00C470F4">
          <w:rPr>
            <w:noProof/>
            <w:webHidden/>
          </w:rPr>
          <w:tab/>
        </w:r>
        <w:r w:rsidR="00C470F4">
          <w:rPr>
            <w:noProof/>
            <w:webHidden/>
          </w:rPr>
          <w:fldChar w:fldCharType="begin"/>
        </w:r>
        <w:r w:rsidR="00C470F4">
          <w:rPr>
            <w:noProof/>
            <w:webHidden/>
          </w:rPr>
          <w:instrText xml:space="preserve"> PAGEREF _Toc458785947 \h </w:instrText>
        </w:r>
        <w:r w:rsidR="00C470F4">
          <w:rPr>
            <w:noProof/>
            <w:webHidden/>
          </w:rPr>
        </w:r>
        <w:r w:rsidR="00C470F4">
          <w:rPr>
            <w:noProof/>
            <w:webHidden/>
          </w:rPr>
          <w:fldChar w:fldCharType="separate"/>
        </w:r>
        <w:r w:rsidR="00C470F4">
          <w:rPr>
            <w:noProof/>
            <w:webHidden/>
          </w:rPr>
          <w:t>13</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48" w:history="1">
        <w:r w:rsidR="00C470F4" w:rsidRPr="00DF59D2">
          <w:rPr>
            <w:rStyle w:val="a7"/>
            <w:noProof/>
          </w:rPr>
          <w:t>6.4.6.3</w:t>
        </w:r>
        <w:r w:rsidR="00C470F4">
          <w:rPr>
            <w:rFonts w:asciiTheme="minorHAnsi" w:eastAsiaTheme="minorEastAsia" w:hAnsiTheme="minorHAnsi" w:cstheme="minorBidi"/>
            <w:smallCaps w:val="0"/>
            <w:noProof/>
            <w:szCs w:val="22"/>
          </w:rPr>
          <w:tab/>
        </w:r>
        <w:r w:rsidR="00C470F4" w:rsidRPr="00DF59D2">
          <w:rPr>
            <w:rStyle w:val="a7"/>
            <w:rFonts w:hint="eastAsia"/>
            <w:noProof/>
          </w:rPr>
          <w:t>客户库存变化流水查询请求及应答</w:t>
        </w:r>
        <w:r w:rsidR="00C470F4">
          <w:rPr>
            <w:noProof/>
            <w:webHidden/>
          </w:rPr>
          <w:tab/>
        </w:r>
        <w:r w:rsidR="00C470F4">
          <w:rPr>
            <w:noProof/>
            <w:webHidden/>
          </w:rPr>
          <w:fldChar w:fldCharType="begin"/>
        </w:r>
        <w:r w:rsidR="00C470F4">
          <w:rPr>
            <w:noProof/>
            <w:webHidden/>
          </w:rPr>
          <w:instrText xml:space="preserve"> PAGEREF _Toc458785948 \h </w:instrText>
        </w:r>
        <w:r w:rsidR="00C470F4">
          <w:rPr>
            <w:noProof/>
            <w:webHidden/>
          </w:rPr>
        </w:r>
        <w:r w:rsidR="00C470F4">
          <w:rPr>
            <w:noProof/>
            <w:webHidden/>
          </w:rPr>
          <w:fldChar w:fldCharType="separate"/>
        </w:r>
        <w:r w:rsidR="00C470F4">
          <w:rPr>
            <w:noProof/>
            <w:webHidden/>
          </w:rPr>
          <w:t>13</w:t>
        </w:r>
        <w:r w:rsidR="00C470F4">
          <w:rPr>
            <w:noProof/>
            <w:webHidden/>
          </w:rPr>
          <w:fldChar w:fldCharType="end"/>
        </w:r>
      </w:hyperlink>
    </w:p>
    <w:p w:rsidR="00C470F4" w:rsidRDefault="007825D8">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58785949" w:history="1">
        <w:r w:rsidR="00C470F4" w:rsidRPr="00DF59D2">
          <w:rPr>
            <w:rStyle w:val="a7"/>
            <w:rFonts w:ascii="黑体" w:hAnsi="黑体" w:cs="Arial"/>
            <w:smallCaps/>
            <w:noProof/>
            <w:kern w:val="0"/>
          </w:rPr>
          <w:t>5</w:t>
        </w:r>
        <w:r w:rsidR="00C470F4">
          <w:rPr>
            <w:rFonts w:asciiTheme="minorHAnsi" w:eastAsiaTheme="minorEastAsia" w:hAnsiTheme="minorHAnsi" w:cstheme="minorBidi"/>
            <w:b w:val="0"/>
            <w:bCs w:val="0"/>
            <w:caps w:val="0"/>
            <w:noProof/>
            <w:szCs w:val="22"/>
          </w:rPr>
          <w:tab/>
        </w:r>
        <w:r w:rsidR="00C470F4" w:rsidRPr="00DF59D2">
          <w:rPr>
            <w:rStyle w:val="a7"/>
            <w:rFonts w:ascii="黑体" w:hAnsi="黑体" w:cs="Arial" w:hint="eastAsia"/>
            <w:smallCaps/>
            <w:noProof/>
            <w:kern w:val="0"/>
          </w:rPr>
          <w:t>账户卡接口</w:t>
        </w:r>
        <w:r w:rsidR="00C470F4">
          <w:rPr>
            <w:noProof/>
            <w:webHidden/>
          </w:rPr>
          <w:tab/>
        </w:r>
        <w:r w:rsidR="00C470F4">
          <w:rPr>
            <w:noProof/>
            <w:webHidden/>
          </w:rPr>
          <w:fldChar w:fldCharType="begin"/>
        </w:r>
        <w:r w:rsidR="00C470F4">
          <w:rPr>
            <w:noProof/>
            <w:webHidden/>
          </w:rPr>
          <w:instrText xml:space="preserve"> PAGEREF _Toc458785949 \h </w:instrText>
        </w:r>
        <w:r w:rsidR="00C470F4">
          <w:rPr>
            <w:noProof/>
            <w:webHidden/>
          </w:rPr>
        </w:r>
        <w:r w:rsidR="00C470F4">
          <w:rPr>
            <w:noProof/>
            <w:webHidden/>
          </w:rPr>
          <w:fldChar w:fldCharType="separate"/>
        </w:r>
        <w:r w:rsidR="00C470F4">
          <w:rPr>
            <w:noProof/>
            <w:webHidden/>
          </w:rPr>
          <w:t>13</w:t>
        </w:r>
        <w:r w:rsidR="00C470F4">
          <w:rPr>
            <w:noProof/>
            <w:webHidden/>
          </w:rPr>
          <w:fldChar w:fldCharType="end"/>
        </w:r>
      </w:hyperlink>
    </w:p>
    <w:p w:rsidR="00C470F4" w:rsidRDefault="007825D8">
      <w:pPr>
        <w:pStyle w:val="21"/>
        <w:tabs>
          <w:tab w:val="left" w:pos="1260"/>
          <w:tab w:val="right" w:leader="dot" w:pos="8296"/>
        </w:tabs>
        <w:rPr>
          <w:rFonts w:asciiTheme="minorHAnsi" w:eastAsiaTheme="minorEastAsia" w:hAnsiTheme="minorHAnsi" w:cstheme="minorBidi"/>
          <w:smallCaps w:val="0"/>
          <w:noProof/>
          <w:szCs w:val="22"/>
        </w:rPr>
      </w:pPr>
      <w:hyperlink w:anchor="_Toc458785950" w:history="1">
        <w:r w:rsidR="00C470F4" w:rsidRPr="00DF59D2">
          <w:rPr>
            <w:rStyle w:val="a7"/>
            <w:noProof/>
          </w:rPr>
          <w:t>6.2.1.1</w:t>
        </w:r>
        <w:r w:rsidR="00C470F4">
          <w:rPr>
            <w:rFonts w:asciiTheme="minorHAnsi" w:eastAsiaTheme="minorEastAsia" w:hAnsiTheme="minorHAnsi" w:cstheme="minorBidi"/>
            <w:smallCaps w:val="0"/>
            <w:noProof/>
            <w:szCs w:val="22"/>
          </w:rPr>
          <w:tab/>
        </w:r>
        <w:r w:rsidR="00C470F4" w:rsidRPr="00DF59D2">
          <w:rPr>
            <w:rStyle w:val="a7"/>
            <w:rFonts w:hint="eastAsia"/>
            <w:noProof/>
          </w:rPr>
          <w:t>交易员登录请求及应答</w:t>
        </w:r>
        <w:r w:rsidR="00C470F4">
          <w:rPr>
            <w:noProof/>
            <w:webHidden/>
          </w:rPr>
          <w:tab/>
        </w:r>
        <w:r w:rsidR="00C470F4">
          <w:rPr>
            <w:noProof/>
            <w:webHidden/>
          </w:rPr>
          <w:fldChar w:fldCharType="begin"/>
        </w:r>
        <w:r w:rsidR="00C470F4">
          <w:rPr>
            <w:noProof/>
            <w:webHidden/>
          </w:rPr>
          <w:instrText xml:space="preserve"> PAGEREF _Toc458785950 \h </w:instrText>
        </w:r>
        <w:r w:rsidR="00C470F4">
          <w:rPr>
            <w:noProof/>
            <w:webHidden/>
          </w:rPr>
        </w:r>
        <w:r w:rsidR="00C470F4">
          <w:rPr>
            <w:noProof/>
            <w:webHidden/>
          </w:rPr>
          <w:fldChar w:fldCharType="separate"/>
        </w:r>
        <w:r w:rsidR="00C470F4">
          <w:rPr>
            <w:noProof/>
            <w:webHidden/>
          </w:rPr>
          <w:t>13</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51" w:history="1">
        <w:r w:rsidR="00C470F4" w:rsidRPr="00DF59D2">
          <w:rPr>
            <w:rStyle w:val="a7"/>
            <w:noProof/>
          </w:rPr>
          <w:t>6.3.1</w:t>
        </w:r>
        <w:r w:rsidR="00C470F4">
          <w:rPr>
            <w:rFonts w:asciiTheme="minorHAnsi" w:eastAsiaTheme="minorEastAsia" w:hAnsiTheme="minorHAnsi" w:cstheme="minorBidi"/>
            <w:smallCaps w:val="0"/>
            <w:noProof/>
            <w:szCs w:val="22"/>
          </w:rPr>
          <w:tab/>
        </w:r>
        <w:r w:rsidR="00C470F4" w:rsidRPr="00DF59D2">
          <w:rPr>
            <w:rStyle w:val="a7"/>
            <w:rFonts w:hint="eastAsia"/>
            <w:noProof/>
          </w:rPr>
          <w:t>客户开户</w:t>
        </w:r>
        <w:r w:rsidR="00C470F4">
          <w:rPr>
            <w:noProof/>
            <w:webHidden/>
          </w:rPr>
          <w:tab/>
        </w:r>
        <w:r w:rsidR="00C470F4">
          <w:rPr>
            <w:noProof/>
            <w:webHidden/>
          </w:rPr>
          <w:fldChar w:fldCharType="begin"/>
        </w:r>
        <w:r w:rsidR="00C470F4">
          <w:rPr>
            <w:noProof/>
            <w:webHidden/>
          </w:rPr>
          <w:instrText xml:space="preserve"> PAGEREF _Toc458785951 \h </w:instrText>
        </w:r>
        <w:r w:rsidR="00C470F4">
          <w:rPr>
            <w:noProof/>
            <w:webHidden/>
          </w:rPr>
        </w:r>
        <w:r w:rsidR="00C470F4">
          <w:rPr>
            <w:noProof/>
            <w:webHidden/>
          </w:rPr>
          <w:fldChar w:fldCharType="separate"/>
        </w:r>
        <w:r w:rsidR="00C470F4">
          <w:rPr>
            <w:noProof/>
            <w:webHidden/>
          </w:rPr>
          <w:t>13</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52" w:history="1">
        <w:r w:rsidR="00C470F4" w:rsidRPr="00DF59D2">
          <w:rPr>
            <w:rStyle w:val="a7"/>
            <w:noProof/>
          </w:rPr>
          <w:t>6.3.2</w:t>
        </w:r>
        <w:r w:rsidR="00C470F4">
          <w:rPr>
            <w:rFonts w:asciiTheme="minorHAnsi" w:eastAsiaTheme="minorEastAsia" w:hAnsiTheme="minorHAnsi" w:cstheme="minorBidi"/>
            <w:smallCaps w:val="0"/>
            <w:noProof/>
            <w:szCs w:val="22"/>
          </w:rPr>
          <w:tab/>
        </w:r>
        <w:r w:rsidR="00C470F4" w:rsidRPr="00DF59D2">
          <w:rPr>
            <w:rStyle w:val="a7"/>
            <w:rFonts w:hint="eastAsia"/>
            <w:noProof/>
          </w:rPr>
          <w:t>客户信息变更</w:t>
        </w:r>
        <w:r w:rsidR="00C470F4">
          <w:rPr>
            <w:noProof/>
            <w:webHidden/>
          </w:rPr>
          <w:tab/>
        </w:r>
        <w:r w:rsidR="00C470F4">
          <w:rPr>
            <w:noProof/>
            <w:webHidden/>
          </w:rPr>
          <w:fldChar w:fldCharType="begin"/>
        </w:r>
        <w:r w:rsidR="00C470F4">
          <w:rPr>
            <w:noProof/>
            <w:webHidden/>
          </w:rPr>
          <w:instrText xml:space="preserve"> PAGEREF _Toc458785952 \h </w:instrText>
        </w:r>
        <w:r w:rsidR="00C470F4">
          <w:rPr>
            <w:noProof/>
            <w:webHidden/>
          </w:rPr>
        </w:r>
        <w:r w:rsidR="00C470F4">
          <w:rPr>
            <w:noProof/>
            <w:webHidden/>
          </w:rPr>
          <w:fldChar w:fldCharType="separate"/>
        </w:r>
        <w:r w:rsidR="00C470F4">
          <w:rPr>
            <w:noProof/>
            <w:webHidden/>
          </w:rPr>
          <w:t>14</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53" w:history="1">
        <w:r w:rsidR="00C470F4" w:rsidRPr="00DF59D2">
          <w:rPr>
            <w:rStyle w:val="a7"/>
            <w:noProof/>
          </w:rPr>
          <w:t>6.3.3</w:t>
        </w:r>
        <w:r w:rsidR="00C470F4">
          <w:rPr>
            <w:rFonts w:asciiTheme="minorHAnsi" w:eastAsiaTheme="minorEastAsia" w:hAnsiTheme="minorHAnsi" w:cstheme="minorBidi"/>
            <w:smallCaps w:val="0"/>
            <w:noProof/>
            <w:szCs w:val="22"/>
          </w:rPr>
          <w:tab/>
        </w:r>
        <w:r w:rsidR="00C470F4" w:rsidRPr="00DF59D2">
          <w:rPr>
            <w:rStyle w:val="a7"/>
            <w:rFonts w:hint="eastAsia"/>
            <w:noProof/>
          </w:rPr>
          <w:t>客户基础信息变更通知</w:t>
        </w:r>
        <w:r w:rsidR="00C470F4">
          <w:rPr>
            <w:noProof/>
            <w:webHidden/>
          </w:rPr>
          <w:tab/>
        </w:r>
        <w:r w:rsidR="00C470F4">
          <w:rPr>
            <w:noProof/>
            <w:webHidden/>
          </w:rPr>
          <w:fldChar w:fldCharType="begin"/>
        </w:r>
        <w:r w:rsidR="00C470F4">
          <w:rPr>
            <w:noProof/>
            <w:webHidden/>
          </w:rPr>
          <w:instrText xml:space="preserve"> PAGEREF _Toc458785953 \h </w:instrText>
        </w:r>
        <w:r w:rsidR="00C470F4">
          <w:rPr>
            <w:noProof/>
            <w:webHidden/>
          </w:rPr>
        </w:r>
        <w:r w:rsidR="00C470F4">
          <w:rPr>
            <w:noProof/>
            <w:webHidden/>
          </w:rPr>
          <w:fldChar w:fldCharType="separate"/>
        </w:r>
        <w:r w:rsidR="00C470F4">
          <w:rPr>
            <w:noProof/>
            <w:webHidden/>
          </w:rPr>
          <w:t>14</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54" w:history="1">
        <w:r w:rsidR="00C470F4" w:rsidRPr="00DF59D2">
          <w:rPr>
            <w:rStyle w:val="a7"/>
            <w:noProof/>
          </w:rPr>
          <w:t>6.3.5</w:t>
        </w:r>
        <w:r w:rsidR="00C470F4">
          <w:rPr>
            <w:rFonts w:asciiTheme="minorHAnsi" w:eastAsiaTheme="minorEastAsia" w:hAnsiTheme="minorHAnsi" w:cstheme="minorBidi"/>
            <w:smallCaps w:val="0"/>
            <w:noProof/>
            <w:szCs w:val="22"/>
          </w:rPr>
          <w:tab/>
        </w:r>
        <w:r w:rsidR="00C470F4" w:rsidRPr="00DF59D2">
          <w:rPr>
            <w:rStyle w:val="a7"/>
            <w:rFonts w:hint="eastAsia"/>
            <w:noProof/>
          </w:rPr>
          <w:t>客户信息变更</w:t>
        </w:r>
        <w:r w:rsidR="00C470F4">
          <w:rPr>
            <w:noProof/>
            <w:webHidden/>
          </w:rPr>
          <w:tab/>
        </w:r>
        <w:r w:rsidR="00C470F4">
          <w:rPr>
            <w:noProof/>
            <w:webHidden/>
          </w:rPr>
          <w:fldChar w:fldCharType="begin"/>
        </w:r>
        <w:r w:rsidR="00C470F4">
          <w:rPr>
            <w:noProof/>
            <w:webHidden/>
          </w:rPr>
          <w:instrText xml:space="preserve"> PAGEREF _Toc458785954 \h </w:instrText>
        </w:r>
        <w:r w:rsidR="00C470F4">
          <w:rPr>
            <w:noProof/>
            <w:webHidden/>
          </w:rPr>
        </w:r>
        <w:r w:rsidR="00C470F4">
          <w:rPr>
            <w:noProof/>
            <w:webHidden/>
          </w:rPr>
          <w:fldChar w:fldCharType="separate"/>
        </w:r>
        <w:r w:rsidR="00C470F4">
          <w:rPr>
            <w:noProof/>
            <w:webHidden/>
          </w:rPr>
          <w:t>14</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55" w:history="1">
        <w:r w:rsidR="00C470F4" w:rsidRPr="00DF59D2">
          <w:rPr>
            <w:rStyle w:val="a7"/>
            <w:noProof/>
          </w:rPr>
          <w:t>6.3.6</w:t>
        </w:r>
        <w:r w:rsidR="00C470F4">
          <w:rPr>
            <w:rFonts w:asciiTheme="minorHAnsi" w:eastAsiaTheme="minorEastAsia" w:hAnsiTheme="minorHAnsi" w:cstheme="minorBidi"/>
            <w:smallCaps w:val="0"/>
            <w:noProof/>
            <w:szCs w:val="22"/>
          </w:rPr>
          <w:tab/>
        </w:r>
        <w:r w:rsidR="00C470F4" w:rsidRPr="00DF59D2">
          <w:rPr>
            <w:rStyle w:val="a7"/>
            <w:rFonts w:hint="eastAsia"/>
            <w:noProof/>
          </w:rPr>
          <w:t>客户注销</w:t>
        </w:r>
        <w:r w:rsidR="00C470F4">
          <w:rPr>
            <w:noProof/>
            <w:webHidden/>
          </w:rPr>
          <w:tab/>
        </w:r>
        <w:r w:rsidR="00C470F4">
          <w:rPr>
            <w:noProof/>
            <w:webHidden/>
          </w:rPr>
          <w:fldChar w:fldCharType="begin"/>
        </w:r>
        <w:r w:rsidR="00C470F4">
          <w:rPr>
            <w:noProof/>
            <w:webHidden/>
          </w:rPr>
          <w:instrText xml:space="preserve"> PAGEREF _Toc458785955 \h </w:instrText>
        </w:r>
        <w:r w:rsidR="00C470F4">
          <w:rPr>
            <w:noProof/>
            <w:webHidden/>
          </w:rPr>
        </w:r>
        <w:r w:rsidR="00C470F4">
          <w:rPr>
            <w:noProof/>
            <w:webHidden/>
          </w:rPr>
          <w:fldChar w:fldCharType="separate"/>
        </w:r>
        <w:r w:rsidR="00C470F4">
          <w:rPr>
            <w:noProof/>
            <w:webHidden/>
          </w:rPr>
          <w:t>14</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56" w:history="1">
        <w:r w:rsidR="00C470F4" w:rsidRPr="00DF59D2">
          <w:rPr>
            <w:rStyle w:val="a7"/>
            <w:noProof/>
          </w:rPr>
          <w:t>6.3.7</w:t>
        </w:r>
        <w:r w:rsidR="00C470F4">
          <w:rPr>
            <w:rFonts w:asciiTheme="minorHAnsi" w:eastAsiaTheme="minorEastAsia" w:hAnsiTheme="minorHAnsi" w:cstheme="minorBidi"/>
            <w:smallCaps w:val="0"/>
            <w:noProof/>
            <w:szCs w:val="22"/>
          </w:rPr>
          <w:tab/>
        </w:r>
        <w:r w:rsidR="00C470F4" w:rsidRPr="00DF59D2">
          <w:rPr>
            <w:rStyle w:val="a7"/>
            <w:rFonts w:hint="eastAsia"/>
            <w:noProof/>
          </w:rPr>
          <w:t>客户信息查询</w:t>
        </w:r>
        <w:r w:rsidR="00C470F4">
          <w:rPr>
            <w:noProof/>
            <w:webHidden/>
          </w:rPr>
          <w:tab/>
        </w:r>
        <w:r w:rsidR="00C470F4">
          <w:rPr>
            <w:noProof/>
            <w:webHidden/>
          </w:rPr>
          <w:fldChar w:fldCharType="begin"/>
        </w:r>
        <w:r w:rsidR="00C470F4">
          <w:rPr>
            <w:noProof/>
            <w:webHidden/>
          </w:rPr>
          <w:instrText xml:space="preserve"> PAGEREF _Toc458785956 \h </w:instrText>
        </w:r>
        <w:r w:rsidR="00C470F4">
          <w:rPr>
            <w:noProof/>
            <w:webHidden/>
          </w:rPr>
        </w:r>
        <w:r w:rsidR="00C470F4">
          <w:rPr>
            <w:noProof/>
            <w:webHidden/>
          </w:rPr>
          <w:fldChar w:fldCharType="separate"/>
        </w:r>
        <w:r w:rsidR="00C470F4">
          <w:rPr>
            <w:noProof/>
            <w:webHidden/>
          </w:rPr>
          <w:t>14</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57" w:history="1">
        <w:r w:rsidR="00C470F4" w:rsidRPr="00DF59D2">
          <w:rPr>
            <w:rStyle w:val="a7"/>
            <w:noProof/>
          </w:rPr>
          <w:t>6.4.1</w:t>
        </w:r>
        <w:r w:rsidR="00C470F4">
          <w:rPr>
            <w:rFonts w:asciiTheme="minorHAnsi" w:eastAsiaTheme="minorEastAsia" w:hAnsiTheme="minorHAnsi" w:cstheme="minorBidi"/>
            <w:smallCaps w:val="0"/>
            <w:noProof/>
            <w:szCs w:val="22"/>
          </w:rPr>
          <w:tab/>
        </w:r>
        <w:r w:rsidR="00C470F4" w:rsidRPr="00DF59D2">
          <w:rPr>
            <w:rStyle w:val="a7"/>
            <w:rFonts w:hint="eastAsia"/>
            <w:noProof/>
          </w:rPr>
          <w:t>客户开户申请</w:t>
        </w:r>
        <w:r w:rsidR="00C470F4">
          <w:rPr>
            <w:noProof/>
            <w:webHidden/>
          </w:rPr>
          <w:tab/>
        </w:r>
        <w:r w:rsidR="00C470F4">
          <w:rPr>
            <w:noProof/>
            <w:webHidden/>
          </w:rPr>
          <w:fldChar w:fldCharType="begin"/>
        </w:r>
        <w:r w:rsidR="00C470F4">
          <w:rPr>
            <w:noProof/>
            <w:webHidden/>
          </w:rPr>
          <w:instrText xml:space="preserve"> PAGEREF _Toc458785957 \h </w:instrText>
        </w:r>
        <w:r w:rsidR="00C470F4">
          <w:rPr>
            <w:noProof/>
            <w:webHidden/>
          </w:rPr>
        </w:r>
        <w:r w:rsidR="00C470F4">
          <w:rPr>
            <w:noProof/>
            <w:webHidden/>
          </w:rPr>
          <w:fldChar w:fldCharType="separate"/>
        </w:r>
        <w:r w:rsidR="00C470F4">
          <w:rPr>
            <w:noProof/>
            <w:webHidden/>
          </w:rPr>
          <w:t>14</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58" w:history="1">
        <w:r w:rsidR="00C470F4" w:rsidRPr="00DF59D2">
          <w:rPr>
            <w:rStyle w:val="a7"/>
            <w:noProof/>
          </w:rPr>
          <w:t>6.4.2</w:t>
        </w:r>
        <w:r w:rsidR="00C470F4">
          <w:rPr>
            <w:rFonts w:asciiTheme="minorHAnsi" w:eastAsiaTheme="minorEastAsia" w:hAnsiTheme="minorHAnsi" w:cstheme="minorBidi"/>
            <w:smallCaps w:val="0"/>
            <w:noProof/>
            <w:szCs w:val="22"/>
          </w:rPr>
          <w:tab/>
        </w:r>
        <w:r w:rsidR="00C470F4" w:rsidRPr="00DF59D2">
          <w:rPr>
            <w:rStyle w:val="a7"/>
            <w:rFonts w:hint="eastAsia"/>
            <w:noProof/>
          </w:rPr>
          <w:t>客户开户复核通知</w:t>
        </w:r>
        <w:r w:rsidR="00C470F4">
          <w:rPr>
            <w:noProof/>
            <w:webHidden/>
          </w:rPr>
          <w:tab/>
        </w:r>
        <w:r w:rsidR="00C470F4">
          <w:rPr>
            <w:noProof/>
            <w:webHidden/>
          </w:rPr>
          <w:fldChar w:fldCharType="begin"/>
        </w:r>
        <w:r w:rsidR="00C470F4">
          <w:rPr>
            <w:noProof/>
            <w:webHidden/>
          </w:rPr>
          <w:instrText xml:space="preserve"> PAGEREF _Toc458785958 \h </w:instrText>
        </w:r>
        <w:r w:rsidR="00C470F4">
          <w:rPr>
            <w:noProof/>
            <w:webHidden/>
          </w:rPr>
        </w:r>
        <w:r w:rsidR="00C470F4">
          <w:rPr>
            <w:noProof/>
            <w:webHidden/>
          </w:rPr>
          <w:fldChar w:fldCharType="separate"/>
        </w:r>
        <w:r w:rsidR="00C470F4">
          <w:rPr>
            <w:noProof/>
            <w:webHidden/>
          </w:rPr>
          <w:t>14</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59" w:history="1">
        <w:r w:rsidR="00C470F4" w:rsidRPr="00DF59D2">
          <w:rPr>
            <w:rStyle w:val="a7"/>
            <w:noProof/>
          </w:rPr>
          <w:t>6.4.3</w:t>
        </w:r>
        <w:r w:rsidR="00C470F4">
          <w:rPr>
            <w:rFonts w:asciiTheme="minorHAnsi" w:eastAsiaTheme="minorEastAsia" w:hAnsiTheme="minorHAnsi" w:cstheme="minorBidi"/>
            <w:smallCaps w:val="0"/>
            <w:noProof/>
            <w:szCs w:val="22"/>
          </w:rPr>
          <w:tab/>
        </w:r>
        <w:r w:rsidR="00C470F4" w:rsidRPr="00DF59D2">
          <w:rPr>
            <w:rStyle w:val="a7"/>
            <w:rFonts w:hint="eastAsia"/>
            <w:noProof/>
          </w:rPr>
          <w:t>客户信息变更申请</w:t>
        </w:r>
        <w:r w:rsidR="00C470F4">
          <w:rPr>
            <w:noProof/>
            <w:webHidden/>
          </w:rPr>
          <w:tab/>
        </w:r>
        <w:r w:rsidR="00C470F4">
          <w:rPr>
            <w:noProof/>
            <w:webHidden/>
          </w:rPr>
          <w:fldChar w:fldCharType="begin"/>
        </w:r>
        <w:r w:rsidR="00C470F4">
          <w:rPr>
            <w:noProof/>
            <w:webHidden/>
          </w:rPr>
          <w:instrText xml:space="preserve"> PAGEREF _Toc458785959 \h </w:instrText>
        </w:r>
        <w:r w:rsidR="00C470F4">
          <w:rPr>
            <w:noProof/>
            <w:webHidden/>
          </w:rPr>
        </w:r>
        <w:r w:rsidR="00C470F4">
          <w:rPr>
            <w:noProof/>
            <w:webHidden/>
          </w:rPr>
          <w:fldChar w:fldCharType="separate"/>
        </w:r>
        <w:r w:rsidR="00C470F4">
          <w:rPr>
            <w:noProof/>
            <w:webHidden/>
          </w:rPr>
          <w:t>15</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60" w:history="1">
        <w:r w:rsidR="00C470F4" w:rsidRPr="00DF59D2">
          <w:rPr>
            <w:rStyle w:val="a7"/>
            <w:noProof/>
          </w:rPr>
          <w:t>6.4.4</w:t>
        </w:r>
        <w:r w:rsidR="00C470F4">
          <w:rPr>
            <w:rFonts w:asciiTheme="minorHAnsi" w:eastAsiaTheme="minorEastAsia" w:hAnsiTheme="minorHAnsi" w:cstheme="minorBidi"/>
            <w:smallCaps w:val="0"/>
            <w:noProof/>
            <w:szCs w:val="22"/>
          </w:rPr>
          <w:tab/>
        </w:r>
        <w:r w:rsidR="00C470F4" w:rsidRPr="00DF59D2">
          <w:rPr>
            <w:rStyle w:val="a7"/>
            <w:rFonts w:hint="eastAsia"/>
            <w:noProof/>
          </w:rPr>
          <w:t>客户信息变更复核通知</w:t>
        </w:r>
        <w:r w:rsidR="00C470F4">
          <w:rPr>
            <w:noProof/>
            <w:webHidden/>
          </w:rPr>
          <w:tab/>
        </w:r>
        <w:r w:rsidR="00C470F4">
          <w:rPr>
            <w:noProof/>
            <w:webHidden/>
          </w:rPr>
          <w:fldChar w:fldCharType="begin"/>
        </w:r>
        <w:r w:rsidR="00C470F4">
          <w:rPr>
            <w:noProof/>
            <w:webHidden/>
          </w:rPr>
          <w:instrText xml:space="preserve"> PAGEREF _Toc458785960 \h </w:instrText>
        </w:r>
        <w:r w:rsidR="00C470F4">
          <w:rPr>
            <w:noProof/>
            <w:webHidden/>
          </w:rPr>
        </w:r>
        <w:r w:rsidR="00C470F4">
          <w:rPr>
            <w:noProof/>
            <w:webHidden/>
          </w:rPr>
          <w:fldChar w:fldCharType="separate"/>
        </w:r>
        <w:r w:rsidR="00C470F4">
          <w:rPr>
            <w:noProof/>
            <w:webHidden/>
          </w:rPr>
          <w:t>15</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61" w:history="1">
        <w:r w:rsidR="00C470F4" w:rsidRPr="00DF59D2">
          <w:rPr>
            <w:rStyle w:val="a7"/>
            <w:noProof/>
          </w:rPr>
          <w:t>6.4.5</w:t>
        </w:r>
        <w:r w:rsidR="00C470F4">
          <w:rPr>
            <w:rFonts w:asciiTheme="minorHAnsi" w:eastAsiaTheme="minorEastAsia" w:hAnsiTheme="minorHAnsi" w:cstheme="minorBidi"/>
            <w:smallCaps w:val="0"/>
            <w:noProof/>
            <w:szCs w:val="22"/>
          </w:rPr>
          <w:tab/>
        </w:r>
        <w:r w:rsidR="00C470F4" w:rsidRPr="00DF59D2">
          <w:rPr>
            <w:rStyle w:val="a7"/>
            <w:rFonts w:hint="eastAsia"/>
            <w:noProof/>
          </w:rPr>
          <w:t>客户基础信息变更通知</w:t>
        </w:r>
        <w:r w:rsidR="00C470F4">
          <w:rPr>
            <w:noProof/>
            <w:webHidden/>
          </w:rPr>
          <w:tab/>
        </w:r>
        <w:r w:rsidR="00C470F4">
          <w:rPr>
            <w:noProof/>
            <w:webHidden/>
          </w:rPr>
          <w:fldChar w:fldCharType="begin"/>
        </w:r>
        <w:r w:rsidR="00C470F4">
          <w:rPr>
            <w:noProof/>
            <w:webHidden/>
          </w:rPr>
          <w:instrText xml:space="preserve"> PAGEREF _Toc458785961 \h </w:instrText>
        </w:r>
        <w:r w:rsidR="00C470F4">
          <w:rPr>
            <w:noProof/>
            <w:webHidden/>
          </w:rPr>
        </w:r>
        <w:r w:rsidR="00C470F4">
          <w:rPr>
            <w:noProof/>
            <w:webHidden/>
          </w:rPr>
          <w:fldChar w:fldCharType="separate"/>
        </w:r>
        <w:r w:rsidR="00C470F4">
          <w:rPr>
            <w:noProof/>
            <w:webHidden/>
          </w:rPr>
          <w:t>15</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62" w:history="1">
        <w:r w:rsidR="00C470F4" w:rsidRPr="00DF59D2">
          <w:rPr>
            <w:rStyle w:val="a7"/>
            <w:noProof/>
          </w:rPr>
          <w:t>6.4.6</w:t>
        </w:r>
        <w:r w:rsidR="00C470F4">
          <w:rPr>
            <w:rFonts w:asciiTheme="minorHAnsi" w:eastAsiaTheme="minorEastAsia" w:hAnsiTheme="minorHAnsi" w:cstheme="minorBidi"/>
            <w:smallCaps w:val="0"/>
            <w:noProof/>
            <w:szCs w:val="22"/>
          </w:rPr>
          <w:tab/>
        </w:r>
        <w:r w:rsidR="00C470F4" w:rsidRPr="00DF59D2">
          <w:rPr>
            <w:rStyle w:val="a7"/>
            <w:rFonts w:hint="eastAsia"/>
            <w:noProof/>
          </w:rPr>
          <w:t>指定交易申请</w:t>
        </w:r>
        <w:r w:rsidR="00C470F4">
          <w:rPr>
            <w:noProof/>
            <w:webHidden/>
          </w:rPr>
          <w:tab/>
        </w:r>
        <w:r w:rsidR="00C470F4">
          <w:rPr>
            <w:noProof/>
            <w:webHidden/>
          </w:rPr>
          <w:fldChar w:fldCharType="begin"/>
        </w:r>
        <w:r w:rsidR="00C470F4">
          <w:rPr>
            <w:noProof/>
            <w:webHidden/>
          </w:rPr>
          <w:instrText xml:space="preserve"> PAGEREF _Toc458785962 \h </w:instrText>
        </w:r>
        <w:r w:rsidR="00C470F4">
          <w:rPr>
            <w:noProof/>
            <w:webHidden/>
          </w:rPr>
        </w:r>
        <w:r w:rsidR="00C470F4">
          <w:rPr>
            <w:noProof/>
            <w:webHidden/>
          </w:rPr>
          <w:fldChar w:fldCharType="separate"/>
        </w:r>
        <w:r w:rsidR="00C470F4">
          <w:rPr>
            <w:noProof/>
            <w:webHidden/>
          </w:rPr>
          <w:t>15</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63" w:history="1">
        <w:r w:rsidR="00C470F4" w:rsidRPr="00DF59D2">
          <w:rPr>
            <w:rStyle w:val="a7"/>
            <w:noProof/>
          </w:rPr>
          <w:t>6.4.8</w:t>
        </w:r>
        <w:r w:rsidR="00C470F4">
          <w:rPr>
            <w:rFonts w:asciiTheme="minorHAnsi" w:eastAsiaTheme="minorEastAsia" w:hAnsiTheme="minorHAnsi" w:cstheme="minorBidi"/>
            <w:smallCaps w:val="0"/>
            <w:noProof/>
            <w:szCs w:val="22"/>
          </w:rPr>
          <w:tab/>
        </w:r>
        <w:r w:rsidR="00C470F4" w:rsidRPr="00DF59D2">
          <w:rPr>
            <w:rStyle w:val="a7"/>
            <w:rFonts w:hint="eastAsia"/>
            <w:noProof/>
          </w:rPr>
          <w:t>指定交易撤销申请</w:t>
        </w:r>
        <w:r w:rsidR="00C470F4">
          <w:rPr>
            <w:noProof/>
            <w:webHidden/>
          </w:rPr>
          <w:tab/>
        </w:r>
        <w:r w:rsidR="00C470F4">
          <w:rPr>
            <w:noProof/>
            <w:webHidden/>
          </w:rPr>
          <w:fldChar w:fldCharType="begin"/>
        </w:r>
        <w:r w:rsidR="00C470F4">
          <w:rPr>
            <w:noProof/>
            <w:webHidden/>
          </w:rPr>
          <w:instrText xml:space="preserve"> PAGEREF _Toc458785963 \h </w:instrText>
        </w:r>
        <w:r w:rsidR="00C470F4">
          <w:rPr>
            <w:noProof/>
            <w:webHidden/>
          </w:rPr>
        </w:r>
        <w:r w:rsidR="00C470F4">
          <w:rPr>
            <w:noProof/>
            <w:webHidden/>
          </w:rPr>
          <w:fldChar w:fldCharType="separate"/>
        </w:r>
        <w:r w:rsidR="00C470F4">
          <w:rPr>
            <w:noProof/>
            <w:webHidden/>
          </w:rPr>
          <w:t>15</w:t>
        </w:r>
        <w:r w:rsidR="00C470F4">
          <w:rPr>
            <w:noProof/>
            <w:webHidden/>
          </w:rPr>
          <w:fldChar w:fldCharType="end"/>
        </w:r>
      </w:hyperlink>
    </w:p>
    <w:p w:rsidR="00C470F4" w:rsidRDefault="007825D8">
      <w:pPr>
        <w:pStyle w:val="21"/>
        <w:tabs>
          <w:tab w:val="left" w:pos="1050"/>
          <w:tab w:val="right" w:leader="dot" w:pos="8296"/>
        </w:tabs>
        <w:rPr>
          <w:rFonts w:asciiTheme="minorHAnsi" w:eastAsiaTheme="minorEastAsia" w:hAnsiTheme="minorHAnsi" w:cstheme="minorBidi"/>
          <w:smallCaps w:val="0"/>
          <w:noProof/>
          <w:szCs w:val="22"/>
        </w:rPr>
      </w:pPr>
      <w:hyperlink w:anchor="_Toc458785964" w:history="1">
        <w:r w:rsidR="00C470F4" w:rsidRPr="00DF59D2">
          <w:rPr>
            <w:rStyle w:val="a7"/>
            <w:noProof/>
          </w:rPr>
          <w:t>6.4.10</w:t>
        </w:r>
        <w:r w:rsidR="00C470F4">
          <w:rPr>
            <w:rFonts w:asciiTheme="minorHAnsi" w:eastAsiaTheme="minorEastAsia" w:hAnsiTheme="minorHAnsi" w:cstheme="minorBidi"/>
            <w:smallCaps w:val="0"/>
            <w:noProof/>
            <w:szCs w:val="22"/>
          </w:rPr>
          <w:tab/>
        </w:r>
        <w:r w:rsidR="00C470F4" w:rsidRPr="00DF59D2">
          <w:rPr>
            <w:rStyle w:val="a7"/>
            <w:rFonts w:hint="eastAsia"/>
            <w:noProof/>
          </w:rPr>
          <w:t>客户信息查询</w:t>
        </w:r>
        <w:r w:rsidR="00C470F4">
          <w:rPr>
            <w:noProof/>
            <w:webHidden/>
          </w:rPr>
          <w:tab/>
        </w:r>
        <w:r w:rsidR="00C470F4">
          <w:rPr>
            <w:noProof/>
            <w:webHidden/>
          </w:rPr>
          <w:fldChar w:fldCharType="begin"/>
        </w:r>
        <w:r w:rsidR="00C470F4">
          <w:rPr>
            <w:noProof/>
            <w:webHidden/>
          </w:rPr>
          <w:instrText xml:space="preserve"> PAGEREF _Toc458785964 \h </w:instrText>
        </w:r>
        <w:r w:rsidR="00C470F4">
          <w:rPr>
            <w:noProof/>
            <w:webHidden/>
          </w:rPr>
        </w:r>
        <w:r w:rsidR="00C470F4">
          <w:rPr>
            <w:noProof/>
            <w:webHidden/>
          </w:rPr>
          <w:fldChar w:fldCharType="separate"/>
        </w:r>
        <w:r w:rsidR="00C470F4">
          <w:rPr>
            <w:noProof/>
            <w:webHidden/>
          </w:rPr>
          <w:t>15</w:t>
        </w:r>
        <w:r w:rsidR="00C470F4">
          <w:rPr>
            <w:noProof/>
            <w:webHidden/>
          </w:rPr>
          <w:fldChar w:fldCharType="end"/>
        </w:r>
      </w:hyperlink>
    </w:p>
    <w:p w:rsidR="00C470F4" w:rsidRDefault="007825D8">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58785965" w:history="1">
        <w:r w:rsidR="00C470F4" w:rsidRPr="00DF59D2">
          <w:rPr>
            <w:rStyle w:val="a7"/>
            <w:rFonts w:ascii="黑体" w:hAnsi="黑体" w:cs="Arial"/>
            <w:smallCaps/>
            <w:noProof/>
            <w:kern w:val="0"/>
          </w:rPr>
          <w:t>6</w:t>
        </w:r>
        <w:r w:rsidR="00C470F4">
          <w:rPr>
            <w:rFonts w:asciiTheme="minorHAnsi" w:eastAsiaTheme="minorEastAsia" w:hAnsiTheme="minorHAnsi" w:cstheme="minorBidi"/>
            <w:b w:val="0"/>
            <w:bCs w:val="0"/>
            <w:caps w:val="0"/>
            <w:noProof/>
            <w:szCs w:val="22"/>
          </w:rPr>
          <w:tab/>
        </w:r>
        <w:r w:rsidR="00C470F4" w:rsidRPr="00DF59D2">
          <w:rPr>
            <w:rStyle w:val="a7"/>
            <w:rFonts w:ascii="黑体" w:hAnsi="黑体" w:cs="Arial" w:hint="eastAsia"/>
            <w:smallCaps/>
            <w:noProof/>
            <w:kern w:val="0"/>
          </w:rPr>
          <w:t>黄金</w:t>
        </w:r>
        <w:r w:rsidR="00C470F4" w:rsidRPr="00DF59D2">
          <w:rPr>
            <w:rStyle w:val="a7"/>
            <w:rFonts w:ascii="黑体" w:hAnsi="黑体" w:cs="Arial"/>
            <w:smallCaps/>
            <w:noProof/>
            <w:kern w:val="0"/>
          </w:rPr>
          <w:t>ETF</w:t>
        </w:r>
        <w:r w:rsidR="00C470F4" w:rsidRPr="00DF59D2">
          <w:rPr>
            <w:rStyle w:val="a7"/>
            <w:rFonts w:ascii="黑体" w:hAnsi="黑体" w:cs="Arial" w:hint="eastAsia"/>
            <w:smallCaps/>
            <w:noProof/>
            <w:kern w:val="0"/>
          </w:rPr>
          <w:t>交易接口</w:t>
        </w:r>
        <w:r w:rsidR="00C470F4">
          <w:rPr>
            <w:noProof/>
            <w:webHidden/>
          </w:rPr>
          <w:tab/>
        </w:r>
        <w:r w:rsidR="00C470F4">
          <w:rPr>
            <w:noProof/>
            <w:webHidden/>
          </w:rPr>
          <w:fldChar w:fldCharType="begin"/>
        </w:r>
        <w:r w:rsidR="00C470F4">
          <w:rPr>
            <w:noProof/>
            <w:webHidden/>
          </w:rPr>
          <w:instrText xml:space="preserve"> PAGEREF _Toc458785965 \h </w:instrText>
        </w:r>
        <w:r w:rsidR="00C470F4">
          <w:rPr>
            <w:noProof/>
            <w:webHidden/>
          </w:rPr>
        </w:r>
        <w:r w:rsidR="00C470F4">
          <w:rPr>
            <w:noProof/>
            <w:webHidden/>
          </w:rPr>
          <w:fldChar w:fldCharType="separate"/>
        </w:r>
        <w:r w:rsidR="00C470F4">
          <w:rPr>
            <w:noProof/>
            <w:webHidden/>
          </w:rPr>
          <w:t>15</w:t>
        </w:r>
        <w:r w:rsidR="00C470F4">
          <w:rPr>
            <w:noProof/>
            <w:webHidden/>
          </w:rPr>
          <w:fldChar w:fldCharType="end"/>
        </w:r>
      </w:hyperlink>
    </w:p>
    <w:p w:rsidR="00C470F4" w:rsidRDefault="007825D8">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58785966" w:history="1">
        <w:r w:rsidR="00C470F4" w:rsidRPr="00DF59D2">
          <w:rPr>
            <w:rStyle w:val="a7"/>
            <w:rFonts w:ascii="黑体" w:hAnsi="黑体" w:cs="Arial"/>
            <w:smallCaps/>
            <w:noProof/>
            <w:kern w:val="0"/>
          </w:rPr>
          <w:t>7</w:t>
        </w:r>
        <w:r w:rsidR="00C470F4">
          <w:rPr>
            <w:rFonts w:asciiTheme="minorHAnsi" w:eastAsiaTheme="minorEastAsia" w:hAnsiTheme="minorHAnsi" w:cstheme="minorBidi"/>
            <w:b w:val="0"/>
            <w:bCs w:val="0"/>
            <w:caps w:val="0"/>
            <w:noProof/>
            <w:szCs w:val="22"/>
          </w:rPr>
          <w:tab/>
        </w:r>
        <w:r w:rsidR="00C470F4" w:rsidRPr="00DF59D2">
          <w:rPr>
            <w:rStyle w:val="a7"/>
            <w:rFonts w:ascii="黑体" w:hAnsi="黑体" w:cs="Arial" w:hint="eastAsia"/>
            <w:smallCaps/>
            <w:noProof/>
            <w:kern w:val="0"/>
          </w:rPr>
          <w:t>清算数据文件接口</w:t>
        </w:r>
        <w:r w:rsidR="00C470F4">
          <w:rPr>
            <w:noProof/>
            <w:webHidden/>
          </w:rPr>
          <w:tab/>
        </w:r>
        <w:r w:rsidR="00C470F4">
          <w:rPr>
            <w:noProof/>
            <w:webHidden/>
          </w:rPr>
          <w:fldChar w:fldCharType="begin"/>
        </w:r>
        <w:r w:rsidR="00C470F4">
          <w:rPr>
            <w:noProof/>
            <w:webHidden/>
          </w:rPr>
          <w:instrText xml:space="preserve"> PAGEREF _Toc458785966 \h </w:instrText>
        </w:r>
        <w:r w:rsidR="00C470F4">
          <w:rPr>
            <w:noProof/>
            <w:webHidden/>
          </w:rPr>
        </w:r>
        <w:r w:rsidR="00C470F4">
          <w:rPr>
            <w:noProof/>
            <w:webHidden/>
          </w:rPr>
          <w:fldChar w:fldCharType="separate"/>
        </w:r>
        <w:r w:rsidR="00C470F4">
          <w:rPr>
            <w:noProof/>
            <w:webHidden/>
          </w:rPr>
          <w:t>16</w:t>
        </w:r>
        <w:r w:rsidR="00C470F4">
          <w:rPr>
            <w:noProof/>
            <w:webHidden/>
          </w:rPr>
          <w:fldChar w:fldCharType="end"/>
        </w:r>
      </w:hyperlink>
    </w:p>
    <w:p w:rsidR="00C470F4" w:rsidRDefault="007825D8">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58785967" w:history="1">
        <w:r w:rsidR="00C470F4" w:rsidRPr="00DF59D2">
          <w:rPr>
            <w:rStyle w:val="a7"/>
            <w:rFonts w:ascii="黑体" w:hAnsi="黑体" w:cs="Arial"/>
            <w:smallCaps/>
            <w:noProof/>
            <w:kern w:val="0"/>
          </w:rPr>
          <w:t>8</w:t>
        </w:r>
        <w:r w:rsidR="00C470F4">
          <w:rPr>
            <w:rFonts w:asciiTheme="minorHAnsi" w:eastAsiaTheme="minorEastAsia" w:hAnsiTheme="minorHAnsi" w:cstheme="minorBidi"/>
            <w:b w:val="0"/>
            <w:bCs w:val="0"/>
            <w:caps w:val="0"/>
            <w:noProof/>
            <w:szCs w:val="22"/>
          </w:rPr>
          <w:tab/>
        </w:r>
        <w:r w:rsidR="00C470F4" w:rsidRPr="00DF59D2">
          <w:rPr>
            <w:rStyle w:val="a7"/>
            <w:rFonts w:ascii="黑体" w:hAnsi="黑体" w:cs="Arial" w:hint="eastAsia"/>
            <w:smallCaps/>
            <w:noProof/>
            <w:kern w:val="0"/>
          </w:rPr>
          <w:t>定价交易接口</w:t>
        </w:r>
        <w:r w:rsidR="00C470F4">
          <w:rPr>
            <w:noProof/>
            <w:webHidden/>
          </w:rPr>
          <w:tab/>
        </w:r>
        <w:r w:rsidR="00C470F4">
          <w:rPr>
            <w:noProof/>
            <w:webHidden/>
          </w:rPr>
          <w:fldChar w:fldCharType="begin"/>
        </w:r>
        <w:r w:rsidR="00C470F4">
          <w:rPr>
            <w:noProof/>
            <w:webHidden/>
          </w:rPr>
          <w:instrText xml:space="preserve"> PAGEREF _Toc458785967 \h </w:instrText>
        </w:r>
        <w:r w:rsidR="00C470F4">
          <w:rPr>
            <w:noProof/>
            <w:webHidden/>
          </w:rPr>
        </w:r>
        <w:r w:rsidR="00C470F4">
          <w:rPr>
            <w:noProof/>
            <w:webHidden/>
          </w:rPr>
          <w:fldChar w:fldCharType="separate"/>
        </w:r>
        <w:r w:rsidR="00C470F4">
          <w:rPr>
            <w:noProof/>
            <w:webHidden/>
          </w:rPr>
          <w:t>17</w:t>
        </w:r>
        <w:r w:rsidR="00C470F4">
          <w:rPr>
            <w:noProof/>
            <w:webHidden/>
          </w:rPr>
          <w:fldChar w:fldCharType="end"/>
        </w:r>
      </w:hyperlink>
    </w:p>
    <w:p w:rsidR="00C470F4" w:rsidRDefault="007825D8">
      <w:pPr>
        <w:pStyle w:val="10"/>
        <w:tabs>
          <w:tab w:val="left" w:pos="420"/>
          <w:tab w:val="right" w:leader="dot" w:pos="8296"/>
        </w:tabs>
        <w:rPr>
          <w:rFonts w:asciiTheme="minorHAnsi" w:eastAsiaTheme="minorEastAsia" w:hAnsiTheme="minorHAnsi" w:cstheme="minorBidi"/>
          <w:b w:val="0"/>
          <w:bCs w:val="0"/>
          <w:caps w:val="0"/>
          <w:noProof/>
          <w:szCs w:val="22"/>
        </w:rPr>
      </w:pPr>
      <w:hyperlink w:anchor="_Toc458785968" w:history="1">
        <w:r w:rsidR="00C470F4" w:rsidRPr="00DF59D2">
          <w:rPr>
            <w:rStyle w:val="a7"/>
            <w:rFonts w:ascii="黑体" w:hAnsi="黑体" w:cs="Arial"/>
            <w:smallCaps/>
            <w:noProof/>
            <w:kern w:val="0"/>
          </w:rPr>
          <w:t>9</w:t>
        </w:r>
        <w:r w:rsidR="00C470F4">
          <w:rPr>
            <w:rFonts w:asciiTheme="minorHAnsi" w:eastAsiaTheme="minorEastAsia" w:hAnsiTheme="minorHAnsi" w:cstheme="minorBidi"/>
            <w:b w:val="0"/>
            <w:bCs w:val="0"/>
            <w:caps w:val="0"/>
            <w:noProof/>
            <w:szCs w:val="22"/>
          </w:rPr>
          <w:tab/>
        </w:r>
        <w:r w:rsidR="00C470F4" w:rsidRPr="00DF59D2">
          <w:rPr>
            <w:rStyle w:val="a7"/>
            <w:rFonts w:ascii="黑体" w:hAnsi="黑体" w:cs="Arial" w:hint="eastAsia"/>
            <w:smallCaps/>
            <w:noProof/>
            <w:kern w:val="0"/>
          </w:rPr>
          <w:t>其他</w:t>
        </w:r>
        <w:r w:rsidR="00C470F4">
          <w:rPr>
            <w:noProof/>
            <w:webHidden/>
          </w:rPr>
          <w:tab/>
        </w:r>
        <w:r w:rsidR="00C470F4">
          <w:rPr>
            <w:noProof/>
            <w:webHidden/>
          </w:rPr>
          <w:fldChar w:fldCharType="begin"/>
        </w:r>
        <w:r w:rsidR="00C470F4">
          <w:rPr>
            <w:noProof/>
            <w:webHidden/>
          </w:rPr>
          <w:instrText xml:space="preserve"> PAGEREF _Toc458785968 \h </w:instrText>
        </w:r>
        <w:r w:rsidR="00C470F4">
          <w:rPr>
            <w:noProof/>
            <w:webHidden/>
          </w:rPr>
        </w:r>
        <w:r w:rsidR="00C470F4">
          <w:rPr>
            <w:noProof/>
            <w:webHidden/>
          </w:rPr>
          <w:fldChar w:fldCharType="separate"/>
        </w:r>
        <w:r w:rsidR="00C470F4">
          <w:rPr>
            <w:noProof/>
            <w:webHidden/>
          </w:rPr>
          <w:t>17</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69" w:history="1">
        <w:r w:rsidR="00C470F4" w:rsidRPr="00DF59D2">
          <w:rPr>
            <w:rStyle w:val="a7"/>
            <w:rFonts w:hAnsi="黑体"/>
            <w:noProof/>
            <w:kern w:val="0"/>
          </w:rPr>
          <w:t>GTP</w:t>
        </w:r>
        <w:r w:rsidR="00C470F4" w:rsidRPr="00DF59D2">
          <w:rPr>
            <w:rStyle w:val="a7"/>
            <w:rFonts w:hAnsi="黑体" w:hint="eastAsia"/>
            <w:noProof/>
            <w:kern w:val="0"/>
          </w:rPr>
          <w:t>消息头</w:t>
        </w:r>
        <w:r w:rsidR="00C470F4">
          <w:rPr>
            <w:noProof/>
            <w:webHidden/>
          </w:rPr>
          <w:tab/>
        </w:r>
        <w:r w:rsidR="00C470F4">
          <w:rPr>
            <w:noProof/>
            <w:webHidden/>
          </w:rPr>
          <w:fldChar w:fldCharType="begin"/>
        </w:r>
        <w:r w:rsidR="00C470F4">
          <w:rPr>
            <w:noProof/>
            <w:webHidden/>
          </w:rPr>
          <w:instrText xml:space="preserve"> PAGEREF _Toc458785969 \h </w:instrText>
        </w:r>
        <w:r w:rsidR="00C470F4">
          <w:rPr>
            <w:noProof/>
            <w:webHidden/>
          </w:rPr>
        </w:r>
        <w:r w:rsidR="00C470F4">
          <w:rPr>
            <w:noProof/>
            <w:webHidden/>
          </w:rPr>
          <w:fldChar w:fldCharType="separate"/>
        </w:r>
        <w:r w:rsidR="00C470F4">
          <w:rPr>
            <w:noProof/>
            <w:webHidden/>
          </w:rPr>
          <w:t>17</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70" w:history="1">
        <w:r w:rsidR="00C470F4" w:rsidRPr="00DF59D2">
          <w:rPr>
            <w:rStyle w:val="a7"/>
            <w:rFonts w:hAnsi="黑体"/>
            <w:noProof/>
            <w:kern w:val="0"/>
          </w:rPr>
          <w:t>GTP</w:t>
        </w:r>
        <w:r w:rsidR="00C470F4" w:rsidRPr="00DF59D2">
          <w:rPr>
            <w:rStyle w:val="a7"/>
            <w:rFonts w:hAnsi="黑体" w:hint="eastAsia"/>
            <w:noProof/>
            <w:kern w:val="0"/>
          </w:rPr>
          <w:t>消息长度限制</w:t>
        </w:r>
        <w:r w:rsidR="00C470F4">
          <w:rPr>
            <w:noProof/>
            <w:webHidden/>
          </w:rPr>
          <w:tab/>
        </w:r>
        <w:r w:rsidR="00C470F4">
          <w:rPr>
            <w:noProof/>
            <w:webHidden/>
          </w:rPr>
          <w:fldChar w:fldCharType="begin"/>
        </w:r>
        <w:r w:rsidR="00C470F4">
          <w:rPr>
            <w:noProof/>
            <w:webHidden/>
          </w:rPr>
          <w:instrText xml:space="preserve"> PAGEREF _Toc458785970 \h </w:instrText>
        </w:r>
        <w:r w:rsidR="00C470F4">
          <w:rPr>
            <w:noProof/>
            <w:webHidden/>
          </w:rPr>
        </w:r>
        <w:r w:rsidR="00C470F4">
          <w:rPr>
            <w:noProof/>
            <w:webHidden/>
          </w:rPr>
          <w:fldChar w:fldCharType="separate"/>
        </w:r>
        <w:r w:rsidR="00C470F4">
          <w:rPr>
            <w:noProof/>
            <w:webHidden/>
          </w:rPr>
          <w:t>18</w:t>
        </w:r>
        <w:r w:rsidR="00C470F4">
          <w:rPr>
            <w:noProof/>
            <w:webHidden/>
          </w:rPr>
          <w:fldChar w:fldCharType="end"/>
        </w:r>
      </w:hyperlink>
    </w:p>
    <w:p w:rsidR="00C470F4" w:rsidRDefault="007825D8">
      <w:pPr>
        <w:pStyle w:val="21"/>
        <w:tabs>
          <w:tab w:val="right" w:leader="dot" w:pos="8296"/>
        </w:tabs>
        <w:rPr>
          <w:rFonts w:asciiTheme="minorHAnsi" w:eastAsiaTheme="minorEastAsia" w:hAnsiTheme="minorHAnsi" w:cstheme="minorBidi"/>
          <w:smallCaps w:val="0"/>
          <w:noProof/>
          <w:szCs w:val="22"/>
        </w:rPr>
      </w:pPr>
      <w:hyperlink w:anchor="_Toc458785971" w:history="1">
        <w:r w:rsidR="00C470F4" w:rsidRPr="00DF59D2">
          <w:rPr>
            <w:rStyle w:val="a7"/>
            <w:rFonts w:hAnsi="黑体"/>
            <w:noProof/>
            <w:kern w:val="0"/>
          </w:rPr>
          <w:t>GTP</w:t>
        </w:r>
        <w:r w:rsidR="00C470F4" w:rsidRPr="00DF59D2">
          <w:rPr>
            <w:rStyle w:val="a7"/>
            <w:rFonts w:hAnsi="黑体" w:hint="eastAsia"/>
            <w:noProof/>
            <w:kern w:val="0"/>
          </w:rPr>
          <w:t>协议域字典</w:t>
        </w:r>
        <w:r w:rsidR="00C470F4">
          <w:rPr>
            <w:noProof/>
            <w:webHidden/>
          </w:rPr>
          <w:tab/>
        </w:r>
        <w:r w:rsidR="00C470F4">
          <w:rPr>
            <w:noProof/>
            <w:webHidden/>
          </w:rPr>
          <w:fldChar w:fldCharType="begin"/>
        </w:r>
        <w:r w:rsidR="00C470F4">
          <w:rPr>
            <w:noProof/>
            <w:webHidden/>
          </w:rPr>
          <w:instrText xml:space="preserve"> PAGEREF _Toc458785971 \h </w:instrText>
        </w:r>
        <w:r w:rsidR="00C470F4">
          <w:rPr>
            <w:noProof/>
            <w:webHidden/>
          </w:rPr>
        </w:r>
        <w:r w:rsidR="00C470F4">
          <w:rPr>
            <w:noProof/>
            <w:webHidden/>
          </w:rPr>
          <w:fldChar w:fldCharType="separate"/>
        </w:r>
        <w:r w:rsidR="00C470F4">
          <w:rPr>
            <w:noProof/>
            <w:webHidden/>
          </w:rPr>
          <w:t>18</w:t>
        </w:r>
        <w:r w:rsidR="00C470F4">
          <w:rPr>
            <w:noProof/>
            <w:webHidden/>
          </w:rPr>
          <w:fldChar w:fldCharType="end"/>
        </w:r>
      </w:hyperlink>
    </w:p>
    <w:p w:rsidR="002D5C9A" w:rsidRDefault="002D5C9A" w:rsidP="00C470F4">
      <w:pPr>
        <w:ind w:firstLine="480"/>
      </w:pPr>
      <w:r>
        <w:fldChar w:fldCharType="end"/>
      </w:r>
    </w:p>
    <w:p w:rsidR="002D5C9A" w:rsidRDefault="002D5C9A">
      <w:pPr>
        <w:widowControl/>
        <w:spacing w:line="240" w:lineRule="auto"/>
        <w:ind w:firstLineChars="0" w:firstLine="0"/>
        <w:jc w:val="left"/>
      </w:pPr>
      <w:r>
        <w:br w:type="page"/>
      </w:r>
    </w:p>
    <w:p w:rsidR="002D5C9A" w:rsidRPr="00694544" w:rsidRDefault="002D5C9A" w:rsidP="002D5C9A">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43" w:name="_Toc111466934"/>
      <w:bookmarkStart w:id="44" w:name="_Toc111557303"/>
      <w:bookmarkStart w:id="45" w:name="_Toc458785920"/>
      <w:r w:rsidRPr="00694544">
        <w:rPr>
          <w:rFonts w:ascii="黑体" w:hAnsi="黑体" w:cs="Arial" w:hint="eastAsia"/>
          <w:smallCaps/>
          <w:kern w:val="0"/>
          <w:sz w:val="32"/>
          <w:szCs w:val="30"/>
        </w:rPr>
        <w:t>概述</w:t>
      </w:r>
      <w:bookmarkEnd w:id="43"/>
      <w:bookmarkEnd w:id="44"/>
      <w:bookmarkEnd w:id="45"/>
    </w:p>
    <w:p w:rsidR="002D5C9A" w:rsidRDefault="002D5C9A" w:rsidP="00317F61">
      <w:pPr>
        <w:pStyle w:val="22"/>
        <w:spacing w:before="156" w:line="360" w:lineRule="auto"/>
        <w:ind w:firstLine="480"/>
      </w:pPr>
      <w:r>
        <w:rPr>
          <w:rFonts w:hint="eastAsia"/>
        </w:rPr>
        <w:t>本文档内容主要描述</w:t>
      </w:r>
      <w:r w:rsidR="009E7421">
        <w:rPr>
          <w:rFonts w:hint="eastAsia"/>
        </w:rPr>
        <w:t>上海黄金交易所会员二级系统接口规范的最新变更影响说明，主要用于在正式发布下一版本前描述相关接口的变动情况，供各自主开发会员和二级系统开发商提前参考和改造</w:t>
      </w:r>
      <w:r w:rsidR="00317F61">
        <w:rPr>
          <w:rFonts w:hint="eastAsia"/>
        </w:rPr>
        <w:t>二级系统</w:t>
      </w:r>
      <w:r w:rsidR="009E7421">
        <w:rPr>
          <w:rFonts w:hint="eastAsia"/>
        </w:rPr>
        <w:t>。</w:t>
      </w:r>
    </w:p>
    <w:p w:rsidR="00317F61" w:rsidRPr="00694544" w:rsidRDefault="00317F61" w:rsidP="00317F61">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46" w:name="_Toc458785921"/>
      <w:r>
        <w:rPr>
          <w:rFonts w:ascii="黑体" w:hAnsi="黑体" w:cs="Arial" w:hint="eastAsia"/>
          <w:smallCaps/>
          <w:kern w:val="0"/>
          <w:sz w:val="32"/>
          <w:szCs w:val="30"/>
        </w:rPr>
        <w:t>基准版本说明</w:t>
      </w:r>
      <w:bookmarkEnd w:id="46"/>
    </w:p>
    <w:p w:rsidR="00317F61" w:rsidRDefault="00317F61" w:rsidP="00317F61">
      <w:pPr>
        <w:pStyle w:val="22"/>
        <w:spacing w:before="156" w:line="360" w:lineRule="auto"/>
        <w:ind w:firstLine="480"/>
      </w:pPr>
      <w:r>
        <w:rPr>
          <w:rFonts w:hint="eastAsia"/>
        </w:rPr>
        <w:t>本文档中涉及的</w:t>
      </w:r>
      <w:r w:rsidR="000A5497">
        <w:rPr>
          <w:rFonts w:hint="eastAsia"/>
        </w:rPr>
        <w:t>零星</w:t>
      </w:r>
      <w:r>
        <w:rPr>
          <w:rFonts w:hint="eastAsia"/>
        </w:rPr>
        <w:t>变更主要基于如下基准版本：</w:t>
      </w:r>
    </w:p>
    <w:tbl>
      <w:tblPr>
        <w:tblW w:w="9136" w:type="dxa"/>
        <w:tblInd w:w="93" w:type="dxa"/>
        <w:tblLook w:val="04A0" w:firstRow="1" w:lastRow="0" w:firstColumn="1" w:lastColumn="0" w:noHBand="0" w:noVBand="1"/>
      </w:tblPr>
      <w:tblGrid>
        <w:gridCol w:w="640"/>
        <w:gridCol w:w="1596"/>
        <w:gridCol w:w="6900"/>
      </w:tblGrid>
      <w:tr w:rsidR="00B9422E" w:rsidRPr="00B9422E" w:rsidTr="00B9422E">
        <w:trPr>
          <w:trHeight w:val="270"/>
        </w:trPr>
        <w:tc>
          <w:tcPr>
            <w:tcW w:w="6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b/>
                <w:bCs/>
                <w:color w:val="000000"/>
                <w:kern w:val="0"/>
                <w:sz w:val="20"/>
                <w:szCs w:val="20"/>
              </w:rPr>
            </w:pPr>
            <w:r w:rsidRPr="00B9422E">
              <w:rPr>
                <w:rFonts w:ascii="宋体" w:eastAsia="宋体" w:hAnsi="宋体" w:cs="宋体" w:hint="eastAsia"/>
                <w:b/>
                <w:bCs/>
                <w:color w:val="000000"/>
                <w:kern w:val="0"/>
                <w:sz w:val="20"/>
                <w:szCs w:val="20"/>
              </w:rPr>
              <w:t>编号</w:t>
            </w:r>
          </w:p>
        </w:tc>
        <w:tc>
          <w:tcPr>
            <w:tcW w:w="1596" w:type="dxa"/>
            <w:tcBorders>
              <w:top w:val="single" w:sz="4" w:space="0" w:color="auto"/>
              <w:left w:val="nil"/>
              <w:bottom w:val="single" w:sz="4" w:space="0" w:color="auto"/>
              <w:right w:val="single" w:sz="4" w:space="0" w:color="auto"/>
            </w:tcBorders>
            <w:shd w:val="clear" w:color="000000" w:fill="BFBFBF"/>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b/>
                <w:bCs/>
                <w:color w:val="000000"/>
                <w:kern w:val="0"/>
                <w:sz w:val="20"/>
                <w:szCs w:val="20"/>
              </w:rPr>
            </w:pPr>
            <w:r w:rsidRPr="00B9422E">
              <w:rPr>
                <w:rFonts w:ascii="宋体" w:eastAsia="宋体" w:hAnsi="宋体" w:cs="宋体" w:hint="eastAsia"/>
                <w:b/>
                <w:bCs/>
                <w:color w:val="000000"/>
                <w:kern w:val="0"/>
                <w:sz w:val="20"/>
                <w:szCs w:val="20"/>
              </w:rPr>
              <w:t>类型</w:t>
            </w:r>
          </w:p>
        </w:tc>
        <w:tc>
          <w:tcPr>
            <w:tcW w:w="6900" w:type="dxa"/>
            <w:tcBorders>
              <w:top w:val="single" w:sz="4" w:space="0" w:color="auto"/>
              <w:left w:val="nil"/>
              <w:bottom w:val="single" w:sz="4" w:space="0" w:color="auto"/>
              <w:right w:val="single" w:sz="4" w:space="0" w:color="auto"/>
            </w:tcBorders>
            <w:shd w:val="clear" w:color="000000" w:fill="BFBFBF"/>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b/>
                <w:bCs/>
                <w:color w:val="000000"/>
                <w:kern w:val="0"/>
                <w:sz w:val="20"/>
                <w:szCs w:val="20"/>
              </w:rPr>
            </w:pPr>
            <w:r w:rsidRPr="00B9422E">
              <w:rPr>
                <w:rFonts w:ascii="宋体" w:eastAsia="宋体" w:hAnsi="宋体" w:cs="宋体" w:hint="eastAsia"/>
                <w:b/>
                <w:bCs/>
                <w:color w:val="000000"/>
                <w:kern w:val="0"/>
                <w:sz w:val="20"/>
                <w:szCs w:val="20"/>
              </w:rPr>
              <w:t>文档名称</w:t>
            </w:r>
          </w:p>
        </w:tc>
      </w:tr>
      <w:tr w:rsidR="00B9422E" w:rsidRPr="00B9422E" w:rsidTr="00B9422E">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1</w:t>
            </w:r>
          </w:p>
        </w:tc>
        <w:tc>
          <w:tcPr>
            <w:tcW w:w="1596"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影响说明文档</w:t>
            </w:r>
          </w:p>
        </w:tc>
        <w:tc>
          <w:tcPr>
            <w:tcW w:w="6900"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上海黄金交易所GEMS-2业务和技术会员影响说明V1.6</w:t>
            </w:r>
          </w:p>
        </w:tc>
      </w:tr>
      <w:tr w:rsidR="00B9422E" w:rsidRPr="00B9422E" w:rsidTr="00B9422E">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2</w:t>
            </w:r>
          </w:p>
        </w:tc>
        <w:tc>
          <w:tcPr>
            <w:tcW w:w="1596" w:type="dxa"/>
            <w:vMerge w:val="restart"/>
            <w:tcBorders>
              <w:top w:val="nil"/>
              <w:left w:val="single" w:sz="4" w:space="0" w:color="auto"/>
              <w:bottom w:val="single" w:sz="4" w:space="0" w:color="auto"/>
              <w:right w:val="single" w:sz="4" w:space="0" w:color="auto"/>
            </w:tcBorders>
            <w:shd w:val="clear" w:color="auto" w:fill="auto"/>
            <w:vAlign w:val="center"/>
            <w:hideMark/>
          </w:tcPr>
          <w:p w:rsidR="00B9422E" w:rsidRPr="00B9422E" w:rsidRDefault="00B9422E" w:rsidP="00B9422E">
            <w:pPr>
              <w:widowControl/>
              <w:spacing w:line="240" w:lineRule="auto"/>
              <w:ind w:firstLineChars="0" w:firstLine="0"/>
              <w:jc w:val="center"/>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接口规范文档</w:t>
            </w:r>
          </w:p>
        </w:tc>
        <w:tc>
          <w:tcPr>
            <w:tcW w:w="6900"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上海黄金交易所GEMS-2会员二级系统竞价交易接口规范-V0.97</w:t>
            </w:r>
          </w:p>
        </w:tc>
      </w:tr>
      <w:tr w:rsidR="00B9422E" w:rsidRPr="00B9422E" w:rsidTr="00B9422E">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3</w:t>
            </w:r>
          </w:p>
        </w:tc>
        <w:tc>
          <w:tcPr>
            <w:tcW w:w="1596" w:type="dxa"/>
            <w:vMerge/>
            <w:tcBorders>
              <w:top w:val="nil"/>
              <w:left w:val="single" w:sz="4" w:space="0" w:color="auto"/>
              <w:bottom w:val="single" w:sz="4" w:space="0" w:color="auto"/>
              <w:right w:val="single" w:sz="4" w:space="0" w:color="auto"/>
            </w:tcBorders>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p>
        </w:tc>
        <w:tc>
          <w:tcPr>
            <w:tcW w:w="6900"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上海黄金交易所GEMS-2会员二级系统保证金仓储接口规范-V0.98</w:t>
            </w:r>
          </w:p>
        </w:tc>
      </w:tr>
      <w:tr w:rsidR="00B9422E" w:rsidRPr="00B9422E" w:rsidTr="00B9422E">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4</w:t>
            </w:r>
          </w:p>
        </w:tc>
        <w:tc>
          <w:tcPr>
            <w:tcW w:w="1596" w:type="dxa"/>
            <w:vMerge/>
            <w:tcBorders>
              <w:top w:val="nil"/>
              <w:left w:val="single" w:sz="4" w:space="0" w:color="auto"/>
              <w:bottom w:val="single" w:sz="4" w:space="0" w:color="auto"/>
              <w:right w:val="single" w:sz="4" w:space="0" w:color="auto"/>
            </w:tcBorders>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p>
        </w:tc>
        <w:tc>
          <w:tcPr>
            <w:tcW w:w="6900"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上海黄金交易所GEMS-2会员二级系统账户卡接口规范（主板）-V0.991</w:t>
            </w:r>
          </w:p>
        </w:tc>
      </w:tr>
      <w:tr w:rsidR="00B9422E" w:rsidRPr="00B9422E" w:rsidTr="00B9422E">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5</w:t>
            </w:r>
          </w:p>
        </w:tc>
        <w:tc>
          <w:tcPr>
            <w:tcW w:w="1596" w:type="dxa"/>
            <w:vMerge/>
            <w:tcBorders>
              <w:top w:val="nil"/>
              <w:left w:val="single" w:sz="4" w:space="0" w:color="auto"/>
              <w:bottom w:val="single" w:sz="4" w:space="0" w:color="auto"/>
              <w:right w:val="single" w:sz="4" w:space="0" w:color="auto"/>
            </w:tcBorders>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p>
        </w:tc>
        <w:tc>
          <w:tcPr>
            <w:tcW w:w="6900"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上海黄金交易所场外询价业务平台会员二级系统接口规范-V0.991</w:t>
            </w:r>
          </w:p>
        </w:tc>
      </w:tr>
      <w:tr w:rsidR="00B9422E" w:rsidRPr="00B9422E" w:rsidTr="00B9422E">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6</w:t>
            </w:r>
          </w:p>
        </w:tc>
        <w:tc>
          <w:tcPr>
            <w:tcW w:w="1596" w:type="dxa"/>
            <w:vMerge/>
            <w:tcBorders>
              <w:top w:val="nil"/>
              <w:left w:val="single" w:sz="4" w:space="0" w:color="auto"/>
              <w:bottom w:val="single" w:sz="4" w:space="0" w:color="auto"/>
              <w:right w:val="single" w:sz="4" w:space="0" w:color="auto"/>
            </w:tcBorders>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p>
        </w:tc>
        <w:tc>
          <w:tcPr>
            <w:tcW w:w="6900"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上海黄金交易所GEMS-2会员二级系统清算数据文件接口规范-V0.46</w:t>
            </w:r>
          </w:p>
        </w:tc>
      </w:tr>
      <w:tr w:rsidR="00B9422E" w:rsidRPr="00B9422E" w:rsidTr="00B9422E">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7</w:t>
            </w:r>
          </w:p>
        </w:tc>
        <w:tc>
          <w:tcPr>
            <w:tcW w:w="1596" w:type="dxa"/>
            <w:vMerge/>
            <w:tcBorders>
              <w:top w:val="nil"/>
              <w:left w:val="single" w:sz="4" w:space="0" w:color="auto"/>
              <w:bottom w:val="single" w:sz="4" w:space="0" w:color="auto"/>
              <w:right w:val="single" w:sz="4" w:space="0" w:color="auto"/>
            </w:tcBorders>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p>
        </w:tc>
        <w:tc>
          <w:tcPr>
            <w:tcW w:w="6900"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上海黄金交易所定价交易系统会员接口规范-V0.63</w:t>
            </w:r>
          </w:p>
        </w:tc>
      </w:tr>
      <w:tr w:rsidR="00B9422E" w:rsidRPr="00B9422E" w:rsidTr="00B9422E">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8</w:t>
            </w:r>
          </w:p>
        </w:tc>
        <w:tc>
          <w:tcPr>
            <w:tcW w:w="1596" w:type="dxa"/>
            <w:vMerge/>
            <w:tcBorders>
              <w:top w:val="nil"/>
              <w:left w:val="single" w:sz="4" w:space="0" w:color="auto"/>
              <w:bottom w:val="single" w:sz="4" w:space="0" w:color="auto"/>
              <w:right w:val="single" w:sz="4" w:space="0" w:color="auto"/>
            </w:tcBorders>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p>
        </w:tc>
        <w:tc>
          <w:tcPr>
            <w:tcW w:w="6900"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GTP协议域字典 - 20160526</w:t>
            </w:r>
          </w:p>
        </w:tc>
      </w:tr>
      <w:tr w:rsidR="00B9422E" w:rsidRPr="00B9422E" w:rsidTr="00B9422E">
        <w:trPr>
          <w:trHeight w:val="27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9</w:t>
            </w:r>
          </w:p>
        </w:tc>
        <w:tc>
          <w:tcPr>
            <w:tcW w:w="1596" w:type="dxa"/>
            <w:vMerge/>
            <w:tcBorders>
              <w:top w:val="nil"/>
              <w:left w:val="single" w:sz="4" w:space="0" w:color="auto"/>
              <w:bottom w:val="single" w:sz="4" w:space="0" w:color="auto"/>
              <w:right w:val="single" w:sz="4" w:space="0" w:color="auto"/>
            </w:tcBorders>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p>
        </w:tc>
        <w:tc>
          <w:tcPr>
            <w:tcW w:w="6900" w:type="dxa"/>
            <w:tcBorders>
              <w:top w:val="nil"/>
              <w:left w:val="nil"/>
              <w:bottom w:val="single" w:sz="4" w:space="0" w:color="auto"/>
              <w:right w:val="single" w:sz="4" w:space="0" w:color="auto"/>
            </w:tcBorders>
            <w:shd w:val="clear" w:color="auto" w:fill="auto"/>
            <w:noWrap/>
            <w:vAlign w:val="center"/>
            <w:hideMark/>
          </w:tcPr>
          <w:p w:rsidR="00B9422E" w:rsidRPr="00B9422E" w:rsidRDefault="00B9422E" w:rsidP="00B9422E">
            <w:pPr>
              <w:widowControl/>
              <w:spacing w:line="240" w:lineRule="auto"/>
              <w:ind w:firstLineChars="0" w:firstLine="0"/>
              <w:jc w:val="left"/>
              <w:rPr>
                <w:rFonts w:ascii="宋体" w:eastAsia="宋体" w:hAnsi="宋体" w:cs="宋体"/>
                <w:color w:val="000000"/>
                <w:kern w:val="0"/>
                <w:sz w:val="20"/>
                <w:szCs w:val="20"/>
              </w:rPr>
            </w:pPr>
            <w:r w:rsidRPr="00B9422E">
              <w:rPr>
                <w:rFonts w:ascii="宋体" w:eastAsia="宋体" w:hAnsi="宋体" w:cs="宋体" w:hint="eastAsia"/>
                <w:color w:val="000000"/>
                <w:kern w:val="0"/>
                <w:sz w:val="20"/>
                <w:szCs w:val="20"/>
              </w:rPr>
              <w:t>上海黄金交易所GEMS-2会员二级系统黄金ETF交易接口规范-V0.98</w:t>
            </w:r>
          </w:p>
        </w:tc>
      </w:tr>
    </w:tbl>
    <w:p w:rsidR="00317F61" w:rsidRPr="00B9422E" w:rsidRDefault="00317F61" w:rsidP="00317F61">
      <w:pPr>
        <w:pStyle w:val="22"/>
        <w:spacing w:before="156" w:line="360" w:lineRule="auto"/>
        <w:ind w:firstLine="480"/>
      </w:pPr>
    </w:p>
    <w:p w:rsidR="002D5C9A" w:rsidRPr="00A27F29" w:rsidRDefault="00F646E1" w:rsidP="002D5C9A">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47" w:name="_Toc458785922"/>
      <w:r>
        <w:rPr>
          <w:rFonts w:ascii="黑体" w:hAnsi="黑体" w:cs="Arial" w:hint="eastAsia"/>
          <w:smallCaps/>
          <w:kern w:val="0"/>
          <w:sz w:val="32"/>
          <w:szCs w:val="30"/>
        </w:rPr>
        <w:t>竞价交易接口</w:t>
      </w:r>
      <w:bookmarkEnd w:id="47"/>
    </w:p>
    <w:p w:rsidR="00F646E1" w:rsidRPr="003E684A" w:rsidRDefault="00553935" w:rsidP="00006C71">
      <w:pPr>
        <w:pStyle w:val="20"/>
        <w:widowControl/>
        <w:numPr>
          <w:ilvl w:val="0"/>
          <w:numId w:val="0"/>
        </w:numPr>
        <w:adjustRightInd/>
        <w:snapToGrid/>
        <w:spacing w:before="260" w:after="270" w:line="416" w:lineRule="atLeast"/>
        <w:rPr>
          <w:rFonts w:hAnsi="黑体"/>
          <w:bCs w:val="0"/>
          <w:kern w:val="0"/>
          <w:szCs w:val="20"/>
        </w:rPr>
      </w:pPr>
      <w:bookmarkStart w:id="48" w:name="_Toc458785923"/>
      <w:r>
        <w:rPr>
          <w:rFonts w:hAnsi="黑体" w:hint="eastAsia"/>
          <w:bCs w:val="0"/>
          <w:kern w:val="0"/>
          <w:szCs w:val="20"/>
        </w:rPr>
        <w:t xml:space="preserve">6.4.1.1 </w:t>
      </w:r>
      <w:r>
        <w:rPr>
          <w:rFonts w:hAnsi="黑体" w:hint="eastAsia"/>
          <w:bCs w:val="0"/>
          <w:kern w:val="0"/>
          <w:szCs w:val="20"/>
        </w:rPr>
        <w:t>竞价交易实时行情（现货</w:t>
      </w:r>
      <w:r>
        <w:rPr>
          <w:rFonts w:hAnsi="黑体" w:hint="eastAsia"/>
          <w:bCs w:val="0"/>
          <w:kern w:val="0"/>
          <w:szCs w:val="20"/>
        </w:rPr>
        <w:t>/</w:t>
      </w:r>
      <w:r>
        <w:rPr>
          <w:rFonts w:hAnsi="黑体" w:hint="eastAsia"/>
          <w:bCs w:val="0"/>
          <w:kern w:val="0"/>
          <w:szCs w:val="20"/>
        </w:rPr>
        <w:t>延期</w:t>
      </w:r>
      <w:r>
        <w:rPr>
          <w:rFonts w:hAnsi="黑体" w:hint="eastAsia"/>
          <w:bCs w:val="0"/>
          <w:kern w:val="0"/>
          <w:szCs w:val="20"/>
        </w:rPr>
        <w:t>/</w:t>
      </w:r>
      <w:r>
        <w:rPr>
          <w:rFonts w:hAnsi="黑体" w:hint="eastAsia"/>
          <w:bCs w:val="0"/>
          <w:kern w:val="0"/>
          <w:szCs w:val="20"/>
        </w:rPr>
        <w:t>即期）</w:t>
      </w:r>
      <w:bookmarkEnd w:id="48"/>
    </w:p>
    <w:p w:rsidR="00A506D6" w:rsidRDefault="00A506D6" w:rsidP="004C341A">
      <w:pPr>
        <w:ind w:firstLine="482"/>
        <w:rPr>
          <w:rFonts w:ascii="宋体"/>
          <w:szCs w:val="24"/>
        </w:rPr>
      </w:pPr>
      <w:r w:rsidRPr="00A506D6">
        <w:rPr>
          <w:rFonts w:hint="eastAsia"/>
          <w:b/>
        </w:rPr>
        <w:t>变更说明</w:t>
      </w:r>
      <w:r>
        <w:rPr>
          <w:rFonts w:hint="eastAsia"/>
        </w:rPr>
        <w:t>：</w:t>
      </w:r>
      <w:r w:rsidR="004C341A" w:rsidRPr="004C341A">
        <w:rPr>
          <w:rFonts w:ascii="宋体" w:hint="eastAsia"/>
          <w:szCs w:val="24"/>
        </w:rPr>
        <w:t>实时行情报文由一次推送一个合约报文调整为一次推送一个市场内的全部合约报文。在现有报文中新增“I00-市场代码”和“Q52-行情信息数据数组”域，具体每个合约的行情字段无变化</w:t>
      </w:r>
      <w:r w:rsidR="004C341A">
        <w:rPr>
          <w:rFonts w:ascii="宋体" w:hint="eastAsia"/>
          <w:szCs w:val="24"/>
        </w:rPr>
        <w:t>。</w:t>
      </w:r>
    </w:p>
    <w:p w:rsidR="004C341A" w:rsidRDefault="004C341A" w:rsidP="004C341A">
      <w:pPr>
        <w:ind w:firstLine="480"/>
        <w:rPr>
          <w:rFonts w:ascii="宋体"/>
          <w:szCs w:val="24"/>
        </w:rPr>
      </w:pPr>
      <w:r>
        <w:rPr>
          <w:rFonts w:ascii="宋体" w:hint="eastAsia"/>
          <w:szCs w:val="24"/>
        </w:rPr>
        <w:t>调整后报文如下：</w:t>
      </w:r>
    </w:p>
    <w:p w:rsidR="004C341A" w:rsidRPr="00553935" w:rsidRDefault="00912F7D" w:rsidP="004C341A">
      <w:pPr>
        <w:ind w:firstLine="480"/>
      </w:pPr>
      <w:r>
        <w:rPr>
          <w:noProof/>
        </w:rPr>
        <w:drawing>
          <wp:inline distT="0" distB="0" distL="0" distR="0">
            <wp:extent cx="5274310" cy="6426731"/>
            <wp:effectExtent l="0" t="0" r="2540" b="0"/>
            <wp:docPr id="2" name="图片 2" descr="C:\Users\dell\AppData\Roaming\Foxmail7\Temp-6316-20160721090228\CatchCBCF(07-25-15-5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Roaming\Foxmail7\Temp-6316-20160721090228\CatchCBCF(07-25-15-50-1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426731"/>
                    </a:xfrm>
                    <a:prstGeom prst="rect">
                      <a:avLst/>
                    </a:prstGeom>
                    <a:noFill/>
                    <a:ln>
                      <a:noFill/>
                    </a:ln>
                  </pic:spPr>
                </pic:pic>
              </a:graphicData>
            </a:graphic>
          </wp:inline>
        </w:drawing>
      </w:r>
    </w:p>
    <w:p w:rsidR="00F646E1" w:rsidRPr="003E684A" w:rsidRDefault="00092D62" w:rsidP="00006C71">
      <w:pPr>
        <w:pStyle w:val="20"/>
        <w:widowControl/>
        <w:numPr>
          <w:ilvl w:val="0"/>
          <w:numId w:val="0"/>
        </w:numPr>
        <w:adjustRightInd/>
        <w:snapToGrid/>
        <w:spacing w:before="260" w:after="270" w:line="416" w:lineRule="atLeast"/>
        <w:rPr>
          <w:rFonts w:hAnsi="黑体"/>
          <w:bCs w:val="0"/>
          <w:kern w:val="0"/>
          <w:szCs w:val="20"/>
        </w:rPr>
      </w:pPr>
      <w:bookmarkStart w:id="49" w:name="_Toc458785924"/>
      <w:r>
        <w:rPr>
          <w:rFonts w:hAnsi="黑体" w:hint="eastAsia"/>
          <w:bCs w:val="0"/>
          <w:kern w:val="0"/>
          <w:szCs w:val="20"/>
        </w:rPr>
        <w:t xml:space="preserve">6.4.2.1 </w:t>
      </w:r>
      <w:r>
        <w:rPr>
          <w:rFonts w:hAnsi="黑体" w:hint="eastAsia"/>
          <w:bCs w:val="0"/>
          <w:kern w:val="0"/>
          <w:szCs w:val="20"/>
        </w:rPr>
        <w:t>交割实时行情</w:t>
      </w:r>
      <w:bookmarkEnd w:id="49"/>
    </w:p>
    <w:p w:rsidR="00912F7D" w:rsidRDefault="00912F7D" w:rsidP="00912F7D">
      <w:pPr>
        <w:ind w:firstLine="482"/>
        <w:rPr>
          <w:rFonts w:ascii="宋体"/>
          <w:szCs w:val="24"/>
        </w:rPr>
      </w:pPr>
      <w:r w:rsidRPr="00A506D6">
        <w:rPr>
          <w:rFonts w:hint="eastAsia"/>
          <w:b/>
        </w:rPr>
        <w:t>变更说明</w:t>
      </w:r>
      <w:r>
        <w:rPr>
          <w:rFonts w:hint="eastAsia"/>
        </w:rPr>
        <w:t>：</w:t>
      </w:r>
      <w:r w:rsidR="000B143F">
        <w:rPr>
          <w:rFonts w:ascii="宋体" w:hint="eastAsia"/>
          <w:szCs w:val="24"/>
        </w:rPr>
        <w:t>递延实时</w:t>
      </w:r>
      <w:r w:rsidRPr="004C341A">
        <w:rPr>
          <w:rFonts w:ascii="宋体" w:hint="eastAsia"/>
          <w:szCs w:val="24"/>
        </w:rPr>
        <w:t>行情报文由一次推送一个合约报文调整为一次推送一个市场内的全部合约报文。在现有报文中新增 “</w:t>
      </w:r>
      <w:r>
        <w:rPr>
          <w:rFonts w:ascii="宋体" w:hint="eastAsia"/>
          <w:szCs w:val="24"/>
        </w:rPr>
        <w:t>Q69</w:t>
      </w:r>
      <w:r w:rsidRPr="004C341A">
        <w:rPr>
          <w:rFonts w:ascii="宋体" w:hint="eastAsia"/>
          <w:szCs w:val="24"/>
        </w:rPr>
        <w:t>-</w:t>
      </w:r>
      <w:r>
        <w:rPr>
          <w:rFonts w:ascii="宋体" w:hint="eastAsia"/>
          <w:szCs w:val="24"/>
        </w:rPr>
        <w:t>递延交收</w:t>
      </w:r>
      <w:r w:rsidRPr="004C341A">
        <w:rPr>
          <w:rFonts w:ascii="宋体" w:hint="eastAsia"/>
          <w:szCs w:val="24"/>
        </w:rPr>
        <w:t>行情信息数据”域，具体每个合约的行情字段无变化</w:t>
      </w:r>
      <w:r>
        <w:rPr>
          <w:rFonts w:ascii="宋体" w:hint="eastAsia"/>
          <w:szCs w:val="24"/>
        </w:rPr>
        <w:t>。</w:t>
      </w:r>
    </w:p>
    <w:p w:rsidR="00912F7D" w:rsidRDefault="00912F7D" w:rsidP="00912F7D">
      <w:pPr>
        <w:ind w:firstLine="480"/>
        <w:rPr>
          <w:rFonts w:ascii="宋体"/>
          <w:szCs w:val="24"/>
        </w:rPr>
      </w:pPr>
      <w:r>
        <w:rPr>
          <w:rFonts w:ascii="宋体" w:hint="eastAsia"/>
          <w:szCs w:val="24"/>
        </w:rPr>
        <w:t>调整后报文如下：</w:t>
      </w:r>
    </w:p>
    <w:p w:rsidR="00F646E1" w:rsidRDefault="00912F7D" w:rsidP="002D5C9A">
      <w:pPr>
        <w:ind w:firstLine="480"/>
      </w:pPr>
      <w:r>
        <w:rPr>
          <w:noProof/>
        </w:rPr>
        <w:drawing>
          <wp:inline distT="0" distB="0" distL="0" distR="0">
            <wp:extent cx="5274310" cy="2261843"/>
            <wp:effectExtent l="0" t="0" r="2540" b="5715"/>
            <wp:docPr id="3" name="图片 3" descr="C:\Users\dell\AppData\Roaming\Foxmail7\Temp-6316-20160721090228\CatchCA00(07-25-15-5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Roaming\Foxmail7\Temp-6316-20160721090228\CatchCA00(07-25-15-50-1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261843"/>
                    </a:xfrm>
                    <a:prstGeom prst="rect">
                      <a:avLst/>
                    </a:prstGeom>
                    <a:noFill/>
                    <a:ln>
                      <a:noFill/>
                    </a:ln>
                  </pic:spPr>
                </pic:pic>
              </a:graphicData>
            </a:graphic>
          </wp:inline>
        </w:drawing>
      </w:r>
    </w:p>
    <w:p w:rsidR="0060349A" w:rsidRPr="00DC3FB2" w:rsidRDefault="0060349A" w:rsidP="0060349A">
      <w:pPr>
        <w:pStyle w:val="20"/>
        <w:widowControl/>
        <w:numPr>
          <w:ilvl w:val="0"/>
          <w:numId w:val="0"/>
        </w:numPr>
        <w:adjustRightInd/>
        <w:snapToGrid/>
        <w:spacing w:before="260" w:after="270" w:line="416" w:lineRule="atLeast"/>
        <w:rPr>
          <w:ins w:id="50" w:author="余新泰" w:date="2016-08-03T11:20:00Z"/>
          <w:rFonts w:hAnsi="黑体"/>
          <w:bCs w:val="0"/>
          <w:kern w:val="0"/>
          <w:szCs w:val="20"/>
        </w:rPr>
      </w:pPr>
      <w:bookmarkStart w:id="51" w:name="_Toc458785925"/>
      <w:ins w:id="52" w:author="余新泰" w:date="2016-08-03T11:20:00Z">
        <w:r w:rsidRPr="00DC3FB2">
          <w:rPr>
            <w:rFonts w:hint="eastAsia"/>
          </w:rPr>
          <w:t>6.3.6.</w:t>
        </w:r>
        <w:r>
          <w:rPr>
            <w:rFonts w:hint="eastAsia"/>
          </w:rPr>
          <w:t>4</w:t>
        </w:r>
        <w:r w:rsidRPr="00DC3FB2">
          <w:rPr>
            <w:rFonts w:hint="eastAsia"/>
          </w:rPr>
          <w:tab/>
        </w:r>
        <w:r>
          <w:rPr>
            <w:rFonts w:hAnsi="黑体" w:hint="eastAsia"/>
            <w:bCs w:val="0"/>
            <w:kern w:val="0"/>
            <w:szCs w:val="20"/>
          </w:rPr>
          <w:t>席位</w:t>
        </w:r>
        <w:r w:rsidRPr="00DC3FB2">
          <w:rPr>
            <w:rFonts w:hAnsi="黑体" w:hint="eastAsia"/>
            <w:bCs w:val="0"/>
            <w:kern w:val="0"/>
            <w:szCs w:val="20"/>
          </w:rPr>
          <w:t>持仓查询请求及应答</w:t>
        </w:r>
        <w:r w:rsidRPr="00DC3FB2">
          <w:rPr>
            <w:rFonts w:hint="eastAsia"/>
          </w:rPr>
          <w:t>（延期</w:t>
        </w:r>
        <w:r w:rsidRPr="00DC3FB2">
          <w:rPr>
            <w:rFonts w:hint="eastAsia"/>
          </w:rPr>
          <w:t>/</w:t>
        </w:r>
        <w:r w:rsidRPr="00DC3FB2">
          <w:rPr>
            <w:rFonts w:hint="eastAsia"/>
          </w:rPr>
          <w:t>即期）</w:t>
        </w:r>
        <w:bookmarkEnd w:id="51"/>
      </w:ins>
    </w:p>
    <w:p w:rsidR="0060349A" w:rsidRDefault="0060349A" w:rsidP="0060349A">
      <w:pPr>
        <w:ind w:firstLine="482"/>
        <w:rPr>
          <w:ins w:id="53" w:author="余新泰" w:date="2016-08-11T16:45:00Z"/>
        </w:rPr>
      </w:pPr>
      <w:ins w:id="54" w:author="余新泰" w:date="2016-08-03T11:20:00Z">
        <w:r w:rsidRPr="00DC3FB2">
          <w:rPr>
            <w:rFonts w:hint="eastAsia"/>
            <w:b/>
          </w:rPr>
          <w:t>变更</w:t>
        </w:r>
        <w:r w:rsidRPr="00DC3FB2">
          <w:rPr>
            <w:b/>
          </w:rPr>
          <w:t>说明</w:t>
        </w:r>
        <w:r w:rsidRPr="00DC3FB2">
          <w:t>：</w:t>
        </w:r>
        <w:r>
          <w:rPr>
            <w:rFonts w:hint="eastAsia"/>
          </w:rPr>
          <w:t xml:space="preserve"> </w:t>
        </w:r>
      </w:ins>
      <w:ins w:id="55" w:author="余新泰" w:date="2016-08-11T16:45:00Z">
        <w:r w:rsidR="00112BC6">
          <w:rPr>
            <w:rFonts w:hint="eastAsia"/>
          </w:rPr>
          <w:t>1</w:t>
        </w:r>
        <w:r w:rsidR="00112BC6">
          <w:rPr>
            <w:rFonts w:hint="eastAsia"/>
          </w:rPr>
          <w:t>）</w:t>
        </w:r>
      </w:ins>
      <w:ins w:id="56" w:author="余新泰" w:date="2016-08-03T11:20:00Z">
        <w:r>
          <w:rPr>
            <w:rFonts w:hint="eastAsia"/>
          </w:rPr>
          <w:t>因</w:t>
        </w:r>
        <w:r>
          <w:rPr>
            <w:rFonts w:hint="eastAsia"/>
          </w:rPr>
          <w:t>GEMS-2</w:t>
        </w:r>
        <w:r>
          <w:rPr>
            <w:rFonts w:hint="eastAsia"/>
          </w:rPr>
          <w:t>持仓上暂无法区分套保持仓，查询条件和返回应答中删除“</w:t>
        </w:r>
        <w:r>
          <w:rPr>
            <w:rFonts w:hint="eastAsia"/>
          </w:rPr>
          <w:t>P00-posiType</w:t>
        </w:r>
        <w:r>
          <w:rPr>
            <w:rFonts w:hint="eastAsia"/>
          </w:rPr>
          <w:t>”。</w:t>
        </w:r>
      </w:ins>
    </w:p>
    <w:p w:rsidR="00112BC6" w:rsidRDefault="00112BC6" w:rsidP="00112BC6">
      <w:pPr>
        <w:ind w:firstLine="480"/>
        <w:rPr>
          <w:ins w:id="57" w:author="余新泰" w:date="2016-08-11T16:47:00Z"/>
        </w:rPr>
      </w:pPr>
      <w:ins w:id="58" w:author="余新泰" w:date="2016-08-11T16:45:00Z">
        <w:r>
          <w:rPr>
            <w:rFonts w:hint="eastAsia"/>
          </w:rPr>
          <w:t>2</w:t>
        </w:r>
        <w:r>
          <w:rPr>
            <w:rFonts w:hint="eastAsia"/>
          </w:rPr>
          <w:t>）</w:t>
        </w:r>
      </w:ins>
      <w:ins w:id="59" w:author="余新泰" w:date="2016-08-12T17:21:00Z">
        <w:r w:rsidR="00A35EB4">
          <w:rPr>
            <w:rFonts w:hint="eastAsia"/>
          </w:rPr>
          <w:t>查询结果</w:t>
        </w:r>
      </w:ins>
      <w:ins w:id="60" w:author="余新泰" w:date="2016-08-12T16:55:00Z">
        <w:r w:rsidR="00620E97">
          <w:rPr>
            <w:rFonts w:hint="eastAsia"/>
          </w:rPr>
          <w:t>中</w:t>
        </w:r>
      </w:ins>
      <w:ins w:id="61" w:author="余新泰" w:date="2016-08-11T16:46:00Z">
        <w:r w:rsidR="0070388E">
          <w:rPr>
            <w:rFonts w:hint="eastAsia"/>
          </w:rPr>
          <w:t>“</w:t>
        </w:r>
        <w:r w:rsidR="0070388E">
          <w:rPr>
            <w:rFonts w:hint="eastAsia"/>
          </w:rPr>
          <w:t>M20-seatID</w:t>
        </w:r>
        <w:r w:rsidR="0070388E">
          <w:rPr>
            <w:rFonts w:hint="eastAsia"/>
          </w:rPr>
          <w:t>”</w:t>
        </w:r>
      </w:ins>
      <w:ins w:id="62" w:author="余新泰" w:date="2016-08-11T16:48:00Z">
        <w:r w:rsidR="00E45E6C">
          <w:rPr>
            <w:rFonts w:hint="eastAsia"/>
          </w:rPr>
          <w:t>下移</w:t>
        </w:r>
      </w:ins>
      <w:ins w:id="63" w:author="余新泰" w:date="2016-08-11T16:49:00Z">
        <w:r w:rsidR="00D838BE">
          <w:rPr>
            <w:rFonts w:hint="eastAsia"/>
          </w:rPr>
          <w:t>，</w:t>
        </w:r>
      </w:ins>
      <w:ins w:id="64" w:author="余新泰" w:date="2016-08-11T16:48:00Z">
        <w:r w:rsidR="00E45E6C">
          <w:rPr>
            <w:rFonts w:hint="eastAsia"/>
          </w:rPr>
          <w:t>放到数组</w:t>
        </w:r>
        <w:r w:rsidR="00E45E6C">
          <w:rPr>
            <w:rFonts w:hint="eastAsia"/>
          </w:rPr>
          <w:t>P80</w:t>
        </w:r>
        <w:r w:rsidR="00E45E6C">
          <w:rPr>
            <w:rFonts w:hint="eastAsia"/>
          </w:rPr>
          <w:t>中</w:t>
        </w:r>
      </w:ins>
      <w:ins w:id="65" w:author="余新泰" w:date="2016-08-11T16:47:00Z">
        <w:r w:rsidR="00E266BC">
          <w:rPr>
            <w:rFonts w:hint="eastAsia"/>
          </w:rPr>
          <w:t>。</w:t>
        </w:r>
      </w:ins>
      <w:ins w:id="66" w:author="余新泰" w:date="2016-08-12T16:55:00Z">
        <w:r w:rsidR="00620E97">
          <w:rPr>
            <w:rFonts w:hint="eastAsia"/>
          </w:rPr>
          <w:t>“</w:t>
        </w:r>
        <w:r w:rsidR="00620E97">
          <w:rPr>
            <w:rFonts w:hint="eastAsia"/>
          </w:rPr>
          <w:t>I00-marketID</w:t>
        </w:r>
        <w:r w:rsidR="00620E97">
          <w:rPr>
            <w:rFonts w:hint="eastAsia"/>
          </w:rPr>
          <w:t>”应答中不再原值返回。</w:t>
        </w:r>
      </w:ins>
      <w:ins w:id="67" w:author="余新泰" w:date="2016-08-11T16:49:00Z">
        <w:r w:rsidR="00D838BE">
          <w:rPr>
            <w:rFonts w:hint="eastAsia"/>
          </w:rPr>
          <w:t>调整后格式如下：</w:t>
        </w:r>
      </w:ins>
    </w:p>
    <w:p w:rsidR="00E266BC" w:rsidRPr="00112BC6" w:rsidRDefault="00D80827" w:rsidP="00112BC6">
      <w:pPr>
        <w:ind w:firstLine="480"/>
        <w:rPr>
          <w:ins w:id="68" w:author="余新泰" w:date="2016-08-03T11:20:00Z"/>
        </w:rPr>
      </w:pPr>
      <w:ins w:id="69" w:author="余新泰" w:date="2016-08-12T16:56:00Z">
        <w:r>
          <w:rPr>
            <w:noProof/>
          </w:rPr>
          <w:drawing>
            <wp:inline distT="0" distB="0" distL="0" distR="0" wp14:anchorId="37422564" wp14:editId="67038782">
              <wp:extent cx="5274310" cy="1617089"/>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17089"/>
                      </a:xfrm>
                      <a:prstGeom prst="rect">
                        <a:avLst/>
                      </a:prstGeom>
                    </pic:spPr>
                  </pic:pic>
                </a:graphicData>
              </a:graphic>
            </wp:inline>
          </w:drawing>
        </w:r>
      </w:ins>
    </w:p>
    <w:p w:rsidR="0060349A" w:rsidRPr="00DC3FB2" w:rsidRDefault="0060349A" w:rsidP="0060349A">
      <w:pPr>
        <w:pStyle w:val="20"/>
        <w:widowControl/>
        <w:numPr>
          <w:ilvl w:val="0"/>
          <w:numId w:val="0"/>
        </w:numPr>
        <w:adjustRightInd/>
        <w:snapToGrid/>
        <w:spacing w:before="260" w:after="270" w:line="416" w:lineRule="atLeast"/>
        <w:rPr>
          <w:ins w:id="70" w:author="余新泰" w:date="2016-08-03T11:20:00Z"/>
          <w:rFonts w:hAnsi="黑体"/>
          <w:bCs w:val="0"/>
          <w:kern w:val="0"/>
          <w:szCs w:val="20"/>
        </w:rPr>
      </w:pPr>
      <w:bookmarkStart w:id="71" w:name="_Toc458785926"/>
      <w:ins w:id="72" w:author="余新泰" w:date="2016-08-03T11:20:00Z">
        <w:r w:rsidRPr="00DC3FB2">
          <w:rPr>
            <w:rFonts w:hint="eastAsia"/>
          </w:rPr>
          <w:t>6.3.6.5</w:t>
        </w:r>
        <w:r w:rsidRPr="00DC3FB2">
          <w:rPr>
            <w:rFonts w:hint="eastAsia"/>
          </w:rPr>
          <w:tab/>
        </w:r>
        <w:r w:rsidRPr="00DC3FB2">
          <w:rPr>
            <w:rFonts w:hAnsi="黑体" w:hint="eastAsia"/>
            <w:bCs w:val="0"/>
            <w:kern w:val="0"/>
            <w:szCs w:val="20"/>
          </w:rPr>
          <w:t>客户持仓查询请求及应答</w:t>
        </w:r>
        <w:r w:rsidRPr="00DC3FB2">
          <w:rPr>
            <w:rFonts w:hint="eastAsia"/>
          </w:rPr>
          <w:t>（延期</w:t>
        </w:r>
        <w:r w:rsidRPr="00DC3FB2">
          <w:rPr>
            <w:rFonts w:hint="eastAsia"/>
          </w:rPr>
          <w:t>/</w:t>
        </w:r>
        <w:r w:rsidRPr="00DC3FB2">
          <w:rPr>
            <w:rFonts w:hint="eastAsia"/>
          </w:rPr>
          <w:t>即期）</w:t>
        </w:r>
        <w:bookmarkEnd w:id="71"/>
      </w:ins>
    </w:p>
    <w:p w:rsidR="0060349A" w:rsidRDefault="0060349A" w:rsidP="00112BC6">
      <w:pPr>
        <w:ind w:firstLine="482"/>
        <w:rPr>
          <w:ins w:id="73" w:author="余新泰" w:date="2016-08-03T11:20:00Z"/>
        </w:rPr>
      </w:pPr>
      <w:bookmarkStart w:id="74" w:name="OLE_LINK68"/>
      <w:ins w:id="75" w:author="余新泰" w:date="2016-08-03T11:20:00Z">
        <w:r w:rsidRPr="00DC3FB2">
          <w:rPr>
            <w:rFonts w:hint="eastAsia"/>
            <w:b/>
          </w:rPr>
          <w:t>变更</w:t>
        </w:r>
        <w:r w:rsidRPr="00DC3FB2">
          <w:rPr>
            <w:b/>
          </w:rPr>
          <w:t>说明</w:t>
        </w:r>
        <w:r w:rsidRPr="00DC3FB2">
          <w:t>：</w:t>
        </w:r>
        <w:r>
          <w:rPr>
            <w:rFonts w:hint="eastAsia"/>
          </w:rPr>
          <w:t xml:space="preserve"> </w:t>
        </w:r>
        <w:r w:rsidRPr="00DC3FB2">
          <w:rPr>
            <w:rFonts w:hint="eastAsia"/>
          </w:rPr>
          <w:t>客户</w:t>
        </w:r>
        <w:bookmarkEnd w:id="74"/>
        <w:r w:rsidRPr="00DC3FB2">
          <w:rPr>
            <w:rFonts w:hint="eastAsia"/>
          </w:rPr>
          <w:t>持仓查询只允许查指定客户的合约持仓，不允许同时查多个客户持仓。查询条件中“</w:t>
        </w:r>
        <w:r w:rsidRPr="00DC3FB2">
          <w:rPr>
            <w:rFonts w:hint="eastAsia"/>
          </w:rPr>
          <w:t>M20-seatID</w:t>
        </w:r>
        <w:r w:rsidRPr="00DC3FB2">
          <w:rPr>
            <w:rFonts w:hint="eastAsia"/>
          </w:rPr>
          <w:t>”</w:t>
        </w:r>
        <w:r w:rsidRPr="00DC3FB2">
          <w:rPr>
            <w:rFonts w:hint="eastAsia"/>
          </w:rPr>
          <w:t xml:space="preserve"> </w:t>
        </w:r>
        <w:r w:rsidRPr="00DC3FB2">
          <w:rPr>
            <w:rFonts w:hint="eastAsia"/>
          </w:rPr>
          <w:t>和</w:t>
        </w:r>
        <w:r w:rsidRPr="00DC3FB2">
          <w:rPr>
            <w:rFonts w:hint="eastAsia"/>
          </w:rPr>
          <w:t xml:space="preserve"> </w:t>
        </w:r>
        <w:r w:rsidRPr="00DC3FB2">
          <w:rPr>
            <w:rFonts w:hint="eastAsia"/>
          </w:rPr>
          <w:t>“</w:t>
        </w:r>
        <w:r w:rsidRPr="00DC3FB2">
          <w:rPr>
            <w:rFonts w:hint="eastAsia"/>
          </w:rPr>
          <w:t>M30-clientID</w:t>
        </w:r>
        <w:r w:rsidRPr="00DC3FB2">
          <w:rPr>
            <w:rFonts w:hint="eastAsia"/>
          </w:rPr>
          <w:t>”要求必填；</w:t>
        </w:r>
      </w:ins>
    </w:p>
    <w:p w:rsidR="00E25E20" w:rsidRPr="00DC3FB2" w:rsidRDefault="00E25E20" w:rsidP="00E25E20">
      <w:pPr>
        <w:pStyle w:val="20"/>
        <w:widowControl/>
        <w:numPr>
          <w:ilvl w:val="0"/>
          <w:numId w:val="0"/>
        </w:numPr>
        <w:adjustRightInd/>
        <w:snapToGrid/>
        <w:spacing w:before="260" w:after="270" w:line="416" w:lineRule="atLeast"/>
        <w:rPr>
          <w:ins w:id="76" w:author="余新泰" w:date="2016-08-11T16:32:00Z"/>
          <w:rFonts w:hAnsi="黑体"/>
          <w:bCs w:val="0"/>
          <w:kern w:val="0"/>
          <w:szCs w:val="20"/>
        </w:rPr>
      </w:pPr>
      <w:bookmarkStart w:id="77" w:name="_Toc458785927"/>
      <w:ins w:id="78" w:author="余新泰" w:date="2016-08-11T16:32:00Z">
        <w:r w:rsidRPr="00DC3FB2">
          <w:rPr>
            <w:rFonts w:hint="eastAsia"/>
          </w:rPr>
          <w:t>6.3.6.</w:t>
        </w:r>
        <w:r>
          <w:rPr>
            <w:rFonts w:hint="eastAsia"/>
          </w:rPr>
          <w:t>3</w:t>
        </w:r>
        <w:r w:rsidRPr="00DC3FB2">
          <w:rPr>
            <w:rFonts w:hint="eastAsia"/>
          </w:rPr>
          <w:tab/>
        </w:r>
        <w:r w:rsidRPr="00DC3FB2">
          <w:rPr>
            <w:rFonts w:hAnsi="黑体" w:hint="eastAsia"/>
            <w:bCs w:val="0"/>
            <w:kern w:val="0"/>
            <w:szCs w:val="20"/>
          </w:rPr>
          <w:t>客户</w:t>
        </w:r>
        <w:r>
          <w:rPr>
            <w:rFonts w:hAnsi="黑体" w:hint="eastAsia"/>
            <w:bCs w:val="0"/>
            <w:kern w:val="0"/>
            <w:szCs w:val="20"/>
          </w:rPr>
          <w:t>库存</w:t>
        </w:r>
        <w:r w:rsidRPr="00DC3FB2">
          <w:rPr>
            <w:rFonts w:hAnsi="黑体" w:hint="eastAsia"/>
            <w:bCs w:val="0"/>
            <w:kern w:val="0"/>
            <w:szCs w:val="20"/>
          </w:rPr>
          <w:t>查询请求及应答</w:t>
        </w:r>
        <w:bookmarkEnd w:id="77"/>
      </w:ins>
    </w:p>
    <w:p w:rsidR="00E25E20" w:rsidRDefault="00E25E20" w:rsidP="00AD24E5">
      <w:pPr>
        <w:ind w:firstLine="482"/>
        <w:rPr>
          <w:ins w:id="79" w:author="余新泰" w:date="2016-08-11T16:34:00Z"/>
        </w:rPr>
      </w:pPr>
      <w:ins w:id="80" w:author="余新泰" w:date="2016-08-11T16:32:00Z">
        <w:r w:rsidRPr="00DC3FB2">
          <w:rPr>
            <w:rFonts w:hint="eastAsia"/>
            <w:b/>
          </w:rPr>
          <w:t>变更</w:t>
        </w:r>
        <w:r w:rsidRPr="00DC3FB2">
          <w:rPr>
            <w:b/>
          </w:rPr>
          <w:t>说明</w:t>
        </w:r>
        <w:r w:rsidRPr="00DC3FB2">
          <w:t>：</w:t>
        </w:r>
      </w:ins>
      <w:ins w:id="81" w:author="余新泰" w:date="2016-08-12T17:21:00Z">
        <w:r w:rsidR="00A35EB4">
          <w:rPr>
            <w:rFonts w:hint="eastAsia"/>
          </w:rPr>
          <w:t>查询结果中</w:t>
        </w:r>
      </w:ins>
      <w:ins w:id="82" w:author="余新泰" w:date="2016-08-11T16:47:00Z">
        <w:r w:rsidR="0070388E">
          <w:rPr>
            <w:rFonts w:hint="eastAsia"/>
          </w:rPr>
          <w:t>“</w:t>
        </w:r>
        <w:r w:rsidR="0070388E">
          <w:rPr>
            <w:rFonts w:hint="eastAsia"/>
          </w:rPr>
          <w:t>M30-clientID</w:t>
        </w:r>
        <w:r w:rsidR="0070388E">
          <w:rPr>
            <w:rFonts w:hint="eastAsia"/>
          </w:rPr>
          <w:t>”</w:t>
        </w:r>
      </w:ins>
      <w:ins w:id="83" w:author="余新泰" w:date="2016-08-11T16:32:00Z">
        <w:r>
          <w:rPr>
            <w:rFonts w:hint="eastAsia"/>
          </w:rPr>
          <w:t>下移，</w:t>
        </w:r>
      </w:ins>
      <w:ins w:id="84" w:author="余新泰" w:date="2016-08-11T16:49:00Z">
        <w:r w:rsidR="00D838BE">
          <w:rPr>
            <w:rFonts w:hint="eastAsia"/>
          </w:rPr>
          <w:t>放到数组</w:t>
        </w:r>
        <w:r w:rsidR="00D838BE">
          <w:rPr>
            <w:rFonts w:hint="eastAsia"/>
          </w:rPr>
          <w:t>S91</w:t>
        </w:r>
        <w:r w:rsidR="00D838BE">
          <w:rPr>
            <w:rFonts w:hint="eastAsia"/>
          </w:rPr>
          <w:t>中。</w:t>
        </w:r>
      </w:ins>
      <w:ins w:id="85" w:author="余新泰" w:date="2016-08-11T16:47:00Z">
        <w:r w:rsidR="0070388E">
          <w:rPr>
            <w:rFonts w:hint="eastAsia"/>
          </w:rPr>
          <w:t>调整后格式如下：</w:t>
        </w:r>
      </w:ins>
    </w:p>
    <w:p w:rsidR="00AD24E5" w:rsidRDefault="00AD24E5" w:rsidP="00AD24E5">
      <w:pPr>
        <w:ind w:firstLine="480"/>
        <w:rPr>
          <w:ins w:id="86" w:author="余新泰" w:date="2016-08-03T11:20:00Z"/>
        </w:rPr>
      </w:pPr>
      <w:ins w:id="87" w:author="余新泰" w:date="2016-08-11T16:34:00Z">
        <w:r>
          <w:rPr>
            <w:noProof/>
          </w:rPr>
          <w:drawing>
            <wp:inline distT="0" distB="0" distL="0" distR="0" wp14:anchorId="6D2FB2FB" wp14:editId="3E8F93CD">
              <wp:extent cx="5274310" cy="126607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266079"/>
                      </a:xfrm>
                      <a:prstGeom prst="rect">
                        <a:avLst/>
                      </a:prstGeom>
                    </pic:spPr>
                  </pic:pic>
                </a:graphicData>
              </a:graphic>
            </wp:inline>
          </w:drawing>
        </w:r>
      </w:ins>
    </w:p>
    <w:p w:rsidR="0060349A" w:rsidRPr="00DC3FB2" w:rsidRDefault="0060349A" w:rsidP="0060349A">
      <w:pPr>
        <w:pStyle w:val="20"/>
        <w:widowControl/>
        <w:numPr>
          <w:ilvl w:val="0"/>
          <w:numId w:val="0"/>
        </w:numPr>
        <w:adjustRightInd/>
        <w:snapToGrid/>
        <w:spacing w:before="260" w:after="270" w:line="416" w:lineRule="atLeast"/>
        <w:rPr>
          <w:ins w:id="88" w:author="余新泰" w:date="2016-08-03T11:20:00Z"/>
          <w:rFonts w:hAnsi="黑体"/>
          <w:bCs w:val="0"/>
          <w:kern w:val="0"/>
          <w:szCs w:val="20"/>
        </w:rPr>
      </w:pPr>
      <w:bookmarkStart w:id="89" w:name="_Toc458785928"/>
      <w:ins w:id="90" w:author="余新泰" w:date="2016-08-03T11:20:00Z">
        <w:r>
          <w:rPr>
            <w:rFonts w:hAnsi="黑体" w:hint="eastAsia"/>
            <w:bCs w:val="0"/>
            <w:kern w:val="0"/>
            <w:szCs w:val="20"/>
          </w:rPr>
          <w:t>6.5.1.7</w:t>
        </w:r>
        <w:r>
          <w:rPr>
            <w:rFonts w:hAnsi="黑体" w:hint="eastAsia"/>
            <w:bCs w:val="0"/>
            <w:kern w:val="0"/>
            <w:szCs w:val="20"/>
          </w:rPr>
          <w:t>本地报单号查询请求及应答</w:t>
        </w:r>
        <w:r w:rsidRPr="00DC3FB2">
          <w:rPr>
            <w:rFonts w:hint="eastAsia"/>
          </w:rPr>
          <w:t>（</w:t>
        </w:r>
        <w:r>
          <w:rPr>
            <w:rFonts w:hint="eastAsia"/>
          </w:rPr>
          <w:t>现货</w:t>
        </w:r>
        <w:r>
          <w:rPr>
            <w:rFonts w:hint="eastAsia"/>
          </w:rPr>
          <w:t>/</w:t>
        </w:r>
        <w:r w:rsidRPr="00DC3FB2">
          <w:rPr>
            <w:rFonts w:hint="eastAsia"/>
          </w:rPr>
          <w:t>延期</w:t>
        </w:r>
        <w:r w:rsidRPr="00DC3FB2">
          <w:rPr>
            <w:rFonts w:hint="eastAsia"/>
          </w:rPr>
          <w:t>/</w:t>
        </w:r>
        <w:r w:rsidRPr="00DC3FB2">
          <w:rPr>
            <w:rFonts w:hint="eastAsia"/>
          </w:rPr>
          <w:t>即期）</w:t>
        </w:r>
        <w:bookmarkEnd w:id="89"/>
      </w:ins>
    </w:p>
    <w:p w:rsidR="009C0A51" w:rsidRDefault="0060349A" w:rsidP="00921867">
      <w:pPr>
        <w:ind w:firstLine="482"/>
        <w:rPr>
          <w:ins w:id="91" w:author="余新泰" w:date="2016-08-16T14:39:00Z"/>
        </w:rPr>
      </w:pPr>
      <w:ins w:id="92" w:author="余新泰" w:date="2016-08-03T11:20:00Z">
        <w:r w:rsidRPr="00DC3FB2">
          <w:rPr>
            <w:rFonts w:hint="eastAsia"/>
            <w:b/>
          </w:rPr>
          <w:t>变更</w:t>
        </w:r>
        <w:r w:rsidRPr="00DC3FB2">
          <w:rPr>
            <w:b/>
          </w:rPr>
          <w:t>说明</w:t>
        </w:r>
        <w:r w:rsidRPr="00DC3FB2">
          <w:t>：</w:t>
        </w:r>
        <w:r>
          <w:rPr>
            <w:rFonts w:hint="eastAsia"/>
          </w:rPr>
          <w:t xml:space="preserve"> </w:t>
        </w:r>
      </w:ins>
      <w:ins w:id="93" w:author="余新泰" w:date="2016-08-16T14:30:00Z">
        <w:r w:rsidR="003F3B6C">
          <w:rPr>
            <w:rFonts w:hint="eastAsia"/>
          </w:rPr>
          <w:t>1</w:t>
        </w:r>
        <w:r w:rsidR="003F3B6C">
          <w:rPr>
            <w:rFonts w:hint="eastAsia"/>
          </w:rPr>
          <w:t>）</w:t>
        </w:r>
      </w:ins>
      <w:ins w:id="94" w:author="余新泰" w:date="2016-08-03T11:20:00Z">
        <w:r>
          <w:rPr>
            <w:rFonts w:hint="eastAsia"/>
          </w:rPr>
          <w:t>查询条件中增加“</w:t>
        </w:r>
        <w:r>
          <w:rPr>
            <w:rFonts w:hint="eastAsia"/>
          </w:rPr>
          <w:t>I00-marketID</w:t>
        </w:r>
        <w:r>
          <w:rPr>
            <w:rFonts w:hint="eastAsia"/>
          </w:rPr>
          <w:t>”字段。</w:t>
        </w:r>
      </w:ins>
      <w:ins w:id="95" w:author="余新泰" w:date="2016-08-16T14:30:00Z">
        <w:r w:rsidR="003F3B6C">
          <w:rPr>
            <w:rFonts w:hint="eastAsia"/>
          </w:rPr>
          <w:t>2</w:t>
        </w:r>
        <w:r w:rsidR="003F3B6C">
          <w:rPr>
            <w:rFonts w:hint="eastAsia"/>
          </w:rPr>
          <w:t>）</w:t>
        </w:r>
      </w:ins>
      <w:ins w:id="96" w:author="余新泰" w:date="2016-08-16T14:37:00Z">
        <w:r w:rsidR="00457001">
          <w:rPr>
            <w:rFonts w:hint="eastAsia"/>
          </w:rPr>
          <w:t>查询</w:t>
        </w:r>
      </w:ins>
      <w:ins w:id="97" w:author="余新泰" w:date="2016-08-16T14:38:00Z">
        <w:r w:rsidR="00457001">
          <w:rPr>
            <w:rFonts w:hint="eastAsia"/>
          </w:rPr>
          <w:t>结果以数组方式返回。</w:t>
        </w:r>
      </w:ins>
      <w:ins w:id="98" w:author="余新泰" w:date="2016-08-16T14:39:00Z">
        <w:r w:rsidR="006110AD">
          <w:rPr>
            <w:rFonts w:hint="eastAsia"/>
          </w:rPr>
          <w:t>调整后报文如下：</w:t>
        </w:r>
      </w:ins>
    </w:p>
    <w:p w:rsidR="006110AD" w:rsidRDefault="00F16119" w:rsidP="006110AD">
      <w:pPr>
        <w:ind w:firstLine="480"/>
        <w:rPr>
          <w:ins w:id="99" w:author="余新泰" w:date="2016-08-12T16:58:00Z"/>
        </w:rPr>
      </w:pPr>
      <w:ins w:id="100" w:author="余新泰" w:date="2016-08-16T14:50:00Z">
        <w:r>
          <w:rPr>
            <w:noProof/>
          </w:rPr>
          <w:drawing>
            <wp:inline distT="0" distB="0" distL="0" distR="0" wp14:anchorId="3F8F4448" wp14:editId="146DC560">
              <wp:extent cx="5274310" cy="5120476"/>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5120476"/>
                      </a:xfrm>
                      <a:prstGeom prst="rect">
                        <a:avLst/>
                      </a:prstGeom>
                    </pic:spPr>
                  </pic:pic>
                </a:graphicData>
              </a:graphic>
            </wp:inline>
          </w:drawing>
        </w:r>
      </w:ins>
    </w:p>
    <w:p w:rsidR="0091195D" w:rsidRPr="00DC3FB2" w:rsidRDefault="0091195D" w:rsidP="0091195D">
      <w:pPr>
        <w:pStyle w:val="20"/>
        <w:widowControl/>
        <w:numPr>
          <w:ilvl w:val="0"/>
          <w:numId w:val="0"/>
        </w:numPr>
        <w:adjustRightInd/>
        <w:snapToGrid/>
        <w:spacing w:before="260" w:after="270" w:line="416" w:lineRule="atLeast"/>
        <w:rPr>
          <w:ins w:id="101" w:author="余新泰" w:date="2016-08-12T16:58:00Z"/>
          <w:rFonts w:hAnsi="黑体"/>
          <w:bCs w:val="0"/>
          <w:kern w:val="0"/>
          <w:szCs w:val="20"/>
        </w:rPr>
      </w:pPr>
      <w:bookmarkStart w:id="102" w:name="_Toc458785929"/>
      <w:ins w:id="103" w:author="余新泰" w:date="2016-08-12T16:58:00Z">
        <w:r>
          <w:rPr>
            <w:rFonts w:hAnsi="黑体" w:hint="eastAsia"/>
            <w:bCs w:val="0"/>
            <w:kern w:val="0"/>
            <w:szCs w:val="20"/>
          </w:rPr>
          <w:t>6.5.</w:t>
        </w:r>
      </w:ins>
      <w:ins w:id="104" w:author="余新泰" w:date="2016-08-12T16:59:00Z">
        <w:r w:rsidR="003D2A10">
          <w:rPr>
            <w:rFonts w:hAnsi="黑体" w:hint="eastAsia"/>
            <w:bCs w:val="0"/>
            <w:kern w:val="0"/>
            <w:szCs w:val="20"/>
          </w:rPr>
          <w:t>2</w:t>
        </w:r>
      </w:ins>
      <w:ins w:id="105" w:author="余新泰" w:date="2016-08-12T16:58:00Z">
        <w:r>
          <w:rPr>
            <w:rFonts w:hAnsi="黑体" w:hint="eastAsia"/>
            <w:bCs w:val="0"/>
            <w:kern w:val="0"/>
            <w:szCs w:val="20"/>
          </w:rPr>
          <w:t>.</w:t>
        </w:r>
      </w:ins>
      <w:ins w:id="106" w:author="余新泰" w:date="2016-08-12T16:59:00Z">
        <w:r w:rsidR="003D2A10">
          <w:rPr>
            <w:rFonts w:hAnsi="黑体" w:hint="eastAsia"/>
            <w:bCs w:val="0"/>
            <w:kern w:val="0"/>
            <w:szCs w:val="20"/>
          </w:rPr>
          <w:t>3</w:t>
        </w:r>
      </w:ins>
      <w:ins w:id="107" w:author="余新泰" w:date="2016-08-12T16:58:00Z">
        <w:r w:rsidR="005F229E">
          <w:rPr>
            <w:rFonts w:hAnsi="黑体" w:hint="eastAsia"/>
            <w:bCs w:val="0"/>
            <w:kern w:val="0"/>
            <w:szCs w:val="20"/>
          </w:rPr>
          <w:t>交割申报</w:t>
        </w:r>
        <w:r w:rsidR="005F229E">
          <w:rPr>
            <w:rFonts w:hAnsi="黑体" w:hint="eastAsia"/>
            <w:bCs w:val="0"/>
            <w:kern w:val="0"/>
            <w:szCs w:val="20"/>
          </w:rPr>
          <w:t>/</w:t>
        </w:r>
        <w:r w:rsidR="005F229E">
          <w:rPr>
            <w:rFonts w:hAnsi="黑体" w:hint="eastAsia"/>
            <w:bCs w:val="0"/>
            <w:kern w:val="0"/>
            <w:szCs w:val="20"/>
          </w:rPr>
          <w:t>申报撤销回报</w:t>
        </w:r>
        <w:bookmarkEnd w:id="102"/>
      </w:ins>
    </w:p>
    <w:p w:rsidR="004059FC" w:rsidRDefault="006C791B" w:rsidP="003D2A10">
      <w:pPr>
        <w:ind w:firstLine="482"/>
        <w:rPr>
          <w:ins w:id="108" w:author="余新泰" w:date="2016-09-26T17:33:00Z"/>
        </w:rPr>
      </w:pPr>
      <w:ins w:id="109" w:author="余新泰" w:date="2016-08-12T17:10:00Z">
        <w:r>
          <w:rPr>
            <w:rFonts w:hint="eastAsia"/>
            <w:b/>
          </w:rPr>
          <w:t>规则</w:t>
        </w:r>
      </w:ins>
      <w:ins w:id="110" w:author="余新泰" w:date="2016-08-12T16:58:00Z">
        <w:r w:rsidR="0091195D" w:rsidRPr="00DC3FB2">
          <w:rPr>
            <w:b/>
          </w:rPr>
          <w:t>说明</w:t>
        </w:r>
        <w:r w:rsidR="0091195D" w:rsidRPr="00DC3FB2">
          <w:t>：</w:t>
        </w:r>
        <w:r w:rsidR="0091195D">
          <w:rPr>
            <w:rFonts w:hint="eastAsia"/>
          </w:rPr>
          <w:t xml:space="preserve"> </w:t>
        </w:r>
      </w:ins>
    </w:p>
    <w:p w:rsidR="00437209" w:rsidRDefault="004059FC" w:rsidP="004059FC">
      <w:pPr>
        <w:ind w:firstLine="480"/>
        <w:rPr>
          <w:ins w:id="111" w:author="余新泰" w:date="2016-08-12T17:10:00Z"/>
        </w:rPr>
      </w:pPr>
      <w:ins w:id="112" w:author="余新泰" w:date="2016-09-26T17:33:00Z">
        <w:r>
          <w:rPr>
            <w:rFonts w:hint="eastAsia"/>
          </w:rPr>
          <w:t>1</w:t>
        </w:r>
        <w:r>
          <w:rPr>
            <w:rFonts w:hint="eastAsia"/>
          </w:rPr>
          <w:t>）</w:t>
        </w:r>
      </w:ins>
      <w:ins w:id="113" w:author="余新泰" w:date="2016-08-12T17:09:00Z">
        <w:r w:rsidR="00437209">
          <w:rPr>
            <w:rFonts w:hint="eastAsia"/>
          </w:rPr>
          <w:t>S95</w:t>
        </w:r>
        <w:r w:rsidR="00437209">
          <w:rPr>
            <w:rFonts w:hint="eastAsia"/>
          </w:rPr>
          <w:t>数组向外推送</w:t>
        </w:r>
      </w:ins>
      <w:ins w:id="114" w:author="余新泰" w:date="2016-08-12T17:10:00Z">
        <w:r w:rsidR="00437209">
          <w:rPr>
            <w:rFonts w:hint="eastAsia"/>
          </w:rPr>
          <w:t>规则如下：</w:t>
        </w:r>
      </w:ins>
    </w:p>
    <w:p w:rsidR="004059FC" w:rsidRDefault="003D2A10" w:rsidP="00437209">
      <w:pPr>
        <w:ind w:firstLine="480"/>
        <w:rPr>
          <w:ins w:id="115" w:author="余新泰" w:date="2016-09-26T17:33:00Z"/>
        </w:rPr>
      </w:pPr>
      <w:ins w:id="116" w:author="余新泰" w:date="2016-08-12T17:06:00Z">
        <w:r>
          <w:rPr>
            <w:rFonts w:hint="eastAsia"/>
          </w:rPr>
          <w:t>交割申报回报中会返回库存冻结信息</w:t>
        </w:r>
      </w:ins>
      <w:ins w:id="117" w:author="余新泰" w:date="2016-08-12T17:10:00Z">
        <w:r w:rsidR="00437209">
          <w:rPr>
            <w:rFonts w:hint="eastAsia"/>
          </w:rPr>
          <w:t>；交割</w:t>
        </w:r>
      </w:ins>
      <w:ins w:id="118" w:author="余新泰" w:date="2016-08-12T17:06:00Z">
        <w:r>
          <w:rPr>
            <w:rFonts w:hint="eastAsia"/>
          </w:rPr>
          <w:t>撤销回报中</w:t>
        </w:r>
      </w:ins>
      <w:ins w:id="119" w:author="余新泰" w:date="2016-08-12T17:07:00Z">
        <w:r>
          <w:rPr>
            <w:rFonts w:hint="eastAsia"/>
          </w:rPr>
          <w:t>暂无法返回</w:t>
        </w:r>
      </w:ins>
      <w:ins w:id="120" w:author="余新泰" w:date="2016-08-12T17:06:00Z">
        <w:r>
          <w:rPr>
            <w:rFonts w:hint="eastAsia"/>
          </w:rPr>
          <w:t>库存</w:t>
        </w:r>
      </w:ins>
      <w:ins w:id="121" w:author="余新泰" w:date="2016-08-12T17:07:00Z">
        <w:r>
          <w:rPr>
            <w:rFonts w:hint="eastAsia"/>
          </w:rPr>
          <w:t>释放信息。</w:t>
        </w:r>
      </w:ins>
    </w:p>
    <w:p w:rsidR="0091195D" w:rsidRDefault="004059FC" w:rsidP="00437209">
      <w:pPr>
        <w:ind w:firstLine="480"/>
        <w:rPr>
          <w:ins w:id="122" w:author="余新泰" w:date="2016-08-12T16:59:00Z"/>
        </w:rPr>
      </w:pPr>
      <w:ins w:id="123" w:author="余新泰" w:date="2016-09-26T17:33:00Z">
        <w:r>
          <w:rPr>
            <w:rFonts w:hint="eastAsia"/>
          </w:rPr>
          <w:t>2</w:t>
        </w:r>
        <w:r>
          <w:rPr>
            <w:rFonts w:hint="eastAsia"/>
          </w:rPr>
          <w:t>）</w:t>
        </w:r>
      </w:ins>
      <w:ins w:id="124" w:author="余新泰" w:date="2016-09-26T17:32:00Z">
        <w:r w:rsidR="00FC4A73">
          <w:rPr>
            <w:rFonts w:hint="eastAsia"/>
          </w:rPr>
          <w:t>当为系统撤单时，撤销员代码</w:t>
        </w:r>
      </w:ins>
      <w:ins w:id="125" w:author="余新泰" w:date="2016-09-26T17:33:00Z">
        <w:r>
          <w:rPr>
            <w:rFonts w:hint="eastAsia"/>
          </w:rPr>
          <w:t>T02</w:t>
        </w:r>
      </w:ins>
      <w:ins w:id="126" w:author="余新泰" w:date="2016-09-26T17:32:00Z">
        <w:r w:rsidR="00FC4A73">
          <w:rPr>
            <w:rFonts w:hint="eastAsia"/>
          </w:rPr>
          <w:t>为空。</w:t>
        </w:r>
      </w:ins>
    </w:p>
    <w:p w:rsidR="003D2A10" w:rsidRPr="00DC3FB2" w:rsidRDefault="003D2A10" w:rsidP="003D2A10">
      <w:pPr>
        <w:pStyle w:val="20"/>
        <w:widowControl/>
        <w:numPr>
          <w:ilvl w:val="0"/>
          <w:numId w:val="0"/>
        </w:numPr>
        <w:adjustRightInd/>
        <w:snapToGrid/>
        <w:spacing w:before="260" w:after="270" w:line="416" w:lineRule="atLeast"/>
        <w:rPr>
          <w:ins w:id="127" w:author="余新泰" w:date="2016-08-12T16:59:00Z"/>
          <w:rFonts w:hAnsi="黑体"/>
          <w:bCs w:val="0"/>
          <w:kern w:val="0"/>
          <w:szCs w:val="20"/>
        </w:rPr>
      </w:pPr>
      <w:bookmarkStart w:id="128" w:name="_Toc458785930"/>
      <w:ins w:id="129" w:author="余新泰" w:date="2016-08-12T16:59:00Z">
        <w:r>
          <w:rPr>
            <w:rFonts w:hAnsi="黑体" w:hint="eastAsia"/>
            <w:bCs w:val="0"/>
            <w:kern w:val="0"/>
            <w:szCs w:val="20"/>
          </w:rPr>
          <w:t>6.5.2.</w:t>
        </w:r>
      </w:ins>
      <w:ins w:id="130" w:author="余新泰" w:date="2016-08-12T17:09:00Z">
        <w:r w:rsidR="00437209">
          <w:rPr>
            <w:rFonts w:hAnsi="黑体" w:hint="eastAsia"/>
            <w:bCs w:val="0"/>
            <w:kern w:val="0"/>
            <w:szCs w:val="20"/>
          </w:rPr>
          <w:t>5</w:t>
        </w:r>
      </w:ins>
      <w:ins w:id="131" w:author="余新泰" w:date="2016-08-12T16:59:00Z">
        <w:r>
          <w:rPr>
            <w:rFonts w:hAnsi="黑体" w:hint="eastAsia"/>
            <w:bCs w:val="0"/>
            <w:kern w:val="0"/>
            <w:szCs w:val="20"/>
          </w:rPr>
          <w:t>交割申报</w:t>
        </w:r>
      </w:ins>
      <w:ins w:id="132" w:author="余新泰" w:date="2016-08-12T17:09:00Z">
        <w:r w:rsidR="00437209">
          <w:rPr>
            <w:rFonts w:hAnsi="黑体" w:hint="eastAsia"/>
            <w:bCs w:val="0"/>
            <w:kern w:val="0"/>
            <w:szCs w:val="20"/>
          </w:rPr>
          <w:t>报单查询请求及应答</w:t>
        </w:r>
      </w:ins>
      <w:bookmarkEnd w:id="128"/>
    </w:p>
    <w:p w:rsidR="003D2A10" w:rsidRDefault="00437209" w:rsidP="00437209">
      <w:pPr>
        <w:ind w:firstLine="482"/>
        <w:rPr>
          <w:ins w:id="133" w:author="余新泰" w:date="2016-08-12T17:11:00Z"/>
        </w:rPr>
      </w:pPr>
      <w:ins w:id="134" w:author="余新泰" w:date="2016-08-12T17:09:00Z">
        <w:r w:rsidRPr="00437209">
          <w:rPr>
            <w:rFonts w:hint="eastAsia"/>
            <w:b/>
          </w:rPr>
          <w:t>变更说明</w:t>
        </w:r>
        <w:r>
          <w:rPr>
            <w:rFonts w:hint="eastAsia"/>
          </w:rPr>
          <w:t>：</w:t>
        </w:r>
      </w:ins>
      <w:ins w:id="135" w:author="余新泰" w:date="2016-08-12T17:11:00Z">
        <w:r w:rsidR="006C791B">
          <w:rPr>
            <w:rFonts w:hint="eastAsia"/>
          </w:rPr>
          <w:t>查询结果中无</w:t>
        </w:r>
        <w:r w:rsidR="006C791B">
          <w:rPr>
            <w:rFonts w:hint="eastAsia"/>
          </w:rPr>
          <w:t>S95</w:t>
        </w:r>
        <w:r w:rsidR="006C791B">
          <w:rPr>
            <w:rFonts w:hint="eastAsia"/>
          </w:rPr>
          <w:t>数组信息。</w:t>
        </w:r>
      </w:ins>
    </w:p>
    <w:p w:rsidR="006C791B" w:rsidRDefault="006C791B" w:rsidP="006C791B">
      <w:pPr>
        <w:ind w:firstLine="480"/>
        <w:rPr>
          <w:ins w:id="136" w:author="余新泰" w:date="2016-08-12T17:12:00Z"/>
        </w:rPr>
      </w:pPr>
      <w:ins w:id="137" w:author="余新泰" w:date="2016-08-12T17:11:00Z">
        <w:r>
          <w:rPr>
            <w:noProof/>
          </w:rPr>
          <w:drawing>
            <wp:inline distT="0" distB="0" distL="0" distR="0" wp14:anchorId="49CBA990" wp14:editId="74A40736">
              <wp:extent cx="5274310" cy="145165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51656"/>
                      </a:xfrm>
                      <a:prstGeom prst="rect">
                        <a:avLst/>
                      </a:prstGeom>
                    </pic:spPr>
                  </pic:pic>
                </a:graphicData>
              </a:graphic>
            </wp:inline>
          </w:drawing>
        </w:r>
      </w:ins>
    </w:p>
    <w:p w:rsidR="001718BA" w:rsidRPr="00DC3FB2" w:rsidRDefault="001718BA" w:rsidP="001718BA">
      <w:pPr>
        <w:pStyle w:val="20"/>
        <w:widowControl/>
        <w:numPr>
          <w:ilvl w:val="0"/>
          <w:numId w:val="0"/>
        </w:numPr>
        <w:adjustRightInd/>
        <w:snapToGrid/>
        <w:spacing w:before="260" w:after="270" w:line="416" w:lineRule="atLeast"/>
        <w:rPr>
          <w:ins w:id="138" w:author="余新泰" w:date="2016-08-12T17:12:00Z"/>
          <w:rFonts w:hAnsi="黑体"/>
          <w:bCs w:val="0"/>
          <w:kern w:val="0"/>
          <w:szCs w:val="20"/>
        </w:rPr>
      </w:pPr>
      <w:bookmarkStart w:id="139" w:name="_Toc458785931"/>
      <w:ins w:id="140" w:author="余新泰" w:date="2016-08-12T17:12:00Z">
        <w:r>
          <w:rPr>
            <w:rFonts w:hAnsi="黑体" w:hint="eastAsia"/>
            <w:bCs w:val="0"/>
            <w:kern w:val="0"/>
            <w:szCs w:val="20"/>
          </w:rPr>
          <w:t>6.5.3.3</w:t>
        </w:r>
        <w:r>
          <w:rPr>
            <w:rFonts w:hAnsi="黑体" w:hint="eastAsia"/>
            <w:bCs w:val="0"/>
            <w:kern w:val="0"/>
            <w:szCs w:val="20"/>
          </w:rPr>
          <w:t>中立仓申报</w:t>
        </w:r>
        <w:r>
          <w:rPr>
            <w:rFonts w:hAnsi="黑体" w:hint="eastAsia"/>
            <w:bCs w:val="0"/>
            <w:kern w:val="0"/>
            <w:szCs w:val="20"/>
          </w:rPr>
          <w:t>/</w:t>
        </w:r>
        <w:r>
          <w:rPr>
            <w:rFonts w:hAnsi="黑体" w:hint="eastAsia"/>
            <w:bCs w:val="0"/>
            <w:kern w:val="0"/>
            <w:szCs w:val="20"/>
          </w:rPr>
          <w:t>申报撤销回报</w:t>
        </w:r>
        <w:bookmarkEnd w:id="139"/>
      </w:ins>
    </w:p>
    <w:p w:rsidR="001718BA" w:rsidRDefault="001718BA" w:rsidP="001718BA">
      <w:pPr>
        <w:ind w:firstLine="482"/>
        <w:rPr>
          <w:ins w:id="141" w:author="余新泰" w:date="2016-08-12T17:12:00Z"/>
        </w:rPr>
      </w:pPr>
      <w:ins w:id="142" w:author="余新泰" w:date="2016-08-12T17:12:00Z">
        <w:r>
          <w:rPr>
            <w:rFonts w:hint="eastAsia"/>
            <w:b/>
          </w:rPr>
          <w:t>规则</w:t>
        </w:r>
        <w:r w:rsidRPr="00DC3FB2">
          <w:rPr>
            <w:b/>
          </w:rPr>
          <w:t>说明</w:t>
        </w:r>
        <w:r w:rsidRPr="00DC3FB2">
          <w:t>：</w:t>
        </w:r>
        <w:r>
          <w:rPr>
            <w:rFonts w:hint="eastAsia"/>
          </w:rPr>
          <w:t xml:space="preserve"> S95</w:t>
        </w:r>
        <w:r>
          <w:rPr>
            <w:rFonts w:hint="eastAsia"/>
          </w:rPr>
          <w:t>数组向外推送规则如下：</w:t>
        </w:r>
      </w:ins>
    </w:p>
    <w:p w:rsidR="001718BA" w:rsidRDefault="001718BA" w:rsidP="001718BA">
      <w:pPr>
        <w:ind w:firstLine="480"/>
        <w:rPr>
          <w:ins w:id="143" w:author="余新泰" w:date="2016-08-12T17:12:00Z"/>
        </w:rPr>
      </w:pPr>
      <w:ins w:id="144" w:author="余新泰" w:date="2016-08-12T17:12:00Z">
        <w:r>
          <w:rPr>
            <w:rFonts w:hint="eastAsia"/>
          </w:rPr>
          <w:t>中立仓申报回报中会返回库存冻结信息；中立仓撤销回报中暂无法返回库存释放信息。</w:t>
        </w:r>
      </w:ins>
    </w:p>
    <w:p w:rsidR="001718BA" w:rsidRPr="00DC3FB2" w:rsidRDefault="001718BA" w:rsidP="001718BA">
      <w:pPr>
        <w:pStyle w:val="20"/>
        <w:widowControl/>
        <w:numPr>
          <w:ilvl w:val="0"/>
          <w:numId w:val="0"/>
        </w:numPr>
        <w:adjustRightInd/>
        <w:snapToGrid/>
        <w:spacing w:before="260" w:after="270" w:line="416" w:lineRule="atLeast"/>
        <w:rPr>
          <w:ins w:id="145" w:author="余新泰" w:date="2016-08-12T17:12:00Z"/>
          <w:rFonts w:hAnsi="黑体"/>
          <w:bCs w:val="0"/>
          <w:kern w:val="0"/>
          <w:szCs w:val="20"/>
        </w:rPr>
      </w:pPr>
      <w:bookmarkStart w:id="146" w:name="_Toc458785932"/>
      <w:ins w:id="147" w:author="余新泰" w:date="2016-08-12T17:12:00Z">
        <w:r>
          <w:rPr>
            <w:rFonts w:hAnsi="黑体" w:hint="eastAsia"/>
            <w:bCs w:val="0"/>
            <w:kern w:val="0"/>
            <w:szCs w:val="20"/>
          </w:rPr>
          <w:t>6.5.</w:t>
        </w:r>
      </w:ins>
      <w:ins w:id="148" w:author="余新泰" w:date="2016-08-12T17:14:00Z">
        <w:r w:rsidR="00DB6AB2">
          <w:rPr>
            <w:rFonts w:hAnsi="黑体" w:hint="eastAsia"/>
            <w:bCs w:val="0"/>
            <w:kern w:val="0"/>
            <w:szCs w:val="20"/>
          </w:rPr>
          <w:t>3</w:t>
        </w:r>
      </w:ins>
      <w:ins w:id="149" w:author="余新泰" w:date="2016-08-12T17:12:00Z">
        <w:r>
          <w:rPr>
            <w:rFonts w:hAnsi="黑体" w:hint="eastAsia"/>
            <w:bCs w:val="0"/>
            <w:kern w:val="0"/>
            <w:szCs w:val="20"/>
          </w:rPr>
          <w:t>.</w:t>
        </w:r>
      </w:ins>
      <w:ins w:id="150" w:author="余新泰" w:date="2016-08-12T17:14:00Z">
        <w:r w:rsidR="00DB6AB2">
          <w:rPr>
            <w:rFonts w:hAnsi="黑体" w:hint="eastAsia"/>
            <w:bCs w:val="0"/>
            <w:kern w:val="0"/>
            <w:szCs w:val="20"/>
          </w:rPr>
          <w:t>4</w:t>
        </w:r>
        <w:r w:rsidR="00DB6AB2">
          <w:rPr>
            <w:rFonts w:hAnsi="黑体" w:hint="eastAsia"/>
            <w:bCs w:val="0"/>
            <w:kern w:val="0"/>
            <w:szCs w:val="20"/>
          </w:rPr>
          <w:t>中立仓</w:t>
        </w:r>
      </w:ins>
      <w:ins w:id="151" w:author="余新泰" w:date="2016-08-12T17:12:00Z">
        <w:r>
          <w:rPr>
            <w:rFonts w:hAnsi="黑体" w:hint="eastAsia"/>
            <w:bCs w:val="0"/>
            <w:kern w:val="0"/>
            <w:szCs w:val="20"/>
          </w:rPr>
          <w:t>申报报单查询请求及应答</w:t>
        </w:r>
        <w:bookmarkEnd w:id="146"/>
      </w:ins>
    </w:p>
    <w:p w:rsidR="001718BA" w:rsidRDefault="001718BA" w:rsidP="001718BA">
      <w:pPr>
        <w:ind w:firstLine="482"/>
        <w:rPr>
          <w:ins w:id="152" w:author="余新泰" w:date="2016-08-12T17:12:00Z"/>
        </w:rPr>
      </w:pPr>
      <w:ins w:id="153" w:author="余新泰" w:date="2016-08-12T17:12:00Z">
        <w:r w:rsidRPr="00437209">
          <w:rPr>
            <w:rFonts w:hint="eastAsia"/>
            <w:b/>
          </w:rPr>
          <w:t>变更说明</w:t>
        </w:r>
        <w:r>
          <w:rPr>
            <w:rFonts w:hint="eastAsia"/>
          </w:rPr>
          <w:t>：查询结果中无</w:t>
        </w:r>
        <w:r>
          <w:rPr>
            <w:rFonts w:hint="eastAsia"/>
          </w:rPr>
          <w:t>S95</w:t>
        </w:r>
        <w:r>
          <w:rPr>
            <w:rFonts w:hint="eastAsia"/>
          </w:rPr>
          <w:t>数组信息。</w:t>
        </w:r>
      </w:ins>
    </w:p>
    <w:p w:rsidR="001718BA" w:rsidRPr="006C791B" w:rsidRDefault="001718BA" w:rsidP="001718BA">
      <w:pPr>
        <w:ind w:firstLine="480"/>
        <w:rPr>
          <w:ins w:id="154" w:author="余新泰" w:date="2016-08-12T17:12:00Z"/>
        </w:rPr>
      </w:pPr>
      <w:ins w:id="155" w:author="余新泰" w:date="2016-08-12T17:12:00Z">
        <w:r>
          <w:rPr>
            <w:noProof/>
          </w:rPr>
          <w:drawing>
            <wp:inline distT="0" distB="0" distL="0" distR="0" wp14:anchorId="2A1C8139" wp14:editId="22962C0B">
              <wp:extent cx="5274310" cy="145165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51656"/>
                      </a:xfrm>
                      <a:prstGeom prst="rect">
                        <a:avLst/>
                      </a:prstGeom>
                    </pic:spPr>
                  </pic:pic>
                </a:graphicData>
              </a:graphic>
            </wp:inline>
          </w:drawing>
        </w:r>
      </w:ins>
    </w:p>
    <w:p w:rsidR="00046968" w:rsidRPr="00DC3FB2" w:rsidRDefault="00046968" w:rsidP="00046968">
      <w:pPr>
        <w:pStyle w:val="20"/>
        <w:widowControl/>
        <w:numPr>
          <w:ilvl w:val="0"/>
          <w:numId w:val="0"/>
        </w:numPr>
        <w:adjustRightInd/>
        <w:snapToGrid/>
        <w:spacing w:before="260" w:after="270" w:line="416" w:lineRule="atLeast"/>
        <w:rPr>
          <w:ins w:id="156" w:author="余新泰" w:date="2016-09-26T17:33:00Z"/>
          <w:rFonts w:hAnsi="黑体"/>
          <w:bCs w:val="0"/>
          <w:kern w:val="0"/>
          <w:szCs w:val="20"/>
        </w:rPr>
      </w:pPr>
      <w:ins w:id="157" w:author="余新泰" w:date="2016-09-26T17:33:00Z">
        <w:r>
          <w:rPr>
            <w:rFonts w:hAnsi="黑体" w:hint="eastAsia"/>
            <w:bCs w:val="0"/>
            <w:kern w:val="0"/>
            <w:szCs w:val="20"/>
          </w:rPr>
          <w:t>6.5.1.3</w:t>
        </w:r>
        <w:r>
          <w:rPr>
            <w:rFonts w:hAnsi="黑体" w:hint="eastAsia"/>
            <w:bCs w:val="0"/>
            <w:kern w:val="0"/>
            <w:szCs w:val="20"/>
          </w:rPr>
          <w:t>报单</w:t>
        </w:r>
        <w:r>
          <w:rPr>
            <w:rFonts w:hAnsi="黑体" w:hint="eastAsia"/>
            <w:bCs w:val="0"/>
            <w:kern w:val="0"/>
            <w:szCs w:val="20"/>
          </w:rPr>
          <w:t>/</w:t>
        </w:r>
        <w:r>
          <w:rPr>
            <w:rFonts w:hAnsi="黑体" w:hint="eastAsia"/>
            <w:bCs w:val="0"/>
            <w:kern w:val="0"/>
            <w:szCs w:val="20"/>
          </w:rPr>
          <w:t>撤单回报（现货</w:t>
        </w:r>
        <w:r>
          <w:rPr>
            <w:rFonts w:hAnsi="黑体" w:hint="eastAsia"/>
            <w:bCs w:val="0"/>
            <w:kern w:val="0"/>
            <w:szCs w:val="20"/>
          </w:rPr>
          <w:t>/</w:t>
        </w:r>
        <w:r>
          <w:rPr>
            <w:rFonts w:hAnsi="黑体" w:hint="eastAsia"/>
            <w:bCs w:val="0"/>
            <w:kern w:val="0"/>
            <w:szCs w:val="20"/>
          </w:rPr>
          <w:t>延期</w:t>
        </w:r>
        <w:r>
          <w:rPr>
            <w:rFonts w:hAnsi="黑体" w:hint="eastAsia"/>
            <w:bCs w:val="0"/>
            <w:kern w:val="0"/>
            <w:szCs w:val="20"/>
          </w:rPr>
          <w:t>/</w:t>
        </w:r>
        <w:r>
          <w:rPr>
            <w:rFonts w:hAnsi="黑体" w:hint="eastAsia"/>
            <w:bCs w:val="0"/>
            <w:kern w:val="0"/>
            <w:szCs w:val="20"/>
          </w:rPr>
          <w:t>即期）</w:t>
        </w:r>
      </w:ins>
    </w:p>
    <w:p w:rsidR="00046968" w:rsidRDefault="00046968" w:rsidP="00046968">
      <w:pPr>
        <w:ind w:firstLine="482"/>
        <w:rPr>
          <w:ins w:id="158" w:author="余新泰" w:date="2016-09-26T17:33:00Z"/>
        </w:rPr>
      </w:pPr>
      <w:ins w:id="159" w:author="余新泰" w:date="2016-09-26T17:33:00Z">
        <w:r w:rsidRPr="00437209">
          <w:rPr>
            <w:rFonts w:hint="eastAsia"/>
            <w:b/>
          </w:rPr>
          <w:t>变更说明</w:t>
        </w:r>
        <w:r>
          <w:rPr>
            <w:rFonts w:hint="eastAsia"/>
          </w:rPr>
          <w:t>：关于</w:t>
        </w:r>
        <w:r>
          <w:rPr>
            <w:rFonts w:hint="eastAsia"/>
          </w:rPr>
          <w:t>T02</w:t>
        </w:r>
        <w:r>
          <w:rPr>
            <w:rFonts w:hint="eastAsia"/>
          </w:rPr>
          <w:t>取值条件：当为系统撤单时，撤销员代码为空。</w:t>
        </w:r>
      </w:ins>
    </w:p>
    <w:p w:rsidR="00FE74EB" w:rsidRPr="00DC3FB2" w:rsidRDefault="00FE74EB" w:rsidP="00FE74EB">
      <w:pPr>
        <w:pStyle w:val="20"/>
        <w:widowControl/>
        <w:numPr>
          <w:ilvl w:val="0"/>
          <w:numId w:val="0"/>
        </w:numPr>
        <w:adjustRightInd/>
        <w:snapToGrid/>
        <w:spacing w:before="260" w:after="270" w:line="416" w:lineRule="atLeast"/>
        <w:rPr>
          <w:ins w:id="160" w:author="余新泰" w:date="2016-08-15T19:39:00Z"/>
          <w:rFonts w:hAnsi="黑体"/>
          <w:bCs w:val="0"/>
          <w:kern w:val="0"/>
          <w:szCs w:val="20"/>
        </w:rPr>
      </w:pPr>
      <w:ins w:id="161" w:author="余新泰" w:date="2016-08-15T19:39:00Z">
        <w:r>
          <w:rPr>
            <w:rFonts w:hAnsi="黑体" w:hint="eastAsia"/>
            <w:bCs w:val="0"/>
            <w:kern w:val="0"/>
            <w:szCs w:val="20"/>
          </w:rPr>
          <w:t>6.5.1.4</w:t>
        </w:r>
        <w:r>
          <w:rPr>
            <w:rFonts w:hAnsi="黑体" w:hint="eastAsia"/>
            <w:bCs w:val="0"/>
            <w:kern w:val="0"/>
            <w:szCs w:val="20"/>
          </w:rPr>
          <w:t>成交回报（现货</w:t>
        </w:r>
        <w:r>
          <w:rPr>
            <w:rFonts w:hAnsi="黑体" w:hint="eastAsia"/>
            <w:bCs w:val="0"/>
            <w:kern w:val="0"/>
            <w:szCs w:val="20"/>
          </w:rPr>
          <w:t>/</w:t>
        </w:r>
        <w:r>
          <w:rPr>
            <w:rFonts w:hAnsi="黑体" w:hint="eastAsia"/>
            <w:bCs w:val="0"/>
            <w:kern w:val="0"/>
            <w:szCs w:val="20"/>
          </w:rPr>
          <w:t>延期</w:t>
        </w:r>
        <w:r>
          <w:rPr>
            <w:rFonts w:hAnsi="黑体" w:hint="eastAsia"/>
            <w:bCs w:val="0"/>
            <w:kern w:val="0"/>
            <w:szCs w:val="20"/>
          </w:rPr>
          <w:t>/</w:t>
        </w:r>
        <w:r>
          <w:rPr>
            <w:rFonts w:hAnsi="黑体" w:hint="eastAsia"/>
            <w:bCs w:val="0"/>
            <w:kern w:val="0"/>
            <w:szCs w:val="20"/>
          </w:rPr>
          <w:t>即期）</w:t>
        </w:r>
      </w:ins>
    </w:p>
    <w:p w:rsidR="00FE74EB" w:rsidRDefault="00FE74EB" w:rsidP="00FE74EB">
      <w:pPr>
        <w:ind w:firstLine="482"/>
        <w:rPr>
          <w:ins w:id="162" w:author="余新泰" w:date="2016-08-15T19:39:00Z"/>
        </w:rPr>
      </w:pPr>
      <w:ins w:id="163" w:author="余新泰" w:date="2016-08-15T19:39:00Z">
        <w:r w:rsidRPr="00437209">
          <w:rPr>
            <w:rFonts w:hint="eastAsia"/>
            <w:b/>
          </w:rPr>
          <w:t>变更说明</w:t>
        </w:r>
        <w:r>
          <w:rPr>
            <w:rFonts w:hint="eastAsia"/>
          </w:rPr>
          <w:t>：回报中无</w:t>
        </w:r>
      </w:ins>
      <w:ins w:id="164" w:author="余新泰" w:date="2016-08-15T19:40:00Z">
        <w:r>
          <w:rPr>
            <w:rFonts w:hint="eastAsia"/>
          </w:rPr>
          <w:t>“</w:t>
        </w:r>
      </w:ins>
      <w:ins w:id="165" w:author="余新泰" w:date="2016-08-15T19:39:00Z">
        <w:r>
          <w:rPr>
            <w:rFonts w:hint="eastAsia"/>
          </w:rPr>
          <w:t>M31</w:t>
        </w:r>
      </w:ins>
      <w:ins w:id="166" w:author="余新泰" w:date="2016-08-15T19:40:00Z">
        <w:r>
          <w:rPr>
            <w:rFonts w:hint="eastAsia"/>
          </w:rPr>
          <w:t>-clientSort</w:t>
        </w:r>
        <w:r>
          <w:rPr>
            <w:rFonts w:hint="eastAsia"/>
          </w:rPr>
          <w:t>”</w:t>
        </w:r>
      </w:ins>
      <w:ins w:id="167" w:author="余新泰" w:date="2016-08-15T19:39:00Z">
        <w:r>
          <w:rPr>
            <w:rFonts w:hint="eastAsia"/>
          </w:rPr>
          <w:t>。</w:t>
        </w:r>
      </w:ins>
    </w:p>
    <w:p w:rsidR="0091039A" w:rsidRPr="00DC3FB2" w:rsidRDefault="0091039A" w:rsidP="0091039A">
      <w:pPr>
        <w:pStyle w:val="20"/>
        <w:widowControl/>
        <w:numPr>
          <w:ilvl w:val="0"/>
          <w:numId w:val="0"/>
        </w:numPr>
        <w:adjustRightInd/>
        <w:snapToGrid/>
        <w:spacing w:before="260" w:after="270" w:line="416" w:lineRule="atLeast"/>
        <w:rPr>
          <w:ins w:id="168" w:author="余新泰" w:date="2016-08-15T19:40:00Z"/>
          <w:rFonts w:hAnsi="黑体"/>
          <w:bCs w:val="0"/>
          <w:kern w:val="0"/>
          <w:szCs w:val="20"/>
        </w:rPr>
      </w:pPr>
      <w:ins w:id="169" w:author="余新泰" w:date="2016-08-15T19:40:00Z">
        <w:r>
          <w:rPr>
            <w:rFonts w:hAnsi="黑体" w:hint="eastAsia"/>
            <w:bCs w:val="0"/>
            <w:kern w:val="0"/>
            <w:szCs w:val="20"/>
          </w:rPr>
          <w:t>6.5.1.</w:t>
        </w:r>
      </w:ins>
      <w:ins w:id="170" w:author="余新泰" w:date="2016-08-15T19:41:00Z">
        <w:r w:rsidR="00DD372A">
          <w:rPr>
            <w:rFonts w:hAnsi="黑体" w:hint="eastAsia"/>
            <w:bCs w:val="0"/>
            <w:kern w:val="0"/>
            <w:szCs w:val="20"/>
          </w:rPr>
          <w:t>6</w:t>
        </w:r>
      </w:ins>
      <w:ins w:id="171" w:author="余新泰" w:date="2016-08-15T19:40:00Z">
        <w:r>
          <w:rPr>
            <w:rFonts w:hAnsi="黑体" w:hint="eastAsia"/>
            <w:bCs w:val="0"/>
            <w:kern w:val="0"/>
            <w:szCs w:val="20"/>
          </w:rPr>
          <w:t>成交单查询请求及应答（现货</w:t>
        </w:r>
        <w:r>
          <w:rPr>
            <w:rFonts w:hAnsi="黑体" w:hint="eastAsia"/>
            <w:bCs w:val="0"/>
            <w:kern w:val="0"/>
            <w:szCs w:val="20"/>
          </w:rPr>
          <w:t>/</w:t>
        </w:r>
        <w:r>
          <w:rPr>
            <w:rFonts w:hAnsi="黑体" w:hint="eastAsia"/>
            <w:bCs w:val="0"/>
            <w:kern w:val="0"/>
            <w:szCs w:val="20"/>
          </w:rPr>
          <w:t>延期</w:t>
        </w:r>
        <w:r>
          <w:rPr>
            <w:rFonts w:hAnsi="黑体" w:hint="eastAsia"/>
            <w:bCs w:val="0"/>
            <w:kern w:val="0"/>
            <w:szCs w:val="20"/>
          </w:rPr>
          <w:t>/</w:t>
        </w:r>
        <w:r>
          <w:rPr>
            <w:rFonts w:hAnsi="黑体" w:hint="eastAsia"/>
            <w:bCs w:val="0"/>
            <w:kern w:val="0"/>
            <w:szCs w:val="20"/>
          </w:rPr>
          <w:t>即期）</w:t>
        </w:r>
      </w:ins>
    </w:p>
    <w:p w:rsidR="0091039A" w:rsidRDefault="0091039A" w:rsidP="0091039A">
      <w:pPr>
        <w:ind w:firstLine="482"/>
        <w:rPr>
          <w:ins w:id="172" w:author="余新泰" w:date="2016-08-15T19:40:00Z"/>
        </w:rPr>
      </w:pPr>
      <w:ins w:id="173" w:author="余新泰" w:date="2016-08-15T19:40:00Z">
        <w:r w:rsidRPr="00437209">
          <w:rPr>
            <w:rFonts w:hint="eastAsia"/>
            <w:b/>
          </w:rPr>
          <w:t>变更说明</w:t>
        </w:r>
        <w:r>
          <w:rPr>
            <w:rFonts w:hint="eastAsia"/>
          </w:rPr>
          <w:t>：查询应答中无“</w:t>
        </w:r>
        <w:r>
          <w:rPr>
            <w:rFonts w:hint="eastAsia"/>
          </w:rPr>
          <w:t>M31-clientSort</w:t>
        </w:r>
        <w:r>
          <w:rPr>
            <w:rFonts w:hint="eastAsia"/>
          </w:rPr>
          <w:t>”。</w:t>
        </w:r>
      </w:ins>
    </w:p>
    <w:p w:rsidR="001718BA" w:rsidRPr="006C791B" w:rsidRDefault="001718BA" w:rsidP="006C791B">
      <w:pPr>
        <w:ind w:firstLine="480"/>
      </w:pPr>
    </w:p>
    <w:p w:rsidR="00506D26" w:rsidRPr="00A27F29" w:rsidRDefault="00BF701F" w:rsidP="00506D26">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174" w:name="_Toc458785933"/>
      <w:r>
        <w:rPr>
          <w:rFonts w:ascii="黑体" w:hAnsi="黑体" w:cs="Arial" w:hint="eastAsia"/>
          <w:smallCaps/>
          <w:kern w:val="0"/>
          <w:sz w:val="32"/>
          <w:szCs w:val="30"/>
        </w:rPr>
        <w:t>保证金仓储</w:t>
      </w:r>
      <w:r w:rsidR="00506D26">
        <w:rPr>
          <w:rFonts w:ascii="黑体" w:hAnsi="黑体" w:cs="Arial" w:hint="eastAsia"/>
          <w:smallCaps/>
          <w:kern w:val="0"/>
          <w:sz w:val="32"/>
          <w:szCs w:val="30"/>
        </w:rPr>
        <w:t>接口</w:t>
      </w:r>
      <w:bookmarkEnd w:id="174"/>
    </w:p>
    <w:p w:rsidR="008E7154" w:rsidRPr="008E7154" w:rsidRDefault="008E7154" w:rsidP="008E7154">
      <w:pPr>
        <w:pStyle w:val="20"/>
        <w:widowControl/>
        <w:numPr>
          <w:ilvl w:val="0"/>
          <w:numId w:val="0"/>
        </w:numPr>
        <w:adjustRightInd/>
        <w:snapToGrid/>
        <w:spacing w:before="260" w:after="270" w:line="416" w:lineRule="atLeast"/>
        <w:rPr>
          <w:rFonts w:hAnsi="黑体"/>
          <w:bCs w:val="0"/>
          <w:kern w:val="0"/>
          <w:szCs w:val="20"/>
        </w:rPr>
      </w:pPr>
      <w:bookmarkStart w:id="175" w:name="_Toc458785934"/>
      <w:r>
        <w:rPr>
          <w:rFonts w:hint="eastAsia"/>
        </w:rPr>
        <w:t>6.2.1.1</w:t>
      </w:r>
      <w:r>
        <w:rPr>
          <w:rFonts w:hint="eastAsia"/>
        </w:rPr>
        <w:tab/>
      </w:r>
      <w:r w:rsidRPr="008E7154">
        <w:rPr>
          <w:rFonts w:hAnsi="黑体" w:hint="eastAsia"/>
          <w:bCs w:val="0"/>
          <w:kern w:val="0"/>
          <w:szCs w:val="20"/>
        </w:rPr>
        <w:t>交易员登录请求及应答</w:t>
      </w:r>
      <w:bookmarkEnd w:id="175"/>
    </w:p>
    <w:p w:rsidR="009E7421" w:rsidRDefault="008E7154" w:rsidP="008E7154">
      <w:pPr>
        <w:ind w:firstLine="482"/>
        <w:rPr>
          <w:ins w:id="176" w:author="管荦" w:date="2016-09-19T15:53:00Z"/>
        </w:rPr>
      </w:pPr>
      <w:r w:rsidRPr="008E7154">
        <w:rPr>
          <w:rFonts w:hint="eastAsia"/>
          <w:b/>
        </w:rPr>
        <w:t>变更</w:t>
      </w:r>
      <w:r w:rsidRPr="008E7154">
        <w:rPr>
          <w:b/>
        </w:rPr>
        <w:t>说明</w:t>
      </w:r>
      <w:r>
        <w:t>：</w:t>
      </w:r>
      <w:r>
        <w:rPr>
          <w:rFonts w:hint="eastAsia"/>
        </w:rPr>
        <w:t>删除“</w:t>
      </w:r>
      <w:r>
        <w:rPr>
          <w:rFonts w:hint="eastAsia"/>
        </w:rPr>
        <w:t>O14</w:t>
      </w:r>
      <w:r>
        <w:t>-</w:t>
      </w:r>
      <w:r>
        <w:rPr>
          <w:rFonts w:hint="eastAsia"/>
        </w:rPr>
        <w:t>最大</w:t>
      </w:r>
      <w:r>
        <w:t>本地报单号</w:t>
      </w:r>
      <w:r>
        <w:t>”</w:t>
      </w:r>
      <w:r>
        <w:rPr>
          <w:rFonts w:hint="eastAsia"/>
        </w:rPr>
        <w:t>字段</w:t>
      </w:r>
      <w:r>
        <w:t>；</w:t>
      </w:r>
    </w:p>
    <w:p w:rsidR="000B3770" w:rsidRDefault="000B3770" w:rsidP="000B3770">
      <w:pPr>
        <w:pStyle w:val="20"/>
        <w:widowControl/>
        <w:numPr>
          <w:ilvl w:val="0"/>
          <w:numId w:val="0"/>
        </w:numPr>
        <w:adjustRightInd/>
        <w:snapToGrid/>
        <w:spacing w:before="260" w:after="270" w:line="416" w:lineRule="atLeast"/>
        <w:rPr>
          <w:ins w:id="177" w:author="管荦" w:date="2016-09-19T15:53:00Z"/>
        </w:rPr>
      </w:pPr>
      <w:ins w:id="178" w:author="管荦" w:date="2016-09-19T15:53:00Z">
        <w:r>
          <w:rPr>
            <w:rFonts w:hint="eastAsia"/>
          </w:rPr>
          <w:t>6.2.1.</w:t>
        </w:r>
        <w:r>
          <w:t>2</w:t>
        </w:r>
        <w:r>
          <w:rPr>
            <w:rFonts w:hint="eastAsia"/>
          </w:rPr>
          <w:tab/>
        </w:r>
        <w:r>
          <w:rPr>
            <w:rFonts w:hint="eastAsia"/>
          </w:rPr>
          <w:t>交易员登出</w:t>
        </w:r>
        <w:r w:rsidRPr="009557AF">
          <w:rPr>
            <w:rFonts w:hint="eastAsia"/>
          </w:rPr>
          <w:t>请求及应答</w:t>
        </w:r>
      </w:ins>
    </w:p>
    <w:p w:rsidR="000B3770" w:rsidRDefault="000B3770" w:rsidP="000B3770">
      <w:pPr>
        <w:ind w:firstLine="482"/>
        <w:rPr>
          <w:ins w:id="179" w:author="管荦" w:date="2016-09-19T15:53:00Z"/>
        </w:rPr>
      </w:pPr>
      <w:ins w:id="180" w:author="管荦" w:date="2016-09-19T15:53:00Z">
        <w:r w:rsidRPr="002D6C0F">
          <w:rPr>
            <w:rFonts w:hint="eastAsia"/>
            <w:b/>
          </w:rPr>
          <w:t>变更</w:t>
        </w:r>
        <w:r w:rsidRPr="002D6C0F">
          <w:rPr>
            <w:b/>
          </w:rPr>
          <w:t>说明</w:t>
        </w:r>
        <w:r>
          <w:t>：</w:t>
        </w:r>
        <w:r>
          <w:rPr>
            <w:rFonts w:hint="eastAsia"/>
          </w:rPr>
          <w:t>删除“</w:t>
        </w:r>
        <w:r>
          <w:t>M00-</w:t>
        </w:r>
        <w:r>
          <w:rPr>
            <w:rFonts w:hint="eastAsia"/>
          </w:rPr>
          <w:t>会员</w:t>
        </w:r>
        <w:r>
          <w:t>代码</w:t>
        </w:r>
        <w:r>
          <w:t>”</w:t>
        </w:r>
        <w:r>
          <w:rPr>
            <w:rFonts w:hint="eastAsia"/>
          </w:rPr>
          <w:t>字段</w:t>
        </w:r>
        <w:r>
          <w:t>；</w:t>
        </w:r>
      </w:ins>
    </w:p>
    <w:p w:rsidR="000B3770" w:rsidRDefault="000B3770" w:rsidP="000B3770">
      <w:pPr>
        <w:pStyle w:val="20"/>
        <w:widowControl/>
        <w:numPr>
          <w:ilvl w:val="0"/>
          <w:numId w:val="0"/>
        </w:numPr>
        <w:adjustRightInd/>
        <w:snapToGrid/>
        <w:spacing w:before="260" w:after="270" w:line="416" w:lineRule="atLeast"/>
        <w:rPr>
          <w:ins w:id="181" w:author="管荦" w:date="2016-09-19T15:53:00Z"/>
        </w:rPr>
      </w:pPr>
      <w:ins w:id="182" w:author="管荦" w:date="2016-09-19T15:53:00Z">
        <w:r>
          <w:rPr>
            <w:rFonts w:hint="eastAsia"/>
          </w:rPr>
          <w:t>6.2.</w:t>
        </w:r>
        <w:r>
          <w:t>2</w:t>
        </w:r>
        <w:r>
          <w:rPr>
            <w:rFonts w:hint="eastAsia"/>
          </w:rPr>
          <w:t>.</w:t>
        </w:r>
        <w:r>
          <w:t>1</w:t>
        </w:r>
        <w:r>
          <w:rPr>
            <w:rFonts w:hint="eastAsia"/>
          </w:rPr>
          <w:tab/>
        </w:r>
        <w:r>
          <w:rPr>
            <w:rFonts w:hint="eastAsia"/>
          </w:rPr>
          <w:t>交易员修改密码</w:t>
        </w:r>
        <w:r w:rsidRPr="009557AF">
          <w:rPr>
            <w:rFonts w:hint="eastAsia"/>
          </w:rPr>
          <w:t>请求及应答</w:t>
        </w:r>
      </w:ins>
    </w:p>
    <w:p w:rsidR="000B3770" w:rsidRDefault="000B3770" w:rsidP="000B3770">
      <w:pPr>
        <w:ind w:firstLine="482"/>
        <w:rPr>
          <w:ins w:id="183" w:author="管荦" w:date="2016-09-19T15:53:00Z"/>
        </w:rPr>
      </w:pPr>
      <w:ins w:id="184" w:author="管荦" w:date="2016-09-19T15:53:00Z">
        <w:r w:rsidRPr="002D6C0F">
          <w:rPr>
            <w:rFonts w:hint="eastAsia"/>
            <w:b/>
          </w:rPr>
          <w:t>变更</w:t>
        </w:r>
        <w:r w:rsidRPr="002D6C0F">
          <w:rPr>
            <w:b/>
          </w:rPr>
          <w:t>说明</w:t>
        </w:r>
        <w:r>
          <w:t>：</w:t>
        </w:r>
        <w:r>
          <w:rPr>
            <w:rFonts w:hint="eastAsia"/>
          </w:rPr>
          <w:t>删除“</w:t>
        </w:r>
        <w:r>
          <w:t>M00-</w:t>
        </w:r>
        <w:r>
          <w:rPr>
            <w:rFonts w:hint="eastAsia"/>
          </w:rPr>
          <w:t>会员</w:t>
        </w:r>
        <w:r>
          <w:t>代码</w:t>
        </w:r>
        <w:r>
          <w:t>”</w:t>
        </w:r>
        <w:r>
          <w:rPr>
            <w:rFonts w:hint="eastAsia"/>
          </w:rPr>
          <w:t>字段</w:t>
        </w:r>
        <w:r>
          <w:t>；</w:t>
        </w:r>
      </w:ins>
    </w:p>
    <w:p w:rsidR="000B3770" w:rsidRPr="000B3770" w:rsidDel="000B3770" w:rsidRDefault="000B3770" w:rsidP="00CA67CF">
      <w:pPr>
        <w:ind w:firstLine="480"/>
        <w:rPr>
          <w:del w:id="185" w:author="管荦" w:date="2016-09-19T15:53:00Z"/>
        </w:rPr>
      </w:pPr>
    </w:p>
    <w:p w:rsidR="008E7154" w:rsidRPr="008E7154" w:rsidRDefault="008E7154" w:rsidP="008E7154">
      <w:pPr>
        <w:pStyle w:val="20"/>
        <w:widowControl/>
        <w:numPr>
          <w:ilvl w:val="0"/>
          <w:numId w:val="0"/>
        </w:numPr>
        <w:adjustRightInd/>
        <w:snapToGrid/>
        <w:spacing w:before="260" w:after="270" w:line="416" w:lineRule="atLeast"/>
        <w:rPr>
          <w:rFonts w:hAnsi="黑体"/>
          <w:bCs w:val="0"/>
          <w:kern w:val="0"/>
          <w:szCs w:val="20"/>
        </w:rPr>
      </w:pPr>
      <w:bookmarkStart w:id="186" w:name="_Toc458785935"/>
      <w:r>
        <w:rPr>
          <w:rFonts w:hint="eastAsia"/>
        </w:rPr>
        <w:t>6.3.1.1</w:t>
      </w:r>
      <w:r>
        <w:rPr>
          <w:rFonts w:hint="eastAsia"/>
        </w:rPr>
        <w:tab/>
      </w:r>
      <w:r w:rsidRPr="008E7154">
        <w:rPr>
          <w:rFonts w:hAnsi="黑体" w:hint="eastAsia"/>
          <w:bCs w:val="0"/>
          <w:kern w:val="0"/>
          <w:szCs w:val="20"/>
        </w:rPr>
        <w:t>往来账消息</w:t>
      </w:r>
      <w:bookmarkEnd w:id="186"/>
    </w:p>
    <w:p w:rsidR="008E7154" w:rsidRDefault="008E7154" w:rsidP="008E7154">
      <w:pPr>
        <w:ind w:firstLine="482"/>
      </w:pPr>
      <w:r w:rsidRPr="008E7154">
        <w:rPr>
          <w:rFonts w:hint="eastAsia"/>
          <w:b/>
        </w:rPr>
        <w:t>变更</w:t>
      </w:r>
      <w:r w:rsidRPr="008E7154">
        <w:rPr>
          <w:b/>
        </w:rPr>
        <w:t>说明</w:t>
      </w:r>
      <w:r>
        <w:t>：</w:t>
      </w:r>
      <w:r>
        <w:rPr>
          <w:rFonts w:hint="eastAsia"/>
        </w:rPr>
        <w:t>回报</w:t>
      </w:r>
      <w:r>
        <w:t>报文</w:t>
      </w:r>
      <w:r>
        <w:rPr>
          <w:rFonts w:hint="eastAsia"/>
        </w:rPr>
        <w:t>中“</w:t>
      </w:r>
      <w:r>
        <w:rPr>
          <w:rFonts w:hint="eastAsia"/>
        </w:rPr>
        <w:t>J</w:t>
      </w:r>
      <w:r>
        <w:t>05-</w:t>
      </w:r>
      <w:r>
        <w:rPr>
          <w:rFonts w:hint="eastAsia"/>
        </w:rPr>
        <w:t>已发电</w:t>
      </w:r>
      <w:r>
        <w:t>标志</w:t>
      </w:r>
      <w:r>
        <w:t>”</w:t>
      </w:r>
      <w:r>
        <w:rPr>
          <w:rFonts w:hint="eastAsia"/>
        </w:rPr>
        <w:t>、</w:t>
      </w:r>
      <w:r>
        <w:t>“J04-</w:t>
      </w:r>
      <w:r w:rsidRPr="00673A37">
        <w:rPr>
          <w:rFonts w:hint="eastAsia"/>
        </w:rPr>
        <w:t>发电记账日期</w:t>
      </w:r>
      <w:r>
        <w:t>”</w:t>
      </w:r>
      <w:r>
        <w:rPr>
          <w:rFonts w:hint="eastAsia"/>
        </w:rPr>
        <w:t>、</w:t>
      </w:r>
      <w:r>
        <w:t>“J03-</w:t>
      </w:r>
      <w:r w:rsidRPr="00673A37">
        <w:rPr>
          <w:rFonts w:hint="eastAsia"/>
        </w:rPr>
        <w:t>发电流水序号</w:t>
      </w:r>
      <w:r>
        <w:t>”</w:t>
      </w:r>
      <w:r>
        <w:rPr>
          <w:rFonts w:hint="eastAsia"/>
        </w:rPr>
        <w:t>由</w:t>
      </w:r>
      <w:r>
        <w:t>M-</w:t>
      </w:r>
      <w:r>
        <w:t>必填改为</w:t>
      </w:r>
      <w:r>
        <w:t>O-</w:t>
      </w:r>
      <w:r>
        <w:rPr>
          <w:rFonts w:hint="eastAsia"/>
        </w:rPr>
        <w:t>选题</w:t>
      </w:r>
      <w:r>
        <w:t>，</w:t>
      </w:r>
      <w:r>
        <w:rPr>
          <w:rFonts w:hint="eastAsia"/>
        </w:rPr>
        <w:t>作为</w:t>
      </w:r>
      <w:r>
        <w:t>保留字段</w:t>
      </w:r>
      <w:r>
        <w:rPr>
          <w:rFonts w:hint="eastAsia"/>
        </w:rPr>
        <w:t>，交易所暂不返回。</w:t>
      </w:r>
    </w:p>
    <w:p w:rsidR="008E7154" w:rsidRPr="008E7154" w:rsidRDefault="008E7154" w:rsidP="008E7154">
      <w:pPr>
        <w:pStyle w:val="20"/>
        <w:widowControl/>
        <w:numPr>
          <w:ilvl w:val="0"/>
          <w:numId w:val="0"/>
        </w:numPr>
        <w:adjustRightInd/>
        <w:snapToGrid/>
        <w:spacing w:before="260" w:after="270" w:line="416" w:lineRule="atLeast"/>
        <w:rPr>
          <w:rFonts w:hAnsi="黑体"/>
          <w:bCs w:val="0"/>
          <w:kern w:val="0"/>
          <w:szCs w:val="20"/>
        </w:rPr>
      </w:pPr>
      <w:bookmarkStart w:id="187" w:name="_Toc458785936"/>
      <w:r w:rsidRPr="00FA5763">
        <w:rPr>
          <w:rFonts w:hint="eastAsia"/>
        </w:rPr>
        <w:t>6.3.1.3</w:t>
      </w:r>
      <w:r w:rsidRPr="00FA5763">
        <w:rPr>
          <w:rFonts w:hint="eastAsia"/>
        </w:rPr>
        <w:tab/>
      </w:r>
      <w:r w:rsidRPr="008E7154">
        <w:rPr>
          <w:rFonts w:hAnsi="黑体" w:hint="eastAsia"/>
          <w:bCs w:val="0"/>
          <w:kern w:val="0"/>
          <w:szCs w:val="20"/>
        </w:rPr>
        <w:t>往来账查询请求及应答</w:t>
      </w:r>
      <w:bookmarkEnd w:id="187"/>
    </w:p>
    <w:p w:rsidR="006F27AF" w:rsidRDefault="006F27AF" w:rsidP="006F27AF">
      <w:pPr>
        <w:ind w:firstLine="482"/>
      </w:pPr>
      <w:r w:rsidRPr="006F27AF">
        <w:rPr>
          <w:rFonts w:hint="eastAsia"/>
          <w:b/>
        </w:rPr>
        <w:t>变更</w:t>
      </w:r>
      <w:r w:rsidRPr="006F27AF">
        <w:rPr>
          <w:b/>
        </w:rPr>
        <w:t>说明</w:t>
      </w:r>
      <w:r>
        <w:t>：</w:t>
      </w:r>
      <w:r>
        <w:rPr>
          <w:rFonts w:hint="eastAsia"/>
        </w:rPr>
        <w:t>本接口</w:t>
      </w:r>
      <w:r>
        <w:t>改为</w:t>
      </w:r>
      <w:r w:rsidRPr="00FA5763">
        <w:rPr>
          <w:rFonts w:hint="eastAsia"/>
        </w:rPr>
        <w:t>用于会员二级系统向交易所查询</w:t>
      </w:r>
      <w:r w:rsidRPr="00FA5763">
        <w:rPr>
          <w:rFonts w:hint="eastAsia"/>
          <w:highlight w:val="yellow"/>
        </w:rPr>
        <w:t>本席位</w:t>
      </w:r>
      <w:r w:rsidRPr="00FA5763">
        <w:rPr>
          <w:rFonts w:hint="eastAsia"/>
        </w:rPr>
        <w:t>自己在当前交易日发生的往来账信息。对账不平时，可以使用该接口查询指定记账</w:t>
      </w:r>
      <w:r>
        <w:rPr>
          <w:rFonts w:hint="eastAsia"/>
        </w:rPr>
        <w:t>日期的往来账信息，之后按照保证金对账接口进行重复对账，支持查询</w:t>
      </w:r>
      <w:r w:rsidRPr="00FA5763">
        <w:rPr>
          <w:rFonts w:hint="eastAsia"/>
          <w:highlight w:val="yellow"/>
        </w:rPr>
        <w:t>单条</w:t>
      </w:r>
      <w:r w:rsidRPr="00FA5763">
        <w:rPr>
          <w:rFonts w:hint="eastAsia"/>
        </w:rPr>
        <w:t>往来账信息。</w:t>
      </w:r>
    </w:p>
    <w:p w:rsidR="006F27AF" w:rsidRDefault="006F27AF" w:rsidP="006F27AF">
      <w:pPr>
        <w:ind w:firstLine="480"/>
      </w:pPr>
      <w:r>
        <w:rPr>
          <w:rFonts w:hint="eastAsia"/>
        </w:rPr>
        <w:t>请求</w:t>
      </w:r>
      <w:r>
        <w:t>报文中，</w:t>
      </w:r>
      <w:r>
        <w:rPr>
          <w:rFonts w:hint="eastAsia"/>
        </w:rPr>
        <w:t>新增</w:t>
      </w:r>
      <w:r>
        <w:t>“T80-</w:t>
      </w:r>
      <w:r>
        <w:t>流水号</w:t>
      </w:r>
      <w:r>
        <w:t>”</w:t>
      </w:r>
      <w:r>
        <w:rPr>
          <w:rFonts w:hint="eastAsia"/>
        </w:rPr>
        <w:tab/>
      </w:r>
      <w:r>
        <w:rPr>
          <w:rFonts w:hint="eastAsia"/>
        </w:rPr>
        <w:t>为</w:t>
      </w:r>
      <w:r>
        <w:t>必填字段；</w:t>
      </w:r>
    </w:p>
    <w:p w:rsidR="008E7154" w:rsidRDefault="006F27AF" w:rsidP="006F27AF">
      <w:pPr>
        <w:ind w:firstLine="480"/>
      </w:pPr>
      <w:r>
        <w:rPr>
          <w:rFonts w:hint="eastAsia"/>
        </w:rPr>
        <w:t>应答</w:t>
      </w:r>
      <w:r>
        <w:t>报文中，</w:t>
      </w:r>
      <w:r>
        <w:rPr>
          <w:rFonts w:hint="eastAsia"/>
        </w:rPr>
        <w:t>删除</w:t>
      </w:r>
      <w:r>
        <w:t>原往来账信息节点，</w:t>
      </w:r>
      <w:r>
        <w:rPr>
          <w:rFonts w:hint="eastAsia"/>
        </w:rPr>
        <w:t>“</w:t>
      </w:r>
      <w:r>
        <w:rPr>
          <w:rFonts w:hint="eastAsia"/>
        </w:rPr>
        <w:t>J</w:t>
      </w:r>
      <w:r>
        <w:t>01-</w:t>
      </w:r>
      <w:r w:rsidRPr="00FA5763">
        <w:rPr>
          <w:rFonts w:hint="eastAsia"/>
        </w:rPr>
        <w:t>保证金交易业务类型</w:t>
      </w:r>
      <w:r>
        <w:t>”</w:t>
      </w:r>
      <w:r>
        <w:rPr>
          <w:rFonts w:hint="eastAsia"/>
        </w:rPr>
        <w:t>改为</w:t>
      </w:r>
      <w:r>
        <w:t>C-</w:t>
      </w:r>
      <w:r>
        <w:t>条件</w:t>
      </w:r>
      <w:r>
        <w:rPr>
          <w:rFonts w:hint="eastAsia"/>
        </w:rPr>
        <w:t>必填</w:t>
      </w:r>
      <w:r>
        <w:t>，</w:t>
      </w:r>
      <w:r>
        <w:rPr>
          <w:rFonts w:hint="eastAsia"/>
        </w:rPr>
        <w:t>“</w:t>
      </w:r>
      <w:r>
        <w:rPr>
          <w:rFonts w:hint="eastAsia"/>
        </w:rPr>
        <w:t>J</w:t>
      </w:r>
      <w:r>
        <w:t>05-</w:t>
      </w:r>
      <w:r>
        <w:rPr>
          <w:rFonts w:hint="eastAsia"/>
        </w:rPr>
        <w:t>已发电</w:t>
      </w:r>
      <w:r>
        <w:t>标志</w:t>
      </w:r>
      <w:r>
        <w:t>”</w:t>
      </w:r>
      <w:r>
        <w:rPr>
          <w:rFonts w:hint="eastAsia"/>
        </w:rPr>
        <w:t>、</w:t>
      </w:r>
      <w:r>
        <w:t>“J04-</w:t>
      </w:r>
      <w:r w:rsidRPr="00673A37">
        <w:rPr>
          <w:rFonts w:hint="eastAsia"/>
        </w:rPr>
        <w:t>发电记账日期</w:t>
      </w:r>
      <w:r>
        <w:t>”</w:t>
      </w:r>
      <w:r>
        <w:rPr>
          <w:rFonts w:hint="eastAsia"/>
        </w:rPr>
        <w:t>、</w:t>
      </w:r>
      <w:r>
        <w:t>“J03-</w:t>
      </w:r>
      <w:r w:rsidRPr="00673A37">
        <w:rPr>
          <w:rFonts w:hint="eastAsia"/>
        </w:rPr>
        <w:t>发电流水序号</w:t>
      </w:r>
      <w:r>
        <w:t>”</w:t>
      </w:r>
      <w:r>
        <w:rPr>
          <w:rFonts w:hint="eastAsia"/>
        </w:rPr>
        <w:t>由</w:t>
      </w:r>
      <w:r>
        <w:t>M-</w:t>
      </w:r>
      <w:r>
        <w:t>必填改为</w:t>
      </w:r>
      <w:r>
        <w:t>O-</w:t>
      </w:r>
      <w:r>
        <w:rPr>
          <w:rFonts w:hint="eastAsia"/>
        </w:rPr>
        <w:t>选题</w:t>
      </w:r>
      <w:r>
        <w:t>，</w:t>
      </w:r>
      <w:r>
        <w:rPr>
          <w:rFonts w:hint="eastAsia"/>
        </w:rPr>
        <w:t>作为</w:t>
      </w:r>
      <w:r>
        <w:t>保留字段</w:t>
      </w:r>
      <w:r>
        <w:rPr>
          <w:rFonts w:hint="eastAsia"/>
        </w:rPr>
        <w:t>；</w:t>
      </w:r>
    </w:p>
    <w:p w:rsidR="006F27AF" w:rsidRDefault="006F27AF" w:rsidP="006F27AF">
      <w:pPr>
        <w:pStyle w:val="20"/>
        <w:widowControl/>
        <w:numPr>
          <w:ilvl w:val="0"/>
          <w:numId w:val="0"/>
        </w:numPr>
        <w:adjustRightInd/>
        <w:snapToGrid/>
        <w:spacing w:before="260" w:after="270" w:line="416" w:lineRule="atLeast"/>
      </w:pPr>
      <w:bookmarkStart w:id="188" w:name="_Toc458785937"/>
      <w:r>
        <w:rPr>
          <w:rFonts w:hint="eastAsia"/>
        </w:rPr>
        <w:t>6.</w:t>
      </w:r>
      <w:r>
        <w:t>4</w:t>
      </w:r>
      <w:r>
        <w:rPr>
          <w:rFonts w:hint="eastAsia"/>
        </w:rPr>
        <w:t>.2.3</w:t>
      </w:r>
      <w:r>
        <w:rPr>
          <w:rFonts w:hint="eastAsia"/>
        </w:rPr>
        <w:tab/>
      </w:r>
      <w:r w:rsidRPr="0096390C">
        <w:rPr>
          <w:rFonts w:hint="eastAsia"/>
        </w:rPr>
        <w:t>质押申报查询请求及应答</w:t>
      </w:r>
      <w:bookmarkEnd w:id="188"/>
    </w:p>
    <w:p w:rsidR="006F27AF" w:rsidRDefault="006F27AF" w:rsidP="006F27AF">
      <w:pPr>
        <w:ind w:firstLine="482"/>
      </w:pPr>
      <w:r w:rsidRPr="006F27AF">
        <w:rPr>
          <w:rFonts w:hint="eastAsia"/>
          <w:b/>
        </w:rPr>
        <w:t>变更</w:t>
      </w:r>
      <w:r w:rsidRPr="006F27AF">
        <w:rPr>
          <w:b/>
        </w:rPr>
        <w:t>说明</w:t>
      </w:r>
      <w:r>
        <w:t>：</w:t>
      </w:r>
      <w:r>
        <w:rPr>
          <w:rFonts w:hint="eastAsia"/>
        </w:rPr>
        <w:t>应答</w:t>
      </w:r>
      <w:r>
        <w:t>报文</w:t>
      </w:r>
      <w:r>
        <w:rPr>
          <w:rFonts w:hint="eastAsia"/>
        </w:rPr>
        <w:t>中“</w:t>
      </w:r>
      <w:r w:rsidRPr="00390137">
        <w:rPr>
          <w:rFonts w:hint="eastAsia"/>
        </w:rPr>
        <w:t>质押申报信息数据</w:t>
      </w:r>
      <w:r>
        <w:t>”</w:t>
      </w:r>
      <w:r>
        <w:rPr>
          <w:rFonts w:hint="eastAsia"/>
        </w:rPr>
        <w:t>的域号</w:t>
      </w:r>
      <w:bookmarkStart w:id="189" w:name="OLE_LINK41"/>
      <w:bookmarkStart w:id="190" w:name="OLE_LINK42"/>
      <w:r w:rsidR="00283965">
        <w:rPr>
          <w:rFonts w:hint="eastAsia"/>
        </w:rPr>
        <w:t>由</w:t>
      </w:r>
      <w:r w:rsidR="00283965">
        <w:rPr>
          <w:rFonts w:hint="eastAsia"/>
        </w:rPr>
        <w:t>K53</w:t>
      </w:r>
      <w:bookmarkEnd w:id="189"/>
      <w:bookmarkEnd w:id="190"/>
      <w:r>
        <w:t>修改为</w:t>
      </w:r>
      <w:r>
        <w:rPr>
          <w:rFonts w:hint="eastAsia"/>
        </w:rPr>
        <w:t>K</w:t>
      </w:r>
      <w:r>
        <w:t>95</w:t>
      </w:r>
      <w:r>
        <w:rPr>
          <w:rFonts w:hint="eastAsia"/>
        </w:rPr>
        <w:t>；</w:t>
      </w:r>
    </w:p>
    <w:p w:rsidR="006F27AF" w:rsidRDefault="006F27AF" w:rsidP="006F27AF">
      <w:pPr>
        <w:pStyle w:val="20"/>
        <w:widowControl/>
        <w:numPr>
          <w:ilvl w:val="0"/>
          <w:numId w:val="0"/>
        </w:numPr>
        <w:adjustRightInd/>
        <w:snapToGrid/>
        <w:spacing w:before="260" w:after="270" w:line="416" w:lineRule="atLeast"/>
      </w:pPr>
      <w:bookmarkStart w:id="191" w:name="_Toc458785938"/>
      <w:r w:rsidRPr="006F27AF">
        <w:rPr>
          <w:rFonts w:hint="eastAsia"/>
        </w:rPr>
        <w:t>6.</w:t>
      </w:r>
      <w:r w:rsidRPr="006F27AF">
        <w:t>4</w:t>
      </w:r>
      <w:r w:rsidRPr="006F27AF">
        <w:rPr>
          <w:rFonts w:hint="eastAsia"/>
        </w:rPr>
        <w:t>.2.6</w:t>
      </w:r>
      <w:r w:rsidRPr="006F27AF">
        <w:rPr>
          <w:rFonts w:hint="eastAsia"/>
        </w:rPr>
        <w:tab/>
      </w:r>
      <w:r w:rsidRPr="006F27AF">
        <w:rPr>
          <w:rFonts w:hint="eastAsia"/>
        </w:rPr>
        <w:t>质押注销申报查询请求及应答</w:t>
      </w:r>
      <w:bookmarkEnd w:id="191"/>
    </w:p>
    <w:p w:rsidR="006F27AF" w:rsidRDefault="006F27AF" w:rsidP="006F27AF">
      <w:pPr>
        <w:ind w:firstLine="482"/>
      </w:pPr>
      <w:r w:rsidRPr="006F27AF">
        <w:rPr>
          <w:rFonts w:hint="eastAsia"/>
          <w:b/>
        </w:rPr>
        <w:t>变更</w:t>
      </w:r>
      <w:r w:rsidRPr="006F27AF">
        <w:rPr>
          <w:b/>
        </w:rPr>
        <w:t>说明</w:t>
      </w:r>
      <w:r>
        <w:t>：</w:t>
      </w:r>
      <w:r>
        <w:rPr>
          <w:rFonts w:hint="eastAsia"/>
        </w:rPr>
        <w:t>应答</w:t>
      </w:r>
      <w:r>
        <w:t>报文</w:t>
      </w:r>
      <w:r>
        <w:rPr>
          <w:rFonts w:hint="eastAsia"/>
        </w:rPr>
        <w:t>中“</w:t>
      </w:r>
      <w:r w:rsidRPr="00390137">
        <w:rPr>
          <w:rFonts w:hint="eastAsia"/>
        </w:rPr>
        <w:t>质押注销申报信息数据</w:t>
      </w:r>
      <w:r>
        <w:t>”</w:t>
      </w:r>
      <w:r>
        <w:rPr>
          <w:rFonts w:hint="eastAsia"/>
        </w:rPr>
        <w:t>的域号</w:t>
      </w:r>
      <w:r w:rsidR="00283965">
        <w:rPr>
          <w:rFonts w:hint="eastAsia"/>
        </w:rPr>
        <w:t>由</w:t>
      </w:r>
      <w:r w:rsidR="00283965">
        <w:rPr>
          <w:rFonts w:hint="eastAsia"/>
        </w:rPr>
        <w:t>K55</w:t>
      </w:r>
      <w:r>
        <w:t>修改为</w:t>
      </w:r>
      <w:r>
        <w:rPr>
          <w:rFonts w:hint="eastAsia"/>
        </w:rPr>
        <w:t>K</w:t>
      </w:r>
      <w:r>
        <w:t>95</w:t>
      </w:r>
      <w:r>
        <w:rPr>
          <w:rFonts w:hint="eastAsia"/>
        </w:rPr>
        <w:t>；</w:t>
      </w:r>
    </w:p>
    <w:p w:rsidR="006F27AF" w:rsidRDefault="006F27AF" w:rsidP="006F27AF">
      <w:pPr>
        <w:pStyle w:val="20"/>
        <w:widowControl/>
        <w:numPr>
          <w:ilvl w:val="0"/>
          <w:numId w:val="0"/>
        </w:numPr>
        <w:adjustRightInd/>
        <w:snapToGrid/>
        <w:spacing w:before="260" w:after="270" w:line="416" w:lineRule="atLeast"/>
      </w:pPr>
      <w:bookmarkStart w:id="192" w:name="_Toc458785939"/>
      <w:r>
        <w:rPr>
          <w:rFonts w:hint="eastAsia"/>
        </w:rPr>
        <w:t>6.</w:t>
      </w:r>
      <w:r>
        <w:t>4</w:t>
      </w:r>
      <w:r>
        <w:rPr>
          <w:rFonts w:hint="eastAsia"/>
        </w:rPr>
        <w:t>.2.</w:t>
      </w:r>
      <w:r>
        <w:t>7</w:t>
      </w:r>
      <w:r>
        <w:rPr>
          <w:rFonts w:hint="eastAsia"/>
        </w:rPr>
        <w:tab/>
      </w:r>
      <w:r w:rsidRPr="0096390C">
        <w:rPr>
          <w:rFonts w:hint="eastAsia"/>
        </w:rPr>
        <w:t>质押</w:t>
      </w:r>
      <w:r>
        <w:rPr>
          <w:rFonts w:hint="eastAsia"/>
        </w:rPr>
        <w:t>登记</w:t>
      </w:r>
      <w:r w:rsidRPr="0096390C">
        <w:rPr>
          <w:rFonts w:hint="eastAsia"/>
        </w:rPr>
        <w:t>查询请求及应答</w:t>
      </w:r>
      <w:bookmarkEnd w:id="192"/>
    </w:p>
    <w:p w:rsidR="006F27AF" w:rsidRDefault="00485C8E" w:rsidP="00485C8E">
      <w:pPr>
        <w:ind w:firstLine="482"/>
      </w:pPr>
      <w:r w:rsidRPr="00485C8E">
        <w:rPr>
          <w:rFonts w:hint="eastAsia"/>
          <w:b/>
        </w:rPr>
        <w:t>变更</w:t>
      </w:r>
      <w:r w:rsidRPr="00485C8E">
        <w:rPr>
          <w:b/>
        </w:rPr>
        <w:t>说明</w:t>
      </w:r>
      <w:r>
        <w:t>：</w:t>
      </w:r>
      <w:r>
        <w:rPr>
          <w:rFonts w:hint="eastAsia"/>
        </w:rPr>
        <w:t>应答</w:t>
      </w:r>
      <w:r>
        <w:t>报文</w:t>
      </w:r>
      <w:r>
        <w:rPr>
          <w:rFonts w:hint="eastAsia"/>
        </w:rPr>
        <w:t>中“</w:t>
      </w:r>
      <w:r w:rsidRPr="00390137">
        <w:rPr>
          <w:rFonts w:hint="eastAsia"/>
        </w:rPr>
        <w:t>质押</w:t>
      </w:r>
      <w:r>
        <w:rPr>
          <w:rFonts w:hint="eastAsia"/>
        </w:rPr>
        <w:t>登记</w:t>
      </w:r>
      <w:r w:rsidRPr="00390137">
        <w:rPr>
          <w:rFonts w:hint="eastAsia"/>
        </w:rPr>
        <w:t>信息数据</w:t>
      </w:r>
      <w:r>
        <w:t>”</w:t>
      </w:r>
      <w:r>
        <w:rPr>
          <w:rFonts w:hint="eastAsia"/>
        </w:rPr>
        <w:t>的域号</w:t>
      </w:r>
      <w:r w:rsidR="00283965">
        <w:rPr>
          <w:rFonts w:hint="eastAsia"/>
        </w:rPr>
        <w:t>由</w:t>
      </w:r>
      <w:r w:rsidR="00283965">
        <w:rPr>
          <w:rFonts w:hint="eastAsia"/>
        </w:rPr>
        <w:t>K53</w:t>
      </w:r>
      <w:r>
        <w:t>修改为</w:t>
      </w:r>
      <w:r>
        <w:rPr>
          <w:rFonts w:hint="eastAsia"/>
        </w:rPr>
        <w:t>K</w:t>
      </w:r>
      <w:r>
        <w:t>95</w:t>
      </w:r>
      <w:r>
        <w:rPr>
          <w:rFonts w:hint="eastAsia"/>
        </w:rPr>
        <w:t>；</w:t>
      </w:r>
    </w:p>
    <w:p w:rsidR="00485C8E" w:rsidRDefault="00485C8E" w:rsidP="00485C8E">
      <w:pPr>
        <w:pStyle w:val="20"/>
        <w:widowControl/>
        <w:numPr>
          <w:ilvl w:val="0"/>
          <w:numId w:val="0"/>
        </w:numPr>
        <w:adjustRightInd/>
        <w:snapToGrid/>
        <w:spacing w:before="260" w:after="270" w:line="416" w:lineRule="atLeast"/>
      </w:pPr>
      <w:bookmarkStart w:id="193" w:name="_Toc458785940"/>
      <w:r>
        <w:rPr>
          <w:rFonts w:hint="eastAsia"/>
        </w:rPr>
        <w:t>6.</w:t>
      </w:r>
      <w:r>
        <w:t>4</w:t>
      </w:r>
      <w:r>
        <w:rPr>
          <w:rFonts w:hint="eastAsia"/>
        </w:rPr>
        <w:t>.</w:t>
      </w:r>
      <w:r>
        <w:t>3</w:t>
      </w:r>
      <w:r>
        <w:rPr>
          <w:rFonts w:hint="eastAsia"/>
        </w:rPr>
        <w:t>.3</w:t>
      </w:r>
      <w:r>
        <w:rPr>
          <w:rFonts w:hint="eastAsia"/>
        </w:rPr>
        <w:tab/>
      </w:r>
      <w:r w:rsidRPr="0096390C">
        <w:rPr>
          <w:rFonts w:hint="eastAsia"/>
        </w:rPr>
        <w:t>租借申报查询请求及应答</w:t>
      </w:r>
      <w:bookmarkEnd w:id="193"/>
    </w:p>
    <w:p w:rsidR="00485C8E" w:rsidRDefault="00485C8E" w:rsidP="00485C8E">
      <w:pPr>
        <w:ind w:firstLine="482"/>
      </w:pPr>
      <w:r w:rsidRPr="00485C8E">
        <w:rPr>
          <w:rFonts w:hint="eastAsia"/>
          <w:b/>
        </w:rPr>
        <w:t>变更</w:t>
      </w:r>
      <w:r w:rsidRPr="00485C8E">
        <w:rPr>
          <w:b/>
        </w:rPr>
        <w:t>说明</w:t>
      </w:r>
      <w:r>
        <w:t>：</w:t>
      </w:r>
      <w:r>
        <w:rPr>
          <w:rFonts w:hint="eastAsia"/>
        </w:rPr>
        <w:t>应答</w:t>
      </w:r>
      <w:r>
        <w:t>报文</w:t>
      </w:r>
      <w:r>
        <w:rPr>
          <w:rFonts w:hint="eastAsia"/>
        </w:rPr>
        <w:t>中“租借</w:t>
      </w:r>
      <w:r w:rsidRPr="00390137">
        <w:rPr>
          <w:rFonts w:hint="eastAsia"/>
        </w:rPr>
        <w:t>申报信息数据</w:t>
      </w:r>
      <w:r>
        <w:t>”</w:t>
      </w:r>
      <w:r>
        <w:rPr>
          <w:rFonts w:hint="eastAsia"/>
        </w:rPr>
        <w:t>的域号</w:t>
      </w:r>
      <w:r w:rsidR="002D6C0F">
        <w:rPr>
          <w:rFonts w:hint="eastAsia"/>
        </w:rPr>
        <w:t>由</w:t>
      </w:r>
      <w:r w:rsidR="002D6C0F">
        <w:rPr>
          <w:rFonts w:hint="eastAsia"/>
        </w:rPr>
        <w:t>K73</w:t>
      </w:r>
      <w:r>
        <w:t>修改为</w:t>
      </w:r>
      <w:r>
        <w:rPr>
          <w:rFonts w:hint="eastAsia"/>
        </w:rPr>
        <w:t>K</w:t>
      </w:r>
      <w:r>
        <w:t>95</w:t>
      </w:r>
      <w:r>
        <w:rPr>
          <w:rFonts w:hint="eastAsia"/>
        </w:rPr>
        <w:t>；</w:t>
      </w:r>
    </w:p>
    <w:p w:rsidR="00485C8E" w:rsidRPr="00485C8E" w:rsidRDefault="00485C8E" w:rsidP="00485C8E">
      <w:pPr>
        <w:pStyle w:val="20"/>
        <w:widowControl/>
        <w:numPr>
          <w:ilvl w:val="0"/>
          <w:numId w:val="0"/>
        </w:numPr>
        <w:adjustRightInd/>
        <w:snapToGrid/>
        <w:spacing w:before="260" w:after="270" w:line="416" w:lineRule="atLeast"/>
      </w:pPr>
      <w:bookmarkStart w:id="194" w:name="_Toc458785941"/>
      <w:r>
        <w:rPr>
          <w:rFonts w:hint="eastAsia"/>
        </w:rPr>
        <w:t>6.</w:t>
      </w:r>
      <w:r>
        <w:t>4</w:t>
      </w:r>
      <w:r>
        <w:rPr>
          <w:rFonts w:hint="eastAsia"/>
        </w:rPr>
        <w:t>.</w:t>
      </w:r>
      <w:r>
        <w:t>3</w:t>
      </w:r>
      <w:r>
        <w:rPr>
          <w:rFonts w:hint="eastAsia"/>
        </w:rPr>
        <w:t>.</w:t>
      </w:r>
      <w:r>
        <w:t>6</w:t>
      </w:r>
      <w:r w:rsidRPr="00485C8E">
        <w:rPr>
          <w:rFonts w:hint="eastAsia"/>
        </w:rPr>
        <w:tab/>
      </w:r>
      <w:r w:rsidRPr="00485C8E">
        <w:rPr>
          <w:rFonts w:hint="eastAsia"/>
        </w:rPr>
        <w:t>租借还金申报查询请求及应答</w:t>
      </w:r>
      <w:bookmarkEnd w:id="194"/>
    </w:p>
    <w:p w:rsidR="00485C8E" w:rsidRDefault="00485C8E" w:rsidP="002D6C0F">
      <w:pPr>
        <w:ind w:firstLine="482"/>
      </w:pPr>
      <w:r w:rsidRPr="00485C8E">
        <w:rPr>
          <w:rFonts w:hint="eastAsia"/>
          <w:b/>
        </w:rPr>
        <w:t>变更</w:t>
      </w:r>
      <w:r w:rsidRPr="00485C8E">
        <w:rPr>
          <w:b/>
        </w:rPr>
        <w:t>说明：</w:t>
      </w:r>
      <w:r w:rsidRPr="00485C8E">
        <w:rPr>
          <w:rFonts w:hint="eastAsia"/>
        </w:rPr>
        <w:t>1</w:t>
      </w:r>
      <w:r w:rsidRPr="00485C8E">
        <w:rPr>
          <w:rFonts w:hint="eastAsia"/>
        </w:rPr>
        <w:t>）</w:t>
      </w:r>
      <w:r>
        <w:rPr>
          <w:rFonts w:hint="eastAsia"/>
        </w:rPr>
        <w:t>请求</w:t>
      </w:r>
      <w:r>
        <w:t>报文中</w:t>
      </w:r>
      <w:r>
        <w:t>“K03-</w:t>
      </w:r>
      <w:r w:rsidRPr="00CA1C2D">
        <w:rPr>
          <w:rFonts w:hint="eastAsia"/>
        </w:rPr>
        <w:t>租借还金申报编号</w:t>
      </w:r>
      <w:r>
        <w:t>”</w:t>
      </w:r>
      <w:r>
        <w:rPr>
          <w:rFonts w:hint="eastAsia"/>
        </w:rPr>
        <w:t>改为</w:t>
      </w:r>
      <w:r>
        <w:t>可选；</w:t>
      </w:r>
    </w:p>
    <w:p w:rsidR="00485C8E" w:rsidRDefault="00485C8E" w:rsidP="00485C8E">
      <w:pPr>
        <w:ind w:firstLine="480"/>
      </w:pPr>
      <w:r>
        <w:rPr>
          <w:rFonts w:hint="eastAsia"/>
        </w:rPr>
        <w:t>2</w:t>
      </w:r>
      <w:r>
        <w:rPr>
          <w:rFonts w:hint="eastAsia"/>
        </w:rPr>
        <w:t>）应答</w:t>
      </w:r>
      <w:r>
        <w:t>报文</w:t>
      </w:r>
      <w:r>
        <w:rPr>
          <w:rFonts w:hint="eastAsia"/>
        </w:rPr>
        <w:t>中“租借</w:t>
      </w:r>
      <w:r w:rsidRPr="00390137">
        <w:rPr>
          <w:rFonts w:hint="eastAsia"/>
        </w:rPr>
        <w:t>申报信息数据</w:t>
      </w:r>
      <w:r>
        <w:t>”</w:t>
      </w:r>
      <w:r>
        <w:rPr>
          <w:rFonts w:hint="eastAsia"/>
        </w:rPr>
        <w:t>的域号</w:t>
      </w:r>
      <w:r>
        <w:t>修改为</w:t>
      </w:r>
      <w:r>
        <w:rPr>
          <w:rFonts w:hint="eastAsia"/>
        </w:rPr>
        <w:t>K</w:t>
      </w:r>
      <w:r>
        <w:t>95</w:t>
      </w:r>
      <w:r>
        <w:rPr>
          <w:rFonts w:hint="eastAsia"/>
        </w:rPr>
        <w:t>；</w:t>
      </w:r>
    </w:p>
    <w:p w:rsidR="00283965" w:rsidRDefault="00283965" w:rsidP="00283965">
      <w:pPr>
        <w:pStyle w:val="20"/>
        <w:widowControl/>
        <w:numPr>
          <w:ilvl w:val="0"/>
          <w:numId w:val="0"/>
        </w:numPr>
        <w:adjustRightInd/>
        <w:snapToGrid/>
        <w:spacing w:before="260" w:after="270" w:line="416" w:lineRule="atLeast"/>
      </w:pPr>
      <w:bookmarkStart w:id="195" w:name="_Toc458785942"/>
      <w:r>
        <w:rPr>
          <w:rFonts w:hint="eastAsia"/>
        </w:rPr>
        <w:t>6.</w:t>
      </w:r>
      <w:r>
        <w:t>4</w:t>
      </w:r>
      <w:r>
        <w:rPr>
          <w:rFonts w:hint="eastAsia"/>
        </w:rPr>
        <w:t>.</w:t>
      </w:r>
      <w:r>
        <w:t>3</w:t>
      </w:r>
      <w:r>
        <w:rPr>
          <w:rFonts w:hint="eastAsia"/>
        </w:rPr>
        <w:t>.</w:t>
      </w:r>
      <w:r>
        <w:t>9</w:t>
      </w:r>
      <w:r>
        <w:rPr>
          <w:rFonts w:hint="eastAsia"/>
        </w:rPr>
        <w:tab/>
      </w:r>
      <w:r w:rsidRPr="0096390C">
        <w:rPr>
          <w:rFonts w:hint="eastAsia"/>
        </w:rPr>
        <w:t>租借</w:t>
      </w:r>
      <w:r>
        <w:rPr>
          <w:rFonts w:hint="eastAsia"/>
        </w:rPr>
        <w:t>续租</w:t>
      </w:r>
      <w:r w:rsidRPr="0096390C">
        <w:rPr>
          <w:rFonts w:hint="eastAsia"/>
        </w:rPr>
        <w:t>申报查询请求及应答</w:t>
      </w:r>
      <w:bookmarkEnd w:id="195"/>
    </w:p>
    <w:p w:rsidR="00283965" w:rsidRDefault="00283965" w:rsidP="002D6C0F">
      <w:pPr>
        <w:ind w:firstLine="482"/>
      </w:pPr>
      <w:r w:rsidRPr="002D6C0F">
        <w:rPr>
          <w:rFonts w:hint="eastAsia"/>
          <w:b/>
        </w:rPr>
        <w:t>变更</w:t>
      </w:r>
      <w:r w:rsidRPr="002D6C0F">
        <w:rPr>
          <w:b/>
        </w:rPr>
        <w:t>说明</w:t>
      </w:r>
      <w:r>
        <w:t>：</w:t>
      </w:r>
      <w:r>
        <w:rPr>
          <w:rFonts w:hint="eastAsia"/>
        </w:rPr>
        <w:t>应答</w:t>
      </w:r>
      <w:r>
        <w:t>报文</w:t>
      </w:r>
      <w:r>
        <w:rPr>
          <w:rFonts w:hint="eastAsia"/>
        </w:rPr>
        <w:t>中补充“</w:t>
      </w:r>
      <w:r w:rsidRPr="009C045E">
        <w:rPr>
          <w:rFonts w:hint="eastAsia"/>
        </w:rPr>
        <w:t>租借续租申报信息数据</w:t>
      </w:r>
      <w:r>
        <w:t>“</w:t>
      </w:r>
      <w:r>
        <w:rPr>
          <w:rFonts w:hint="eastAsia"/>
        </w:rPr>
        <w:t>的</w:t>
      </w:r>
      <w:r>
        <w:t>域号为</w:t>
      </w:r>
      <w:r>
        <w:t>K95</w:t>
      </w:r>
      <w:r>
        <w:t>；</w:t>
      </w:r>
    </w:p>
    <w:p w:rsidR="00283965" w:rsidRDefault="00283965" w:rsidP="002D6C0F">
      <w:pPr>
        <w:pStyle w:val="20"/>
        <w:widowControl/>
        <w:numPr>
          <w:ilvl w:val="0"/>
          <w:numId w:val="0"/>
        </w:numPr>
        <w:adjustRightInd/>
        <w:snapToGrid/>
        <w:spacing w:before="260" w:after="270" w:line="416" w:lineRule="atLeast"/>
      </w:pPr>
      <w:bookmarkStart w:id="196" w:name="_Toc458785943"/>
      <w:r>
        <w:rPr>
          <w:rFonts w:hint="eastAsia"/>
        </w:rPr>
        <w:t>6.</w:t>
      </w:r>
      <w:r>
        <w:t>4</w:t>
      </w:r>
      <w:r>
        <w:rPr>
          <w:rFonts w:hint="eastAsia"/>
        </w:rPr>
        <w:t>.</w:t>
      </w:r>
      <w:r>
        <w:t>3</w:t>
      </w:r>
      <w:r>
        <w:rPr>
          <w:rFonts w:hint="eastAsia"/>
        </w:rPr>
        <w:t>.</w:t>
      </w:r>
      <w:r>
        <w:t>11</w:t>
      </w:r>
      <w:r>
        <w:rPr>
          <w:rFonts w:hint="eastAsia"/>
        </w:rPr>
        <w:tab/>
      </w:r>
      <w:r w:rsidRPr="0096390C">
        <w:rPr>
          <w:rFonts w:hint="eastAsia"/>
        </w:rPr>
        <w:t>租借</w:t>
      </w:r>
      <w:r>
        <w:rPr>
          <w:rFonts w:hint="eastAsia"/>
        </w:rPr>
        <w:t>状态变更</w:t>
      </w:r>
      <w:r w:rsidRPr="0096390C">
        <w:rPr>
          <w:rFonts w:hint="eastAsia"/>
        </w:rPr>
        <w:t>申报查询请求及应答</w:t>
      </w:r>
      <w:bookmarkEnd w:id="196"/>
    </w:p>
    <w:p w:rsidR="00283965" w:rsidRDefault="00283965" w:rsidP="002D6C0F">
      <w:pPr>
        <w:ind w:firstLine="482"/>
      </w:pPr>
      <w:r w:rsidRPr="00283965">
        <w:rPr>
          <w:rFonts w:hint="eastAsia"/>
          <w:b/>
        </w:rPr>
        <w:t>变更</w:t>
      </w:r>
      <w:r w:rsidRPr="00283965">
        <w:rPr>
          <w:b/>
        </w:rPr>
        <w:t>说明</w:t>
      </w:r>
      <w:r>
        <w:t>：</w:t>
      </w:r>
      <w:r>
        <w:rPr>
          <w:rFonts w:hint="eastAsia"/>
        </w:rPr>
        <w:t>1</w:t>
      </w:r>
      <w:r>
        <w:rPr>
          <w:rFonts w:hint="eastAsia"/>
        </w:rPr>
        <w:t>、删除应答</w:t>
      </w:r>
      <w:r>
        <w:t>报文中</w:t>
      </w:r>
      <w:r>
        <w:t>“T00-</w:t>
      </w:r>
      <w:r>
        <w:rPr>
          <w:rFonts w:hint="eastAsia"/>
        </w:rPr>
        <w:t>申报方</w:t>
      </w:r>
      <w:r>
        <w:t>”</w:t>
      </w:r>
      <w:r>
        <w:t>；</w:t>
      </w:r>
    </w:p>
    <w:p w:rsidR="00283965" w:rsidRDefault="00283965" w:rsidP="002D6C0F">
      <w:pPr>
        <w:ind w:firstLine="480"/>
      </w:pPr>
      <w:r>
        <w:rPr>
          <w:rFonts w:hint="eastAsia"/>
        </w:rPr>
        <w:t>2</w:t>
      </w:r>
      <w:r>
        <w:rPr>
          <w:rFonts w:hint="eastAsia"/>
        </w:rPr>
        <w:t>、应答</w:t>
      </w:r>
      <w:r>
        <w:t>报文</w:t>
      </w:r>
      <w:r>
        <w:rPr>
          <w:rFonts w:hint="eastAsia"/>
        </w:rPr>
        <w:t>中“租借状态</w:t>
      </w:r>
      <w:r>
        <w:t>变更</w:t>
      </w:r>
      <w:r w:rsidRPr="00390137">
        <w:rPr>
          <w:rFonts w:hint="eastAsia"/>
        </w:rPr>
        <w:t>申报信息数据</w:t>
      </w:r>
      <w:r>
        <w:t>”</w:t>
      </w:r>
      <w:r>
        <w:rPr>
          <w:rFonts w:hint="eastAsia"/>
        </w:rPr>
        <w:t>的域号</w:t>
      </w:r>
      <w:r>
        <w:t>修改为</w:t>
      </w:r>
      <w:r>
        <w:rPr>
          <w:rFonts w:hint="eastAsia"/>
        </w:rPr>
        <w:t>K</w:t>
      </w:r>
      <w:r>
        <w:t>95</w:t>
      </w:r>
      <w:r>
        <w:rPr>
          <w:rFonts w:hint="eastAsia"/>
        </w:rPr>
        <w:t>；</w:t>
      </w:r>
    </w:p>
    <w:p w:rsidR="00283965" w:rsidRDefault="00283965" w:rsidP="00283965">
      <w:pPr>
        <w:ind w:firstLine="480"/>
      </w:pPr>
      <w:r>
        <w:rPr>
          <w:rFonts w:hint="eastAsia"/>
        </w:rPr>
        <w:t>3</w:t>
      </w:r>
      <w:r>
        <w:rPr>
          <w:rFonts w:hint="eastAsia"/>
        </w:rPr>
        <w:t>、</w:t>
      </w:r>
      <w:r>
        <w:t>应答报文</w:t>
      </w:r>
      <w:r>
        <w:rPr>
          <w:rFonts w:hint="eastAsia"/>
        </w:rPr>
        <w:t>中</w:t>
      </w:r>
      <w:r>
        <w:t>“K33-</w:t>
      </w:r>
      <w:r>
        <w:t>变更原因</w:t>
      </w:r>
      <w:r>
        <w:t>”</w:t>
      </w:r>
      <w:r w:rsidR="002D6C0F">
        <w:rPr>
          <w:rFonts w:hint="eastAsia"/>
        </w:rPr>
        <w:t>查询结果不为空时返回</w:t>
      </w:r>
      <w:r>
        <w:t>；</w:t>
      </w:r>
    </w:p>
    <w:p w:rsidR="002D6C0F" w:rsidRDefault="002D6C0F" w:rsidP="00283965">
      <w:pPr>
        <w:ind w:firstLine="480"/>
      </w:pPr>
      <w:r>
        <w:rPr>
          <w:noProof/>
        </w:rPr>
        <w:drawing>
          <wp:inline distT="0" distB="0" distL="0" distR="0" wp14:anchorId="3213234E" wp14:editId="233E283A">
            <wp:extent cx="5274310" cy="603250"/>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03250"/>
                    </a:xfrm>
                    <a:prstGeom prst="rect">
                      <a:avLst/>
                    </a:prstGeom>
                  </pic:spPr>
                </pic:pic>
              </a:graphicData>
            </a:graphic>
          </wp:inline>
        </w:drawing>
      </w:r>
    </w:p>
    <w:p w:rsidR="00283965" w:rsidRDefault="00283965" w:rsidP="002D6C0F">
      <w:pPr>
        <w:pStyle w:val="20"/>
        <w:widowControl/>
        <w:numPr>
          <w:ilvl w:val="0"/>
          <w:numId w:val="0"/>
        </w:numPr>
        <w:adjustRightInd/>
        <w:snapToGrid/>
        <w:spacing w:before="260" w:after="270" w:line="416" w:lineRule="atLeast"/>
      </w:pPr>
      <w:bookmarkStart w:id="197" w:name="_Toc458785944"/>
      <w:r>
        <w:rPr>
          <w:rFonts w:hint="eastAsia"/>
        </w:rPr>
        <w:t>6.</w:t>
      </w:r>
      <w:r>
        <w:t>4</w:t>
      </w:r>
      <w:r>
        <w:rPr>
          <w:rFonts w:hint="eastAsia"/>
        </w:rPr>
        <w:t>.</w:t>
      </w:r>
      <w:r>
        <w:t>5</w:t>
      </w:r>
      <w:r>
        <w:rPr>
          <w:rFonts w:hint="eastAsia"/>
        </w:rPr>
        <w:t>.1</w:t>
      </w:r>
      <w:r>
        <w:rPr>
          <w:rFonts w:hint="eastAsia"/>
        </w:rPr>
        <w:tab/>
      </w:r>
      <w:r w:rsidRPr="004E5037">
        <w:rPr>
          <w:rFonts w:hint="eastAsia"/>
        </w:rPr>
        <w:t>提交库存互换申报请求及应答</w:t>
      </w:r>
      <w:bookmarkEnd w:id="197"/>
    </w:p>
    <w:p w:rsidR="00283965" w:rsidRDefault="00283965" w:rsidP="002D6C0F">
      <w:pPr>
        <w:ind w:firstLine="482"/>
      </w:pPr>
      <w:r w:rsidRPr="002D6C0F">
        <w:rPr>
          <w:rFonts w:hint="eastAsia"/>
          <w:b/>
        </w:rPr>
        <w:t>变更</w:t>
      </w:r>
      <w:r w:rsidRPr="002D6C0F">
        <w:rPr>
          <w:b/>
        </w:rPr>
        <w:t>说明</w:t>
      </w:r>
      <w:r>
        <w:t>：</w:t>
      </w:r>
      <w:r>
        <w:rPr>
          <w:rFonts w:hint="eastAsia"/>
        </w:rPr>
        <w:t>调整应答</w:t>
      </w:r>
      <w:r>
        <w:t>报文</w:t>
      </w:r>
      <w:r>
        <w:rPr>
          <w:rFonts w:hint="eastAsia"/>
        </w:rPr>
        <w:t>中“</w:t>
      </w:r>
      <w:r>
        <w:rPr>
          <w:rFonts w:hint="eastAsia"/>
        </w:rPr>
        <w:t>S95</w:t>
      </w:r>
      <w:r>
        <w:t>-</w:t>
      </w:r>
      <w:r w:rsidRPr="006B0472">
        <w:rPr>
          <w:rFonts w:hint="eastAsia"/>
        </w:rPr>
        <w:t>库存互换交割品种明细数据</w:t>
      </w:r>
      <w:r>
        <w:t>”</w:t>
      </w:r>
      <w:r>
        <w:rPr>
          <w:rFonts w:hint="eastAsia"/>
        </w:rPr>
        <w:t>节点；</w:t>
      </w:r>
    </w:p>
    <w:p w:rsidR="00283965" w:rsidRDefault="00283965" w:rsidP="00283965">
      <w:pPr>
        <w:ind w:firstLine="480"/>
      </w:pPr>
      <w:r>
        <w:rPr>
          <w:rFonts w:hint="eastAsia"/>
        </w:rPr>
        <w:t>调整</w:t>
      </w:r>
      <w:r>
        <w:t>后</w:t>
      </w:r>
      <w:r>
        <w:rPr>
          <w:rFonts w:hint="eastAsia"/>
        </w:rPr>
        <w:t>报文</w:t>
      </w:r>
      <w:r>
        <w:t>如下：</w:t>
      </w:r>
    </w:p>
    <w:p w:rsidR="00283965" w:rsidRDefault="00283965" w:rsidP="00283965">
      <w:pPr>
        <w:ind w:firstLine="480"/>
      </w:pPr>
      <w:r>
        <w:rPr>
          <w:noProof/>
        </w:rPr>
        <w:drawing>
          <wp:inline distT="0" distB="0" distL="0" distR="0" wp14:anchorId="14B8254D" wp14:editId="777BA4DB">
            <wp:extent cx="5274310" cy="663575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635750"/>
                    </a:xfrm>
                    <a:prstGeom prst="rect">
                      <a:avLst/>
                    </a:prstGeom>
                  </pic:spPr>
                </pic:pic>
              </a:graphicData>
            </a:graphic>
          </wp:inline>
        </w:drawing>
      </w:r>
    </w:p>
    <w:p w:rsidR="00357E51" w:rsidRDefault="00357E51" w:rsidP="00357E51">
      <w:pPr>
        <w:pStyle w:val="20"/>
        <w:widowControl/>
        <w:numPr>
          <w:ilvl w:val="0"/>
          <w:numId w:val="0"/>
        </w:numPr>
        <w:adjustRightInd/>
        <w:snapToGrid/>
        <w:spacing w:before="260" w:after="270" w:line="416" w:lineRule="atLeast"/>
        <w:rPr>
          <w:ins w:id="198" w:author="余新泰" w:date="2016-08-12T13:59:00Z"/>
        </w:rPr>
      </w:pPr>
      <w:bookmarkStart w:id="199" w:name="_Toc458785945"/>
      <w:ins w:id="200" w:author="余新泰" w:date="2016-08-12T13:59:00Z">
        <w:r>
          <w:rPr>
            <w:rFonts w:hint="eastAsia"/>
          </w:rPr>
          <w:t>6.</w:t>
        </w:r>
        <w:r>
          <w:t>4</w:t>
        </w:r>
        <w:r>
          <w:rPr>
            <w:rFonts w:hint="eastAsia"/>
          </w:rPr>
          <w:t>.</w:t>
        </w:r>
        <w:r>
          <w:t>5</w:t>
        </w:r>
        <w:r>
          <w:rPr>
            <w:rFonts w:hint="eastAsia"/>
          </w:rPr>
          <w:t>.3</w:t>
        </w:r>
        <w:r>
          <w:rPr>
            <w:rFonts w:hint="eastAsia"/>
          </w:rPr>
          <w:tab/>
        </w:r>
        <w:r w:rsidRPr="004E5037">
          <w:rPr>
            <w:rFonts w:hint="eastAsia"/>
          </w:rPr>
          <w:t>库存互换申报</w:t>
        </w:r>
        <w:r>
          <w:rPr>
            <w:rFonts w:hint="eastAsia"/>
          </w:rPr>
          <w:t>查询</w:t>
        </w:r>
        <w:r w:rsidRPr="004E5037">
          <w:rPr>
            <w:rFonts w:hint="eastAsia"/>
          </w:rPr>
          <w:t>请求及应答</w:t>
        </w:r>
        <w:bookmarkEnd w:id="199"/>
      </w:ins>
    </w:p>
    <w:p w:rsidR="00357E51" w:rsidRDefault="00357E51" w:rsidP="00357E51">
      <w:pPr>
        <w:ind w:firstLine="482"/>
        <w:rPr>
          <w:ins w:id="201" w:author="余新泰" w:date="2016-08-12T13:59:00Z"/>
        </w:rPr>
      </w:pPr>
      <w:ins w:id="202" w:author="余新泰" w:date="2016-08-12T13:59:00Z">
        <w:r w:rsidRPr="002D6C0F">
          <w:rPr>
            <w:rFonts w:hint="eastAsia"/>
            <w:b/>
          </w:rPr>
          <w:t>变更</w:t>
        </w:r>
        <w:r w:rsidRPr="002D6C0F">
          <w:rPr>
            <w:b/>
          </w:rPr>
          <w:t>说明</w:t>
        </w:r>
        <w:r>
          <w:t>：</w:t>
        </w:r>
        <w:r>
          <w:rPr>
            <w:rFonts w:hint="eastAsia"/>
          </w:rPr>
          <w:t>调整应答</w:t>
        </w:r>
        <w:r>
          <w:t>报文</w:t>
        </w:r>
        <w:r>
          <w:rPr>
            <w:rFonts w:hint="eastAsia"/>
          </w:rPr>
          <w:t>中“</w:t>
        </w:r>
        <w:r>
          <w:rPr>
            <w:rFonts w:hint="eastAsia"/>
          </w:rPr>
          <w:t>S95</w:t>
        </w:r>
        <w:r>
          <w:t>-</w:t>
        </w:r>
        <w:r w:rsidRPr="006B0472">
          <w:rPr>
            <w:rFonts w:hint="eastAsia"/>
          </w:rPr>
          <w:t>库存互换交割品种明细数据</w:t>
        </w:r>
        <w:r>
          <w:t>”</w:t>
        </w:r>
        <w:r>
          <w:rPr>
            <w:rFonts w:hint="eastAsia"/>
          </w:rPr>
          <w:t>节点；</w:t>
        </w:r>
      </w:ins>
    </w:p>
    <w:p w:rsidR="00357E51" w:rsidRDefault="00357E51" w:rsidP="00357E51">
      <w:pPr>
        <w:ind w:firstLine="480"/>
        <w:rPr>
          <w:ins w:id="203" w:author="余新泰" w:date="2016-08-12T13:59:00Z"/>
        </w:rPr>
      </w:pPr>
      <w:ins w:id="204" w:author="余新泰" w:date="2016-08-12T13:59:00Z">
        <w:r>
          <w:rPr>
            <w:rFonts w:hint="eastAsia"/>
          </w:rPr>
          <w:t>调整</w:t>
        </w:r>
        <w:r>
          <w:t>后</w:t>
        </w:r>
        <w:r>
          <w:rPr>
            <w:rFonts w:hint="eastAsia"/>
          </w:rPr>
          <w:t>报文</w:t>
        </w:r>
        <w:r>
          <w:t>如下：</w:t>
        </w:r>
      </w:ins>
    </w:p>
    <w:p w:rsidR="00357E51" w:rsidRDefault="00357E51" w:rsidP="00357E51">
      <w:pPr>
        <w:ind w:firstLine="480"/>
        <w:rPr>
          <w:ins w:id="205" w:author="余新泰" w:date="2016-08-12T13:59:00Z"/>
        </w:rPr>
      </w:pPr>
      <w:ins w:id="206" w:author="余新泰" w:date="2016-08-12T13:59:00Z">
        <w:r>
          <w:rPr>
            <w:noProof/>
          </w:rPr>
          <w:drawing>
            <wp:inline distT="0" distB="0" distL="0" distR="0" wp14:anchorId="78FB2D16" wp14:editId="56FDA232">
              <wp:extent cx="5274310" cy="34036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403600"/>
                      </a:xfrm>
                      <a:prstGeom prst="rect">
                        <a:avLst/>
                      </a:prstGeom>
                    </pic:spPr>
                  </pic:pic>
                </a:graphicData>
              </a:graphic>
            </wp:inline>
          </w:drawing>
        </w:r>
      </w:ins>
    </w:p>
    <w:p w:rsidR="00357E51" w:rsidRDefault="00357E51" w:rsidP="00357E51">
      <w:pPr>
        <w:pStyle w:val="20"/>
        <w:widowControl/>
        <w:numPr>
          <w:ilvl w:val="0"/>
          <w:numId w:val="0"/>
        </w:numPr>
        <w:adjustRightInd/>
        <w:snapToGrid/>
        <w:spacing w:before="260" w:after="270" w:line="416" w:lineRule="atLeast"/>
        <w:rPr>
          <w:ins w:id="207" w:author="余新泰" w:date="2016-08-12T13:59:00Z"/>
        </w:rPr>
      </w:pPr>
      <w:bookmarkStart w:id="208" w:name="_Toc458785946"/>
      <w:ins w:id="209" w:author="余新泰" w:date="2016-08-12T13:59:00Z">
        <w:r>
          <w:rPr>
            <w:rFonts w:hint="eastAsia"/>
          </w:rPr>
          <w:t>6.</w:t>
        </w:r>
        <w:r>
          <w:t>4</w:t>
        </w:r>
        <w:r>
          <w:rPr>
            <w:rFonts w:hint="eastAsia"/>
          </w:rPr>
          <w:t>.</w:t>
        </w:r>
        <w:r>
          <w:t>5</w:t>
        </w:r>
        <w:r>
          <w:rPr>
            <w:rFonts w:hint="eastAsia"/>
          </w:rPr>
          <w:t>.4</w:t>
        </w:r>
        <w:r>
          <w:rPr>
            <w:rFonts w:hint="eastAsia"/>
          </w:rPr>
          <w:tab/>
        </w:r>
        <w:r>
          <w:rPr>
            <w:rFonts w:hint="eastAsia"/>
          </w:rPr>
          <w:t>库存互换登记查询</w:t>
        </w:r>
        <w:r w:rsidRPr="004E5037">
          <w:rPr>
            <w:rFonts w:hint="eastAsia"/>
          </w:rPr>
          <w:t>请求及应答</w:t>
        </w:r>
        <w:bookmarkEnd w:id="208"/>
      </w:ins>
    </w:p>
    <w:p w:rsidR="00357E51" w:rsidRDefault="00357E51" w:rsidP="00357E51">
      <w:pPr>
        <w:ind w:firstLine="482"/>
        <w:rPr>
          <w:ins w:id="210" w:author="余新泰" w:date="2016-08-12T13:59:00Z"/>
        </w:rPr>
      </w:pPr>
      <w:ins w:id="211" w:author="余新泰" w:date="2016-08-12T13:59:00Z">
        <w:r w:rsidRPr="002D6C0F">
          <w:rPr>
            <w:rFonts w:hint="eastAsia"/>
            <w:b/>
          </w:rPr>
          <w:t>变更</w:t>
        </w:r>
        <w:r w:rsidRPr="002D6C0F">
          <w:rPr>
            <w:b/>
          </w:rPr>
          <w:t>说明</w:t>
        </w:r>
        <w:r>
          <w:t>：</w:t>
        </w:r>
        <w:r>
          <w:rPr>
            <w:rFonts w:hint="eastAsia"/>
          </w:rPr>
          <w:t>调整应答</w:t>
        </w:r>
        <w:r>
          <w:t>报文</w:t>
        </w:r>
        <w:r>
          <w:rPr>
            <w:rFonts w:hint="eastAsia"/>
          </w:rPr>
          <w:t>中“</w:t>
        </w:r>
        <w:r>
          <w:rPr>
            <w:rFonts w:hint="eastAsia"/>
          </w:rPr>
          <w:t>S95</w:t>
        </w:r>
        <w:r>
          <w:t>-</w:t>
        </w:r>
        <w:r w:rsidRPr="006B0472">
          <w:rPr>
            <w:rFonts w:hint="eastAsia"/>
          </w:rPr>
          <w:t>库存互换交割品种明细数据</w:t>
        </w:r>
        <w:r>
          <w:t>”</w:t>
        </w:r>
        <w:r>
          <w:rPr>
            <w:rFonts w:hint="eastAsia"/>
          </w:rPr>
          <w:t>节点；</w:t>
        </w:r>
      </w:ins>
    </w:p>
    <w:p w:rsidR="00357E51" w:rsidRDefault="00357E51" w:rsidP="00357E51">
      <w:pPr>
        <w:ind w:firstLine="480"/>
        <w:rPr>
          <w:ins w:id="212" w:author="余新泰" w:date="2016-08-12T13:59:00Z"/>
        </w:rPr>
      </w:pPr>
      <w:ins w:id="213" w:author="余新泰" w:date="2016-08-12T13:59:00Z">
        <w:r>
          <w:rPr>
            <w:rFonts w:hint="eastAsia"/>
          </w:rPr>
          <w:t>调整</w:t>
        </w:r>
        <w:r>
          <w:t>后</w:t>
        </w:r>
        <w:r>
          <w:rPr>
            <w:rFonts w:hint="eastAsia"/>
          </w:rPr>
          <w:t>报文</w:t>
        </w:r>
        <w:r>
          <w:t>如下：</w:t>
        </w:r>
      </w:ins>
    </w:p>
    <w:p w:rsidR="00357E51" w:rsidRDefault="00357E51" w:rsidP="00357E51">
      <w:pPr>
        <w:ind w:firstLine="480"/>
        <w:rPr>
          <w:ins w:id="214" w:author="余新泰" w:date="2016-08-12T13:59:00Z"/>
        </w:rPr>
      </w:pPr>
      <w:ins w:id="215" w:author="余新泰" w:date="2016-08-12T13:59:00Z">
        <w:r>
          <w:rPr>
            <w:noProof/>
          </w:rPr>
          <w:drawing>
            <wp:inline distT="0" distB="0" distL="0" distR="0" wp14:anchorId="5B444615" wp14:editId="65417F60">
              <wp:extent cx="5274310" cy="27971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797175"/>
                      </a:xfrm>
                      <a:prstGeom prst="rect">
                        <a:avLst/>
                      </a:prstGeom>
                    </pic:spPr>
                  </pic:pic>
                </a:graphicData>
              </a:graphic>
            </wp:inline>
          </w:drawing>
        </w:r>
      </w:ins>
    </w:p>
    <w:p w:rsidR="002D6C0F" w:rsidRDefault="002D6C0F" w:rsidP="002D6C0F">
      <w:pPr>
        <w:pStyle w:val="20"/>
        <w:widowControl/>
        <w:numPr>
          <w:ilvl w:val="0"/>
          <w:numId w:val="0"/>
        </w:numPr>
        <w:adjustRightInd/>
        <w:snapToGrid/>
        <w:spacing w:before="260" w:after="270" w:line="416" w:lineRule="atLeast"/>
      </w:pPr>
      <w:bookmarkStart w:id="216" w:name="_Toc458785947"/>
      <w:r>
        <w:rPr>
          <w:rFonts w:hint="eastAsia"/>
        </w:rPr>
        <w:t>6.</w:t>
      </w:r>
      <w:r>
        <w:t>4</w:t>
      </w:r>
      <w:r>
        <w:rPr>
          <w:rFonts w:hint="eastAsia"/>
        </w:rPr>
        <w:t>.</w:t>
      </w:r>
      <w:r>
        <w:t>6</w:t>
      </w:r>
      <w:r>
        <w:rPr>
          <w:rFonts w:hint="eastAsia"/>
        </w:rPr>
        <w:t>.1</w:t>
      </w:r>
      <w:r>
        <w:rPr>
          <w:rFonts w:hint="eastAsia"/>
        </w:rPr>
        <w:tab/>
      </w:r>
      <w:r w:rsidRPr="009E1CC8">
        <w:rPr>
          <w:rFonts w:hint="eastAsia"/>
        </w:rPr>
        <w:t>推送客户库存变化流水</w:t>
      </w:r>
      <w:bookmarkEnd w:id="216"/>
    </w:p>
    <w:p w:rsidR="002D6C0F" w:rsidRDefault="002D6C0F" w:rsidP="002D6C0F">
      <w:pPr>
        <w:ind w:firstLine="482"/>
      </w:pPr>
      <w:r w:rsidRPr="002D6C0F">
        <w:rPr>
          <w:rFonts w:hint="eastAsia"/>
          <w:b/>
        </w:rPr>
        <w:t>变更</w:t>
      </w:r>
      <w:r w:rsidRPr="002D6C0F">
        <w:rPr>
          <w:b/>
        </w:rPr>
        <w:t>说明</w:t>
      </w:r>
      <w:r>
        <w:t>：</w:t>
      </w:r>
      <w:r>
        <w:rPr>
          <w:rFonts w:hint="eastAsia"/>
        </w:rPr>
        <w:t>删除应答</w:t>
      </w:r>
      <w:r>
        <w:t>报文</w:t>
      </w:r>
      <w:r>
        <w:rPr>
          <w:rFonts w:hint="eastAsia"/>
        </w:rPr>
        <w:t>中“</w:t>
      </w:r>
      <w:r>
        <w:t>A01-</w:t>
      </w:r>
      <w:r>
        <w:rPr>
          <w:rFonts w:hint="eastAsia"/>
        </w:rPr>
        <w:t>账户类型</w:t>
      </w:r>
      <w:r>
        <w:t>”</w:t>
      </w:r>
      <w:r>
        <w:rPr>
          <w:rFonts w:hint="eastAsia"/>
        </w:rPr>
        <w:t>字段；</w:t>
      </w:r>
    </w:p>
    <w:p w:rsidR="002D6C0F" w:rsidRDefault="002D6C0F" w:rsidP="002D6C0F">
      <w:pPr>
        <w:pStyle w:val="20"/>
        <w:widowControl/>
        <w:numPr>
          <w:ilvl w:val="0"/>
          <w:numId w:val="0"/>
        </w:numPr>
        <w:adjustRightInd/>
        <w:snapToGrid/>
        <w:spacing w:before="260" w:after="270" w:line="416" w:lineRule="atLeast"/>
      </w:pPr>
      <w:bookmarkStart w:id="217" w:name="_Toc458785948"/>
      <w:r>
        <w:rPr>
          <w:rFonts w:hint="eastAsia"/>
        </w:rPr>
        <w:t>6.</w:t>
      </w:r>
      <w:r>
        <w:t>4</w:t>
      </w:r>
      <w:r>
        <w:rPr>
          <w:rFonts w:hint="eastAsia"/>
        </w:rPr>
        <w:t>.</w:t>
      </w:r>
      <w:r>
        <w:t>6</w:t>
      </w:r>
      <w:r>
        <w:rPr>
          <w:rFonts w:hint="eastAsia"/>
        </w:rPr>
        <w:t>.3</w:t>
      </w:r>
      <w:r>
        <w:rPr>
          <w:rFonts w:hint="eastAsia"/>
        </w:rPr>
        <w:tab/>
      </w:r>
      <w:r>
        <w:rPr>
          <w:rFonts w:hint="eastAsia"/>
        </w:rPr>
        <w:t>客户</w:t>
      </w:r>
      <w:r w:rsidRPr="0096390C">
        <w:rPr>
          <w:rFonts w:hint="eastAsia"/>
        </w:rPr>
        <w:t>库存变化流水查询请求及应答</w:t>
      </w:r>
      <w:bookmarkEnd w:id="217"/>
    </w:p>
    <w:p w:rsidR="002D6C0F" w:rsidRDefault="002D6C0F" w:rsidP="006308D5">
      <w:pPr>
        <w:ind w:firstLine="482"/>
        <w:rPr>
          <w:ins w:id="218" w:author="管荦" w:date="2016-09-22T17:02:00Z"/>
        </w:rPr>
      </w:pPr>
      <w:r w:rsidRPr="002D6C0F">
        <w:rPr>
          <w:rFonts w:hint="eastAsia"/>
          <w:b/>
        </w:rPr>
        <w:t>变更</w:t>
      </w:r>
      <w:r w:rsidRPr="002D6C0F">
        <w:rPr>
          <w:b/>
        </w:rPr>
        <w:t>说明</w:t>
      </w:r>
      <w:r>
        <w:t>：</w:t>
      </w:r>
      <w:r>
        <w:rPr>
          <w:rFonts w:hint="eastAsia"/>
        </w:rPr>
        <w:t>删除应答</w:t>
      </w:r>
      <w:r>
        <w:t>报文</w:t>
      </w:r>
      <w:r>
        <w:rPr>
          <w:rFonts w:hint="eastAsia"/>
        </w:rPr>
        <w:t>中“</w:t>
      </w:r>
      <w:r>
        <w:t>A01-</w:t>
      </w:r>
      <w:r>
        <w:rPr>
          <w:rFonts w:hint="eastAsia"/>
        </w:rPr>
        <w:t>账户类型</w:t>
      </w:r>
      <w:r>
        <w:t>”</w:t>
      </w:r>
      <w:r>
        <w:rPr>
          <w:rFonts w:hint="eastAsia"/>
        </w:rPr>
        <w:t>字段；</w:t>
      </w:r>
    </w:p>
    <w:p w:rsidR="00BF43A3" w:rsidRDefault="00BF43A3" w:rsidP="00BF43A3">
      <w:pPr>
        <w:pStyle w:val="20"/>
        <w:widowControl/>
        <w:numPr>
          <w:ilvl w:val="0"/>
          <w:numId w:val="0"/>
        </w:numPr>
        <w:adjustRightInd/>
        <w:snapToGrid/>
        <w:spacing w:before="260" w:after="270" w:line="416" w:lineRule="atLeast"/>
        <w:rPr>
          <w:ins w:id="219" w:author="管荦" w:date="2016-09-22T17:02:00Z"/>
        </w:rPr>
      </w:pPr>
      <w:ins w:id="220" w:author="管荦" w:date="2016-09-22T17:02:00Z">
        <w:r>
          <w:rPr>
            <w:rFonts w:hint="eastAsia"/>
          </w:rPr>
          <w:t>6.</w:t>
        </w:r>
        <w:r>
          <w:t>4</w:t>
        </w:r>
        <w:r>
          <w:rPr>
            <w:rFonts w:hint="eastAsia"/>
          </w:rPr>
          <w:t>.</w:t>
        </w:r>
        <w:r>
          <w:t>6</w:t>
        </w:r>
        <w:r>
          <w:rPr>
            <w:rFonts w:hint="eastAsia"/>
          </w:rPr>
          <w:t>.5</w:t>
        </w:r>
        <w:r>
          <w:rPr>
            <w:rFonts w:hint="eastAsia"/>
          </w:rPr>
          <w:tab/>
        </w:r>
        <w:r w:rsidRPr="00BF43A3">
          <w:rPr>
            <w:rFonts w:hint="eastAsia"/>
          </w:rPr>
          <w:t>每日租借基准利率及均值查询请求及应答</w:t>
        </w:r>
      </w:ins>
    </w:p>
    <w:p w:rsidR="00BF43A3" w:rsidRPr="00BF43A3" w:rsidRDefault="00BF43A3" w:rsidP="006308D5">
      <w:pPr>
        <w:ind w:firstLine="482"/>
      </w:pPr>
      <w:ins w:id="221" w:author="管荦" w:date="2016-09-22T17:02:00Z">
        <w:r w:rsidRPr="002D6C0F">
          <w:rPr>
            <w:rFonts w:hint="eastAsia"/>
            <w:b/>
          </w:rPr>
          <w:t>变更</w:t>
        </w:r>
        <w:r w:rsidRPr="002D6C0F">
          <w:rPr>
            <w:b/>
          </w:rPr>
          <w:t>说明</w:t>
        </w:r>
        <w:r>
          <w:t>：</w:t>
        </w:r>
      </w:ins>
      <w:ins w:id="222" w:author="管荦" w:date="2016-09-22T17:03:00Z">
        <w:r>
          <w:rPr>
            <w:rFonts w:hint="eastAsia"/>
          </w:rPr>
          <w:t>增加</w:t>
        </w:r>
      </w:ins>
      <w:ins w:id="223" w:author="管荦" w:date="2016-09-22T17:02:00Z">
        <w:r>
          <w:rPr>
            <w:rFonts w:hint="eastAsia"/>
          </w:rPr>
          <w:t>应答</w:t>
        </w:r>
        <w:r>
          <w:t>报文</w:t>
        </w:r>
        <w:r>
          <w:rPr>
            <w:rFonts w:hint="eastAsia"/>
          </w:rPr>
          <w:t>中“</w:t>
        </w:r>
      </w:ins>
      <w:ins w:id="224" w:author="管荦" w:date="2016-09-22T17:03:00Z">
        <w:r>
          <w:t>K67</w:t>
        </w:r>
      </w:ins>
      <w:ins w:id="225" w:author="管荦" w:date="2016-09-22T17:02:00Z">
        <w:r>
          <w:t>-</w:t>
        </w:r>
      </w:ins>
      <w:ins w:id="226" w:author="管荦" w:date="2016-09-22T17:03:00Z">
        <w:r w:rsidRPr="00BF43A3">
          <w:rPr>
            <w:rFonts w:hint="eastAsia"/>
          </w:rPr>
          <w:t>租借利率均值</w:t>
        </w:r>
      </w:ins>
      <w:ins w:id="227" w:author="管荦" w:date="2016-09-22T17:02:00Z">
        <w:r>
          <w:t>”</w:t>
        </w:r>
      </w:ins>
      <w:ins w:id="228" w:author="管荦" w:date="2016-09-22T17:03:00Z">
        <w:r>
          <w:rPr>
            <w:rFonts w:hint="eastAsia"/>
          </w:rPr>
          <w:t>、</w:t>
        </w:r>
        <w:r>
          <w:t>“K68-</w:t>
        </w:r>
        <w:r w:rsidRPr="00BF43A3">
          <w:rPr>
            <w:rFonts w:hint="eastAsia"/>
          </w:rPr>
          <w:t>租借利率均值类型</w:t>
        </w:r>
        <w:r>
          <w:t>”</w:t>
        </w:r>
      </w:ins>
      <w:ins w:id="229" w:author="管荦" w:date="2016-09-22T17:02:00Z">
        <w:r>
          <w:rPr>
            <w:rFonts w:hint="eastAsia"/>
          </w:rPr>
          <w:t>字段；</w:t>
        </w:r>
      </w:ins>
    </w:p>
    <w:p w:rsidR="0087543F" w:rsidRPr="00A27F29" w:rsidRDefault="00907D53" w:rsidP="0087543F">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230" w:name="_Toc458785949"/>
      <w:r>
        <w:rPr>
          <w:rFonts w:ascii="黑体" w:hAnsi="黑体" w:cs="Arial" w:hint="eastAsia"/>
          <w:smallCaps/>
          <w:kern w:val="0"/>
          <w:sz w:val="32"/>
          <w:szCs w:val="30"/>
        </w:rPr>
        <w:t>账户卡</w:t>
      </w:r>
      <w:r w:rsidR="0087543F">
        <w:rPr>
          <w:rFonts w:ascii="黑体" w:hAnsi="黑体" w:cs="Arial" w:hint="eastAsia"/>
          <w:smallCaps/>
          <w:kern w:val="0"/>
          <w:sz w:val="32"/>
          <w:szCs w:val="30"/>
        </w:rPr>
        <w:t>接口</w:t>
      </w:r>
      <w:bookmarkEnd w:id="230"/>
    </w:p>
    <w:p w:rsidR="002D6C0F" w:rsidRDefault="002D6C0F" w:rsidP="002D6C0F">
      <w:pPr>
        <w:pStyle w:val="20"/>
        <w:widowControl/>
        <w:numPr>
          <w:ilvl w:val="0"/>
          <w:numId w:val="0"/>
        </w:numPr>
        <w:adjustRightInd/>
        <w:snapToGrid/>
        <w:spacing w:before="260" w:after="270" w:line="416" w:lineRule="atLeast"/>
      </w:pPr>
      <w:bookmarkStart w:id="231" w:name="_Toc458785950"/>
      <w:bookmarkStart w:id="232" w:name="OLE_LINK1"/>
      <w:bookmarkStart w:id="233" w:name="OLE_LINK2"/>
      <w:r>
        <w:rPr>
          <w:rFonts w:hint="eastAsia"/>
        </w:rPr>
        <w:t>6.2.1.1</w:t>
      </w:r>
      <w:r>
        <w:rPr>
          <w:rFonts w:hint="eastAsia"/>
        </w:rPr>
        <w:tab/>
      </w:r>
      <w:r w:rsidRPr="009557AF">
        <w:rPr>
          <w:rFonts w:hint="eastAsia"/>
        </w:rPr>
        <w:t>交易员登录请求及应答</w:t>
      </w:r>
      <w:bookmarkEnd w:id="231"/>
    </w:p>
    <w:bookmarkEnd w:id="232"/>
    <w:bookmarkEnd w:id="233"/>
    <w:p w:rsidR="002D6C0F" w:rsidRDefault="002D6C0F" w:rsidP="002D6C0F">
      <w:pPr>
        <w:ind w:firstLine="482"/>
        <w:rPr>
          <w:ins w:id="234" w:author="管荦" w:date="2016-09-19T15:53:00Z"/>
        </w:rPr>
      </w:pPr>
      <w:r w:rsidRPr="002D6C0F">
        <w:rPr>
          <w:rFonts w:hint="eastAsia"/>
          <w:b/>
        </w:rPr>
        <w:t>变更</w:t>
      </w:r>
      <w:r w:rsidRPr="002D6C0F">
        <w:rPr>
          <w:b/>
        </w:rPr>
        <w:t>说明</w:t>
      </w:r>
      <w:r>
        <w:t>：</w:t>
      </w:r>
      <w:r>
        <w:rPr>
          <w:rFonts w:hint="eastAsia"/>
        </w:rPr>
        <w:t>删除“</w:t>
      </w:r>
      <w:r>
        <w:rPr>
          <w:rFonts w:hint="eastAsia"/>
        </w:rPr>
        <w:t>O14</w:t>
      </w:r>
      <w:r>
        <w:t>-</w:t>
      </w:r>
      <w:r>
        <w:rPr>
          <w:rFonts w:hint="eastAsia"/>
        </w:rPr>
        <w:t>最大</w:t>
      </w:r>
      <w:r>
        <w:t>本地报单号</w:t>
      </w:r>
      <w:r>
        <w:t>”</w:t>
      </w:r>
      <w:r>
        <w:rPr>
          <w:rFonts w:hint="eastAsia"/>
        </w:rPr>
        <w:t>字段</w:t>
      </w:r>
      <w:r>
        <w:t>；</w:t>
      </w:r>
    </w:p>
    <w:p w:rsidR="005512EA" w:rsidRDefault="005512EA" w:rsidP="005512EA">
      <w:pPr>
        <w:pStyle w:val="20"/>
        <w:widowControl/>
        <w:numPr>
          <w:ilvl w:val="0"/>
          <w:numId w:val="0"/>
        </w:numPr>
        <w:adjustRightInd/>
        <w:snapToGrid/>
        <w:spacing w:before="260" w:after="270" w:line="416" w:lineRule="atLeast"/>
        <w:rPr>
          <w:ins w:id="235" w:author="管荦" w:date="2016-09-19T15:53:00Z"/>
        </w:rPr>
      </w:pPr>
      <w:ins w:id="236" w:author="管荦" w:date="2016-09-19T15:53:00Z">
        <w:r>
          <w:rPr>
            <w:rFonts w:hint="eastAsia"/>
          </w:rPr>
          <w:t>6.2.1.</w:t>
        </w:r>
        <w:r>
          <w:t>2</w:t>
        </w:r>
        <w:r>
          <w:rPr>
            <w:rFonts w:hint="eastAsia"/>
          </w:rPr>
          <w:tab/>
        </w:r>
        <w:r>
          <w:rPr>
            <w:rFonts w:hint="eastAsia"/>
          </w:rPr>
          <w:t>交易员登出</w:t>
        </w:r>
        <w:r w:rsidRPr="009557AF">
          <w:rPr>
            <w:rFonts w:hint="eastAsia"/>
          </w:rPr>
          <w:t>请求及应答</w:t>
        </w:r>
      </w:ins>
    </w:p>
    <w:p w:rsidR="005512EA" w:rsidRDefault="005512EA" w:rsidP="005512EA">
      <w:pPr>
        <w:ind w:firstLine="482"/>
        <w:rPr>
          <w:ins w:id="237" w:author="管荦" w:date="2016-09-19T15:53:00Z"/>
        </w:rPr>
      </w:pPr>
      <w:ins w:id="238" w:author="管荦" w:date="2016-09-19T15:53:00Z">
        <w:r w:rsidRPr="002D6C0F">
          <w:rPr>
            <w:rFonts w:hint="eastAsia"/>
            <w:b/>
          </w:rPr>
          <w:t>变更</w:t>
        </w:r>
        <w:r w:rsidRPr="002D6C0F">
          <w:rPr>
            <w:b/>
          </w:rPr>
          <w:t>说明</w:t>
        </w:r>
        <w:r>
          <w:t>：</w:t>
        </w:r>
        <w:r>
          <w:rPr>
            <w:rFonts w:hint="eastAsia"/>
          </w:rPr>
          <w:t>删除“</w:t>
        </w:r>
        <w:r>
          <w:t>M00-</w:t>
        </w:r>
        <w:r>
          <w:rPr>
            <w:rFonts w:hint="eastAsia"/>
          </w:rPr>
          <w:t>会员</w:t>
        </w:r>
        <w:r>
          <w:t>代码</w:t>
        </w:r>
        <w:r>
          <w:t>”</w:t>
        </w:r>
        <w:r>
          <w:rPr>
            <w:rFonts w:hint="eastAsia"/>
          </w:rPr>
          <w:t>字段</w:t>
        </w:r>
        <w:r>
          <w:t>；</w:t>
        </w:r>
      </w:ins>
    </w:p>
    <w:p w:rsidR="005512EA" w:rsidRDefault="005512EA" w:rsidP="005512EA">
      <w:pPr>
        <w:pStyle w:val="20"/>
        <w:widowControl/>
        <w:numPr>
          <w:ilvl w:val="0"/>
          <w:numId w:val="0"/>
        </w:numPr>
        <w:adjustRightInd/>
        <w:snapToGrid/>
        <w:spacing w:before="260" w:after="270" w:line="416" w:lineRule="atLeast"/>
        <w:rPr>
          <w:ins w:id="239" w:author="管荦" w:date="2016-09-19T15:53:00Z"/>
        </w:rPr>
      </w:pPr>
      <w:ins w:id="240" w:author="管荦" w:date="2016-09-19T15:53:00Z">
        <w:r>
          <w:rPr>
            <w:rFonts w:hint="eastAsia"/>
          </w:rPr>
          <w:t>6.2.</w:t>
        </w:r>
        <w:r>
          <w:t>2</w:t>
        </w:r>
        <w:r>
          <w:rPr>
            <w:rFonts w:hint="eastAsia"/>
          </w:rPr>
          <w:t>.</w:t>
        </w:r>
        <w:r>
          <w:t>1</w:t>
        </w:r>
        <w:r>
          <w:rPr>
            <w:rFonts w:hint="eastAsia"/>
          </w:rPr>
          <w:tab/>
        </w:r>
        <w:r>
          <w:rPr>
            <w:rFonts w:hint="eastAsia"/>
          </w:rPr>
          <w:t>交易员修改密码</w:t>
        </w:r>
        <w:r w:rsidRPr="009557AF">
          <w:rPr>
            <w:rFonts w:hint="eastAsia"/>
          </w:rPr>
          <w:t>请求及应答</w:t>
        </w:r>
      </w:ins>
    </w:p>
    <w:p w:rsidR="005512EA" w:rsidRDefault="005512EA" w:rsidP="005512EA">
      <w:pPr>
        <w:ind w:firstLine="482"/>
        <w:rPr>
          <w:ins w:id="241" w:author="管荦" w:date="2016-09-19T15:53:00Z"/>
        </w:rPr>
      </w:pPr>
      <w:ins w:id="242" w:author="管荦" w:date="2016-09-19T15:53:00Z">
        <w:r w:rsidRPr="002D6C0F">
          <w:rPr>
            <w:rFonts w:hint="eastAsia"/>
            <w:b/>
          </w:rPr>
          <w:t>变更</w:t>
        </w:r>
        <w:r w:rsidRPr="002D6C0F">
          <w:rPr>
            <w:b/>
          </w:rPr>
          <w:t>说明</w:t>
        </w:r>
        <w:r>
          <w:t>：</w:t>
        </w:r>
        <w:r>
          <w:rPr>
            <w:rFonts w:hint="eastAsia"/>
          </w:rPr>
          <w:t>删除“</w:t>
        </w:r>
        <w:r>
          <w:t>M00-</w:t>
        </w:r>
        <w:r>
          <w:rPr>
            <w:rFonts w:hint="eastAsia"/>
          </w:rPr>
          <w:t>会员</w:t>
        </w:r>
        <w:r>
          <w:t>代码</w:t>
        </w:r>
        <w:r>
          <w:t>”</w:t>
        </w:r>
        <w:r>
          <w:rPr>
            <w:rFonts w:hint="eastAsia"/>
          </w:rPr>
          <w:t>字段</w:t>
        </w:r>
        <w:r>
          <w:t>；</w:t>
        </w:r>
      </w:ins>
    </w:p>
    <w:p w:rsidR="005512EA" w:rsidRPr="005512EA" w:rsidDel="000B3770" w:rsidRDefault="005512EA" w:rsidP="00E921B2">
      <w:pPr>
        <w:ind w:firstLine="480"/>
        <w:rPr>
          <w:del w:id="243" w:author="管荦" w:date="2016-09-19T15:54:00Z"/>
        </w:rPr>
      </w:pPr>
    </w:p>
    <w:p w:rsidR="002D6C0F" w:rsidRDefault="002D6C0F" w:rsidP="002D6C0F">
      <w:pPr>
        <w:pStyle w:val="20"/>
        <w:widowControl/>
        <w:numPr>
          <w:ilvl w:val="0"/>
          <w:numId w:val="0"/>
        </w:numPr>
        <w:adjustRightInd/>
        <w:snapToGrid/>
        <w:spacing w:before="260" w:after="270" w:line="416" w:lineRule="atLeast"/>
      </w:pPr>
      <w:bookmarkStart w:id="244" w:name="_Toc458785951"/>
      <w:bookmarkStart w:id="245" w:name="OLE_LINK43"/>
      <w:r>
        <w:rPr>
          <w:rFonts w:hint="eastAsia"/>
        </w:rPr>
        <w:t>6.3.1</w:t>
      </w:r>
      <w:r>
        <w:rPr>
          <w:rFonts w:hint="eastAsia"/>
        </w:rPr>
        <w:tab/>
      </w:r>
      <w:r>
        <w:rPr>
          <w:rFonts w:hint="eastAsia"/>
        </w:rPr>
        <w:t>客户</w:t>
      </w:r>
      <w:r>
        <w:t>开户</w:t>
      </w:r>
      <w:bookmarkEnd w:id="244"/>
    </w:p>
    <w:bookmarkEnd w:id="245"/>
    <w:p w:rsidR="002D6C0F" w:rsidRDefault="002D6C0F" w:rsidP="006308D5">
      <w:pPr>
        <w:ind w:firstLine="482"/>
      </w:pPr>
      <w:r w:rsidRPr="006308D5">
        <w:rPr>
          <w:rFonts w:hint="eastAsia"/>
          <w:b/>
        </w:rPr>
        <w:t>变更</w:t>
      </w:r>
      <w:r w:rsidRPr="006308D5">
        <w:rPr>
          <w:b/>
        </w:rPr>
        <w:t>说明</w:t>
      </w:r>
      <w:r>
        <w:t>：</w:t>
      </w:r>
      <w:r>
        <w:rPr>
          <w:rFonts w:hint="eastAsia"/>
        </w:rPr>
        <w:t>1</w:t>
      </w:r>
      <w:r>
        <w:rPr>
          <w:rFonts w:hint="eastAsia"/>
        </w:rPr>
        <w:t>、请求</w:t>
      </w:r>
      <w:r>
        <w:t>报文中</w:t>
      </w:r>
      <w:r>
        <w:rPr>
          <w:rFonts w:hint="eastAsia"/>
        </w:rPr>
        <w:t>删除</w:t>
      </w:r>
      <w:r>
        <w:t>“A01-</w:t>
      </w:r>
      <w:r>
        <w:t>账户类型</w:t>
      </w:r>
      <w:r>
        <w:t>”</w:t>
      </w:r>
      <w:r>
        <w:rPr>
          <w:rFonts w:hint="eastAsia"/>
        </w:rPr>
        <w:t>字段</w:t>
      </w:r>
      <w:r>
        <w:t>；</w:t>
      </w:r>
    </w:p>
    <w:p w:rsidR="002D6C0F" w:rsidRDefault="002D6C0F" w:rsidP="002D6C0F">
      <w:pPr>
        <w:ind w:firstLine="480"/>
      </w:pPr>
      <w:r>
        <w:rPr>
          <w:rFonts w:hint="eastAsia"/>
        </w:rPr>
        <w:t>2</w:t>
      </w:r>
      <w:r>
        <w:rPr>
          <w:rFonts w:hint="eastAsia"/>
        </w:rPr>
        <w:t>、</w:t>
      </w:r>
      <w:r>
        <w:t>请求报文中</w:t>
      </w:r>
      <w:r>
        <w:rPr>
          <w:rFonts w:hint="eastAsia"/>
        </w:rPr>
        <w:t>新增“</w:t>
      </w:r>
      <w:r>
        <w:t>B15-</w:t>
      </w:r>
      <w:r>
        <w:rPr>
          <w:rFonts w:hint="eastAsia"/>
        </w:rPr>
        <w:t>手机号码</w:t>
      </w:r>
      <w:r>
        <w:t>”</w:t>
      </w:r>
      <w:r>
        <w:rPr>
          <w:rFonts w:hint="eastAsia"/>
        </w:rPr>
        <w:t>字段</w:t>
      </w:r>
      <w:r>
        <w:t>；</w:t>
      </w:r>
    </w:p>
    <w:p w:rsidR="002D6C0F" w:rsidRDefault="002D6C0F" w:rsidP="002D6C0F">
      <w:pPr>
        <w:pStyle w:val="20"/>
        <w:widowControl/>
        <w:numPr>
          <w:ilvl w:val="0"/>
          <w:numId w:val="0"/>
        </w:numPr>
        <w:adjustRightInd/>
        <w:snapToGrid/>
        <w:spacing w:before="260" w:after="270" w:line="416" w:lineRule="atLeast"/>
      </w:pPr>
      <w:bookmarkStart w:id="246" w:name="_Toc458785952"/>
      <w:r>
        <w:rPr>
          <w:rFonts w:hint="eastAsia"/>
        </w:rPr>
        <w:t>6.3.2</w:t>
      </w:r>
      <w:r>
        <w:rPr>
          <w:rFonts w:hint="eastAsia"/>
        </w:rPr>
        <w:tab/>
      </w:r>
      <w:r>
        <w:rPr>
          <w:rFonts w:hint="eastAsia"/>
        </w:rPr>
        <w:t>客户信息</w:t>
      </w:r>
      <w:r>
        <w:t>变更</w:t>
      </w:r>
      <w:bookmarkEnd w:id="246"/>
    </w:p>
    <w:p w:rsidR="002D6C0F" w:rsidRDefault="002D6C0F" w:rsidP="006308D5">
      <w:pPr>
        <w:ind w:firstLine="482"/>
      </w:pPr>
      <w:r w:rsidRPr="006308D5">
        <w:rPr>
          <w:rFonts w:hint="eastAsia"/>
          <w:b/>
        </w:rPr>
        <w:t>变更</w:t>
      </w:r>
      <w:r w:rsidRPr="006308D5">
        <w:rPr>
          <w:b/>
        </w:rPr>
        <w:t>说明</w:t>
      </w:r>
      <w:r>
        <w:t>：</w:t>
      </w:r>
      <w:r>
        <w:rPr>
          <w:rFonts w:hint="eastAsia"/>
        </w:rPr>
        <w:t>请求</w:t>
      </w:r>
      <w:r>
        <w:t>报文中</w:t>
      </w:r>
      <w:r>
        <w:rPr>
          <w:rFonts w:hint="eastAsia"/>
        </w:rPr>
        <w:t>删除“</w:t>
      </w:r>
      <w:r>
        <w:t>B50-</w:t>
      </w:r>
      <w:r>
        <w:rPr>
          <w:rFonts w:hint="eastAsia"/>
        </w:rPr>
        <w:t>开户户籍</w:t>
      </w:r>
      <w:r>
        <w:t>所在地区</w:t>
      </w:r>
      <w:r>
        <w:t>”</w:t>
      </w:r>
      <w:r>
        <w:rPr>
          <w:rFonts w:hint="eastAsia"/>
        </w:rPr>
        <w:t>、</w:t>
      </w:r>
      <w:r>
        <w:t>“M52-</w:t>
      </w:r>
      <w:r>
        <w:rPr>
          <w:rFonts w:hint="eastAsia"/>
        </w:rPr>
        <w:t>开户机构</w:t>
      </w:r>
      <w:r>
        <w:t>所在地区</w:t>
      </w:r>
      <w:r>
        <w:t>”</w:t>
      </w:r>
      <w:r>
        <w:rPr>
          <w:rFonts w:hint="eastAsia"/>
        </w:rPr>
        <w:t>、</w:t>
      </w:r>
      <w:r>
        <w:t>“B04-</w:t>
      </w:r>
      <w:r>
        <w:rPr>
          <w:rFonts w:hint="eastAsia"/>
        </w:rPr>
        <w:t>联系</w:t>
      </w:r>
      <w:r>
        <w:t>电话</w:t>
      </w:r>
      <w:r>
        <w:t>”</w:t>
      </w:r>
      <w:r>
        <w:rPr>
          <w:rFonts w:hint="eastAsia"/>
        </w:rPr>
        <w:t>、“</w:t>
      </w:r>
      <w:r>
        <w:rPr>
          <w:rFonts w:hint="eastAsia"/>
        </w:rPr>
        <w:t>B03</w:t>
      </w:r>
      <w:r>
        <w:t>-</w:t>
      </w:r>
      <w:r>
        <w:rPr>
          <w:rFonts w:hint="eastAsia"/>
        </w:rPr>
        <w:t>联系</w:t>
      </w:r>
      <w:r>
        <w:t>地址</w:t>
      </w:r>
      <w:r>
        <w:t>”</w:t>
      </w:r>
      <w:r>
        <w:t>、</w:t>
      </w:r>
      <w:r>
        <w:t>“B07-</w:t>
      </w:r>
      <w:r>
        <w:rPr>
          <w:rFonts w:hint="eastAsia"/>
        </w:rPr>
        <w:t>邮政编码</w:t>
      </w:r>
      <w:r>
        <w:t>”</w:t>
      </w:r>
      <w:r>
        <w:rPr>
          <w:rFonts w:hint="eastAsia"/>
        </w:rPr>
        <w:t>字段</w:t>
      </w:r>
      <w:r>
        <w:t>；</w:t>
      </w:r>
    </w:p>
    <w:p w:rsidR="002D6C0F" w:rsidRDefault="002D6C0F" w:rsidP="006308D5">
      <w:pPr>
        <w:ind w:firstLineChars="0" w:firstLine="480"/>
      </w:pPr>
      <w:r>
        <w:rPr>
          <w:rFonts w:hint="eastAsia"/>
        </w:rPr>
        <w:t>新增</w:t>
      </w:r>
      <w:r>
        <w:t>“B15-</w:t>
      </w:r>
      <w:r>
        <w:rPr>
          <w:rFonts w:hint="eastAsia"/>
        </w:rPr>
        <w:t>手机</w:t>
      </w:r>
      <w:r>
        <w:t>号码</w:t>
      </w:r>
      <w:r>
        <w:t>”</w:t>
      </w:r>
      <w:r>
        <w:rPr>
          <w:rFonts w:hint="eastAsia"/>
        </w:rPr>
        <w:t>、</w:t>
      </w:r>
      <w:r>
        <w:t>“T82-</w:t>
      </w:r>
      <w:r>
        <w:rPr>
          <w:rFonts w:hint="eastAsia"/>
        </w:rPr>
        <w:t>交易</w:t>
      </w:r>
      <w:r>
        <w:t>渠道标识</w:t>
      </w:r>
      <w:r>
        <w:t>”</w:t>
      </w:r>
      <w:r>
        <w:rPr>
          <w:rFonts w:hint="eastAsia"/>
        </w:rPr>
        <w:t>字段</w:t>
      </w:r>
      <w:r>
        <w:t>；</w:t>
      </w:r>
    </w:p>
    <w:p w:rsidR="002D6C0F" w:rsidRDefault="002D6C0F" w:rsidP="002D6C0F">
      <w:pPr>
        <w:pStyle w:val="20"/>
        <w:widowControl/>
        <w:numPr>
          <w:ilvl w:val="0"/>
          <w:numId w:val="0"/>
        </w:numPr>
        <w:adjustRightInd/>
        <w:snapToGrid/>
        <w:spacing w:before="260" w:after="270" w:line="416" w:lineRule="atLeast"/>
      </w:pPr>
      <w:bookmarkStart w:id="247" w:name="_Toc458785953"/>
      <w:r>
        <w:rPr>
          <w:rFonts w:hint="eastAsia"/>
        </w:rPr>
        <w:t>6.3.3</w:t>
      </w:r>
      <w:r>
        <w:rPr>
          <w:rFonts w:hint="eastAsia"/>
        </w:rPr>
        <w:tab/>
      </w:r>
      <w:r>
        <w:rPr>
          <w:rFonts w:hint="eastAsia"/>
        </w:rPr>
        <w:t>客户基础信息</w:t>
      </w:r>
      <w:r>
        <w:t>变更</w:t>
      </w:r>
      <w:r>
        <w:rPr>
          <w:rFonts w:hint="eastAsia"/>
        </w:rPr>
        <w:t>通知</w:t>
      </w:r>
      <w:bookmarkEnd w:id="247"/>
    </w:p>
    <w:p w:rsidR="002D6C0F" w:rsidRDefault="002D6C0F" w:rsidP="006308D5">
      <w:pPr>
        <w:ind w:firstLine="482"/>
      </w:pPr>
      <w:r w:rsidRPr="002D6C0F">
        <w:rPr>
          <w:rFonts w:hint="eastAsia"/>
          <w:b/>
        </w:rPr>
        <w:t>变更</w:t>
      </w:r>
      <w:r w:rsidRPr="002D6C0F">
        <w:rPr>
          <w:b/>
        </w:rPr>
        <w:t>说明</w:t>
      </w:r>
      <w:r>
        <w:t>：</w:t>
      </w:r>
      <w:r>
        <w:rPr>
          <w:rFonts w:hint="eastAsia"/>
        </w:rPr>
        <w:t>请求</w:t>
      </w:r>
      <w:r>
        <w:t>报文中</w:t>
      </w:r>
      <w:r>
        <w:rPr>
          <w:rFonts w:hint="eastAsia"/>
        </w:rPr>
        <w:t>删除“</w:t>
      </w:r>
      <w:r>
        <w:t>M00-</w:t>
      </w:r>
      <w:r>
        <w:rPr>
          <w:rFonts w:hint="eastAsia"/>
        </w:rPr>
        <w:t>会员代码</w:t>
      </w:r>
      <w:r>
        <w:t>”</w:t>
      </w:r>
      <w:r>
        <w:rPr>
          <w:rFonts w:hint="eastAsia"/>
        </w:rPr>
        <w:t>、</w:t>
      </w:r>
      <w:r>
        <w:t>“Q82-</w:t>
      </w:r>
      <w:r>
        <w:rPr>
          <w:rFonts w:hint="eastAsia"/>
        </w:rPr>
        <w:t>变更日期</w:t>
      </w:r>
      <w:r>
        <w:rPr>
          <w:rFonts w:hint="eastAsia"/>
        </w:rPr>
        <w:t>/</w:t>
      </w:r>
      <w:r>
        <w:rPr>
          <w:rFonts w:hint="eastAsia"/>
        </w:rPr>
        <w:t>通知</w:t>
      </w:r>
      <w:r>
        <w:t>日期</w:t>
      </w:r>
      <w:r>
        <w:t>”</w:t>
      </w:r>
      <w:r>
        <w:rPr>
          <w:rFonts w:hint="eastAsia"/>
        </w:rPr>
        <w:t>、</w:t>
      </w:r>
      <w:r w:rsidRPr="00722D0F">
        <w:t xml:space="preserve"> </w:t>
      </w:r>
      <w:r>
        <w:t>“A01-</w:t>
      </w:r>
      <w:r>
        <w:t>账户类型</w:t>
      </w:r>
      <w:r>
        <w:t>”</w:t>
      </w:r>
      <w:r>
        <w:rPr>
          <w:rFonts w:hint="eastAsia"/>
        </w:rPr>
        <w:t>字段</w:t>
      </w:r>
      <w:r>
        <w:t>；</w:t>
      </w:r>
      <w:r>
        <w:rPr>
          <w:rFonts w:hint="eastAsia"/>
        </w:rPr>
        <w:t>新增</w:t>
      </w:r>
      <w:r>
        <w:t>“B15-</w:t>
      </w:r>
      <w:r>
        <w:rPr>
          <w:rFonts w:hint="eastAsia"/>
        </w:rPr>
        <w:t>手机</w:t>
      </w:r>
      <w:r>
        <w:t>号码</w:t>
      </w:r>
      <w:r>
        <w:t>”</w:t>
      </w:r>
      <w:r>
        <w:rPr>
          <w:rFonts w:hint="eastAsia"/>
        </w:rPr>
        <w:t>字段</w:t>
      </w:r>
      <w:r>
        <w:t>；</w:t>
      </w:r>
    </w:p>
    <w:p w:rsidR="002D6C0F" w:rsidRDefault="002D6C0F" w:rsidP="002D6C0F">
      <w:pPr>
        <w:pStyle w:val="20"/>
        <w:widowControl/>
        <w:numPr>
          <w:ilvl w:val="0"/>
          <w:numId w:val="0"/>
        </w:numPr>
        <w:adjustRightInd/>
        <w:snapToGrid/>
        <w:spacing w:before="260" w:after="270" w:line="416" w:lineRule="atLeast"/>
      </w:pPr>
      <w:bookmarkStart w:id="248" w:name="_Toc458785954"/>
      <w:r>
        <w:rPr>
          <w:rFonts w:hint="eastAsia"/>
        </w:rPr>
        <w:t>6.3.5</w:t>
      </w:r>
      <w:r>
        <w:rPr>
          <w:rFonts w:hint="eastAsia"/>
        </w:rPr>
        <w:tab/>
      </w:r>
      <w:r>
        <w:rPr>
          <w:rFonts w:hint="eastAsia"/>
        </w:rPr>
        <w:t>客户信息</w:t>
      </w:r>
      <w:r>
        <w:t>变更</w:t>
      </w:r>
      <w:bookmarkEnd w:id="248"/>
    </w:p>
    <w:p w:rsidR="002D6C0F" w:rsidRDefault="002D6C0F" w:rsidP="002D6C0F">
      <w:pPr>
        <w:ind w:firstLine="482"/>
      </w:pPr>
      <w:r w:rsidRPr="002D6C0F">
        <w:rPr>
          <w:rFonts w:hint="eastAsia"/>
          <w:b/>
        </w:rPr>
        <w:t>变更</w:t>
      </w:r>
      <w:r w:rsidRPr="002D6C0F">
        <w:rPr>
          <w:b/>
        </w:rPr>
        <w:t>说明</w:t>
      </w:r>
      <w:r>
        <w:t>：</w:t>
      </w:r>
      <w:r>
        <w:rPr>
          <w:rFonts w:hint="eastAsia"/>
        </w:rPr>
        <w:t>1</w:t>
      </w:r>
      <w:r>
        <w:rPr>
          <w:rFonts w:hint="eastAsia"/>
        </w:rPr>
        <w:t>、请求</w:t>
      </w:r>
      <w:r>
        <w:t>报文中</w:t>
      </w:r>
      <w:r>
        <w:rPr>
          <w:rFonts w:hint="eastAsia"/>
        </w:rPr>
        <w:t>新增</w:t>
      </w:r>
      <w:r>
        <w:t>“T82-</w:t>
      </w:r>
      <w:r>
        <w:rPr>
          <w:rFonts w:hint="eastAsia"/>
        </w:rPr>
        <w:t>交易</w:t>
      </w:r>
      <w:r>
        <w:t>渠道标识</w:t>
      </w:r>
      <w:r>
        <w:t>””</w:t>
      </w:r>
      <w:r>
        <w:rPr>
          <w:rFonts w:hint="eastAsia"/>
        </w:rPr>
        <w:t>字段</w:t>
      </w:r>
      <w:r>
        <w:t>；</w:t>
      </w:r>
    </w:p>
    <w:p w:rsidR="002D6C0F" w:rsidRDefault="002D6C0F" w:rsidP="002D6C0F">
      <w:pPr>
        <w:pStyle w:val="20"/>
        <w:widowControl/>
        <w:numPr>
          <w:ilvl w:val="0"/>
          <w:numId w:val="0"/>
        </w:numPr>
        <w:adjustRightInd/>
        <w:snapToGrid/>
        <w:spacing w:before="260" w:after="270" w:line="416" w:lineRule="atLeast"/>
      </w:pPr>
      <w:bookmarkStart w:id="249" w:name="_Toc458785955"/>
      <w:r>
        <w:rPr>
          <w:rFonts w:hint="eastAsia"/>
        </w:rPr>
        <w:t>6.3.6</w:t>
      </w:r>
      <w:r>
        <w:rPr>
          <w:rFonts w:hint="eastAsia"/>
        </w:rPr>
        <w:tab/>
      </w:r>
      <w:r>
        <w:rPr>
          <w:rFonts w:hint="eastAsia"/>
        </w:rPr>
        <w:t>客户注销</w:t>
      </w:r>
      <w:bookmarkEnd w:id="249"/>
    </w:p>
    <w:p w:rsidR="002D6C0F" w:rsidRDefault="002D6C0F" w:rsidP="002D6C0F">
      <w:pPr>
        <w:ind w:firstLine="482"/>
      </w:pPr>
      <w:r w:rsidRPr="002D6C0F">
        <w:rPr>
          <w:rFonts w:hint="eastAsia"/>
          <w:b/>
        </w:rPr>
        <w:t>变更</w:t>
      </w:r>
      <w:r w:rsidRPr="002D6C0F">
        <w:rPr>
          <w:b/>
        </w:rPr>
        <w:t>说明</w:t>
      </w:r>
      <w:r>
        <w:t>：</w:t>
      </w:r>
      <w:r>
        <w:rPr>
          <w:rFonts w:hint="eastAsia"/>
        </w:rPr>
        <w:t>1</w:t>
      </w:r>
      <w:r>
        <w:rPr>
          <w:rFonts w:hint="eastAsia"/>
        </w:rPr>
        <w:t>、请求</w:t>
      </w:r>
      <w:r>
        <w:t>报文中</w:t>
      </w:r>
      <w:r>
        <w:rPr>
          <w:rFonts w:hint="eastAsia"/>
        </w:rPr>
        <w:t>新增</w:t>
      </w:r>
      <w:r>
        <w:t>“T82-</w:t>
      </w:r>
      <w:r>
        <w:rPr>
          <w:rFonts w:hint="eastAsia"/>
        </w:rPr>
        <w:t>交易</w:t>
      </w:r>
      <w:r>
        <w:t>渠道标识</w:t>
      </w:r>
      <w:r>
        <w:t>”</w:t>
      </w:r>
      <w:r>
        <w:rPr>
          <w:rFonts w:hint="eastAsia"/>
        </w:rPr>
        <w:t>字段</w:t>
      </w:r>
      <w:r>
        <w:t>；</w:t>
      </w:r>
    </w:p>
    <w:p w:rsidR="002D6C0F" w:rsidRDefault="002D6C0F" w:rsidP="002D6C0F">
      <w:pPr>
        <w:pStyle w:val="20"/>
        <w:widowControl/>
        <w:numPr>
          <w:ilvl w:val="0"/>
          <w:numId w:val="0"/>
        </w:numPr>
        <w:adjustRightInd/>
        <w:snapToGrid/>
        <w:spacing w:before="260" w:after="270" w:line="416" w:lineRule="atLeast"/>
      </w:pPr>
      <w:bookmarkStart w:id="250" w:name="_Toc458785956"/>
      <w:r>
        <w:rPr>
          <w:rFonts w:hint="eastAsia"/>
        </w:rPr>
        <w:t>6.3.</w:t>
      </w:r>
      <w:r>
        <w:t>7</w:t>
      </w:r>
      <w:r>
        <w:rPr>
          <w:rFonts w:hint="eastAsia"/>
        </w:rPr>
        <w:tab/>
      </w:r>
      <w:r>
        <w:rPr>
          <w:rFonts w:hint="eastAsia"/>
        </w:rPr>
        <w:t>客户信息</w:t>
      </w:r>
      <w:r>
        <w:t>查询</w:t>
      </w:r>
      <w:bookmarkEnd w:id="250"/>
    </w:p>
    <w:p w:rsidR="002D6C0F" w:rsidRDefault="002D6C0F" w:rsidP="002D6C0F">
      <w:pPr>
        <w:ind w:firstLine="482"/>
      </w:pPr>
      <w:r w:rsidRPr="002D6C0F">
        <w:rPr>
          <w:rFonts w:hint="eastAsia"/>
          <w:b/>
        </w:rPr>
        <w:t>变更</w:t>
      </w:r>
      <w:r w:rsidRPr="002D6C0F">
        <w:rPr>
          <w:b/>
        </w:rPr>
        <w:t>说明</w:t>
      </w:r>
      <w:r>
        <w:t>：</w:t>
      </w:r>
      <w:r>
        <w:rPr>
          <w:rFonts w:hint="eastAsia"/>
        </w:rPr>
        <w:t>请求</w:t>
      </w:r>
      <w:r>
        <w:t>报文中</w:t>
      </w:r>
      <w:r>
        <w:rPr>
          <w:rFonts w:hint="eastAsia"/>
        </w:rPr>
        <w:t>删除</w:t>
      </w:r>
      <w:r>
        <w:t>“A01-</w:t>
      </w:r>
      <w:r>
        <w:t>账户类型</w:t>
      </w:r>
      <w:r>
        <w:t>”</w:t>
      </w:r>
      <w:r>
        <w:rPr>
          <w:rFonts w:hint="eastAsia"/>
        </w:rPr>
        <w:t>字段</w:t>
      </w:r>
      <w:r>
        <w:t>；</w:t>
      </w:r>
    </w:p>
    <w:p w:rsidR="002D6C0F" w:rsidRPr="00C33D92" w:rsidRDefault="002D6C0F" w:rsidP="002D6C0F">
      <w:pPr>
        <w:ind w:firstLineChars="0" w:firstLine="480"/>
      </w:pPr>
      <w:r>
        <w:rPr>
          <w:rFonts w:hint="eastAsia"/>
        </w:rPr>
        <w:t>新增</w:t>
      </w:r>
      <w:r>
        <w:t>“B15-</w:t>
      </w:r>
      <w:r>
        <w:rPr>
          <w:rFonts w:hint="eastAsia"/>
        </w:rPr>
        <w:t>手机</w:t>
      </w:r>
      <w:r>
        <w:t>号码</w:t>
      </w:r>
      <w:r>
        <w:t>”</w:t>
      </w:r>
      <w:r>
        <w:rPr>
          <w:rFonts w:hint="eastAsia"/>
        </w:rPr>
        <w:t>、</w:t>
      </w:r>
      <w:r w:rsidRPr="00562892">
        <w:t xml:space="preserve"> </w:t>
      </w:r>
      <w:r>
        <w:t>“T82-</w:t>
      </w:r>
      <w:r>
        <w:rPr>
          <w:rFonts w:hint="eastAsia"/>
        </w:rPr>
        <w:t>交易</w:t>
      </w:r>
      <w:r>
        <w:t>渠道标识</w:t>
      </w:r>
      <w:r>
        <w:t>”</w:t>
      </w:r>
      <w:r>
        <w:rPr>
          <w:rFonts w:hint="eastAsia"/>
        </w:rPr>
        <w:t>、</w:t>
      </w:r>
      <w:r>
        <w:t>“B16-</w:t>
      </w:r>
      <w:r>
        <w:t>性别</w:t>
      </w:r>
      <w:r>
        <w:t>”</w:t>
      </w:r>
      <w:r>
        <w:rPr>
          <w:rFonts w:hint="eastAsia"/>
        </w:rPr>
        <w:t>字段</w:t>
      </w:r>
      <w:r>
        <w:t>；</w:t>
      </w:r>
    </w:p>
    <w:p w:rsidR="003C7D60" w:rsidRDefault="003C7D60" w:rsidP="003C7D60">
      <w:pPr>
        <w:pStyle w:val="20"/>
        <w:widowControl/>
        <w:numPr>
          <w:ilvl w:val="0"/>
          <w:numId w:val="0"/>
        </w:numPr>
        <w:adjustRightInd/>
        <w:snapToGrid/>
        <w:spacing w:before="260" w:after="270" w:line="416" w:lineRule="atLeast"/>
      </w:pPr>
      <w:bookmarkStart w:id="251" w:name="_Toc458785957"/>
      <w:r>
        <w:rPr>
          <w:rFonts w:hint="eastAsia"/>
        </w:rPr>
        <w:t>6.4.1</w:t>
      </w:r>
      <w:r>
        <w:rPr>
          <w:rFonts w:hint="eastAsia"/>
        </w:rPr>
        <w:tab/>
      </w:r>
      <w:r>
        <w:rPr>
          <w:rFonts w:hint="eastAsia"/>
        </w:rPr>
        <w:t>客户</w:t>
      </w:r>
      <w:r>
        <w:t>开户</w:t>
      </w:r>
      <w:r>
        <w:rPr>
          <w:rFonts w:hint="eastAsia"/>
        </w:rPr>
        <w:t>申请</w:t>
      </w:r>
      <w:bookmarkEnd w:id="251"/>
    </w:p>
    <w:p w:rsidR="003C7D60" w:rsidRDefault="003C7D60" w:rsidP="00F21E5A">
      <w:pPr>
        <w:ind w:firstLine="482"/>
      </w:pPr>
      <w:r w:rsidRPr="003C7D60">
        <w:rPr>
          <w:rFonts w:hint="eastAsia"/>
          <w:b/>
        </w:rPr>
        <w:t>变更</w:t>
      </w:r>
      <w:r w:rsidRPr="003C7D60">
        <w:rPr>
          <w:b/>
        </w:rPr>
        <w:t>说明</w:t>
      </w:r>
      <w:r>
        <w:t>：</w:t>
      </w:r>
      <w:r>
        <w:rPr>
          <w:rFonts w:hint="eastAsia"/>
        </w:rPr>
        <w:t>请求</w:t>
      </w:r>
      <w:r>
        <w:t>报文中</w:t>
      </w:r>
      <w:r>
        <w:rPr>
          <w:rFonts w:hint="eastAsia"/>
        </w:rPr>
        <w:t>删除</w:t>
      </w:r>
      <w:r>
        <w:t>“A01-</w:t>
      </w:r>
      <w:r>
        <w:t>账户类型</w:t>
      </w:r>
      <w:r>
        <w:t>”</w:t>
      </w:r>
      <w:r>
        <w:rPr>
          <w:rFonts w:hint="eastAsia"/>
        </w:rPr>
        <w:t>字段</w:t>
      </w:r>
      <w:r>
        <w:t>；</w:t>
      </w:r>
      <w:ins w:id="252" w:author="余新泰" w:date="2016-08-12T14:00:00Z">
        <w:r w:rsidR="00F21E5A">
          <w:rPr>
            <w:rFonts w:hint="eastAsia"/>
          </w:rPr>
          <w:t>删除</w:t>
        </w:r>
        <w:r w:rsidR="00F21E5A">
          <w:t>“</w:t>
        </w:r>
        <w:r w:rsidR="00F21E5A">
          <w:rPr>
            <w:rFonts w:hint="eastAsia"/>
          </w:rPr>
          <w:t>M</w:t>
        </w:r>
        <w:r w:rsidR="00F21E5A">
          <w:t>54-</w:t>
        </w:r>
        <w:r w:rsidR="00F21E5A">
          <w:rPr>
            <w:rFonts w:hint="eastAsia"/>
          </w:rPr>
          <w:t>客户</w:t>
        </w:r>
        <w:r w:rsidR="00F21E5A">
          <w:t>类型</w:t>
        </w:r>
        <w:r w:rsidR="00F21E5A">
          <w:rPr>
            <w:rFonts w:hint="eastAsia"/>
          </w:rPr>
          <w:t>1</w:t>
        </w:r>
        <w:r w:rsidR="00F21E5A">
          <w:t>”</w:t>
        </w:r>
        <w:r w:rsidR="00F21E5A">
          <w:rPr>
            <w:rFonts w:hint="eastAsia"/>
          </w:rPr>
          <w:t>、</w:t>
        </w:r>
        <w:r w:rsidR="00F21E5A">
          <w:t>“M55-</w:t>
        </w:r>
        <w:r w:rsidR="00F21E5A">
          <w:t>客户类型</w:t>
        </w:r>
        <w:r w:rsidR="00F21E5A">
          <w:rPr>
            <w:rFonts w:hint="eastAsia"/>
          </w:rPr>
          <w:t>2</w:t>
        </w:r>
        <w:r w:rsidR="00F21E5A">
          <w:t>”</w:t>
        </w:r>
        <w:r w:rsidR="00F21E5A">
          <w:rPr>
            <w:rFonts w:hint="eastAsia"/>
          </w:rPr>
          <w:t>字段</w:t>
        </w:r>
        <w:r w:rsidR="00F21E5A">
          <w:t>；</w:t>
        </w:r>
        <w:r w:rsidR="00F21E5A">
          <w:rPr>
            <w:rFonts w:hint="eastAsia"/>
          </w:rPr>
          <w:t>请求</w:t>
        </w:r>
        <w:r w:rsidR="00F21E5A">
          <w:t>报文中</w:t>
        </w:r>
        <w:r w:rsidR="00F21E5A">
          <w:rPr>
            <w:rFonts w:hint="eastAsia"/>
          </w:rPr>
          <w:t>新增</w:t>
        </w:r>
        <w:r w:rsidR="00F21E5A">
          <w:t>“B18-</w:t>
        </w:r>
      </w:ins>
      <w:ins w:id="253" w:author="余新泰" w:date="2016-08-12T14:07:00Z">
        <w:r w:rsidR="00803F33">
          <w:rPr>
            <w:rFonts w:hint="eastAsia"/>
          </w:rPr>
          <w:t>发票</w:t>
        </w:r>
      </w:ins>
      <w:ins w:id="254" w:author="余新泰" w:date="2016-08-12T14:00:00Z">
        <w:r w:rsidR="00F21E5A">
          <w:rPr>
            <w:rFonts w:hint="eastAsia"/>
          </w:rPr>
          <w:t>邮寄</w:t>
        </w:r>
        <w:r w:rsidR="00F21E5A">
          <w:t>地址</w:t>
        </w:r>
        <w:r w:rsidR="00F21E5A">
          <w:t>”</w:t>
        </w:r>
        <w:r w:rsidR="00F21E5A">
          <w:rPr>
            <w:rFonts w:hint="eastAsia"/>
          </w:rPr>
          <w:t>字段</w:t>
        </w:r>
        <w:r w:rsidR="00F21E5A">
          <w:t>；</w:t>
        </w:r>
      </w:ins>
    </w:p>
    <w:p w:rsidR="003C7D60" w:rsidRDefault="003C7D60" w:rsidP="003C7D60">
      <w:pPr>
        <w:pStyle w:val="20"/>
        <w:widowControl/>
        <w:numPr>
          <w:ilvl w:val="0"/>
          <w:numId w:val="0"/>
        </w:numPr>
        <w:adjustRightInd/>
        <w:snapToGrid/>
        <w:spacing w:before="260" w:after="270" w:line="416" w:lineRule="atLeast"/>
      </w:pPr>
      <w:bookmarkStart w:id="255" w:name="_Toc458785958"/>
      <w:r>
        <w:rPr>
          <w:rFonts w:hint="eastAsia"/>
        </w:rPr>
        <w:t>6.4.2</w:t>
      </w:r>
      <w:r>
        <w:rPr>
          <w:rFonts w:hint="eastAsia"/>
        </w:rPr>
        <w:tab/>
      </w:r>
      <w:r>
        <w:rPr>
          <w:rFonts w:hint="eastAsia"/>
        </w:rPr>
        <w:t>客户</w:t>
      </w:r>
      <w:r>
        <w:t>开户</w:t>
      </w:r>
      <w:r>
        <w:rPr>
          <w:rFonts w:hint="eastAsia"/>
        </w:rPr>
        <w:t>复核</w:t>
      </w:r>
      <w:r>
        <w:t>通知</w:t>
      </w:r>
      <w:bookmarkEnd w:id="255"/>
    </w:p>
    <w:p w:rsidR="003C7D60" w:rsidRDefault="003C7D60" w:rsidP="003C7D60">
      <w:pPr>
        <w:ind w:firstLine="482"/>
      </w:pPr>
      <w:r w:rsidRPr="003C7D60">
        <w:rPr>
          <w:rFonts w:hint="eastAsia"/>
          <w:b/>
        </w:rPr>
        <w:t>变更</w:t>
      </w:r>
      <w:r w:rsidRPr="003C7D60">
        <w:rPr>
          <w:b/>
        </w:rPr>
        <w:t>说明</w:t>
      </w:r>
      <w:r>
        <w:t>：</w:t>
      </w:r>
      <w:r>
        <w:rPr>
          <w:rFonts w:hint="eastAsia"/>
        </w:rPr>
        <w:t>回报</w:t>
      </w:r>
      <w:r>
        <w:t>报文中</w:t>
      </w:r>
      <w:r>
        <w:rPr>
          <w:rFonts w:hint="eastAsia"/>
        </w:rPr>
        <w:t>删除</w:t>
      </w:r>
      <w:r>
        <w:t>“A01-</w:t>
      </w:r>
      <w:r>
        <w:t>账户类型</w:t>
      </w:r>
      <w:r>
        <w:t>”</w:t>
      </w:r>
      <w:r>
        <w:rPr>
          <w:rFonts w:hint="eastAsia"/>
        </w:rPr>
        <w:t>字段</w:t>
      </w:r>
      <w:r>
        <w:t>；</w:t>
      </w:r>
    </w:p>
    <w:p w:rsidR="003C7D60" w:rsidRDefault="003C7D60" w:rsidP="003C7D60">
      <w:pPr>
        <w:pStyle w:val="20"/>
        <w:widowControl/>
        <w:numPr>
          <w:ilvl w:val="0"/>
          <w:numId w:val="0"/>
        </w:numPr>
        <w:adjustRightInd/>
        <w:snapToGrid/>
        <w:spacing w:before="260" w:after="270" w:line="416" w:lineRule="atLeast"/>
      </w:pPr>
      <w:bookmarkStart w:id="256" w:name="_Toc458785959"/>
      <w:r>
        <w:rPr>
          <w:rFonts w:hint="eastAsia"/>
        </w:rPr>
        <w:t>6.4.3</w:t>
      </w:r>
      <w:r>
        <w:rPr>
          <w:rFonts w:hint="eastAsia"/>
        </w:rPr>
        <w:tab/>
      </w:r>
      <w:r>
        <w:rPr>
          <w:rFonts w:hint="eastAsia"/>
        </w:rPr>
        <w:t>客户信息</w:t>
      </w:r>
      <w:r>
        <w:t>变更</w:t>
      </w:r>
      <w:r>
        <w:rPr>
          <w:rFonts w:hint="eastAsia"/>
        </w:rPr>
        <w:t>申请</w:t>
      </w:r>
      <w:bookmarkEnd w:id="256"/>
    </w:p>
    <w:p w:rsidR="003C7D60" w:rsidRDefault="003C7D60" w:rsidP="003C7D60">
      <w:pPr>
        <w:ind w:firstLine="482"/>
      </w:pPr>
      <w:r w:rsidRPr="003C7D60">
        <w:rPr>
          <w:rFonts w:hint="eastAsia"/>
          <w:b/>
        </w:rPr>
        <w:t>变更</w:t>
      </w:r>
      <w:r w:rsidRPr="003C7D60">
        <w:rPr>
          <w:b/>
        </w:rPr>
        <w:t>说明</w:t>
      </w:r>
      <w:r>
        <w:t>：</w:t>
      </w:r>
      <w:r>
        <w:rPr>
          <w:rFonts w:hint="eastAsia"/>
        </w:rPr>
        <w:t>请求</w:t>
      </w:r>
      <w:r>
        <w:t>报文中</w:t>
      </w:r>
      <w:r>
        <w:rPr>
          <w:rFonts w:hint="eastAsia"/>
        </w:rPr>
        <w:t>删除</w:t>
      </w:r>
      <w:r>
        <w:t>“A01-</w:t>
      </w:r>
      <w:r>
        <w:t>账户类型</w:t>
      </w:r>
      <w:r>
        <w:t>”</w:t>
      </w:r>
      <w:r>
        <w:rPr>
          <w:rFonts w:hint="eastAsia"/>
        </w:rPr>
        <w:t>字段</w:t>
      </w:r>
      <w:r>
        <w:t>；</w:t>
      </w:r>
      <w:ins w:id="257" w:author="余新泰" w:date="2016-08-12T14:00:00Z">
        <w:r w:rsidR="00F21E5A">
          <w:rPr>
            <w:rFonts w:hint="eastAsia"/>
          </w:rPr>
          <w:t>删除</w:t>
        </w:r>
        <w:r w:rsidR="00F21E5A">
          <w:t>“</w:t>
        </w:r>
        <w:r w:rsidR="00F21E5A">
          <w:rPr>
            <w:rFonts w:hint="eastAsia"/>
          </w:rPr>
          <w:t>M</w:t>
        </w:r>
        <w:r w:rsidR="00F21E5A">
          <w:t>54-</w:t>
        </w:r>
        <w:r w:rsidR="00F21E5A">
          <w:rPr>
            <w:rFonts w:hint="eastAsia"/>
          </w:rPr>
          <w:t>客户</w:t>
        </w:r>
        <w:r w:rsidR="00F21E5A">
          <w:t>类型</w:t>
        </w:r>
        <w:r w:rsidR="00F21E5A">
          <w:rPr>
            <w:rFonts w:hint="eastAsia"/>
          </w:rPr>
          <w:t>1</w:t>
        </w:r>
        <w:r w:rsidR="00F21E5A">
          <w:t>”</w:t>
        </w:r>
        <w:r w:rsidR="00F21E5A">
          <w:rPr>
            <w:rFonts w:hint="eastAsia"/>
          </w:rPr>
          <w:t>、</w:t>
        </w:r>
        <w:r w:rsidR="00F21E5A">
          <w:t>“M55-</w:t>
        </w:r>
        <w:r w:rsidR="00F21E5A">
          <w:t>客户类型</w:t>
        </w:r>
        <w:r w:rsidR="00F21E5A">
          <w:rPr>
            <w:rFonts w:hint="eastAsia"/>
          </w:rPr>
          <w:t>2</w:t>
        </w:r>
        <w:r w:rsidR="00F21E5A">
          <w:t>”</w:t>
        </w:r>
        <w:r w:rsidR="00F21E5A">
          <w:rPr>
            <w:rFonts w:hint="eastAsia"/>
          </w:rPr>
          <w:t>字段</w:t>
        </w:r>
        <w:r w:rsidR="00F21E5A">
          <w:t>；</w:t>
        </w:r>
        <w:r w:rsidR="00F21E5A">
          <w:rPr>
            <w:rFonts w:hint="eastAsia"/>
          </w:rPr>
          <w:t>请求</w:t>
        </w:r>
        <w:r w:rsidR="00F21E5A">
          <w:t>报文中</w:t>
        </w:r>
        <w:r w:rsidR="00F21E5A">
          <w:rPr>
            <w:rFonts w:hint="eastAsia"/>
          </w:rPr>
          <w:t>新增</w:t>
        </w:r>
        <w:r w:rsidR="00F21E5A">
          <w:t>“B18-</w:t>
        </w:r>
      </w:ins>
      <w:ins w:id="258" w:author="余新泰" w:date="2016-08-12T14:07:00Z">
        <w:r w:rsidR="00803F33">
          <w:rPr>
            <w:rFonts w:hint="eastAsia"/>
          </w:rPr>
          <w:t>发票</w:t>
        </w:r>
      </w:ins>
      <w:ins w:id="259" w:author="余新泰" w:date="2016-08-12T14:00:00Z">
        <w:r w:rsidR="00F21E5A">
          <w:rPr>
            <w:rFonts w:hint="eastAsia"/>
          </w:rPr>
          <w:t>邮寄</w:t>
        </w:r>
        <w:r w:rsidR="00F21E5A">
          <w:t>地址</w:t>
        </w:r>
        <w:r w:rsidR="00F21E5A">
          <w:t>”</w:t>
        </w:r>
        <w:r w:rsidR="00F21E5A">
          <w:rPr>
            <w:rFonts w:hint="eastAsia"/>
          </w:rPr>
          <w:t>字段</w:t>
        </w:r>
        <w:r w:rsidR="00F21E5A">
          <w:t>；</w:t>
        </w:r>
      </w:ins>
    </w:p>
    <w:p w:rsidR="003C7D60" w:rsidRDefault="003C7D60" w:rsidP="003C7D60">
      <w:pPr>
        <w:pStyle w:val="20"/>
        <w:widowControl/>
        <w:numPr>
          <w:ilvl w:val="0"/>
          <w:numId w:val="0"/>
        </w:numPr>
        <w:adjustRightInd/>
        <w:snapToGrid/>
        <w:spacing w:before="260" w:after="270" w:line="416" w:lineRule="atLeast"/>
      </w:pPr>
      <w:bookmarkStart w:id="260" w:name="_Toc458785960"/>
      <w:r>
        <w:rPr>
          <w:rFonts w:hint="eastAsia"/>
        </w:rPr>
        <w:t>6.4.4</w:t>
      </w:r>
      <w:r>
        <w:rPr>
          <w:rFonts w:hint="eastAsia"/>
        </w:rPr>
        <w:tab/>
      </w:r>
      <w:r>
        <w:rPr>
          <w:rFonts w:hint="eastAsia"/>
        </w:rPr>
        <w:t>客户信息变更复核</w:t>
      </w:r>
      <w:r>
        <w:t>通知</w:t>
      </w:r>
      <w:bookmarkEnd w:id="260"/>
    </w:p>
    <w:p w:rsidR="003C7D60" w:rsidRDefault="003C7D60" w:rsidP="003C7D60">
      <w:pPr>
        <w:ind w:firstLine="482"/>
      </w:pPr>
      <w:r w:rsidRPr="003C7D60">
        <w:rPr>
          <w:rFonts w:hint="eastAsia"/>
          <w:b/>
        </w:rPr>
        <w:t>变更</w:t>
      </w:r>
      <w:r w:rsidRPr="003C7D60">
        <w:rPr>
          <w:b/>
        </w:rPr>
        <w:t>说明</w:t>
      </w:r>
      <w:r>
        <w:t>：</w:t>
      </w:r>
      <w:r>
        <w:rPr>
          <w:rFonts w:hint="eastAsia"/>
        </w:rPr>
        <w:t>回报</w:t>
      </w:r>
      <w:r>
        <w:t>报文中</w:t>
      </w:r>
      <w:r>
        <w:rPr>
          <w:rFonts w:hint="eastAsia"/>
        </w:rPr>
        <w:t>删除</w:t>
      </w:r>
      <w:r>
        <w:t>“A01-</w:t>
      </w:r>
      <w:r>
        <w:t>账户类型</w:t>
      </w:r>
      <w:r>
        <w:t>”</w:t>
      </w:r>
      <w:r>
        <w:rPr>
          <w:rFonts w:hint="eastAsia"/>
        </w:rPr>
        <w:t>字段</w:t>
      </w:r>
      <w:r>
        <w:t>；</w:t>
      </w:r>
    </w:p>
    <w:p w:rsidR="003C7D60" w:rsidRDefault="003C7D60" w:rsidP="003C7D60">
      <w:pPr>
        <w:pStyle w:val="20"/>
        <w:widowControl/>
        <w:numPr>
          <w:ilvl w:val="0"/>
          <w:numId w:val="0"/>
        </w:numPr>
        <w:adjustRightInd/>
        <w:snapToGrid/>
        <w:spacing w:before="260" w:after="270" w:line="416" w:lineRule="atLeast"/>
      </w:pPr>
      <w:bookmarkStart w:id="261" w:name="_Toc458785961"/>
      <w:r>
        <w:rPr>
          <w:rFonts w:hint="eastAsia"/>
        </w:rPr>
        <w:t>6.4.5</w:t>
      </w:r>
      <w:r>
        <w:rPr>
          <w:rFonts w:hint="eastAsia"/>
        </w:rPr>
        <w:tab/>
      </w:r>
      <w:r>
        <w:rPr>
          <w:rFonts w:hint="eastAsia"/>
        </w:rPr>
        <w:t>客户基础信息变更</w:t>
      </w:r>
      <w:r>
        <w:t>通知</w:t>
      </w:r>
      <w:bookmarkEnd w:id="261"/>
    </w:p>
    <w:p w:rsidR="003C7D60" w:rsidRDefault="003C7D60" w:rsidP="003C7D60">
      <w:pPr>
        <w:ind w:firstLine="482"/>
      </w:pPr>
      <w:r w:rsidRPr="003C7D60">
        <w:rPr>
          <w:rFonts w:hint="eastAsia"/>
          <w:b/>
        </w:rPr>
        <w:t>变更</w:t>
      </w:r>
      <w:r w:rsidRPr="003C7D60">
        <w:rPr>
          <w:b/>
        </w:rPr>
        <w:t>说明</w:t>
      </w:r>
      <w:r>
        <w:t>：</w:t>
      </w:r>
      <w:r>
        <w:rPr>
          <w:rFonts w:hint="eastAsia"/>
        </w:rPr>
        <w:t>回报</w:t>
      </w:r>
      <w:r>
        <w:t>报文中</w:t>
      </w:r>
      <w:r>
        <w:rPr>
          <w:rFonts w:hint="eastAsia"/>
        </w:rPr>
        <w:t>删除</w:t>
      </w:r>
      <w:r>
        <w:t>“A01-</w:t>
      </w:r>
      <w:r>
        <w:t>账户类型</w:t>
      </w:r>
      <w:r>
        <w:t>”</w:t>
      </w:r>
      <w:r>
        <w:rPr>
          <w:rFonts w:hint="eastAsia"/>
        </w:rPr>
        <w:t>字段</w:t>
      </w:r>
      <w:r>
        <w:t>；</w:t>
      </w:r>
      <w:ins w:id="262" w:author="余新泰" w:date="2016-08-12T14:01:00Z">
        <w:r w:rsidR="00F21E5A">
          <w:rPr>
            <w:rFonts w:hint="eastAsia"/>
          </w:rPr>
          <w:t>回报</w:t>
        </w:r>
        <w:r w:rsidR="00F21E5A">
          <w:t>报文中</w:t>
        </w:r>
        <w:r w:rsidR="00F21E5A">
          <w:rPr>
            <w:rFonts w:hint="eastAsia"/>
          </w:rPr>
          <w:t>新增</w:t>
        </w:r>
        <w:r w:rsidR="00F21E5A">
          <w:t>“B18-</w:t>
        </w:r>
      </w:ins>
      <w:ins w:id="263" w:author="余新泰" w:date="2016-08-12T14:07:00Z">
        <w:r w:rsidR="00803F33">
          <w:rPr>
            <w:rFonts w:hint="eastAsia"/>
          </w:rPr>
          <w:t>发票</w:t>
        </w:r>
      </w:ins>
      <w:ins w:id="264" w:author="余新泰" w:date="2016-08-12T14:01:00Z">
        <w:r w:rsidR="00F21E5A">
          <w:rPr>
            <w:rFonts w:hint="eastAsia"/>
          </w:rPr>
          <w:t>邮寄</w:t>
        </w:r>
        <w:r w:rsidR="00F21E5A">
          <w:t>地址</w:t>
        </w:r>
        <w:r w:rsidR="00F21E5A">
          <w:t>”</w:t>
        </w:r>
        <w:r w:rsidR="00F21E5A">
          <w:rPr>
            <w:rFonts w:hint="eastAsia"/>
          </w:rPr>
          <w:t>字段</w:t>
        </w:r>
        <w:r w:rsidR="00F21E5A">
          <w:t>；</w:t>
        </w:r>
      </w:ins>
    </w:p>
    <w:p w:rsidR="003C7D60" w:rsidRDefault="003C7D60" w:rsidP="003C7D60">
      <w:pPr>
        <w:pStyle w:val="20"/>
        <w:widowControl/>
        <w:numPr>
          <w:ilvl w:val="0"/>
          <w:numId w:val="0"/>
        </w:numPr>
        <w:adjustRightInd/>
        <w:snapToGrid/>
        <w:spacing w:before="260" w:after="270" w:line="416" w:lineRule="atLeast"/>
      </w:pPr>
      <w:bookmarkStart w:id="265" w:name="_Toc458785962"/>
      <w:r>
        <w:rPr>
          <w:rFonts w:hint="eastAsia"/>
        </w:rPr>
        <w:t>6.4.</w:t>
      </w:r>
      <w:r>
        <w:t>6</w:t>
      </w:r>
      <w:r>
        <w:rPr>
          <w:rFonts w:hint="eastAsia"/>
        </w:rPr>
        <w:tab/>
      </w:r>
      <w:r>
        <w:rPr>
          <w:rFonts w:hint="eastAsia"/>
        </w:rPr>
        <w:t>指定</w:t>
      </w:r>
      <w:r>
        <w:t>交易申请</w:t>
      </w:r>
      <w:bookmarkEnd w:id="265"/>
    </w:p>
    <w:p w:rsidR="003C7D60" w:rsidRDefault="003C7D60" w:rsidP="003C7D60">
      <w:pPr>
        <w:ind w:firstLine="482"/>
      </w:pPr>
      <w:r w:rsidRPr="003C7D60">
        <w:rPr>
          <w:rFonts w:hint="eastAsia"/>
          <w:b/>
        </w:rPr>
        <w:t>变更</w:t>
      </w:r>
      <w:r w:rsidRPr="003C7D60">
        <w:rPr>
          <w:b/>
        </w:rPr>
        <w:t>说明</w:t>
      </w:r>
      <w:r>
        <w:t>：</w:t>
      </w:r>
      <w:r>
        <w:rPr>
          <w:rFonts w:hint="eastAsia"/>
        </w:rPr>
        <w:t>请求</w:t>
      </w:r>
      <w:r>
        <w:t>报文中</w:t>
      </w:r>
      <w:r>
        <w:rPr>
          <w:rFonts w:hint="eastAsia"/>
        </w:rPr>
        <w:t>新增</w:t>
      </w:r>
      <w:r>
        <w:t>“T82-</w:t>
      </w:r>
      <w:r>
        <w:rPr>
          <w:rFonts w:hint="eastAsia"/>
        </w:rPr>
        <w:t>交易</w:t>
      </w:r>
      <w:r>
        <w:t>渠道标识</w:t>
      </w:r>
      <w:r>
        <w:t>””</w:t>
      </w:r>
      <w:r>
        <w:rPr>
          <w:rFonts w:hint="eastAsia"/>
        </w:rPr>
        <w:t>字段</w:t>
      </w:r>
      <w:r>
        <w:t>；</w:t>
      </w:r>
    </w:p>
    <w:p w:rsidR="003C7D60" w:rsidRDefault="003C7D60" w:rsidP="003C7D60">
      <w:pPr>
        <w:pStyle w:val="20"/>
        <w:widowControl/>
        <w:numPr>
          <w:ilvl w:val="0"/>
          <w:numId w:val="0"/>
        </w:numPr>
        <w:adjustRightInd/>
        <w:snapToGrid/>
        <w:spacing w:before="260" w:after="270" w:line="416" w:lineRule="atLeast"/>
      </w:pPr>
      <w:bookmarkStart w:id="266" w:name="_Toc458785963"/>
      <w:r>
        <w:rPr>
          <w:rFonts w:hint="eastAsia"/>
        </w:rPr>
        <w:t>6.4.</w:t>
      </w:r>
      <w:r>
        <w:t>8</w:t>
      </w:r>
      <w:r>
        <w:rPr>
          <w:rFonts w:hint="eastAsia"/>
        </w:rPr>
        <w:tab/>
      </w:r>
      <w:r>
        <w:rPr>
          <w:rFonts w:hint="eastAsia"/>
        </w:rPr>
        <w:t>指定</w:t>
      </w:r>
      <w:r>
        <w:t>交易</w:t>
      </w:r>
      <w:r>
        <w:rPr>
          <w:rFonts w:hint="eastAsia"/>
        </w:rPr>
        <w:t>撤销</w:t>
      </w:r>
      <w:r>
        <w:t>申请</w:t>
      </w:r>
      <w:bookmarkEnd w:id="266"/>
    </w:p>
    <w:p w:rsidR="003C7D60" w:rsidRDefault="003C7D60" w:rsidP="003C7D60">
      <w:pPr>
        <w:ind w:firstLine="482"/>
      </w:pPr>
      <w:r w:rsidRPr="003C7D60">
        <w:rPr>
          <w:rFonts w:hint="eastAsia"/>
          <w:b/>
        </w:rPr>
        <w:t>变更</w:t>
      </w:r>
      <w:r w:rsidRPr="003C7D60">
        <w:rPr>
          <w:b/>
        </w:rPr>
        <w:t>说明</w:t>
      </w:r>
      <w:r>
        <w:t>：</w:t>
      </w:r>
      <w:r>
        <w:rPr>
          <w:rFonts w:hint="eastAsia"/>
        </w:rPr>
        <w:t>请求</w:t>
      </w:r>
      <w:r>
        <w:t>报文中</w:t>
      </w:r>
      <w:r>
        <w:rPr>
          <w:rFonts w:hint="eastAsia"/>
        </w:rPr>
        <w:t>新增</w:t>
      </w:r>
      <w:r>
        <w:t>“T82-</w:t>
      </w:r>
      <w:r>
        <w:rPr>
          <w:rFonts w:hint="eastAsia"/>
        </w:rPr>
        <w:t>交易</w:t>
      </w:r>
      <w:r>
        <w:t>渠道标识</w:t>
      </w:r>
      <w:r>
        <w:t>””</w:t>
      </w:r>
      <w:r>
        <w:rPr>
          <w:rFonts w:hint="eastAsia"/>
        </w:rPr>
        <w:t>字段</w:t>
      </w:r>
      <w:r>
        <w:t>；</w:t>
      </w:r>
    </w:p>
    <w:p w:rsidR="003C7D60" w:rsidRDefault="003C7D60" w:rsidP="003C7D60">
      <w:pPr>
        <w:pStyle w:val="20"/>
        <w:widowControl/>
        <w:numPr>
          <w:ilvl w:val="0"/>
          <w:numId w:val="0"/>
        </w:numPr>
        <w:adjustRightInd/>
        <w:snapToGrid/>
        <w:spacing w:before="260" w:after="270" w:line="416" w:lineRule="atLeast"/>
      </w:pPr>
      <w:bookmarkStart w:id="267" w:name="_Toc458785964"/>
      <w:r>
        <w:rPr>
          <w:rFonts w:hint="eastAsia"/>
        </w:rPr>
        <w:t>6.4.</w:t>
      </w:r>
      <w:r>
        <w:t>10</w:t>
      </w:r>
      <w:r>
        <w:rPr>
          <w:rFonts w:hint="eastAsia"/>
        </w:rPr>
        <w:tab/>
      </w:r>
      <w:r>
        <w:rPr>
          <w:rFonts w:hint="eastAsia"/>
        </w:rPr>
        <w:t>客户</w:t>
      </w:r>
      <w:r>
        <w:t>信息查询</w:t>
      </w:r>
      <w:bookmarkEnd w:id="267"/>
    </w:p>
    <w:p w:rsidR="003C7D60" w:rsidRPr="00C33D92" w:rsidRDefault="003C7D60" w:rsidP="003C7D60">
      <w:pPr>
        <w:ind w:firstLine="482"/>
      </w:pPr>
      <w:r w:rsidRPr="003C7D60">
        <w:rPr>
          <w:rFonts w:hint="eastAsia"/>
          <w:b/>
        </w:rPr>
        <w:t>变更</w:t>
      </w:r>
      <w:r w:rsidRPr="003C7D60">
        <w:rPr>
          <w:b/>
        </w:rPr>
        <w:t>说明</w:t>
      </w:r>
      <w:r>
        <w:t>：</w:t>
      </w:r>
      <w:r>
        <w:rPr>
          <w:rFonts w:hint="eastAsia"/>
        </w:rPr>
        <w:t>1</w:t>
      </w:r>
      <w:r>
        <w:rPr>
          <w:rFonts w:hint="eastAsia"/>
        </w:rPr>
        <w:t>、请求</w:t>
      </w:r>
      <w:r>
        <w:t>报文中</w:t>
      </w:r>
      <w:r>
        <w:rPr>
          <w:rFonts w:hint="eastAsia"/>
        </w:rPr>
        <w:t>新增</w:t>
      </w:r>
      <w:r>
        <w:t>“T82-</w:t>
      </w:r>
      <w:r>
        <w:rPr>
          <w:rFonts w:hint="eastAsia"/>
        </w:rPr>
        <w:t>交易</w:t>
      </w:r>
      <w:r>
        <w:t>渠道标识</w:t>
      </w:r>
      <w:r>
        <w:t>””</w:t>
      </w:r>
      <w:r>
        <w:rPr>
          <w:rFonts w:hint="eastAsia"/>
        </w:rPr>
        <w:t>字段</w:t>
      </w:r>
      <w:r>
        <w:t>；</w:t>
      </w:r>
    </w:p>
    <w:p w:rsidR="0087543F" w:rsidRPr="002D6C0F" w:rsidRDefault="003C7D60" w:rsidP="00F21E5A">
      <w:pPr>
        <w:ind w:firstLine="480"/>
      </w:pPr>
      <w:r>
        <w:t>2</w:t>
      </w:r>
      <w:r>
        <w:rPr>
          <w:rFonts w:hint="eastAsia"/>
        </w:rPr>
        <w:t>、应答</w:t>
      </w:r>
      <w:r>
        <w:t>报文中</w:t>
      </w:r>
      <w:r>
        <w:rPr>
          <w:rFonts w:hint="eastAsia"/>
        </w:rPr>
        <w:t>删除</w:t>
      </w:r>
      <w:r>
        <w:t>“A01-</w:t>
      </w:r>
      <w:r>
        <w:t>账户类型</w:t>
      </w:r>
      <w:r>
        <w:t>”</w:t>
      </w:r>
      <w:r>
        <w:rPr>
          <w:rFonts w:hint="eastAsia"/>
        </w:rPr>
        <w:t>字段</w:t>
      </w:r>
      <w:r>
        <w:t>；</w:t>
      </w:r>
      <w:ins w:id="268" w:author="余新泰" w:date="2016-08-12T14:01:00Z">
        <w:r w:rsidR="00F21E5A">
          <w:rPr>
            <w:rFonts w:hint="eastAsia"/>
          </w:rPr>
          <w:t>删除</w:t>
        </w:r>
        <w:r w:rsidR="00F21E5A">
          <w:t>“</w:t>
        </w:r>
        <w:r w:rsidR="00F21E5A">
          <w:rPr>
            <w:rFonts w:hint="eastAsia"/>
          </w:rPr>
          <w:t>M</w:t>
        </w:r>
        <w:r w:rsidR="00F21E5A">
          <w:t>54-</w:t>
        </w:r>
        <w:r w:rsidR="00F21E5A">
          <w:rPr>
            <w:rFonts w:hint="eastAsia"/>
          </w:rPr>
          <w:t>客户</w:t>
        </w:r>
        <w:r w:rsidR="00F21E5A">
          <w:t>类型</w:t>
        </w:r>
        <w:r w:rsidR="00F21E5A">
          <w:rPr>
            <w:rFonts w:hint="eastAsia"/>
          </w:rPr>
          <w:t>1</w:t>
        </w:r>
        <w:r w:rsidR="00F21E5A">
          <w:t>”</w:t>
        </w:r>
        <w:r w:rsidR="00F21E5A">
          <w:rPr>
            <w:rFonts w:hint="eastAsia"/>
          </w:rPr>
          <w:t>、</w:t>
        </w:r>
        <w:r w:rsidR="00F21E5A">
          <w:t>“M55-</w:t>
        </w:r>
        <w:r w:rsidR="00F21E5A">
          <w:t>客户类型</w:t>
        </w:r>
        <w:r w:rsidR="00F21E5A">
          <w:rPr>
            <w:rFonts w:hint="eastAsia"/>
          </w:rPr>
          <w:t>2</w:t>
        </w:r>
        <w:r w:rsidR="00F21E5A">
          <w:t>”</w:t>
        </w:r>
        <w:r w:rsidR="00F21E5A">
          <w:rPr>
            <w:rFonts w:hint="eastAsia"/>
          </w:rPr>
          <w:t>字段</w:t>
        </w:r>
        <w:r w:rsidR="00F21E5A">
          <w:t>；</w:t>
        </w:r>
        <w:r w:rsidR="00F21E5A">
          <w:rPr>
            <w:rFonts w:hint="eastAsia"/>
          </w:rPr>
          <w:t>应答</w:t>
        </w:r>
        <w:r w:rsidR="00F21E5A">
          <w:t>报文中新增</w:t>
        </w:r>
        <w:r w:rsidR="00F21E5A">
          <w:t>“B18-</w:t>
        </w:r>
      </w:ins>
      <w:ins w:id="269" w:author="余新泰" w:date="2016-08-12T14:07:00Z">
        <w:r w:rsidR="00803F33">
          <w:rPr>
            <w:rFonts w:hint="eastAsia"/>
          </w:rPr>
          <w:t>发票</w:t>
        </w:r>
      </w:ins>
      <w:ins w:id="270" w:author="余新泰" w:date="2016-08-12T14:01:00Z">
        <w:r w:rsidR="00F21E5A">
          <w:rPr>
            <w:rFonts w:hint="eastAsia"/>
          </w:rPr>
          <w:t>邮寄</w:t>
        </w:r>
        <w:r w:rsidR="00F21E5A">
          <w:t>地址</w:t>
        </w:r>
        <w:r w:rsidR="00F21E5A">
          <w:t>”</w:t>
        </w:r>
        <w:r w:rsidR="00F21E5A">
          <w:rPr>
            <w:rFonts w:hint="eastAsia"/>
          </w:rPr>
          <w:t>字段</w:t>
        </w:r>
        <w:r w:rsidR="00F21E5A">
          <w:t>；</w:t>
        </w:r>
      </w:ins>
    </w:p>
    <w:p w:rsidR="00F6334C" w:rsidRPr="00A27F29" w:rsidRDefault="00F6334C" w:rsidP="00F6334C">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271" w:name="_Toc458785965"/>
      <w:r>
        <w:rPr>
          <w:rFonts w:ascii="黑体" w:hAnsi="黑体" w:cs="Arial" w:hint="eastAsia"/>
          <w:smallCaps/>
          <w:kern w:val="0"/>
          <w:sz w:val="32"/>
          <w:szCs w:val="30"/>
        </w:rPr>
        <w:t>黄金ETF交易接口</w:t>
      </w:r>
      <w:bookmarkEnd w:id="271"/>
    </w:p>
    <w:p w:rsidR="00291700" w:rsidRDefault="00D322B5" w:rsidP="00D322B5">
      <w:pPr>
        <w:ind w:firstLine="482"/>
        <w:rPr>
          <w:ins w:id="272" w:author="余新泰" w:date="2016-08-05T09:23:00Z"/>
        </w:rPr>
      </w:pPr>
      <w:r w:rsidRPr="00A506D6">
        <w:rPr>
          <w:rFonts w:hint="eastAsia"/>
          <w:b/>
        </w:rPr>
        <w:t>变更说明</w:t>
      </w:r>
      <w:r>
        <w:rPr>
          <w:rFonts w:hint="eastAsia"/>
        </w:rPr>
        <w:t>：</w:t>
      </w:r>
    </w:p>
    <w:p w:rsidR="00D322B5" w:rsidRDefault="00291700" w:rsidP="00291700">
      <w:pPr>
        <w:ind w:firstLine="480"/>
      </w:pPr>
      <w:ins w:id="273" w:author="余新泰" w:date="2016-08-05T09:23:00Z">
        <w:r>
          <w:rPr>
            <w:rFonts w:hint="eastAsia"/>
          </w:rPr>
          <w:t>1</w:t>
        </w:r>
        <w:r>
          <w:rPr>
            <w:rFonts w:hint="eastAsia"/>
          </w:rPr>
          <w:t>）</w:t>
        </w:r>
      </w:ins>
      <w:r w:rsidR="00D322B5" w:rsidRPr="00C95383">
        <w:rPr>
          <w:rFonts w:hint="eastAsia"/>
          <w:szCs w:val="24"/>
        </w:rPr>
        <w:t>将域名</w:t>
      </w:r>
      <w:r w:rsidR="00D322B5">
        <w:rPr>
          <w:sz w:val="21"/>
          <w:szCs w:val="21"/>
        </w:rPr>
        <w:t>”</w:t>
      </w:r>
      <w:r w:rsidR="00D322B5" w:rsidRPr="00C95383">
        <w:rPr>
          <w:sz w:val="22"/>
          <w:szCs w:val="21"/>
        </w:rPr>
        <w:t>instID</w:t>
      </w:r>
      <w:r w:rsidR="00D322B5">
        <w:rPr>
          <w:sz w:val="21"/>
          <w:szCs w:val="21"/>
        </w:rPr>
        <w:t>”</w:t>
      </w:r>
      <w:r w:rsidR="00D322B5" w:rsidRPr="00C95383">
        <w:rPr>
          <w:rFonts w:asciiTheme="minorEastAsia" w:hAnsiTheme="minorEastAsia"/>
          <w:szCs w:val="24"/>
        </w:rPr>
        <w:t>-业务字段名称“</w:t>
      </w:r>
      <w:r w:rsidR="00D322B5" w:rsidRPr="00C95383">
        <w:rPr>
          <w:rFonts w:asciiTheme="minorEastAsia" w:hAnsiTheme="minorEastAsia" w:cs="宋体" w:hint="eastAsia"/>
          <w:color w:val="000000"/>
          <w:kern w:val="0"/>
          <w:szCs w:val="24"/>
        </w:rPr>
        <w:t>合约代码</w:t>
      </w:r>
      <w:r w:rsidR="00D322B5" w:rsidRPr="00C95383">
        <w:rPr>
          <w:rFonts w:asciiTheme="minorEastAsia" w:hAnsiTheme="minorEastAsia"/>
          <w:szCs w:val="24"/>
        </w:rPr>
        <w:t>”</w:t>
      </w:r>
      <w:r w:rsidR="00D322B5" w:rsidRPr="00C95383">
        <w:rPr>
          <w:rFonts w:asciiTheme="minorEastAsia" w:hAnsiTheme="minorEastAsia" w:hint="eastAsia"/>
          <w:szCs w:val="24"/>
        </w:rPr>
        <w:t>的</w:t>
      </w:r>
      <w:r w:rsidR="00D322B5" w:rsidRPr="00C95383">
        <w:rPr>
          <w:rFonts w:asciiTheme="minorEastAsia" w:hAnsiTheme="minorEastAsia"/>
          <w:szCs w:val="24"/>
        </w:rPr>
        <w:t>域号从</w:t>
      </w:r>
      <w:r w:rsidR="00D322B5">
        <w:rPr>
          <w:rFonts w:asciiTheme="minorEastAsia" w:hAnsiTheme="minorEastAsia" w:hint="eastAsia"/>
          <w:szCs w:val="24"/>
        </w:rPr>
        <w:t>上一版本</w:t>
      </w:r>
      <w:r w:rsidR="00D322B5" w:rsidRPr="00C95383">
        <w:rPr>
          <w:rFonts w:asciiTheme="minorEastAsia" w:hAnsiTheme="minorEastAsia"/>
          <w:szCs w:val="24"/>
        </w:rPr>
        <w:t>的</w:t>
      </w:r>
      <w:r w:rsidR="00D322B5">
        <w:rPr>
          <w:sz w:val="21"/>
          <w:szCs w:val="21"/>
        </w:rPr>
        <w:t>”</w:t>
      </w:r>
      <w:r w:rsidR="00D322B5" w:rsidRPr="00C95383">
        <w:rPr>
          <w:sz w:val="22"/>
          <w:szCs w:val="21"/>
        </w:rPr>
        <w:t>V00</w:t>
      </w:r>
      <w:r w:rsidR="00D322B5">
        <w:rPr>
          <w:sz w:val="21"/>
          <w:szCs w:val="21"/>
        </w:rPr>
        <w:t>”</w:t>
      </w:r>
      <w:r w:rsidR="00D322B5">
        <w:rPr>
          <w:rFonts w:hint="eastAsia"/>
          <w:sz w:val="21"/>
          <w:szCs w:val="21"/>
        </w:rPr>
        <w:t>，</w:t>
      </w:r>
      <w:r w:rsidR="00D322B5" w:rsidRPr="00C95383">
        <w:rPr>
          <w:szCs w:val="24"/>
        </w:rPr>
        <w:t>修订成</w:t>
      </w:r>
      <w:r w:rsidR="00D322B5">
        <w:rPr>
          <w:sz w:val="21"/>
          <w:szCs w:val="21"/>
        </w:rPr>
        <w:t>”</w:t>
      </w:r>
      <w:r w:rsidR="00D322B5" w:rsidRPr="00C95383">
        <w:rPr>
          <w:rFonts w:ascii="宋体" w:eastAsia="宋体" w:hAnsi="宋体" w:cs="宋体"/>
          <w:color w:val="000000"/>
          <w:kern w:val="0"/>
          <w:sz w:val="22"/>
          <w:szCs w:val="20"/>
        </w:rPr>
        <w:t>I1</w:t>
      </w:r>
      <w:r w:rsidR="00D322B5" w:rsidRPr="00C95383">
        <w:rPr>
          <w:rFonts w:ascii="宋体" w:eastAsia="宋体" w:hAnsi="宋体" w:cs="宋体" w:hint="eastAsia"/>
          <w:color w:val="000000"/>
          <w:kern w:val="0"/>
          <w:sz w:val="22"/>
          <w:szCs w:val="20"/>
        </w:rPr>
        <w:t>0</w:t>
      </w:r>
      <w:r w:rsidR="00D322B5">
        <w:rPr>
          <w:sz w:val="21"/>
          <w:szCs w:val="21"/>
        </w:rPr>
        <w:t>”</w:t>
      </w:r>
      <w:r w:rsidR="00D322B5">
        <w:rPr>
          <w:rFonts w:hint="eastAsia"/>
          <w:sz w:val="21"/>
          <w:szCs w:val="21"/>
        </w:rPr>
        <w:t>。</w:t>
      </w:r>
    </w:p>
    <w:p w:rsidR="00D322B5" w:rsidRDefault="00D322B5" w:rsidP="00D322B5">
      <w:pPr>
        <w:ind w:firstLine="480"/>
        <w:rPr>
          <w:rFonts w:ascii="宋体"/>
          <w:szCs w:val="24"/>
        </w:rPr>
      </w:pPr>
      <w:r>
        <w:rPr>
          <w:rFonts w:ascii="宋体" w:hint="eastAsia"/>
          <w:szCs w:val="24"/>
        </w:rPr>
        <w:t>调整后报文如下：</w:t>
      </w:r>
    </w:p>
    <w:tbl>
      <w:tblPr>
        <w:tblW w:w="9168" w:type="dxa"/>
        <w:tblInd w:w="103" w:type="dxa"/>
        <w:tblLook w:val="04A0" w:firstRow="1" w:lastRow="0" w:firstColumn="1" w:lastColumn="0" w:noHBand="0" w:noVBand="1"/>
      </w:tblPr>
      <w:tblGrid>
        <w:gridCol w:w="798"/>
        <w:gridCol w:w="798"/>
        <w:gridCol w:w="2124"/>
        <w:gridCol w:w="1963"/>
        <w:gridCol w:w="760"/>
        <w:gridCol w:w="798"/>
        <w:gridCol w:w="1927"/>
      </w:tblGrid>
      <w:tr w:rsidR="00D322B5" w:rsidRPr="00DA1E6E" w:rsidTr="00A71C53">
        <w:trPr>
          <w:trHeight w:val="270"/>
          <w:tblHeader/>
        </w:trPr>
        <w:tc>
          <w:tcPr>
            <w:tcW w:w="798" w:type="dxa"/>
            <w:tcBorders>
              <w:top w:val="single" w:sz="4" w:space="0" w:color="auto"/>
              <w:left w:val="single" w:sz="4" w:space="0" w:color="auto"/>
              <w:bottom w:val="single" w:sz="4" w:space="0" w:color="auto"/>
              <w:right w:val="single" w:sz="4" w:space="0" w:color="auto"/>
            </w:tcBorders>
            <w:shd w:val="clear" w:color="000000" w:fill="D9D9D9"/>
          </w:tcPr>
          <w:p w:rsidR="00D322B5" w:rsidRPr="00DA1E6E" w:rsidRDefault="00D322B5" w:rsidP="00A71C5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322B5" w:rsidRPr="00DA1E6E" w:rsidRDefault="00D322B5" w:rsidP="00A71C53">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域号</w:t>
            </w:r>
          </w:p>
        </w:tc>
        <w:tc>
          <w:tcPr>
            <w:tcW w:w="2124" w:type="dxa"/>
            <w:tcBorders>
              <w:top w:val="single" w:sz="4" w:space="0" w:color="auto"/>
              <w:left w:val="nil"/>
              <w:bottom w:val="single" w:sz="4" w:space="0" w:color="auto"/>
              <w:right w:val="single" w:sz="4" w:space="0" w:color="auto"/>
            </w:tcBorders>
            <w:shd w:val="clear" w:color="000000" w:fill="D9D9D9"/>
            <w:noWrap/>
            <w:vAlign w:val="center"/>
            <w:hideMark/>
          </w:tcPr>
          <w:p w:rsidR="00D322B5" w:rsidRPr="00DA1E6E" w:rsidRDefault="00D322B5" w:rsidP="00A71C53">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域名</w:t>
            </w:r>
          </w:p>
        </w:tc>
        <w:tc>
          <w:tcPr>
            <w:tcW w:w="1963" w:type="dxa"/>
            <w:tcBorders>
              <w:top w:val="single" w:sz="4" w:space="0" w:color="auto"/>
              <w:left w:val="nil"/>
              <w:bottom w:val="single" w:sz="4" w:space="0" w:color="auto"/>
              <w:right w:val="single" w:sz="4" w:space="0" w:color="auto"/>
            </w:tcBorders>
            <w:shd w:val="clear" w:color="000000" w:fill="D9D9D9"/>
            <w:noWrap/>
            <w:vAlign w:val="center"/>
            <w:hideMark/>
          </w:tcPr>
          <w:p w:rsidR="00D322B5" w:rsidRPr="00DA1E6E" w:rsidRDefault="00D322B5" w:rsidP="00A71C53">
            <w:pPr>
              <w:widowControl/>
              <w:spacing w:line="240" w:lineRule="auto"/>
              <w:ind w:firstLineChars="0" w:firstLine="0"/>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业务字段名称</w:t>
            </w:r>
          </w:p>
        </w:tc>
        <w:tc>
          <w:tcPr>
            <w:tcW w:w="760" w:type="dxa"/>
            <w:tcBorders>
              <w:top w:val="single" w:sz="4" w:space="0" w:color="auto"/>
              <w:left w:val="nil"/>
              <w:bottom w:val="single" w:sz="4" w:space="0" w:color="auto"/>
              <w:right w:val="single" w:sz="4" w:space="0" w:color="auto"/>
            </w:tcBorders>
            <w:shd w:val="clear" w:color="000000" w:fill="D9D9D9"/>
            <w:noWrap/>
            <w:vAlign w:val="center"/>
            <w:hideMark/>
          </w:tcPr>
          <w:p w:rsidR="00D322B5" w:rsidRPr="00DA1E6E" w:rsidRDefault="00D322B5" w:rsidP="00A71C53">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noWrap/>
            <w:vAlign w:val="center"/>
            <w:hideMark/>
          </w:tcPr>
          <w:p w:rsidR="00D322B5" w:rsidRPr="00DA1E6E" w:rsidRDefault="00D322B5" w:rsidP="00A71C53">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应答</w:t>
            </w:r>
          </w:p>
        </w:tc>
        <w:tc>
          <w:tcPr>
            <w:tcW w:w="1927" w:type="dxa"/>
            <w:tcBorders>
              <w:top w:val="single" w:sz="4" w:space="0" w:color="auto"/>
              <w:left w:val="nil"/>
              <w:bottom w:val="single" w:sz="4" w:space="0" w:color="auto"/>
              <w:right w:val="single" w:sz="4" w:space="0" w:color="auto"/>
            </w:tcBorders>
            <w:shd w:val="clear" w:color="000000" w:fill="D9D9D9"/>
            <w:noWrap/>
            <w:vAlign w:val="center"/>
            <w:hideMark/>
          </w:tcPr>
          <w:p w:rsidR="00D322B5" w:rsidRPr="00DA1E6E" w:rsidRDefault="00D322B5" w:rsidP="00A71C53">
            <w:pPr>
              <w:widowControl/>
              <w:spacing w:line="240" w:lineRule="auto"/>
              <w:ind w:firstLineChars="0" w:firstLine="0"/>
              <w:jc w:val="left"/>
              <w:rPr>
                <w:rFonts w:ascii="宋体" w:eastAsia="宋体" w:hAnsi="宋体" w:cs="宋体"/>
                <w:b/>
                <w:bCs/>
                <w:color w:val="000000"/>
                <w:kern w:val="0"/>
                <w:sz w:val="20"/>
                <w:szCs w:val="20"/>
              </w:rPr>
            </w:pPr>
            <w:r w:rsidRPr="00DA1E6E">
              <w:rPr>
                <w:rFonts w:ascii="宋体" w:eastAsia="宋体" w:hAnsi="宋体" w:cs="宋体" w:hint="eastAsia"/>
                <w:b/>
                <w:bCs/>
                <w:color w:val="000000"/>
                <w:kern w:val="0"/>
                <w:sz w:val="20"/>
                <w:szCs w:val="20"/>
              </w:rPr>
              <w:t>说明</w:t>
            </w:r>
          </w:p>
        </w:tc>
      </w:tr>
      <w:tr w:rsidR="00D322B5" w:rsidRPr="00DA1E6E" w:rsidTr="00A71C53">
        <w:trPr>
          <w:trHeight w:val="270"/>
        </w:trPr>
        <w:tc>
          <w:tcPr>
            <w:tcW w:w="798" w:type="dxa"/>
            <w:tcBorders>
              <w:top w:val="nil"/>
              <w:left w:val="single" w:sz="4" w:space="0" w:color="auto"/>
              <w:bottom w:val="single" w:sz="4" w:space="0" w:color="auto"/>
              <w:right w:val="single" w:sz="4" w:space="0" w:color="auto"/>
            </w:tcBorders>
          </w:tcPr>
          <w:p w:rsidR="00D322B5" w:rsidRPr="00DA1E6E" w:rsidRDefault="00D322B5" w:rsidP="00A71C5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D322B5" w:rsidRPr="00C95383" w:rsidRDefault="00D322B5" w:rsidP="00A71C53">
            <w:pPr>
              <w:widowControl/>
              <w:spacing w:line="240" w:lineRule="auto"/>
              <w:ind w:firstLineChars="0" w:firstLine="0"/>
              <w:jc w:val="left"/>
              <w:rPr>
                <w:rFonts w:ascii="宋体" w:eastAsia="宋体" w:hAnsi="宋体" w:cs="宋体"/>
                <w:b/>
                <w:color w:val="000000"/>
                <w:kern w:val="0"/>
                <w:sz w:val="20"/>
                <w:szCs w:val="20"/>
                <w:highlight w:val="yellow"/>
              </w:rPr>
            </w:pPr>
            <w:r w:rsidRPr="00C95383">
              <w:rPr>
                <w:rFonts w:ascii="宋体" w:eastAsia="宋体" w:hAnsi="宋体" w:cs="宋体"/>
                <w:b/>
                <w:color w:val="FF0000"/>
                <w:kern w:val="0"/>
                <w:sz w:val="21"/>
                <w:szCs w:val="20"/>
              </w:rPr>
              <w:t>I1</w:t>
            </w:r>
            <w:r w:rsidRPr="00C95383">
              <w:rPr>
                <w:rFonts w:ascii="宋体" w:eastAsia="宋体" w:hAnsi="宋体" w:cs="宋体" w:hint="eastAsia"/>
                <w:b/>
                <w:color w:val="FF0000"/>
                <w:kern w:val="0"/>
                <w:sz w:val="21"/>
                <w:szCs w:val="20"/>
              </w:rPr>
              <w:t>0</w:t>
            </w:r>
          </w:p>
        </w:tc>
        <w:tc>
          <w:tcPr>
            <w:tcW w:w="2124" w:type="dxa"/>
            <w:tcBorders>
              <w:top w:val="nil"/>
              <w:left w:val="nil"/>
              <w:bottom w:val="single" w:sz="4" w:space="0" w:color="auto"/>
              <w:right w:val="single" w:sz="4" w:space="0" w:color="auto"/>
            </w:tcBorders>
            <w:shd w:val="clear" w:color="auto" w:fill="auto"/>
            <w:noWrap/>
            <w:vAlign w:val="center"/>
            <w:hideMark/>
          </w:tcPr>
          <w:p w:rsidR="00D322B5" w:rsidRPr="00C30CF8" w:rsidRDefault="00D322B5" w:rsidP="00A71C5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color w:val="000000"/>
                <w:kern w:val="0"/>
                <w:sz w:val="20"/>
                <w:szCs w:val="20"/>
              </w:rPr>
              <w:t>inst</w:t>
            </w:r>
            <w:r w:rsidRPr="00243757">
              <w:rPr>
                <w:rFonts w:ascii="宋体" w:eastAsia="宋体" w:hAnsi="宋体" w:cs="宋体"/>
                <w:color w:val="000000"/>
                <w:kern w:val="0"/>
                <w:sz w:val="20"/>
                <w:szCs w:val="20"/>
              </w:rPr>
              <w:t>ID</w:t>
            </w:r>
          </w:p>
        </w:tc>
        <w:tc>
          <w:tcPr>
            <w:tcW w:w="1963" w:type="dxa"/>
            <w:tcBorders>
              <w:top w:val="nil"/>
              <w:left w:val="nil"/>
              <w:bottom w:val="single" w:sz="4" w:space="0" w:color="auto"/>
              <w:right w:val="single" w:sz="4" w:space="0" w:color="auto"/>
            </w:tcBorders>
            <w:shd w:val="clear" w:color="auto" w:fill="auto"/>
            <w:noWrap/>
            <w:vAlign w:val="center"/>
            <w:hideMark/>
          </w:tcPr>
          <w:p w:rsidR="00D322B5" w:rsidRPr="00C30CF8" w:rsidRDefault="00D322B5" w:rsidP="00A71C53">
            <w:pPr>
              <w:widowControl/>
              <w:spacing w:line="240" w:lineRule="auto"/>
              <w:ind w:firstLineChars="0" w:firstLine="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合约代码</w:t>
            </w:r>
          </w:p>
        </w:tc>
        <w:tc>
          <w:tcPr>
            <w:tcW w:w="760" w:type="dxa"/>
            <w:tcBorders>
              <w:top w:val="nil"/>
              <w:left w:val="nil"/>
              <w:bottom w:val="single" w:sz="4" w:space="0" w:color="auto"/>
              <w:right w:val="single" w:sz="4" w:space="0" w:color="auto"/>
            </w:tcBorders>
            <w:shd w:val="clear" w:color="auto" w:fill="auto"/>
            <w:noWrap/>
            <w:vAlign w:val="center"/>
            <w:hideMark/>
          </w:tcPr>
          <w:p w:rsidR="00D322B5" w:rsidRPr="00DA1E6E" w:rsidRDefault="00D322B5" w:rsidP="00A71C53">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shd w:val="clear" w:color="auto" w:fill="auto"/>
            <w:noWrap/>
            <w:vAlign w:val="center"/>
            <w:hideMark/>
          </w:tcPr>
          <w:p w:rsidR="00D322B5" w:rsidRPr="00DA1E6E" w:rsidRDefault="00D322B5" w:rsidP="00A71C53">
            <w:pPr>
              <w:widowControl/>
              <w:spacing w:line="240" w:lineRule="auto"/>
              <w:ind w:firstLineChars="0" w:firstLine="0"/>
              <w:jc w:val="left"/>
              <w:rPr>
                <w:rFonts w:ascii="宋体" w:eastAsia="宋体" w:hAnsi="宋体" w:cs="宋体"/>
                <w:color w:val="000000"/>
                <w:kern w:val="0"/>
                <w:sz w:val="20"/>
                <w:szCs w:val="20"/>
              </w:rPr>
            </w:pPr>
            <w:r w:rsidRPr="00DA1E6E">
              <w:rPr>
                <w:rFonts w:ascii="宋体" w:eastAsia="宋体" w:hAnsi="宋体" w:cs="宋体" w:hint="eastAsia"/>
                <w:color w:val="000000"/>
                <w:kern w:val="0"/>
                <w:sz w:val="20"/>
                <w:szCs w:val="20"/>
              </w:rPr>
              <w:t>-</w:t>
            </w:r>
          </w:p>
        </w:tc>
        <w:tc>
          <w:tcPr>
            <w:tcW w:w="1927" w:type="dxa"/>
            <w:tcBorders>
              <w:top w:val="nil"/>
              <w:left w:val="nil"/>
              <w:bottom w:val="single" w:sz="4" w:space="0" w:color="auto"/>
              <w:right w:val="single" w:sz="4" w:space="0" w:color="auto"/>
            </w:tcBorders>
            <w:shd w:val="clear" w:color="auto" w:fill="auto"/>
            <w:noWrap/>
            <w:vAlign w:val="center"/>
            <w:hideMark/>
          </w:tcPr>
          <w:p w:rsidR="00D322B5" w:rsidRPr="00DA1E6E" w:rsidRDefault="00D322B5" w:rsidP="00A71C53">
            <w:pPr>
              <w:widowControl/>
              <w:spacing w:line="240" w:lineRule="auto"/>
              <w:ind w:firstLineChars="0" w:firstLine="0"/>
              <w:jc w:val="left"/>
              <w:rPr>
                <w:rFonts w:ascii="宋体" w:eastAsia="宋体" w:hAnsi="宋体" w:cs="宋体"/>
                <w:color w:val="000000"/>
                <w:kern w:val="0"/>
                <w:sz w:val="20"/>
                <w:szCs w:val="20"/>
              </w:rPr>
            </w:pPr>
          </w:p>
        </w:tc>
      </w:tr>
    </w:tbl>
    <w:p w:rsidR="0087543F" w:rsidRDefault="00291700" w:rsidP="00F6334C">
      <w:pPr>
        <w:ind w:firstLine="480"/>
        <w:rPr>
          <w:ins w:id="274" w:author="余新泰" w:date="2016-08-05T09:23:00Z"/>
          <w:rFonts w:asciiTheme="minorEastAsia" w:hAnsiTheme="minorEastAsia"/>
          <w:szCs w:val="24"/>
        </w:rPr>
      </w:pPr>
      <w:ins w:id="275" w:author="余新泰" w:date="2016-08-05T09:23:00Z">
        <w:r>
          <w:rPr>
            <w:rFonts w:hint="eastAsia"/>
          </w:rPr>
          <w:t>2</w:t>
        </w:r>
        <w:r>
          <w:rPr>
            <w:rFonts w:hint="eastAsia"/>
          </w:rPr>
          <w:t>）</w:t>
        </w:r>
      </w:ins>
      <w:ins w:id="276" w:author="余新泰" w:date="2016-08-05T09:59:00Z">
        <w:r w:rsidR="00602D99">
          <w:rPr>
            <w:rFonts w:hint="eastAsia"/>
          </w:rPr>
          <w:t>关于</w:t>
        </w:r>
      </w:ins>
      <w:ins w:id="277" w:author="余新泰" w:date="2016-08-05T09:23:00Z">
        <w:r w:rsidRPr="000469D8">
          <w:rPr>
            <w:rFonts w:asciiTheme="minorEastAsia" w:hAnsiTheme="minorEastAsia"/>
            <w:szCs w:val="24"/>
          </w:rPr>
          <w:t>”R08-status-</w:t>
        </w:r>
        <w:r w:rsidRPr="000469D8">
          <w:rPr>
            <w:rFonts w:asciiTheme="minorEastAsia" w:hAnsiTheme="minorEastAsia" w:hint="eastAsia"/>
            <w:szCs w:val="24"/>
          </w:rPr>
          <w:t>确认标志</w:t>
        </w:r>
        <w:r w:rsidRPr="000469D8">
          <w:rPr>
            <w:rFonts w:asciiTheme="minorEastAsia" w:hAnsiTheme="minorEastAsia"/>
            <w:szCs w:val="24"/>
          </w:rPr>
          <w:t>”</w:t>
        </w:r>
        <w:r w:rsidRPr="000469D8">
          <w:rPr>
            <w:rFonts w:asciiTheme="minorEastAsia" w:hAnsiTheme="minorEastAsia" w:hint="eastAsia"/>
            <w:szCs w:val="24"/>
          </w:rPr>
          <w:t>在认购</w:t>
        </w:r>
        <w:r w:rsidRPr="000469D8">
          <w:rPr>
            <w:rFonts w:asciiTheme="minorEastAsia" w:hAnsiTheme="minorEastAsia"/>
            <w:szCs w:val="24"/>
          </w:rPr>
          <w:t>/</w:t>
        </w:r>
        <w:r w:rsidRPr="000469D8">
          <w:rPr>
            <w:rFonts w:asciiTheme="minorEastAsia" w:hAnsiTheme="minorEastAsia" w:hint="eastAsia"/>
            <w:szCs w:val="24"/>
          </w:rPr>
          <w:t>申购</w:t>
        </w:r>
        <w:r w:rsidRPr="000469D8">
          <w:rPr>
            <w:rFonts w:asciiTheme="minorEastAsia" w:hAnsiTheme="minorEastAsia"/>
            <w:szCs w:val="24"/>
          </w:rPr>
          <w:t>/</w:t>
        </w:r>
        <w:r w:rsidRPr="000469D8">
          <w:rPr>
            <w:rFonts w:asciiTheme="minorEastAsia" w:hAnsiTheme="minorEastAsia" w:hint="eastAsia"/>
            <w:szCs w:val="24"/>
          </w:rPr>
          <w:t>赎回中的取值范围，及在查询接口的取值范围</w:t>
        </w:r>
        <w:r>
          <w:rPr>
            <w:rFonts w:asciiTheme="minorEastAsia" w:hAnsiTheme="minorEastAsia" w:hint="eastAsia"/>
            <w:szCs w:val="24"/>
          </w:rPr>
          <w:t>：</w:t>
        </w:r>
      </w:ins>
    </w:p>
    <w:p w:rsidR="00291700" w:rsidRDefault="00291700" w:rsidP="00F6334C">
      <w:pPr>
        <w:ind w:firstLine="480"/>
        <w:rPr>
          <w:ins w:id="278" w:author="余新泰" w:date="2016-08-05T09:33:00Z"/>
          <w:rFonts w:ascii="宋体" w:eastAsia="宋体" w:hAnsi="宋体" w:cs="宋体"/>
          <w:color w:val="000000"/>
          <w:kern w:val="0"/>
          <w:sz w:val="20"/>
          <w:szCs w:val="20"/>
        </w:rPr>
      </w:pPr>
      <w:ins w:id="279" w:author="余新泰" w:date="2016-08-05T09:23:00Z">
        <w:r>
          <w:rPr>
            <w:rFonts w:hint="eastAsia"/>
          </w:rPr>
          <w:t>a</w:t>
        </w:r>
      </w:ins>
      <w:ins w:id="280" w:author="余新泰" w:date="2016-08-05T09:32:00Z">
        <w:r>
          <w:rPr>
            <w:rFonts w:hint="eastAsia"/>
          </w:rPr>
          <w:t>.</w:t>
        </w:r>
        <w:r>
          <w:rPr>
            <w:rFonts w:hint="eastAsia"/>
          </w:rPr>
          <w:t>在</w:t>
        </w:r>
        <w:r w:rsidRPr="000469D8">
          <w:rPr>
            <w:rFonts w:asciiTheme="minorEastAsia" w:hAnsiTheme="minorEastAsia" w:hint="eastAsia"/>
            <w:szCs w:val="24"/>
          </w:rPr>
          <w:t>认购</w:t>
        </w:r>
        <w:r w:rsidRPr="000469D8">
          <w:rPr>
            <w:rFonts w:asciiTheme="minorEastAsia" w:hAnsiTheme="minorEastAsia"/>
            <w:szCs w:val="24"/>
          </w:rPr>
          <w:t>/</w:t>
        </w:r>
        <w:r w:rsidRPr="000469D8">
          <w:rPr>
            <w:rFonts w:asciiTheme="minorEastAsia" w:hAnsiTheme="minorEastAsia" w:hint="eastAsia"/>
            <w:szCs w:val="24"/>
          </w:rPr>
          <w:t>申购</w:t>
        </w:r>
        <w:r w:rsidRPr="000469D8">
          <w:rPr>
            <w:rFonts w:asciiTheme="minorEastAsia" w:hAnsiTheme="minorEastAsia"/>
            <w:szCs w:val="24"/>
          </w:rPr>
          <w:t>/</w:t>
        </w:r>
        <w:r w:rsidRPr="000469D8">
          <w:rPr>
            <w:rFonts w:asciiTheme="minorEastAsia" w:hAnsiTheme="minorEastAsia" w:hint="eastAsia"/>
            <w:szCs w:val="24"/>
          </w:rPr>
          <w:t>赎回</w:t>
        </w:r>
        <w:r>
          <w:rPr>
            <w:rFonts w:asciiTheme="minorEastAsia" w:hAnsiTheme="minorEastAsia" w:hint="eastAsia"/>
            <w:szCs w:val="24"/>
          </w:rPr>
          <w:t>中，</w:t>
        </w:r>
      </w:ins>
      <w:ins w:id="281" w:author="余新泰" w:date="2016-08-05T09:33:00Z">
        <w:r>
          <w:rPr>
            <w:rFonts w:asciiTheme="minorEastAsia" w:hAnsiTheme="minorEastAsia" w:hint="eastAsia"/>
            <w:szCs w:val="24"/>
          </w:rPr>
          <w:t>R08</w:t>
        </w:r>
      </w:ins>
      <w:ins w:id="282" w:author="余新泰" w:date="2016-08-05T09:32:00Z">
        <w:r>
          <w:rPr>
            <w:rFonts w:asciiTheme="minorEastAsia" w:hAnsiTheme="minorEastAsia" w:hint="eastAsia"/>
            <w:szCs w:val="24"/>
          </w:rPr>
          <w:t>取值范围</w:t>
        </w:r>
      </w:ins>
      <w:ins w:id="283" w:author="余新泰" w:date="2016-08-05T09:33:00Z">
        <w:r>
          <w:rPr>
            <w:rFonts w:asciiTheme="minorEastAsia" w:hAnsiTheme="minorEastAsia" w:hint="eastAsia"/>
            <w:szCs w:val="24"/>
          </w:rPr>
          <w:t>：</w:t>
        </w:r>
        <w:r w:rsidRPr="00291700">
          <w:rPr>
            <w:rFonts w:asciiTheme="minorEastAsia" w:hAnsiTheme="minorEastAsia" w:hint="eastAsia"/>
            <w:szCs w:val="24"/>
          </w:rPr>
          <w:t>0-成功/</w:t>
        </w:r>
        <w:r w:rsidRPr="00291700">
          <w:rPr>
            <w:rFonts w:asciiTheme="minorEastAsia" w:hAnsiTheme="minorEastAsia"/>
            <w:szCs w:val="24"/>
          </w:rPr>
          <w:t>1-</w:t>
        </w:r>
        <w:r w:rsidRPr="00291700">
          <w:rPr>
            <w:rFonts w:asciiTheme="minorEastAsia" w:hAnsiTheme="minorEastAsia" w:hint="eastAsia"/>
            <w:szCs w:val="24"/>
          </w:rPr>
          <w:t>失败</w:t>
        </w:r>
      </w:ins>
      <w:ins w:id="284" w:author="余新泰" w:date="2016-08-05T10:00:00Z">
        <w:r w:rsidR="00B320EB">
          <w:rPr>
            <w:rFonts w:asciiTheme="minorEastAsia" w:hAnsiTheme="minorEastAsia" w:hint="eastAsia"/>
            <w:szCs w:val="24"/>
          </w:rPr>
          <w:t>。</w:t>
        </w:r>
      </w:ins>
    </w:p>
    <w:p w:rsidR="00291700" w:rsidRDefault="00291700" w:rsidP="00291700">
      <w:pPr>
        <w:ind w:firstLine="480"/>
        <w:rPr>
          <w:ins w:id="285" w:author="余新泰" w:date="2016-09-26T17:30:00Z"/>
          <w:rFonts w:asciiTheme="minorEastAsia" w:hAnsiTheme="minorEastAsia"/>
          <w:szCs w:val="24"/>
        </w:rPr>
      </w:pPr>
      <w:ins w:id="286" w:author="余新泰" w:date="2016-08-05T09:33:00Z">
        <w:r w:rsidRPr="00291700">
          <w:rPr>
            <w:rFonts w:asciiTheme="minorEastAsia" w:hAnsiTheme="minorEastAsia" w:hint="eastAsia"/>
            <w:szCs w:val="24"/>
          </w:rPr>
          <w:t>b</w:t>
        </w:r>
      </w:ins>
      <w:ins w:id="287" w:author="余新泰" w:date="2016-08-05T09:59:00Z">
        <w:r w:rsidR="00602D99">
          <w:rPr>
            <w:rFonts w:asciiTheme="minorEastAsia" w:hAnsiTheme="minorEastAsia" w:hint="eastAsia"/>
            <w:szCs w:val="24"/>
          </w:rPr>
          <w:t>.在认申赎交易本地编号查询/账户备案业务本地编号查询中，R08</w:t>
        </w:r>
      </w:ins>
      <w:ins w:id="288" w:author="余新泰" w:date="2016-08-05T10:00:00Z">
        <w:r w:rsidR="00602D99">
          <w:rPr>
            <w:rFonts w:asciiTheme="minorEastAsia" w:hAnsiTheme="minorEastAsia" w:hint="eastAsia"/>
            <w:szCs w:val="24"/>
          </w:rPr>
          <w:t>取值范围同现有域字典中的定义。</w:t>
        </w:r>
      </w:ins>
    </w:p>
    <w:p w:rsidR="00601211" w:rsidRPr="00601211" w:rsidRDefault="00601211" w:rsidP="00291700">
      <w:pPr>
        <w:ind w:firstLine="480"/>
        <w:rPr>
          <w:ins w:id="289" w:author="YeJW" w:date="2016-08-11T15:39:00Z"/>
          <w:rFonts w:asciiTheme="minorEastAsia" w:hAnsiTheme="minorEastAsia"/>
          <w:szCs w:val="24"/>
        </w:rPr>
      </w:pPr>
      <w:ins w:id="290" w:author="余新泰" w:date="2016-09-26T17:30:00Z">
        <w:r>
          <w:rPr>
            <w:rFonts w:asciiTheme="minorEastAsia" w:hAnsiTheme="minorEastAsia" w:hint="eastAsia"/>
            <w:szCs w:val="24"/>
          </w:rPr>
          <w:t>c.在发送账户绑定结果查询请求中，R08取值范围：</w:t>
        </w:r>
        <w:r w:rsidRPr="00291700">
          <w:rPr>
            <w:rFonts w:asciiTheme="minorEastAsia" w:hAnsiTheme="minorEastAsia" w:hint="eastAsia"/>
            <w:szCs w:val="24"/>
          </w:rPr>
          <w:t>0-成功/</w:t>
        </w:r>
        <w:r w:rsidRPr="00291700">
          <w:rPr>
            <w:rFonts w:asciiTheme="minorEastAsia" w:hAnsiTheme="minorEastAsia"/>
            <w:szCs w:val="24"/>
          </w:rPr>
          <w:t>1-</w:t>
        </w:r>
        <w:r w:rsidRPr="00291700">
          <w:rPr>
            <w:rFonts w:asciiTheme="minorEastAsia" w:hAnsiTheme="minorEastAsia" w:hint="eastAsia"/>
            <w:szCs w:val="24"/>
          </w:rPr>
          <w:t>失败</w:t>
        </w:r>
        <w:r>
          <w:rPr>
            <w:rFonts w:asciiTheme="minorEastAsia" w:hAnsiTheme="minorEastAsia" w:hint="eastAsia"/>
            <w:szCs w:val="24"/>
          </w:rPr>
          <w:t>。</w:t>
        </w:r>
      </w:ins>
    </w:p>
    <w:p w:rsidR="00F012C0" w:rsidRDefault="00F012C0" w:rsidP="00291700">
      <w:pPr>
        <w:ind w:firstLine="480"/>
        <w:rPr>
          <w:ins w:id="291" w:author="余新泰" w:date="2016-08-11T15:33:00Z"/>
        </w:rPr>
      </w:pPr>
      <w:ins w:id="292" w:author="YeJW" w:date="2016-08-11T15:39:00Z">
        <w:r>
          <w:rPr>
            <w:rFonts w:asciiTheme="minorEastAsia" w:hAnsiTheme="minorEastAsia" w:hint="eastAsia"/>
            <w:szCs w:val="24"/>
          </w:rPr>
          <w:t>3)</w:t>
        </w:r>
        <w:r w:rsidRPr="00F012C0">
          <w:rPr>
            <w:rFonts w:hint="eastAsia"/>
            <w:kern w:val="0"/>
            <w:sz w:val="21"/>
            <w:szCs w:val="21"/>
          </w:rPr>
          <w:t xml:space="preserve"> </w:t>
        </w:r>
        <w:r w:rsidRPr="00F012C0">
          <w:rPr>
            <w:rFonts w:hint="eastAsia"/>
          </w:rPr>
          <w:t>申赎清单查询接口中，删除多余的</w:t>
        </w:r>
        <w:r w:rsidRPr="00F012C0">
          <w:t>InstId-</w:t>
        </w:r>
        <w:r w:rsidRPr="00F012C0">
          <w:rPr>
            <w:rFonts w:hint="eastAsia"/>
          </w:rPr>
          <w:t>合约代码</w:t>
        </w:r>
      </w:ins>
      <w:ins w:id="293" w:author="YeJW" w:date="2016-08-11T15:41:00Z">
        <w:r>
          <w:rPr>
            <w:rFonts w:hint="eastAsia"/>
          </w:rPr>
          <w:t>。</w:t>
        </w:r>
      </w:ins>
    </w:p>
    <w:p w:rsidR="00192833" w:rsidRPr="00192833" w:rsidRDefault="00192833" w:rsidP="00291700">
      <w:pPr>
        <w:ind w:firstLine="480"/>
      </w:pPr>
      <w:ins w:id="294" w:author="余新泰" w:date="2016-08-11T15:33:00Z">
        <w:r>
          <w:rPr>
            <w:noProof/>
          </w:rPr>
          <w:drawing>
            <wp:inline distT="0" distB="0" distL="0" distR="0" wp14:anchorId="5F4D5384" wp14:editId="2972312C">
              <wp:extent cx="5274310" cy="2051731"/>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051731"/>
                      </a:xfrm>
                      <a:prstGeom prst="rect">
                        <a:avLst/>
                      </a:prstGeom>
                    </pic:spPr>
                  </pic:pic>
                </a:graphicData>
              </a:graphic>
            </wp:inline>
          </w:drawing>
        </w:r>
      </w:ins>
    </w:p>
    <w:p w:rsidR="00C9682F" w:rsidRPr="00A27F29" w:rsidRDefault="0087543F" w:rsidP="00C9682F">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295" w:name="_Toc458785966"/>
      <w:r>
        <w:rPr>
          <w:rFonts w:ascii="黑体" w:hAnsi="黑体" w:cs="Arial" w:hint="eastAsia"/>
          <w:smallCaps/>
          <w:kern w:val="0"/>
          <w:sz w:val="32"/>
          <w:szCs w:val="30"/>
        </w:rPr>
        <w:t>清算数据文件</w:t>
      </w:r>
      <w:r w:rsidR="00C9682F">
        <w:rPr>
          <w:rFonts w:ascii="黑体" w:hAnsi="黑体" w:cs="Arial" w:hint="eastAsia"/>
          <w:smallCaps/>
          <w:kern w:val="0"/>
          <w:sz w:val="32"/>
          <w:szCs w:val="30"/>
        </w:rPr>
        <w:t>接口</w:t>
      </w:r>
      <w:bookmarkEnd w:id="295"/>
    </w:p>
    <w:p w:rsidR="007825D8" w:rsidRPr="00003A9B" w:rsidRDefault="00C54102" w:rsidP="007825D8">
      <w:pPr>
        <w:ind w:firstLine="482"/>
        <w:rPr>
          <w:rFonts w:hint="eastAsia"/>
          <w:b/>
        </w:rPr>
      </w:pPr>
      <w:r w:rsidRPr="00003A9B">
        <w:rPr>
          <w:rFonts w:hint="eastAsia"/>
          <w:b/>
        </w:rPr>
        <w:t>变更说明：</w:t>
      </w:r>
    </w:p>
    <w:p w:rsidR="00C54102" w:rsidRDefault="00C54102" w:rsidP="00C54102">
      <w:pPr>
        <w:pStyle w:val="a9"/>
        <w:numPr>
          <w:ilvl w:val="0"/>
          <w:numId w:val="6"/>
        </w:numPr>
        <w:spacing w:line="240" w:lineRule="auto"/>
        <w:ind w:firstLineChars="0"/>
        <w:jc w:val="left"/>
        <w:rPr>
          <w:ins w:id="296" w:author="罗莎" w:date="2016-09-30T16:17:00Z"/>
          <w:b/>
        </w:rPr>
      </w:pPr>
      <w:r w:rsidRPr="007825D8">
        <w:rPr>
          <w:rFonts w:hint="eastAsia"/>
          <w:b/>
        </w:rPr>
        <w:t>修订第</w:t>
      </w:r>
      <w:r w:rsidRPr="007825D8">
        <w:rPr>
          <w:rFonts w:hint="eastAsia"/>
          <w:b/>
        </w:rPr>
        <w:t>3</w:t>
      </w:r>
      <w:r w:rsidRPr="007825D8">
        <w:rPr>
          <w:rFonts w:hint="eastAsia"/>
          <w:b/>
        </w:rPr>
        <w:t>章，清算文件数据文件采用压缩包形式下发</w:t>
      </w:r>
    </w:p>
    <w:p w:rsidR="007825D8" w:rsidRPr="007825D8" w:rsidRDefault="007825D8" w:rsidP="007825D8">
      <w:pPr>
        <w:pStyle w:val="a9"/>
        <w:spacing w:line="240" w:lineRule="auto"/>
        <w:ind w:left="900" w:firstLineChars="0" w:firstLine="0"/>
        <w:jc w:val="left"/>
        <w:rPr>
          <w:rFonts w:hint="eastAsia"/>
          <w:b/>
        </w:rPr>
      </w:pPr>
    </w:p>
    <w:p w:rsidR="00C54102" w:rsidRDefault="00C54102" w:rsidP="00C54102">
      <w:pPr>
        <w:spacing w:line="240" w:lineRule="auto"/>
        <w:ind w:firstLineChars="0"/>
        <w:jc w:val="left"/>
        <w:rPr>
          <w:ins w:id="297" w:author="罗莎" w:date="2016-09-30T16:17:00Z"/>
          <w:sz w:val="21"/>
        </w:rPr>
      </w:pPr>
      <w:r>
        <w:rPr>
          <w:noProof/>
        </w:rPr>
        <w:drawing>
          <wp:inline distT="0" distB="0" distL="0" distR="0" wp14:anchorId="7F171B14" wp14:editId="3476C6D4">
            <wp:extent cx="3962400" cy="11703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55" cy="1190169"/>
                    </a:xfrm>
                    <a:prstGeom prst="rect">
                      <a:avLst/>
                    </a:prstGeom>
                  </pic:spPr>
                </pic:pic>
              </a:graphicData>
            </a:graphic>
          </wp:inline>
        </w:drawing>
      </w:r>
    </w:p>
    <w:p w:rsidR="007825D8" w:rsidRPr="00C54102" w:rsidRDefault="007825D8" w:rsidP="00C54102">
      <w:pPr>
        <w:spacing w:line="240" w:lineRule="auto"/>
        <w:ind w:firstLineChars="0"/>
        <w:jc w:val="left"/>
        <w:rPr>
          <w:rFonts w:hint="eastAsia"/>
          <w:sz w:val="21"/>
        </w:rPr>
      </w:pPr>
    </w:p>
    <w:p w:rsidR="00C54102" w:rsidRPr="007825D8" w:rsidRDefault="00C54102" w:rsidP="00C54102">
      <w:pPr>
        <w:pStyle w:val="a9"/>
        <w:numPr>
          <w:ilvl w:val="0"/>
          <w:numId w:val="6"/>
        </w:numPr>
        <w:ind w:firstLineChars="0"/>
        <w:rPr>
          <w:b/>
        </w:rPr>
      </w:pPr>
      <w:r w:rsidRPr="007825D8">
        <w:rPr>
          <w:rFonts w:hint="eastAsia"/>
          <w:b/>
        </w:rPr>
        <w:t>询价期权成交单数据文件章节，调整字段属性描述</w:t>
      </w:r>
    </w:p>
    <w:p w:rsidR="00C54102" w:rsidRDefault="00C54102" w:rsidP="00C54102">
      <w:pPr>
        <w:pStyle w:val="a9"/>
        <w:ind w:left="900" w:firstLineChars="0" w:firstLine="0"/>
        <w:rPr>
          <w:ins w:id="298" w:author="罗莎" w:date="2016-09-30T16:17:00Z"/>
        </w:rPr>
      </w:pPr>
      <w:r>
        <w:rPr>
          <w:noProof/>
        </w:rPr>
        <w:drawing>
          <wp:inline distT="0" distB="0" distL="0" distR="0" wp14:anchorId="69DD89C7" wp14:editId="72FB9026">
            <wp:extent cx="5274310" cy="8210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821055"/>
                    </a:xfrm>
                    <a:prstGeom prst="rect">
                      <a:avLst/>
                    </a:prstGeom>
                  </pic:spPr>
                </pic:pic>
              </a:graphicData>
            </a:graphic>
          </wp:inline>
        </w:drawing>
      </w:r>
    </w:p>
    <w:p w:rsidR="007825D8" w:rsidRDefault="007825D8" w:rsidP="00C54102">
      <w:pPr>
        <w:pStyle w:val="a9"/>
        <w:ind w:left="900" w:firstLineChars="0" w:firstLine="0"/>
        <w:rPr>
          <w:rFonts w:hint="eastAsia"/>
        </w:rPr>
      </w:pPr>
    </w:p>
    <w:p w:rsidR="00C54102" w:rsidRDefault="00C54102" w:rsidP="00C54102">
      <w:pPr>
        <w:pStyle w:val="a9"/>
        <w:numPr>
          <w:ilvl w:val="0"/>
          <w:numId w:val="6"/>
        </w:numPr>
        <w:ind w:firstLineChars="0"/>
        <w:rPr>
          <w:ins w:id="299" w:author="罗莎" w:date="2016-09-30T16:17:00Z"/>
          <w:b/>
        </w:rPr>
      </w:pPr>
      <w:r w:rsidRPr="007825D8">
        <w:rPr>
          <w:rFonts w:hint="eastAsia"/>
          <w:b/>
        </w:rPr>
        <w:t>租借基准利率和均值章节，补充数据类型、说明</w:t>
      </w:r>
    </w:p>
    <w:p w:rsidR="007825D8" w:rsidRPr="007825D8" w:rsidRDefault="007825D8" w:rsidP="007825D8">
      <w:pPr>
        <w:pStyle w:val="a9"/>
        <w:ind w:left="900" w:firstLineChars="0" w:firstLine="0"/>
        <w:rPr>
          <w:rFonts w:hint="eastAsia"/>
          <w:b/>
        </w:rPr>
      </w:pPr>
    </w:p>
    <w:p w:rsidR="00C54102" w:rsidRDefault="00C54102" w:rsidP="0047684B">
      <w:pPr>
        <w:ind w:left="480" w:firstLineChars="0" w:firstLine="0"/>
        <w:rPr>
          <w:ins w:id="300" w:author="罗莎" w:date="2016-09-30T16:17:00Z"/>
        </w:rPr>
      </w:pPr>
      <w:r>
        <w:rPr>
          <w:noProof/>
        </w:rPr>
        <w:drawing>
          <wp:inline distT="0" distB="0" distL="0" distR="0" wp14:anchorId="5786C0A9" wp14:editId="679A0642">
            <wp:extent cx="5274310" cy="19589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958975"/>
                    </a:xfrm>
                    <a:prstGeom prst="rect">
                      <a:avLst/>
                    </a:prstGeom>
                  </pic:spPr>
                </pic:pic>
              </a:graphicData>
            </a:graphic>
          </wp:inline>
        </w:drawing>
      </w:r>
    </w:p>
    <w:p w:rsidR="007825D8" w:rsidRDefault="007825D8" w:rsidP="0047684B">
      <w:pPr>
        <w:ind w:left="480" w:firstLineChars="0" w:firstLine="0"/>
        <w:rPr>
          <w:rFonts w:hint="eastAsia"/>
        </w:rPr>
      </w:pPr>
    </w:p>
    <w:p w:rsidR="00C54102" w:rsidRPr="007825D8" w:rsidRDefault="00703E87" w:rsidP="00C54102">
      <w:pPr>
        <w:pStyle w:val="a9"/>
        <w:ind w:left="900" w:firstLineChars="0" w:firstLine="0"/>
        <w:rPr>
          <w:ins w:id="301" w:author="余新泰" w:date="2016-08-12T09:30:00Z"/>
          <w:b/>
        </w:rPr>
      </w:pPr>
      <w:ins w:id="302" w:author="余新泰" w:date="2016-08-05T10:00:00Z">
        <w:r w:rsidRPr="007825D8">
          <w:rPr>
            <w:rFonts w:hint="eastAsia"/>
            <w:b/>
          </w:rPr>
          <w:t>4</w:t>
        </w:r>
        <w:r w:rsidRPr="007825D8">
          <w:rPr>
            <w:rFonts w:hint="eastAsia"/>
            <w:b/>
          </w:rPr>
          <w:t>）</w:t>
        </w:r>
      </w:ins>
      <w:ins w:id="303" w:author="余新泰" w:date="2016-08-05T10:03:00Z">
        <w:r w:rsidRPr="007825D8">
          <w:rPr>
            <w:rFonts w:hint="eastAsia"/>
            <w:b/>
          </w:rPr>
          <w:t>客户升贴水明细章节，升贴水类型改为</w:t>
        </w:r>
        <w:r w:rsidRPr="007825D8">
          <w:rPr>
            <w:rFonts w:hint="eastAsia"/>
            <w:b/>
          </w:rPr>
          <w:t>C4</w:t>
        </w:r>
        <w:r w:rsidRPr="007825D8">
          <w:rPr>
            <w:rFonts w:hint="eastAsia"/>
            <w:b/>
          </w:rPr>
          <w:t>。</w:t>
        </w:r>
      </w:ins>
    </w:p>
    <w:p w:rsidR="00B8002C" w:rsidRPr="007825D8" w:rsidRDefault="00B8002C" w:rsidP="00C54102">
      <w:pPr>
        <w:pStyle w:val="a9"/>
        <w:ind w:left="900" w:firstLineChars="0" w:firstLine="0"/>
        <w:rPr>
          <w:ins w:id="304" w:author="罗莎" w:date="2016-09-27T11:03:00Z"/>
          <w:b/>
        </w:rPr>
      </w:pPr>
      <w:ins w:id="305" w:author="余新泰" w:date="2016-08-12T09:30:00Z">
        <w:r w:rsidRPr="007825D8">
          <w:rPr>
            <w:rFonts w:hint="eastAsia"/>
            <w:b/>
          </w:rPr>
          <w:t>5</w:t>
        </w:r>
        <w:r w:rsidRPr="007825D8">
          <w:rPr>
            <w:rFonts w:hint="eastAsia"/>
            <w:b/>
          </w:rPr>
          <w:t>）修订现货成交单数据文件，类型字段只保留现货类型成交数据。</w:t>
        </w:r>
      </w:ins>
    </w:p>
    <w:p w:rsidR="007825D8" w:rsidRPr="007825D8" w:rsidRDefault="00CF5127" w:rsidP="007825D8">
      <w:pPr>
        <w:pStyle w:val="a9"/>
        <w:ind w:left="900" w:firstLineChars="0" w:firstLine="0"/>
        <w:rPr>
          <w:ins w:id="306" w:author="罗莎" w:date="2016-09-27T11:03:00Z"/>
          <w:rFonts w:hint="eastAsia"/>
          <w:b/>
        </w:rPr>
      </w:pPr>
      <w:ins w:id="307" w:author="罗莎" w:date="2016-09-27T11:03:00Z">
        <w:r w:rsidRPr="007825D8">
          <w:rPr>
            <w:b/>
          </w:rPr>
          <w:t>6</w:t>
        </w:r>
        <w:r w:rsidRPr="007825D8">
          <w:rPr>
            <w:rFonts w:hint="eastAsia"/>
            <w:b/>
          </w:rPr>
          <w:t>）根据询价系统及业务的要求，同步调整以下内容：</w:t>
        </w:r>
      </w:ins>
    </w:p>
    <w:p w:rsidR="00CF5127" w:rsidRDefault="00CF5127" w:rsidP="006F593E">
      <w:pPr>
        <w:pStyle w:val="a9"/>
        <w:numPr>
          <w:ilvl w:val="0"/>
          <w:numId w:val="42"/>
        </w:numPr>
        <w:ind w:firstLineChars="0"/>
        <w:rPr>
          <w:ins w:id="308" w:author="罗莎" w:date="2016-09-27T11:05:00Z"/>
        </w:rPr>
      </w:pPr>
      <w:ins w:id="309" w:author="罗莎" w:date="2016-09-27T11:03:00Z">
        <w:r w:rsidRPr="006F593E">
          <w:rPr>
            <w:rFonts w:hint="eastAsia"/>
          </w:rPr>
          <w:t>期权交易中“参考价格类型”及即远掉中“近端参考价格类型”、“远端参考价格类型”</w:t>
        </w:r>
      </w:ins>
    </w:p>
    <w:p w:rsidR="00CF5127" w:rsidRPr="006F593E" w:rsidRDefault="00CF5127" w:rsidP="006F593E">
      <w:pPr>
        <w:pStyle w:val="a9"/>
        <w:numPr>
          <w:ilvl w:val="0"/>
          <w:numId w:val="42"/>
        </w:numPr>
        <w:ind w:firstLineChars="0"/>
        <w:rPr>
          <w:ins w:id="310" w:author="罗莎" w:date="2016-09-27T11:03:00Z"/>
        </w:rPr>
      </w:pPr>
      <w:ins w:id="311" w:author="罗莎" w:date="2016-09-27T11:03:00Z">
        <w:r w:rsidRPr="006F593E">
          <w:rPr>
            <w:rFonts w:hint="eastAsia"/>
          </w:rPr>
          <w:t>更新利息支付状态、即远掉清算中违约申报说明等文字说明</w:t>
        </w:r>
      </w:ins>
    </w:p>
    <w:p w:rsidR="00CF5127" w:rsidRDefault="00CF5127" w:rsidP="006F593E">
      <w:pPr>
        <w:pStyle w:val="a9"/>
        <w:ind w:left="1320" w:firstLineChars="0" w:firstLine="360"/>
        <w:rPr>
          <w:ins w:id="312" w:author="罗莎" w:date="2016-09-30T16:15:00Z"/>
        </w:rPr>
      </w:pPr>
      <w:ins w:id="313" w:author="罗莎" w:date="2016-09-27T11:03:00Z">
        <w:r w:rsidRPr="006F593E">
          <w:rPr>
            <w:rFonts w:hint="eastAsia"/>
          </w:rPr>
          <w:t>即远掉清算数据、期权权利金清算数据去掉“是否豁免”字段</w:t>
        </w:r>
      </w:ins>
    </w:p>
    <w:p w:rsidR="007825D8" w:rsidRDefault="007825D8" w:rsidP="007825D8">
      <w:pPr>
        <w:pStyle w:val="a9"/>
        <w:spacing w:line="240" w:lineRule="auto"/>
        <w:ind w:left="420" w:firstLine="482"/>
        <w:jc w:val="left"/>
        <w:rPr>
          <w:ins w:id="314" w:author="罗莎" w:date="2016-09-30T16:19:00Z"/>
          <w:sz w:val="21"/>
        </w:rPr>
      </w:pPr>
      <w:ins w:id="315" w:author="罗莎" w:date="2016-09-30T16:18:00Z">
        <w:r>
          <w:rPr>
            <w:b/>
          </w:rPr>
          <w:t>7</w:t>
        </w:r>
        <w:r w:rsidRPr="007825D8">
          <w:rPr>
            <w:rFonts w:hint="eastAsia"/>
            <w:b/>
          </w:rPr>
          <w:t>）</w:t>
        </w:r>
      </w:ins>
      <w:ins w:id="316" w:author="罗莎" w:date="2016-09-30T16:19:00Z">
        <w:r w:rsidRPr="007825D8">
          <w:rPr>
            <w:rFonts w:hint="eastAsia"/>
            <w:b/>
            <w:sz w:val="21"/>
          </w:rPr>
          <w:t>修正</w:t>
        </w:r>
        <w:r w:rsidRPr="007825D8">
          <w:rPr>
            <w:rFonts w:hint="eastAsia"/>
            <w:b/>
            <w:sz w:val="21"/>
          </w:rPr>
          <w:t>如下内容：</w:t>
        </w:r>
      </w:ins>
    </w:p>
    <w:p w:rsidR="007825D8" w:rsidRDefault="007825D8" w:rsidP="007825D8">
      <w:pPr>
        <w:pStyle w:val="a9"/>
        <w:numPr>
          <w:ilvl w:val="0"/>
          <w:numId w:val="44"/>
        </w:numPr>
        <w:ind w:firstLineChars="0"/>
        <w:rPr>
          <w:ins w:id="317" w:author="罗莎" w:date="2016-09-30T16:20:00Z"/>
        </w:rPr>
      </w:pPr>
      <w:ins w:id="318" w:author="罗莎" w:date="2016-09-30T16:20:00Z">
        <w:r>
          <w:rPr>
            <w:rFonts w:hint="eastAsia"/>
            <w:sz w:val="21"/>
          </w:rPr>
          <w:t>修正文档中的笔误</w:t>
        </w:r>
      </w:ins>
    </w:p>
    <w:p w:rsidR="007825D8" w:rsidRPr="007825D8" w:rsidRDefault="007825D8" w:rsidP="007825D8">
      <w:pPr>
        <w:pStyle w:val="a9"/>
        <w:numPr>
          <w:ilvl w:val="0"/>
          <w:numId w:val="44"/>
        </w:numPr>
        <w:ind w:firstLineChars="0"/>
        <w:rPr>
          <w:ins w:id="319" w:author="罗莎" w:date="2016-09-30T16:20:00Z"/>
        </w:rPr>
      </w:pPr>
      <w:ins w:id="320" w:author="罗莎" w:date="2016-09-30T16:20:00Z">
        <w:r>
          <w:rPr>
            <w:rFonts w:hint="eastAsia"/>
            <w:sz w:val="21"/>
          </w:rPr>
          <w:t>客户保证金业务流水文件，补充“已发电标志”数据字典内容</w:t>
        </w:r>
      </w:ins>
    </w:p>
    <w:p w:rsidR="007825D8" w:rsidRPr="007825D8" w:rsidRDefault="007825D8" w:rsidP="007825D8">
      <w:pPr>
        <w:pStyle w:val="a9"/>
        <w:numPr>
          <w:ilvl w:val="0"/>
          <w:numId w:val="44"/>
        </w:numPr>
        <w:ind w:firstLineChars="0"/>
        <w:rPr>
          <w:ins w:id="321" w:author="罗莎" w:date="2016-09-30T16:20:00Z"/>
        </w:rPr>
      </w:pPr>
      <w:ins w:id="322" w:author="罗莎" w:date="2016-09-30T16:20:00Z">
        <w:r>
          <w:rPr>
            <w:rFonts w:hint="eastAsia"/>
            <w:sz w:val="21"/>
          </w:rPr>
          <w:t>在席位保证金率数据文件中增加定价合约保证金率的下发</w:t>
        </w:r>
      </w:ins>
    </w:p>
    <w:p w:rsidR="007825D8" w:rsidRDefault="007825D8" w:rsidP="007825D8">
      <w:pPr>
        <w:pStyle w:val="a9"/>
        <w:numPr>
          <w:ilvl w:val="0"/>
          <w:numId w:val="44"/>
        </w:numPr>
        <w:ind w:firstLineChars="0"/>
        <w:rPr>
          <w:ins w:id="323" w:author="罗莎" w:date="2016-09-30T16:20:00Z"/>
          <w:rFonts w:hint="eastAsia"/>
        </w:rPr>
      </w:pPr>
      <w:ins w:id="324" w:author="罗莎" w:date="2016-09-30T16:20:00Z">
        <w:r>
          <w:rPr>
            <w:rFonts w:hint="eastAsia"/>
            <w:sz w:val="21"/>
          </w:rPr>
          <w:t>在席位手续费率、客户手续费率数据文件中增加定价合约手续费率的下发</w:t>
        </w:r>
      </w:ins>
    </w:p>
    <w:p w:rsidR="007825D8" w:rsidRPr="007825D8" w:rsidRDefault="007825D8" w:rsidP="006F593E">
      <w:pPr>
        <w:pStyle w:val="a9"/>
        <w:ind w:left="1320" w:firstLineChars="0" w:firstLine="360"/>
        <w:rPr>
          <w:rFonts w:hint="eastAsia"/>
        </w:rPr>
      </w:pPr>
      <w:bookmarkStart w:id="325" w:name="_GoBack"/>
      <w:bookmarkEnd w:id="325"/>
    </w:p>
    <w:p w:rsidR="00C54102" w:rsidRPr="00A27F29" w:rsidRDefault="00C54102" w:rsidP="00C54102">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326" w:name="_Toc458785967"/>
      <w:r>
        <w:rPr>
          <w:rFonts w:ascii="黑体" w:hAnsi="黑体" w:cs="Arial" w:hint="eastAsia"/>
          <w:smallCaps/>
          <w:kern w:val="0"/>
          <w:sz w:val="32"/>
          <w:szCs w:val="30"/>
        </w:rPr>
        <w:t>定价</w:t>
      </w:r>
      <w:r w:rsidR="009677CC">
        <w:rPr>
          <w:rFonts w:ascii="黑体" w:hAnsi="黑体" w:cs="Arial" w:hint="eastAsia"/>
          <w:smallCaps/>
          <w:kern w:val="0"/>
          <w:sz w:val="32"/>
          <w:szCs w:val="30"/>
        </w:rPr>
        <w:t>交易</w:t>
      </w:r>
      <w:r>
        <w:rPr>
          <w:rFonts w:ascii="黑体" w:hAnsi="黑体" w:cs="Arial" w:hint="eastAsia"/>
          <w:smallCaps/>
          <w:kern w:val="0"/>
          <w:sz w:val="32"/>
          <w:szCs w:val="30"/>
        </w:rPr>
        <w:t>接口</w:t>
      </w:r>
      <w:bookmarkEnd w:id="326"/>
    </w:p>
    <w:p w:rsidR="00C54102" w:rsidRPr="00657ABA" w:rsidRDefault="00C54102" w:rsidP="00C54102">
      <w:pPr>
        <w:ind w:firstLine="482"/>
        <w:rPr>
          <w:b/>
        </w:rPr>
      </w:pPr>
      <w:r w:rsidRPr="00657ABA">
        <w:rPr>
          <w:rFonts w:hint="eastAsia"/>
          <w:b/>
        </w:rPr>
        <w:t>变更说明：</w:t>
      </w:r>
    </w:p>
    <w:p w:rsidR="00C54102" w:rsidRDefault="00C54102" w:rsidP="00C54102">
      <w:pPr>
        <w:pStyle w:val="a9"/>
        <w:numPr>
          <w:ilvl w:val="0"/>
          <w:numId w:val="7"/>
        </w:numPr>
        <w:ind w:firstLineChars="0"/>
      </w:pPr>
      <w:r w:rsidRPr="009B35D9">
        <w:rPr>
          <w:rFonts w:hint="eastAsia"/>
        </w:rPr>
        <w:t>定价</w:t>
      </w:r>
      <w:r w:rsidRPr="009B35D9">
        <w:rPr>
          <w:rFonts w:hint="eastAsia"/>
        </w:rPr>
        <w:t>Gems2</w:t>
      </w:r>
      <w:r w:rsidRPr="009B35D9">
        <w:rPr>
          <w:rFonts w:hint="eastAsia"/>
        </w:rPr>
        <w:t>版本</w:t>
      </w:r>
      <w:r w:rsidRPr="009B35D9">
        <w:rPr>
          <w:rFonts w:hint="eastAsia"/>
        </w:rPr>
        <w:t>,</w:t>
      </w:r>
      <w:r w:rsidRPr="009B35D9">
        <w:rPr>
          <w:rFonts w:hint="eastAsia"/>
        </w:rPr>
        <w:t>增加席位代码</w:t>
      </w:r>
      <w:r w:rsidRPr="009B35D9">
        <w:rPr>
          <w:rFonts w:hint="eastAsia"/>
        </w:rPr>
        <w:t>,</w:t>
      </w:r>
      <w:r w:rsidRPr="009B35D9">
        <w:rPr>
          <w:rFonts w:hint="eastAsia"/>
        </w:rPr>
        <w:t>库存互换请求、应答和回报增加席位名称。</w:t>
      </w:r>
    </w:p>
    <w:p w:rsidR="00C54102" w:rsidRDefault="00C54102" w:rsidP="00C54102">
      <w:pPr>
        <w:pStyle w:val="a9"/>
        <w:numPr>
          <w:ilvl w:val="0"/>
          <w:numId w:val="7"/>
        </w:numPr>
        <w:ind w:firstLineChars="0"/>
      </w:pPr>
      <w:r>
        <w:rPr>
          <w:rFonts w:hint="eastAsia"/>
        </w:rPr>
        <w:t>修正库存互换意向章节中的“会员名称”字段为“客户代码”</w:t>
      </w:r>
    </w:p>
    <w:p w:rsidR="00C9682F" w:rsidRDefault="00C9682F" w:rsidP="002D5C9A">
      <w:pPr>
        <w:ind w:firstLine="480"/>
      </w:pPr>
    </w:p>
    <w:p w:rsidR="00AE2D68" w:rsidRPr="00A27F29" w:rsidRDefault="00AE2D68" w:rsidP="00AE2D68">
      <w:pPr>
        <w:pStyle w:val="1"/>
        <w:keepNext w:val="0"/>
        <w:keepLines w:val="0"/>
        <w:overflowPunct w:val="0"/>
        <w:autoSpaceDE w:val="0"/>
        <w:autoSpaceDN w:val="0"/>
        <w:snapToGrid/>
        <w:spacing w:before="180" w:after="180" w:line="240" w:lineRule="auto"/>
        <w:textAlignment w:val="baseline"/>
        <w:rPr>
          <w:rFonts w:ascii="黑体" w:hAnsi="黑体" w:cs="Arial"/>
          <w:smallCaps/>
          <w:kern w:val="0"/>
          <w:sz w:val="32"/>
          <w:szCs w:val="30"/>
        </w:rPr>
      </w:pPr>
      <w:bookmarkStart w:id="327" w:name="_Toc458785968"/>
      <w:r>
        <w:rPr>
          <w:rFonts w:ascii="黑体" w:hAnsi="黑体" w:cs="Arial" w:hint="eastAsia"/>
          <w:smallCaps/>
          <w:kern w:val="0"/>
          <w:sz w:val="32"/>
          <w:szCs w:val="30"/>
        </w:rPr>
        <w:t>其他</w:t>
      </w:r>
      <w:bookmarkEnd w:id="327"/>
    </w:p>
    <w:p w:rsidR="00F65279" w:rsidRPr="003E684A" w:rsidRDefault="00F65279" w:rsidP="00F65279">
      <w:pPr>
        <w:pStyle w:val="20"/>
        <w:widowControl/>
        <w:numPr>
          <w:ilvl w:val="0"/>
          <w:numId w:val="0"/>
        </w:numPr>
        <w:adjustRightInd/>
        <w:snapToGrid/>
        <w:spacing w:before="260" w:after="270" w:line="416" w:lineRule="atLeast"/>
        <w:rPr>
          <w:rFonts w:hAnsi="黑体"/>
          <w:bCs w:val="0"/>
          <w:kern w:val="0"/>
          <w:szCs w:val="20"/>
        </w:rPr>
      </w:pPr>
      <w:bookmarkStart w:id="328" w:name="_Toc458785969"/>
      <w:bookmarkStart w:id="329" w:name="OLE_LINK46"/>
      <w:r>
        <w:rPr>
          <w:rFonts w:hAnsi="黑体" w:hint="eastAsia"/>
          <w:bCs w:val="0"/>
          <w:kern w:val="0"/>
          <w:szCs w:val="20"/>
        </w:rPr>
        <w:t>GTP</w:t>
      </w:r>
      <w:r>
        <w:rPr>
          <w:rFonts w:hAnsi="黑体" w:hint="eastAsia"/>
          <w:bCs w:val="0"/>
          <w:kern w:val="0"/>
          <w:szCs w:val="20"/>
        </w:rPr>
        <w:t>消息头</w:t>
      </w:r>
      <w:bookmarkEnd w:id="328"/>
    </w:p>
    <w:bookmarkEnd w:id="329"/>
    <w:p w:rsidR="00F65279" w:rsidRDefault="00F65279" w:rsidP="00F65279">
      <w:pPr>
        <w:ind w:firstLine="482"/>
        <w:rPr>
          <w:ins w:id="330" w:author="余新泰" w:date="2016-08-11T15:52:00Z"/>
        </w:rPr>
      </w:pPr>
      <w:r w:rsidRPr="00657ABA">
        <w:rPr>
          <w:rFonts w:hint="eastAsia"/>
          <w:b/>
        </w:rPr>
        <w:t>变更说明：</w:t>
      </w:r>
      <w:r w:rsidRPr="00F65279">
        <w:rPr>
          <w:rFonts w:hint="eastAsia"/>
        </w:rPr>
        <w:t>消息头定义里</w:t>
      </w:r>
      <w:r w:rsidR="00DD409E">
        <w:rPr>
          <w:rFonts w:hint="eastAsia"/>
        </w:rPr>
        <w:t> </w:t>
      </w:r>
      <w:r w:rsidR="00DD409E">
        <w:rPr>
          <w:rFonts w:hint="eastAsia"/>
        </w:rPr>
        <w:t>“</w:t>
      </w:r>
      <w:r w:rsidRPr="00F65279">
        <w:rPr>
          <w:rFonts w:hint="eastAsia"/>
        </w:rPr>
        <w:t>X02</w:t>
      </w:r>
      <w:r w:rsidR="00DD409E">
        <w:rPr>
          <w:rFonts w:hint="eastAsia"/>
        </w:rPr>
        <w:t>”</w:t>
      </w:r>
      <w:r w:rsidRPr="00F65279">
        <w:rPr>
          <w:rFonts w:hint="eastAsia"/>
        </w:rPr>
        <w:t xml:space="preserve">ContentLength </w:t>
      </w:r>
      <w:r w:rsidRPr="00F65279">
        <w:rPr>
          <w:rFonts w:hint="eastAsia"/>
        </w:rPr>
        <w:t>域目前是没有实际意义的，</w:t>
      </w:r>
      <w:r>
        <w:rPr>
          <w:rFonts w:hint="eastAsia"/>
        </w:rPr>
        <w:t>交易所也未基于该字段去校验</w:t>
      </w:r>
      <w:r w:rsidR="00057C3A">
        <w:rPr>
          <w:rFonts w:hint="eastAsia"/>
        </w:rPr>
        <w:t>，而且考虑到大部分二级系统开发方也未校验这个域，</w:t>
      </w:r>
      <w:r w:rsidR="00057C3A">
        <w:rPr>
          <w:rFonts w:hint="eastAsia"/>
        </w:rPr>
        <w:t>X02</w:t>
      </w:r>
      <w:r w:rsidR="00057C3A">
        <w:rPr>
          <w:rFonts w:hint="eastAsia"/>
        </w:rPr>
        <w:t>将</w:t>
      </w:r>
      <w:r w:rsidR="00E14FDC">
        <w:rPr>
          <w:rFonts w:hint="eastAsia"/>
        </w:rPr>
        <w:t>由原来的强制必填改为选填，二级系统可不上送，交易所下发报文也不</w:t>
      </w:r>
      <w:r w:rsidR="00AE6E3C">
        <w:rPr>
          <w:rFonts w:hint="eastAsia"/>
        </w:rPr>
        <w:t>会</w:t>
      </w:r>
      <w:r w:rsidR="00E14FDC">
        <w:rPr>
          <w:rFonts w:hint="eastAsia"/>
        </w:rPr>
        <w:t>送这个域</w:t>
      </w:r>
      <w:r>
        <w:rPr>
          <w:rFonts w:hint="eastAsia"/>
        </w:rPr>
        <w:t>。</w:t>
      </w:r>
    </w:p>
    <w:p w:rsidR="00173F8D" w:rsidRPr="003E684A" w:rsidRDefault="00173F8D" w:rsidP="00173F8D">
      <w:pPr>
        <w:pStyle w:val="20"/>
        <w:widowControl/>
        <w:numPr>
          <w:ilvl w:val="0"/>
          <w:numId w:val="0"/>
        </w:numPr>
        <w:adjustRightInd/>
        <w:snapToGrid/>
        <w:spacing w:before="260" w:after="270" w:line="416" w:lineRule="atLeast"/>
        <w:rPr>
          <w:ins w:id="331" w:author="余新泰" w:date="2016-08-11T15:52:00Z"/>
          <w:rFonts w:hAnsi="黑体"/>
          <w:bCs w:val="0"/>
          <w:kern w:val="0"/>
          <w:szCs w:val="20"/>
        </w:rPr>
      </w:pPr>
      <w:bookmarkStart w:id="332" w:name="_Toc458785970"/>
      <w:ins w:id="333" w:author="余新泰" w:date="2016-08-11T15:52:00Z">
        <w:r>
          <w:rPr>
            <w:rFonts w:hAnsi="黑体" w:hint="eastAsia"/>
            <w:bCs w:val="0"/>
            <w:kern w:val="0"/>
            <w:szCs w:val="20"/>
          </w:rPr>
          <w:t>GTP</w:t>
        </w:r>
        <w:r>
          <w:rPr>
            <w:rFonts w:hAnsi="黑体" w:hint="eastAsia"/>
            <w:bCs w:val="0"/>
            <w:kern w:val="0"/>
            <w:szCs w:val="20"/>
          </w:rPr>
          <w:t>消息</w:t>
        </w:r>
        <w:r w:rsidR="009006A0">
          <w:rPr>
            <w:rFonts w:hAnsi="黑体" w:hint="eastAsia"/>
            <w:bCs w:val="0"/>
            <w:kern w:val="0"/>
            <w:szCs w:val="20"/>
          </w:rPr>
          <w:t>长度</w:t>
        </w:r>
      </w:ins>
      <w:ins w:id="334" w:author="余新泰" w:date="2016-08-11T15:55:00Z">
        <w:r w:rsidR="00787EAC">
          <w:rPr>
            <w:rFonts w:hAnsi="黑体" w:hint="eastAsia"/>
            <w:bCs w:val="0"/>
            <w:kern w:val="0"/>
            <w:szCs w:val="20"/>
          </w:rPr>
          <w:t>限制</w:t>
        </w:r>
      </w:ins>
      <w:bookmarkEnd w:id="332"/>
    </w:p>
    <w:p w:rsidR="00173F8D" w:rsidRPr="00F65279" w:rsidRDefault="009006A0" w:rsidP="009006A0">
      <w:pPr>
        <w:ind w:firstLine="482"/>
      </w:pPr>
      <w:ins w:id="335" w:author="余新泰" w:date="2016-08-11T15:54:00Z">
        <w:r w:rsidRPr="009006A0">
          <w:rPr>
            <w:rFonts w:hint="eastAsia"/>
            <w:b/>
          </w:rPr>
          <w:t>变更说明</w:t>
        </w:r>
        <w:r>
          <w:rPr>
            <w:rFonts w:hint="eastAsia"/>
          </w:rPr>
          <w:t>：</w:t>
        </w:r>
      </w:ins>
      <w:ins w:id="336" w:author="余新泰" w:date="2016-08-11T15:56:00Z">
        <w:r w:rsidR="000C6989">
          <w:rPr>
            <w:rFonts w:hint="eastAsia"/>
          </w:rPr>
          <w:t>删除</w:t>
        </w:r>
      </w:ins>
      <w:ins w:id="337" w:author="余新泰" w:date="2016-08-11T15:54:00Z">
        <w:r>
          <w:rPr>
            <w:rFonts w:hint="eastAsia"/>
          </w:rPr>
          <w:t>原</w:t>
        </w:r>
        <w:r>
          <w:rPr>
            <w:rFonts w:hint="eastAsia"/>
          </w:rPr>
          <w:t>GTP</w:t>
        </w:r>
        <w:r>
          <w:rPr>
            <w:rFonts w:hint="eastAsia"/>
          </w:rPr>
          <w:t>协议中</w:t>
        </w:r>
      </w:ins>
      <w:ins w:id="338" w:author="余新泰" w:date="2016-08-11T15:55:00Z">
        <w:r>
          <w:rPr>
            <w:rFonts w:hint="eastAsia"/>
          </w:rPr>
          <w:t>关于最大长度的</w:t>
        </w:r>
      </w:ins>
      <w:ins w:id="339" w:author="余新泰" w:date="2016-08-11T15:54:00Z">
        <w:r>
          <w:rPr>
            <w:rFonts w:hint="eastAsia"/>
          </w:rPr>
          <w:t>限定：“</w:t>
        </w:r>
        <w:r w:rsidRPr="009006A0">
          <w:rPr>
            <w:rFonts w:hint="eastAsia"/>
          </w:rPr>
          <w:t>应用消息体的长度不能超过</w:t>
        </w:r>
        <w:r w:rsidRPr="009006A0">
          <w:t>4096</w:t>
        </w:r>
        <w:r w:rsidRPr="009006A0">
          <w:rPr>
            <w:rFonts w:hint="eastAsia"/>
          </w:rPr>
          <w:t>（</w:t>
        </w:r>
        <w:r w:rsidRPr="009006A0">
          <w:t>4K</w:t>
        </w:r>
        <w:r w:rsidRPr="009006A0">
          <w:rPr>
            <w:rFonts w:hint="eastAsia"/>
          </w:rPr>
          <w:t>）个字节</w:t>
        </w:r>
        <w:r>
          <w:rPr>
            <w:rFonts w:hint="eastAsia"/>
          </w:rPr>
          <w:t>”</w:t>
        </w:r>
      </w:ins>
      <w:ins w:id="340" w:author="余新泰" w:date="2016-08-11T15:57:00Z">
        <w:r w:rsidR="0075653B">
          <w:rPr>
            <w:rFonts w:hint="eastAsia"/>
          </w:rPr>
          <w:t>。对于</w:t>
        </w:r>
        <w:r w:rsidR="0075653B">
          <w:rPr>
            <w:rFonts w:hint="eastAsia"/>
          </w:rPr>
          <w:t>GTP</w:t>
        </w:r>
        <w:r w:rsidR="0075653B">
          <w:rPr>
            <w:rFonts w:hint="eastAsia"/>
          </w:rPr>
          <w:t>消息的</w:t>
        </w:r>
      </w:ins>
      <w:ins w:id="341" w:author="余新泰" w:date="2016-08-11T15:55:00Z">
        <w:r w:rsidR="00763681">
          <w:rPr>
            <w:rFonts w:hint="eastAsia"/>
          </w:rPr>
          <w:t>最大长度</w:t>
        </w:r>
      </w:ins>
      <w:ins w:id="342" w:author="余新泰" w:date="2016-08-11T15:57:00Z">
        <w:r w:rsidR="0075653B">
          <w:rPr>
            <w:rFonts w:hint="eastAsia"/>
          </w:rPr>
          <w:t>，</w:t>
        </w:r>
        <w:r w:rsidR="0075653B">
          <w:rPr>
            <w:rFonts w:hint="eastAsia"/>
          </w:rPr>
          <w:t xml:space="preserve"> </w:t>
        </w:r>
      </w:ins>
      <w:ins w:id="343" w:author="余新泰" w:date="2016-08-11T15:55:00Z">
        <w:r w:rsidR="00763681">
          <w:rPr>
            <w:rFonts w:hint="eastAsia"/>
          </w:rPr>
          <w:t>GTP</w:t>
        </w:r>
        <w:r w:rsidR="00763681">
          <w:rPr>
            <w:rFonts w:hint="eastAsia"/>
          </w:rPr>
          <w:t>协议使用方</w:t>
        </w:r>
      </w:ins>
      <w:ins w:id="344" w:author="余新泰" w:date="2016-08-11T15:57:00Z">
        <w:r w:rsidR="0075653B">
          <w:rPr>
            <w:rFonts w:hint="eastAsia"/>
          </w:rPr>
          <w:t>可</w:t>
        </w:r>
      </w:ins>
      <w:ins w:id="345" w:author="余新泰" w:date="2016-08-11T15:55:00Z">
        <w:r w:rsidR="00763681">
          <w:rPr>
            <w:rFonts w:hint="eastAsia"/>
          </w:rPr>
          <w:t>根据开发和联调经验自行确定</w:t>
        </w:r>
      </w:ins>
      <w:ins w:id="346" w:author="余新泰" w:date="2016-08-11T15:57:00Z">
        <w:r w:rsidR="0075653B">
          <w:rPr>
            <w:rFonts w:hint="eastAsia"/>
          </w:rPr>
          <w:t>和调整</w:t>
        </w:r>
      </w:ins>
      <w:ins w:id="347" w:author="余新泰" w:date="2016-08-11T15:55:00Z">
        <w:r w:rsidR="00763681">
          <w:rPr>
            <w:rFonts w:hint="eastAsia"/>
          </w:rPr>
          <w:t>。</w:t>
        </w:r>
      </w:ins>
    </w:p>
    <w:p w:rsidR="005B6316" w:rsidRPr="003E684A" w:rsidRDefault="005B6316" w:rsidP="005B6316">
      <w:pPr>
        <w:pStyle w:val="20"/>
        <w:widowControl/>
        <w:numPr>
          <w:ilvl w:val="0"/>
          <w:numId w:val="0"/>
        </w:numPr>
        <w:adjustRightInd/>
        <w:snapToGrid/>
        <w:spacing w:before="260" w:after="270" w:line="416" w:lineRule="atLeast"/>
        <w:rPr>
          <w:rFonts w:hAnsi="黑体"/>
          <w:bCs w:val="0"/>
          <w:kern w:val="0"/>
          <w:szCs w:val="20"/>
        </w:rPr>
      </w:pPr>
      <w:bookmarkStart w:id="348" w:name="_Toc458785971"/>
      <w:r>
        <w:rPr>
          <w:rFonts w:hAnsi="黑体" w:hint="eastAsia"/>
          <w:bCs w:val="0"/>
          <w:kern w:val="0"/>
          <w:szCs w:val="20"/>
        </w:rPr>
        <w:t>GTP</w:t>
      </w:r>
      <w:r>
        <w:rPr>
          <w:rFonts w:hAnsi="黑体" w:hint="eastAsia"/>
          <w:bCs w:val="0"/>
          <w:kern w:val="0"/>
          <w:szCs w:val="20"/>
        </w:rPr>
        <w:t>协议域字典</w:t>
      </w:r>
      <w:bookmarkEnd w:id="348"/>
    </w:p>
    <w:p w:rsidR="00AE2D68" w:rsidRDefault="00C92198" w:rsidP="00C92198">
      <w:pPr>
        <w:ind w:firstLineChars="0" w:firstLine="0"/>
      </w:pPr>
      <w:r>
        <w:rPr>
          <w:noProof/>
        </w:rPr>
        <w:drawing>
          <wp:inline distT="0" distB="0" distL="0" distR="0" wp14:anchorId="164AFC9E" wp14:editId="55C9E8E7">
            <wp:extent cx="6054129" cy="2829464"/>
            <wp:effectExtent l="0" t="0" r="381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048858" cy="2827001"/>
                    </a:xfrm>
                    <a:prstGeom prst="rect">
                      <a:avLst/>
                    </a:prstGeom>
                  </pic:spPr>
                </pic:pic>
              </a:graphicData>
            </a:graphic>
          </wp:inline>
        </w:drawing>
      </w:r>
    </w:p>
    <w:p w:rsidR="00A01575" w:rsidRPr="00F65279" w:rsidRDefault="009A43B6" w:rsidP="00FE09CE">
      <w:pPr>
        <w:ind w:firstLineChars="0" w:firstLine="0"/>
      </w:pPr>
      <w:r w:rsidRPr="009A43B6">
        <w:rPr>
          <w:rFonts w:hint="eastAsia"/>
          <w:b/>
        </w:rPr>
        <w:t>注</w:t>
      </w:r>
      <w:r>
        <w:rPr>
          <w:rFonts w:hint="eastAsia"/>
        </w:rPr>
        <w:t>：</w:t>
      </w:r>
      <w:r w:rsidR="00C92198">
        <w:rPr>
          <w:rFonts w:hint="eastAsia"/>
        </w:rPr>
        <w:t>最新域字典</w:t>
      </w:r>
      <w:r>
        <w:rPr>
          <w:rFonts w:hint="eastAsia"/>
        </w:rPr>
        <w:t>会及时更新到</w:t>
      </w:r>
      <w:r w:rsidR="00C92198">
        <w:rPr>
          <w:rFonts w:hint="eastAsia"/>
        </w:rPr>
        <w:t>gems2.0</w:t>
      </w:r>
      <w:r w:rsidR="00C92198">
        <w:rPr>
          <w:rFonts w:hint="eastAsia"/>
        </w:rPr>
        <w:t>支持群</w:t>
      </w:r>
      <w:r>
        <w:rPr>
          <w:rFonts w:hint="eastAsia"/>
        </w:rPr>
        <w:t>(</w:t>
      </w:r>
      <w:r w:rsidRPr="009A43B6">
        <w:t>324418903</w:t>
      </w:r>
      <w:r>
        <w:rPr>
          <w:rFonts w:hint="eastAsia"/>
        </w:rPr>
        <w:t>)</w:t>
      </w:r>
      <w:r>
        <w:rPr>
          <w:rFonts w:hint="eastAsia"/>
        </w:rPr>
        <w:t>共享</w:t>
      </w:r>
      <w:r w:rsidR="00C92198">
        <w:rPr>
          <w:rFonts w:hint="eastAsia"/>
        </w:rPr>
        <w:t>，请关注</w:t>
      </w:r>
      <w:del w:id="349" w:author="余新泰" w:date="2016-08-12T17:28:00Z">
        <w:r w:rsidR="00A01575" w:rsidDel="00FE09CE">
          <w:fldChar w:fldCharType="begin"/>
        </w:r>
        <w:r w:rsidR="00A01575" w:rsidDel="00FE09CE">
          <w:fldChar w:fldCharType="end"/>
        </w:r>
      </w:del>
    </w:p>
    <w:sectPr w:rsidR="00A01575" w:rsidRPr="00F65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BE9" w:rsidRDefault="00BB1BE9" w:rsidP="00BB1BE9">
      <w:pPr>
        <w:spacing w:line="240" w:lineRule="auto"/>
        <w:ind w:firstLine="480"/>
      </w:pPr>
      <w:r>
        <w:separator/>
      </w:r>
    </w:p>
  </w:endnote>
  <w:endnote w:type="continuationSeparator" w:id="0">
    <w:p w:rsidR="00BB1BE9" w:rsidRDefault="00BB1BE9" w:rsidP="00BB1BE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0000000000000000000"/>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E9" w:rsidRDefault="00BB1BE9" w:rsidP="004225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179789"/>
      <w:docPartObj>
        <w:docPartGallery w:val="Page Numbers (Bottom of Page)"/>
        <w:docPartUnique/>
      </w:docPartObj>
    </w:sdtPr>
    <w:sdtEndPr/>
    <w:sdtContent>
      <w:sdt>
        <w:sdtPr>
          <w:id w:val="-1911384501"/>
          <w:docPartObj>
            <w:docPartGallery w:val="Page Numbers (Top of Page)"/>
            <w:docPartUnique/>
          </w:docPartObj>
        </w:sdtPr>
        <w:sdtEndPr/>
        <w:sdtContent>
          <w:p w:rsidR="00BB1BE9" w:rsidRDefault="00BB1BE9" w:rsidP="00CC2A54">
            <w:pPr>
              <w:pStyle w:val="a4"/>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7825D8">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825D8">
              <w:rPr>
                <w:b/>
                <w:bCs/>
                <w:noProof/>
              </w:rPr>
              <w:t>22</w:t>
            </w:r>
            <w:r>
              <w:rPr>
                <w:b/>
                <w:bCs/>
                <w:sz w:val="24"/>
                <w:szCs w:val="24"/>
              </w:rPr>
              <w:fldChar w:fldCharType="end"/>
            </w:r>
          </w:p>
        </w:sdtContent>
      </w:sdt>
    </w:sdtContent>
  </w:sdt>
  <w:p w:rsidR="00BB1BE9" w:rsidRDefault="00BB1BE9" w:rsidP="004225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E9" w:rsidRDefault="00BB1BE9" w:rsidP="004225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BE9" w:rsidRDefault="00BB1BE9" w:rsidP="00BB1BE9">
      <w:pPr>
        <w:spacing w:line="240" w:lineRule="auto"/>
        <w:ind w:firstLine="480"/>
      </w:pPr>
      <w:r>
        <w:separator/>
      </w:r>
    </w:p>
  </w:footnote>
  <w:footnote w:type="continuationSeparator" w:id="0">
    <w:p w:rsidR="00BB1BE9" w:rsidRDefault="00BB1BE9" w:rsidP="00BB1BE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E9" w:rsidRDefault="00BB1BE9" w:rsidP="004225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E9" w:rsidRDefault="00BB1BE9" w:rsidP="00422593">
    <w:pPr>
      <w:pStyle w:val="a3"/>
      <w:ind w:firstLine="360"/>
    </w:pPr>
    <w:r>
      <w:rPr>
        <w:rFonts w:hint="eastAsia"/>
      </w:rPr>
      <w:t>上海黄金交易所</w:t>
    </w:r>
    <w:r>
      <w:rPr>
        <w:rFonts w:hint="eastAsia"/>
      </w:rPr>
      <w:t>GEMS-2</w:t>
    </w:r>
    <w:r w:rsidR="008B737A">
      <w:rPr>
        <w:rFonts w:hint="eastAsia"/>
      </w:rPr>
      <w:t>二级系统</w:t>
    </w:r>
    <w:r>
      <w:rPr>
        <w:rFonts w:hint="eastAsia"/>
      </w:rPr>
      <w:t>会员接口规范</w:t>
    </w:r>
    <w:r w:rsidR="000B143F">
      <w:rPr>
        <w:rFonts w:hint="eastAsia"/>
      </w:rPr>
      <w:t>零星</w:t>
    </w:r>
    <w:r>
      <w:rPr>
        <w:rFonts w:hint="eastAsia"/>
      </w:rPr>
      <w:t>变更</w:t>
    </w:r>
    <w:r w:rsidR="00185026">
      <w:rPr>
        <w:rFonts w:hint="eastAsia"/>
      </w:rPr>
      <w:t>情况</w:t>
    </w:r>
    <w:r w:rsidR="00FA7CE9">
      <w:rPr>
        <w:rFonts w:hint="eastAsia"/>
      </w:rPr>
      <w:t>说明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E9" w:rsidRDefault="00BB1BE9" w:rsidP="0042259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74CAE"/>
    <w:multiLevelType w:val="hybridMultilevel"/>
    <w:tmpl w:val="4604842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4F445E8"/>
    <w:multiLevelType w:val="hybridMultilevel"/>
    <w:tmpl w:val="4604842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F740A07"/>
    <w:multiLevelType w:val="multilevel"/>
    <w:tmpl w:val="0F740A07"/>
    <w:lvl w:ilvl="0">
      <w:start w:val="1"/>
      <w:numFmt w:val="decimal"/>
      <w:pStyle w:val="2"/>
      <w:lvlText w:val="%1）"/>
      <w:lvlJc w:val="left"/>
      <w:pPr>
        <w:tabs>
          <w:tab w:val="num" w:pos="1354"/>
        </w:tabs>
        <w:ind w:left="1354" w:hanging="50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0FC465D"/>
    <w:multiLevelType w:val="hybridMultilevel"/>
    <w:tmpl w:val="2F72B6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4016EBB"/>
    <w:multiLevelType w:val="hybridMultilevel"/>
    <w:tmpl w:val="7862A51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27CE3ACA"/>
    <w:multiLevelType w:val="multilevel"/>
    <w:tmpl w:val="0409001D"/>
    <w:numStyleLink w:val="Level22"/>
  </w:abstractNum>
  <w:abstractNum w:abstractNumId="6" w15:restartNumberingAfterBreak="0">
    <w:nsid w:val="2D8B771C"/>
    <w:multiLevelType w:val="hybridMultilevel"/>
    <w:tmpl w:val="25AEC9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4915BDB"/>
    <w:multiLevelType w:val="hybridMultilevel"/>
    <w:tmpl w:val="3C08573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34E56716"/>
    <w:multiLevelType w:val="hybridMultilevel"/>
    <w:tmpl w:val="25AEC9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0857E6"/>
    <w:multiLevelType w:val="multilevel"/>
    <w:tmpl w:val="B75A6D90"/>
    <w:lvl w:ilvl="0">
      <w:start w:val="1"/>
      <w:numFmt w:val="decimal"/>
      <w:pStyle w:val="1"/>
      <w:lvlText w:val="%1"/>
      <w:lvlJc w:val="left"/>
      <w:pPr>
        <w:ind w:left="425" w:hanging="425"/>
      </w:pPr>
      <w:rPr>
        <w:rFonts w:hint="eastAsia"/>
      </w:rPr>
    </w:lvl>
    <w:lvl w:ilvl="1">
      <w:start w:val="2"/>
      <w:numFmt w:val="decimal"/>
      <w:pStyle w:val="20"/>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1702"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DBE5BF6"/>
    <w:multiLevelType w:val="multilevel"/>
    <w:tmpl w:val="0409001D"/>
    <w:styleLink w:val="Level22"/>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2"/>
  </w:num>
  <w:num w:numId="3">
    <w:abstractNumId w:val="9"/>
  </w:num>
  <w:num w:numId="4">
    <w:abstractNumId w:val="5"/>
    <w:lvlOverride w:ilvl="0">
      <w:lvl w:ilvl="0">
        <w:numFmt w:val="decimal"/>
        <w:lvlText w:val=""/>
        <w:lvlJc w:val="left"/>
      </w:lvl>
    </w:lvlOverride>
    <w:lvlOverride w:ilvl="1">
      <w:lvl w:ilvl="1">
        <w:start w:val="1"/>
        <w:numFmt w:val="decimal"/>
        <w:lvlText w:val="%1.%2"/>
        <w:lvlJc w:val="left"/>
        <w:pPr>
          <w:ind w:left="992" w:hanging="567"/>
        </w:pPr>
      </w:lvl>
    </w:lvlOverride>
  </w:num>
  <w:num w:numId="5">
    <w:abstractNumId w:val="10"/>
  </w:num>
  <w:num w:numId="6">
    <w:abstractNumId w:val="8"/>
  </w:num>
  <w:num w:numId="7">
    <w:abstractNumId w:val="6"/>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1"/>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管荦">
    <w15:presenceInfo w15:providerId="None" w15:userId="管荦"/>
  </w15:person>
  <w15:person w15:author="YeJW">
    <w15:presenceInfo w15:providerId="None" w15:userId="YeJW"/>
  </w15:person>
  <w15:person w15:author="罗莎">
    <w15:presenceInfo w15:providerId="None" w15:userId="罗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oNotTrackFormatting/>
  <w:defaultTabStop w:val="420"/>
  <w:drawingGridVerticalSpacing w:val="156"/>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0B"/>
    <w:rsid w:val="00006C71"/>
    <w:rsid w:val="00021717"/>
    <w:rsid w:val="00046968"/>
    <w:rsid w:val="000543CD"/>
    <w:rsid w:val="00057C3A"/>
    <w:rsid w:val="00074847"/>
    <w:rsid w:val="00092D62"/>
    <w:rsid w:val="000A5497"/>
    <w:rsid w:val="000B143F"/>
    <w:rsid w:val="000B3770"/>
    <w:rsid w:val="000C4D7B"/>
    <w:rsid w:val="000C6989"/>
    <w:rsid w:val="000F12FE"/>
    <w:rsid w:val="00112BC6"/>
    <w:rsid w:val="001271FB"/>
    <w:rsid w:val="00134B1F"/>
    <w:rsid w:val="00147959"/>
    <w:rsid w:val="001718BA"/>
    <w:rsid w:val="00173F8D"/>
    <w:rsid w:val="001778F1"/>
    <w:rsid w:val="00185026"/>
    <w:rsid w:val="00192833"/>
    <w:rsid w:val="001B767E"/>
    <w:rsid w:val="0023670B"/>
    <w:rsid w:val="00283965"/>
    <w:rsid w:val="00291700"/>
    <w:rsid w:val="002D5C9A"/>
    <w:rsid w:val="002D6C0F"/>
    <w:rsid w:val="00317F61"/>
    <w:rsid w:val="00357E51"/>
    <w:rsid w:val="003A4960"/>
    <w:rsid w:val="003C3323"/>
    <w:rsid w:val="003C7D60"/>
    <w:rsid w:val="003D20E5"/>
    <w:rsid w:val="003D2A10"/>
    <w:rsid w:val="003F3B6C"/>
    <w:rsid w:val="004059FC"/>
    <w:rsid w:val="004176FD"/>
    <w:rsid w:val="00423D0B"/>
    <w:rsid w:val="00431D8F"/>
    <w:rsid w:val="00437209"/>
    <w:rsid w:val="00457001"/>
    <w:rsid w:val="004672D1"/>
    <w:rsid w:val="0047684B"/>
    <w:rsid w:val="00485C8E"/>
    <w:rsid w:val="004948ED"/>
    <w:rsid w:val="00495579"/>
    <w:rsid w:val="004B538F"/>
    <w:rsid w:val="004C341A"/>
    <w:rsid w:val="004F32AF"/>
    <w:rsid w:val="00506D26"/>
    <w:rsid w:val="005512EA"/>
    <w:rsid w:val="00553935"/>
    <w:rsid w:val="00586A53"/>
    <w:rsid w:val="005B6316"/>
    <w:rsid w:val="005F229E"/>
    <w:rsid w:val="00601211"/>
    <w:rsid w:val="00602D99"/>
    <w:rsid w:val="0060349A"/>
    <w:rsid w:val="0060658F"/>
    <w:rsid w:val="006110AD"/>
    <w:rsid w:val="00620E97"/>
    <w:rsid w:val="006308D5"/>
    <w:rsid w:val="0067341F"/>
    <w:rsid w:val="006C53BA"/>
    <w:rsid w:val="006C791B"/>
    <w:rsid w:val="006F27AF"/>
    <w:rsid w:val="006F593E"/>
    <w:rsid w:val="0070388E"/>
    <w:rsid w:val="00703E87"/>
    <w:rsid w:val="0074745E"/>
    <w:rsid w:val="0075653B"/>
    <w:rsid w:val="00763681"/>
    <w:rsid w:val="007825D8"/>
    <w:rsid w:val="00787EAC"/>
    <w:rsid w:val="00803F33"/>
    <w:rsid w:val="00841832"/>
    <w:rsid w:val="00862039"/>
    <w:rsid w:val="0087543F"/>
    <w:rsid w:val="00892ECA"/>
    <w:rsid w:val="008B737A"/>
    <w:rsid w:val="008E7154"/>
    <w:rsid w:val="009006A0"/>
    <w:rsid w:val="009069B2"/>
    <w:rsid w:val="00907D53"/>
    <w:rsid w:val="0091039A"/>
    <w:rsid w:val="0091195D"/>
    <w:rsid w:val="00912F7D"/>
    <w:rsid w:val="00921867"/>
    <w:rsid w:val="00923F0C"/>
    <w:rsid w:val="00941125"/>
    <w:rsid w:val="009677CC"/>
    <w:rsid w:val="00987236"/>
    <w:rsid w:val="009A43B6"/>
    <w:rsid w:val="009C0A51"/>
    <w:rsid w:val="009E7421"/>
    <w:rsid w:val="00A01575"/>
    <w:rsid w:val="00A1674F"/>
    <w:rsid w:val="00A34189"/>
    <w:rsid w:val="00A35EB4"/>
    <w:rsid w:val="00A43EA5"/>
    <w:rsid w:val="00A506D6"/>
    <w:rsid w:val="00A7738E"/>
    <w:rsid w:val="00AC5417"/>
    <w:rsid w:val="00AD24E5"/>
    <w:rsid w:val="00AE2D68"/>
    <w:rsid w:val="00AE6E3C"/>
    <w:rsid w:val="00B320EB"/>
    <w:rsid w:val="00B8002C"/>
    <w:rsid w:val="00B8408F"/>
    <w:rsid w:val="00B9422E"/>
    <w:rsid w:val="00BB1BE9"/>
    <w:rsid w:val="00BF43A3"/>
    <w:rsid w:val="00BF701F"/>
    <w:rsid w:val="00C052E1"/>
    <w:rsid w:val="00C07E51"/>
    <w:rsid w:val="00C13A5D"/>
    <w:rsid w:val="00C470F4"/>
    <w:rsid w:val="00C54102"/>
    <w:rsid w:val="00C92198"/>
    <w:rsid w:val="00C96509"/>
    <w:rsid w:val="00C9682F"/>
    <w:rsid w:val="00CA11B3"/>
    <w:rsid w:val="00CA67CF"/>
    <w:rsid w:val="00CF0559"/>
    <w:rsid w:val="00CF5127"/>
    <w:rsid w:val="00D133FF"/>
    <w:rsid w:val="00D322B5"/>
    <w:rsid w:val="00D413D2"/>
    <w:rsid w:val="00D63922"/>
    <w:rsid w:val="00D80827"/>
    <w:rsid w:val="00D838BE"/>
    <w:rsid w:val="00D8525F"/>
    <w:rsid w:val="00DA04D8"/>
    <w:rsid w:val="00DB6AB2"/>
    <w:rsid w:val="00DC3FB2"/>
    <w:rsid w:val="00DD372A"/>
    <w:rsid w:val="00DD409E"/>
    <w:rsid w:val="00E14FDC"/>
    <w:rsid w:val="00E2541A"/>
    <w:rsid w:val="00E25E20"/>
    <w:rsid w:val="00E266BC"/>
    <w:rsid w:val="00E3537E"/>
    <w:rsid w:val="00E45E6C"/>
    <w:rsid w:val="00E55FE7"/>
    <w:rsid w:val="00E921B2"/>
    <w:rsid w:val="00ED29BC"/>
    <w:rsid w:val="00ED57FB"/>
    <w:rsid w:val="00F012C0"/>
    <w:rsid w:val="00F16119"/>
    <w:rsid w:val="00F21E5A"/>
    <w:rsid w:val="00F6334C"/>
    <w:rsid w:val="00F646E1"/>
    <w:rsid w:val="00F65279"/>
    <w:rsid w:val="00F8173F"/>
    <w:rsid w:val="00FA7CE9"/>
    <w:rsid w:val="00FB22FF"/>
    <w:rsid w:val="00FC4A73"/>
    <w:rsid w:val="00FC56C7"/>
    <w:rsid w:val="00FE09CE"/>
    <w:rsid w:val="00FE74EB"/>
    <w:rsid w:val="00FF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948701AC-CD3F-4E96-944B-B037F766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BE9"/>
    <w:pPr>
      <w:widowControl w:val="0"/>
      <w:spacing w:line="360" w:lineRule="auto"/>
      <w:ind w:firstLineChars="200" w:firstLine="200"/>
      <w:jc w:val="both"/>
    </w:pPr>
    <w:rPr>
      <w:sz w:val="24"/>
    </w:rPr>
  </w:style>
  <w:style w:type="paragraph" w:styleId="1">
    <w:name w:val="heading 1"/>
    <w:aliases w:val="Level 1 Head,H1,PIM 1,Section Head,h1,l1,1,head1,head 1,list,标题1,章,Heading 1,Heading 0,Header 1,Header1,A MAJOR/BOLD,Company Index,Chapter Name,Datasheet title,Fab-1,level 1,heading 1,Head1,1st level,H11,H12,H13,H14,H15,H16,H17,标书1,L1,boc,ÕÂ±êÌâ,R1"/>
    <w:basedOn w:val="a"/>
    <w:next w:val="a"/>
    <w:link w:val="1Char"/>
    <w:qFormat/>
    <w:rsid w:val="002D5C9A"/>
    <w:pPr>
      <w:keepNext/>
      <w:keepLines/>
      <w:numPr>
        <w:numId w:val="1"/>
      </w:numPr>
      <w:adjustRightInd w:val="0"/>
      <w:snapToGrid w:val="0"/>
      <w:spacing w:before="360" w:line="360" w:lineRule="atLeast"/>
      <w:ind w:firstLineChars="0" w:firstLine="0"/>
      <w:jc w:val="left"/>
      <w:outlineLvl w:val="0"/>
    </w:pPr>
    <w:rPr>
      <w:rFonts w:ascii="宋体" w:eastAsia="黑体" w:hAnsi="Times New Roman" w:cs="Times New Roman"/>
      <w:b/>
      <w:bCs/>
      <w:kern w:val="44"/>
      <w:sz w:val="30"/>
      <w:szCs w:val="44"/>
    </w:rPr>
  </w:style>
  <w:style w:type="paragraph" w:styleId="20">
    <w:name w:val="heading 2"/>
    <w:aliases w:val="Heading 2 Hidden,Heading 2 CCBS,H2,heading 2,第一章 标题 2,ISO1,h2,2nd level,2,Header 2,Titre3,Level 2 Head,h2 main heading,Subhead A,B Sub/Bold,B Sub/Bold1,B Sub/Bold2,B Sub/Bold11,h2 main heading1,h2 main heading2,B Sub/Bold3,B Sub/Bold12,B Sub/Bold4"/>
    <w:basedOn w:val="a"/>
    <w:next w:val="a"/>
    <w:link w:val="2Char"/>
    <w:uiPriority w:val="99"/>
    <w:qFormat/>
    <w:rsid w:val="002D5C9A"/>
    <w:pPr>
      <w:keepNext/>
      <w:keepLines/>
      <w:numPr>
        <w:ilvl w:val="1"/>
        <w:numId w:val="1"/>
      </w:numPr>
      <w:adjustRightInd w:val="0"/>
      <w:snapToGrid w:val="0"/>
      <w:spacing w:before="240" w:line="360" w:lineRule="atLeast"/>
      <w:ind w:firstLineChars="0" w:firstLine="0"/>
      <w:jc w:val="left"/>
      <w:outlineLvl w:val="1"/>
    </w:pPr>
    <w:rPr>
      <w:rFonts w:ascii="Arial" w:eastAsia="黑体" w:hAnsi="Arial" w:cs="Times New Roman"/>
      <w:b/>
      <w:bCs/>
      <w:sz w:val="28"/>
      <w:szCs w:val="32"/>
    </w:rPr>
  </w:style>
  <w:style w:type="paragraph" w:styleId="3">
    <w:name w:val="heading 3"/>
    <w:basedOn w:val="a"/>
    <w:next w:val="a"/>
    <w:link w:val="3Char"/>
    <w:uiPriority w:val="9"/>
    <w:unhideWhenUsed/>
    <w:qFormat/>
    <w:rsid w:val="002839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71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7">
    <w:name w:val="heading 7"/>
    <w:basedOn w:val="a"/>
    <w:next w:val="a"/>
    <w:link w:val="7Char"/>
    <w:uiPriority w:val="9"/>
    <w:semiHidden/>
    <w:unhideWhenUsed/>
    <w:qFormat/>
    <w:rsid w:val="00CF5127"/>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1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1BE9"/>
    <w:rPr>
      <w:sz w:val="18"/>
      <w:szCs w:val="18"/>
    </w:rPr>
  </w:style>
  <w:style w:type="paragraph" w:styleId="a4">
    <w:name w:val="footer"/>
    <w:basedOn w:val="a"/>
    <w:link w:val="Char0"/>
    <w:uiPriority w:val="99"/>
    <w:unhideWhenUsed/>
    <w:rsid w:val="00BB1BE9"/>
    <w:pPr>
      <w:tabs>
        <w:tab w:val="center" w:pos="4153"/>
        <w:tab w:val="right" w:pos="8306"/>
      </w:tabs>
      <w:snapToGrid w:val="0"/>
      <w:jc w:val="left"/>
    </w:pPr>
    <w:rPr>
      <w:sz w:val="18"/>
      <w:szCs w:val="18"/>
    </w:rPr>
  </w:style>
  <w:style w:type="character" w:customStyle="1" w:styleId="Char0">
    <w:name w:val="页脚 Char"/>
    <w:basedOn w:val="a0"/>
    <w:link w:val="a4"/>
    <w:uiPriority w:val="99"/>
    <w:rsid w:val="00BB1BE9"/>
    <w:rPr>
      <w:sz w:val="18"/>
      <w:szCs w:val="18"/>
    </w:rPr>
  </w:style>
  <w:style w:type="paragraph" w:customStyle="1" w:styleId="a5">
    <w:name w:val="样式小标题"/>
    <w:basedOn w:val="a"/>
    <w:autoRedefine/>
    <w:rsid w:val="00BB1BE9"/>
    <w:pPr>
      <w:spacing w:line="300" w:lineRule="auto"/>
      <w:ind w:leftChars="-257" w:left="-540" w:rightChars="-159" w:right="-334"/>
    </w:pPr>
    <w:rPr>
      <w:rFonts w:ascii="宋体" w:eastAsia="宋体" w:hAnsi="宋体" w:cs="宋体"/>
      <w:b/>
      <w:bCs/>
      <w:szCs w:val="20"/>
    </w:rPr>
  </w:style>
  <w:style w:type="paragraph" w:customStyle="1" w:styleId="6">
    <w:name w:val="正文6"/>
    <w:basedOn w:val="a"/>
    <w:link w:val="6Char"/>
    <w:rsid w:val="00BB1BE9"/>
    <w:pPr>
      <w:spacing w:line="300" w:lineRule="auto"/>
    </w:pPr>
    <w:rPr>
      <w:rFonts w:ascii="宋体" w:eastAsia="宋体" w:hAnsi="宋体" w:cs="宋体"/>
      <w:szCs w:val="20"/>
    </w:rPr>
  </w:style>
  <w:style w:type="character" w:customStyle="1" w:styleId="6Char">
    <w:name w:val="正文6 Char"/>
    <w:basedOn w:val="a0"/>
    <w:link w:val="6"/>
    <w:rsid w:val="00BB1BE9"/>
    <w:rPr>
      <w:rFonts w:ascii="宋体" w:eastAsia="宋体" w:hAnsi="宋体" w:cs="宋体"/>
      <w:sz w:val="24"/>
      <w:szCs w:val="20"/>
    </w:rPr>
  </w:style>
  <w:style w:type="paragraph" w:styleId="a6">
    <w:name w:val="Balloon Text"/>
    <w:basedOn w:val="a"/>
    <w:link w:val="Char1"/>
    <w:uiPriority w:val="99"/>
    <w:semiHidden/>
    <w:unhideWhenUsed/>
    <w:rsid w:val="00BB1BE9"/>
    <w:pPr>
      <w:spacing w:line="240" w:lineRule="auto"/>
    </w:pPr>
    <w:rPr>
      <w:sz w:val="18"/>
      <w:szCs w:val="18"/>
    </w:rPr>
  </w:style>
  <w:style w:type="character" w:customStyle="1" w:styleId="Char1">
    <w:name w:val="批注框文本 Char"/>
    <w:basedOn w:val="a0"/>
    <w:link w:val="a6"/>
    <w:uiPriority w:val="99"/>
    <w:semiHidden/>
    <w:rsid w:val="00BB1BE9"/>
    <w:rPr>
      <w:sz w:val="18"/>
      <w:szCs w:val="18"/>
    </w:rPr>
  </w:style>
  <w:style w:type="character" w:styleId="a7">
    <w:name w:val="Hyperlink"/>
    <w:uiPriority w:val="99"/>
    <w:rsid w:val="002D5C9A"/>
    <w:rPr>
      <w:color w:val="0000FF"/>
      <w:u w:val="single"/>
    </w:rPr>
  </w:style>
  <w:style w:type="paragraph" w:styleId="21">
    <w:name w:val="toc 2"/>
    <w:basedOn w:val="a"/>
    <w:next w:val="a"/>
    <w:uiPriority w:val="39"/>
    <w:rsid w:val="002D5C9A"/>
    <w:pPr>
      <w:spacing w:line="240" w:lineRule="auto"/>
      <w:ind w:left="210" w:firstLineChars="0" w:firstLine="0"/>
      <w:jc w:val="left"/>
    </w:pPr>
    <w:rPr>
      <w:rFonts w:ascii="Times New Roman" w:eastAsia="宋体" w:hAnsi="Times New Roman" w:cs="Times New Roman"/>
      <w:smallCaps/>
      <w:sz w:val="21"/>
      <w:szCs w:val="24"/>
    </w:rPr>
  </w:style>
  <w:style w:type="paragraph" w:styleId="10">
    <w:name w:val="toc 1"/>
    <w:basedOn w:val="a"/>
    <w:next w:val="a"/>
    <w:uiPriority w:val="39"/>
    <w:rsid w:val="002D5C9A"/>
    <w:pPr>
      <w:spacing w:before="120" w:after="120" w:line="240" w:lineRule="auto"/>
      <w:ind w:firstLineChars="0" w:firstLine="0"/>
      <w:jc w:val="left"/>
    </w:pPr>
    <w:rPr>
      <w:rFonts w:ascii="Times New Roman" w:eastAsia="宋体" w:hAnsi="Times New Roman" w:cs="Times New Roman"/>
      <w:b/>
      <w:bCs/>
      <w:caps/>
      <w:sz w:val="21"/>
      <w:szCs w:val="24"/>
    </w:rPr>
  </w:style>
  <w:style w:type="paragraph" w:styleId="30">
    <w:name w:val="toc 3"/>
    <w:basedOn w:val="a"/>
    <w:next w:val="a"/>
    <w:uiPriority w:val="39"/>
    <w:rsid w:val="002D5C9A"/>
    <w:pPr>
      <w:spacing w:line="240" w:lineRule="auto"/>
      <w:ind w:left="420" w:firstLineChars="0" w:firstLine="0"/>
      <w:jc w:val="left"/>
    </w:pPr>
    <w:rPr>
      <w:rFonts w:ascii="Times New Roman" w:eastAsia="楷体_GB2312" w:hAnsi="Times New Roman" w:cs="Times New Roman"/>
      <w:iCs/>
      <w:sz w:val="21"/>
      <w:szCs w:val="24"/>
    </w:rPr>
  </w:style>
  <w:style w:type="character" w:customStyle="1" w:styleId="1Char">
    <w:name w:val="标题 1 Char"/>
    <w:aliases w:val="Level 1 Head Char,H1 Char,PIM 1 Char,Section Head Char,h1 Char,l1 Char,1 Char,head1 Char,head 1 Char,list Char,标题1 Char,章 Char,Heading 1 Char,Heading 0 Char,Header 1 Char,Header1 Char,A MAJOR/BOLD Char,Company Index Char,Chapter Name Char"/>
    <w:basedOn w:val="a0"/>
    <w:link w:val="1"/>
    <w:rsid w:val="002D5C9A"/>
    <w:rPr>
      <w:rFonts w:ascii="宋体" w:eastAsia="黑体" w:hAnsi="Times New Roman" w:cs="Times New Roman"/>
      <w:b/>
      <w:bCs/>
      <w:kern w:val="44"/>
      <w:sz w:val="30"/>
      <w:szCs w:val="44"/>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0"/>
    <w:link w:val="20"/>
    <w:uiPriority w:val="99"/>
    <w:rsid w:val="002D5C9A"/>
    <w:rPr>
      <w:rFonts w:ascii="Arial" w:eastAsia="黑体" w:hAnsi="Arial" w:cs="Times New Roman"/>
      <w:b/>
      <w:bCs/>
      <w:sz w:val="28"/>
      <w:szCs w:val="32"/>
    </w:rPr>
  </w:style>
  <w:style w:type="character" w:customStyle="1" w:styleId="2Char0">
    <w:name w:val="正文首行缩进 2 Char"/>
    <w:link w:val="22"/>
    <w:rsid w:val="002D5C9A"/>
    <w:rPr>
      <w:rFonts w:ascii="宋体"/>
      <w:sz w:val="24"/>
      <w:szCs w:val="24"/>
    </w:rPr>
  </w:style>
  <w:style w:type="paragraph" w:styleId="a8">
    <w:name w:val="Body Text Indent"/>
    <w:basedOn w:val="a"/>
    <w:link w:val="Char2"/>
    <w:uiPriority w:val="99"/>
    <w:semiHidden/>
    <w:unhideWhenUsed/>
    <w:rsid w:val="002D5C9A"/>
    <w:pPr>
      <w:spacing w:after="120"/>
      <w:ind w:leftChars="200" w:left="420"/>
    </w:pPr>
  </w:style>
  <w:style w:type="character" w:customStyle="1" w:styleId="Char2">
    <w:name w:val="正文文本缩进 Char"/>
    <w:basedOn w:val="a0"/>
    <w:link w:val="a8"/>
    <w:uiPriority w:val="99"/>
    <w:semiHidden/>
    <w:rsid w:val="002D5C9A"/>
    <w:rPr>
      <w:sz w:val="24"/>
    </w:rPr>
  </w:style>
  <w:style w:type="paragraph" w:styleId="22">
    <w:name w:val="Body Text First Indent 2"/>
    <w:basedOn w:val="a8"/>
    <w:link w:val="2Char0"/>
    <w:rsid w:val="002D5C9A"/>
    <w:pPr>
      <w:spacing w:beforeLines="50" w:line="240" w:lineRule="auto"/>
      <w:ind w:leftChars="0" w:left="0" w:firstLineChars="0" w:firstLine="420"/>
      <w:jc w:val="left"/>
    </w:pPr>
    <w:rPr>
      <w:rFonts w:ascii="宋体"/>
      <w:szCs w:val="24"/>
    </w:rPr>
  </w:style>
  <w:style w:type="character" w:customStyle="1" w:styleId="2Char1">
    <w:name w:val="正文首行缩进 2 Char1"/>
    <w:basedOn w:val="Char2"/>
    <w:uiPriority w:val="99"/>
    <w:semiHidden/>
    <w:rsid w:val="002D5C9A"/>
    <w:rPr>
      <w:sz w:val="24"/>
    </w:rPr>
  </w:style>
  <w:style w:type="paragraph" w:styleId="2">
    <w:name w:val="List Number 2"/>
    <w:basedOn w:val="a"/>
    <w:rsid w:val="002D5C9A"/>
    <w:pPr>
      <w:numPr>
        <w:numId w:val="2"/>
      </w:numPr>
      <w:tabs>
        <w:tab w:val="clear" w:pos="1354"/>
        <w:tab w:val="left" w:pos="1355"/>
      </w:tabs>
      <w:adjustRightInd w:val="0"/>
      <w:snapToGrid w:val="0"/>
      <w:spacing w:line="360" w:lineRule="atLeast"/>
      <w:ind w:left="1356" w:firstLineChars="0" w:hanging="505"/>
      <w:jc w:val="left"/>
    </w:pPr>
    <w:rPr>
      <w:rFonts w:ascii="宋体" w:eastAsia="宋体" w:hAnsi="宋体" w:cs="Times New Roman"/>
      <w:sz w:val="21"/>
      <w:szCs w:val="24"/>
    </w:rPr>
  </w:style>
  <w:style w:type="numbering" w:customStyle="1" w:styleId="Level22">
    <w:name w:val="Level22"/>
    <w:uiPriority w:val="99"/>
    <w:rsid w:val="00F646E1"/>
    <w:pPr>
      <w:numPr>
        <w:numId w:val="5"/>
      </w:numPr>
    </w:pPr>
  </w:style>
  <w:style w:type="paragraph" w:styleId="a9">
    <w:name w:val="List Paragraph"/>
    <w:basedOn w:val="a"/>
    <w:link w:val="Char3"/>
    <w:uiPriority w:val="34"/>
    <w:qFormat/>
    <w:rsid w:val="00C54102"/>
    <w:pPr>
      <w:ind w:firstLine="420"/>
    </w:pPr>
  </w:style>
  <w:style w:type="character" w:customStyle="1" w:styleId="Char3">
    <w:name w:val="列出段落 Char"/>
    <w:link w:val="a9"/>
    <w:uiPriority w:val="34"/>
    <w:rsid w:val="00C54102"/>
    <w:rPr>
      <w:sz w:val="24"/>
    </w:rPr>
  </w:style>
  <w:style w:type="character" w:customStyle="1" w:styleId="4Char">
    <w:name w:val="标题 4 Char"/>
    <w:basedOn w:val="a0"/>
    <w:link w:val="4"/>
    <w:uiPriority w:val="9"/>
    <w:rsid w:val="008E7154"/>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83965"/>
    <w:rPr>
      <w:b/>
      <w:bCs/>
      <w:sz w:val="32"/>
      <w:szCs w:val="32"/>
    </w:rPr>
  </w:style>
  <w:style w:type="character" w:customStyle="1" w:styleId="7Char">
    <w:name w:val="标题 7 Char"/>
    <w:basedOn w:val="a0"/>
    <w:link w:val="7"/>
    <w:rsid w:val="00CF512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32824">
      <w:bodyDiv w:val="1"/>
      <w:marLeft w:val="0"/>
      <w:marRight w:val="0"/>
      <w:marTop w:val="0"/>
      <w:marBottom w:val="0"/>
      <w:divBdr>
        <w:top w:val="none" w:sz="0" w:space="0" w:color="auto"/>
        <w:left w:val="none" w:sz="0" w:space="0" w:color="auto"/>
        <w:bottom w:val="none" w:sz="0" w:space="0" w:color="auto"/>
        <w:right w:val="none" w:sz="0" w:space="0" w:color="auto"/>
      </w:divBdr>
    </w:div>
    <w:div w:id="631905011">
      <w:bodyDiv w:val="1"/>
      <w:marLeft w:val="0"/>
      <w:marRight w:val="0"/>
      <w:marTop w:val="0"/>
      <w:marBottom w:val="0"/>
      <w:divBdr>
        <w:top w:val="none" w:sz="0" w:space="0" w:color="auto"/>
        <w:left w:val="none" w:sz="0" w:space="0" w:color="auto"/>
        <w:bottom w:val="none" w:sz="0" w:space="0" w:color="auto"/>
        <w:right w:val="none" w:sz="0" w:space="0" w:color="auto"/>
      </w:divBdr>
    </w:div>
    <w:div w:id="8052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4.xml"/><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ontrol" Target="activeX/activeX2.xml"/><Relationship Id="rId25" Type="http://schemas.openxmlformats.org/officeDocument/2006/relationships/image" Target="media/image9.png"/><Relationship Id="rId33" Type="http://schemas.openxmlformats.org/officeDocument/2006/relationships/image" Target="media/image17.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control" Target="activeX/activeX3.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22</Pages>
  <Words>1512</Words>
  <Characters>8625</Characters>
  <Application>Microsoft Office Word</Application>
  <DocSecurity>0</DocSecurity>
  <Lines>71</Lines>
  <Paragraphs>20</Paragraphs>
  <ScaleCrop>false</ScaleCrop>
  <Company> </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余新泰</dc:creator>
  <cp:keywords/>
  <dc:description/>
  <cp:lastModifiedBy>罗莎</cp:lastModifiedBy>
  <cp:revision>90</cp:revision>
  <dcterms:created xsi:type="dcterms:W3CDTF">2016-08-11T07:41:00Z</dcterms:created>
  <dcterms:modified xsi:type="dcterms:W3CDTF">2016-09-30T08:20:00Z</dcterms:modified>
</cp:coreProperties>
</file>