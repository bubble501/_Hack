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.xml" ContentType="application/vnd.openxmlformats-officedocument.wordprocessingml.footer+xml"/>
  <Override PartName="/word/header10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33F09" w:rsidRPr="00521373" w:rsidRDefault="00A71264" w:rsidP="00833F09">
      <w:pPr>
        <w:rPr>
          <w:rFonts w:ascii="宋体" w:hAnsi="宋体"/>
        </w:rPr>
      </w:pPr>
      <w:bookmarkStart w:id="0" w:name="_Toc309032587"/>
      <w:r>
        <w:rPr>
          <w:rFonts w:ascii="宋体" w:hAnsi="宋体"/>
          <w:noProof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78.6pt;margin-top:17.1pt;width:334.95pt;height:35.8pt;z-index:25165772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" stroked="f">
            <v:textbox style="mso-next-textbox:#Text Box 9" inset="0,0,0,0">
              <w:txbxContent>
                <w:p w:rsidR="00A71264" w:rsidRDefault="00A71264" w:rsidP="004101FE">
                  <w:pPr>
                    <w:pStyle w:val="ac"/>
                    <w:spacing w:line="100" w:lineRule="atLeast"/>
                    <w:jc w:val="center"/>
                    <w:rPr>
                      <w:lang w:eastAsia="zh-CN"/>
                    </w:rPr>
                  </w:pPr>
                  <w:r>
                    <w:t>上海证券交易所技术文档</w:t>
                  </w:r>
                </w:p>
                <w:p w:rsidR="00A71264" w:rsidRPr="004101FE" w:rsidRDefault="00A71264" w:rsidP="004101FE">
                  <w:pPr>
                    <w:spacing w:line="100" w:lineRule="atLeast"/>
                    <w:rPr>
                      <w:lang w:eastAsia="zh-CN"/>
                    </w:rPr>
                  </w:pPr>
                </w:p>
                <w:p w:rsidR="00A71264" w:rsidRDefault="00A71264" w:rsidP="00833F09">
                  <w:pPr>
                    <w:spacing w:line="100" w:lineRule="atLeast"/>
                    <w:jc w:val="center"/>
                  </w:pPr>
                </w:p>
                <w:p w:rsidR="00A71264" w:rsidRDefault="00A71264" w:rsidP="00833F09">
                  <w:pPr>
                    <w:spacing w:line="100" w:lineRule="atLeast"/>
                    <w:jc w:val="center"/>
                  </w:pPr>
                </w:p>
                <w:p w:rsidR="00A71264" w:rsidRDefault="00A71264" w:rsidP="00833F09">
                  <w:pPr>
                    <w:spacing w:line="100" w:lineRule="atLeast"/>
                    <w:jc w:val="center"/>
                  </w:pPr>
                </w:p>
              </w:txbxContent>
            </v:textbox>
          </v:shape>
        </w:pict>
      </w:r>
    </w:p>
    <w:p w:rsidR="00833F09" w:rsidRPr="00521373" w:rsidRDefault="00A71264" w:rsidP="00833F09">
      <w:pPr>
        <w:rPr>
          <w:rFonts w:ascii="宋体" w:hAnsi="宋体"/>
        </w:rPr>
        <w:sectPr w:rsidR="00833F09" w:rsidRPr="00521373" w:rsidSect="00A553C6">
          <w:headerReference w:type="default" r:id="rId9"/>
          <w:footnotePr>
            <w:pos w:val="beneathText"/>
          </w:footnotePr>
          <w:pgSz w:w="11905" w:h="16837"/>
          <w:pgMar w:top="1134" w:right="1134" w:bottom="1134" w:left="1134" w:header="907" w:footer="720" w:gutter="0"/>
          <w:pgNumType w:start="1"/>
          <w:cols w:space="720"/>
          <w:docGrid w:linePitch="560" w:charSpace="4710"/>
        </w:sectPr>
      </w:pPr>
      <w:r>
        <w:rPr>
          <w:rFonts w:ascii="宋体" w:hAnsi="宋体"/>
          <w:noProof/>
          <w:lang w:val="en-US" w:eastAsia="zh-CN"/>
        </w:rPr>
        <w:pict>
          <v:shape id="Text Box 7" o:spid="_x0000_s1027" type="#_x0000_t202" style="position:absolute;margin-left:70pt;margin-top:109.45pt;width:334.95pt;height:142.55pt;z-index:25165568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" stroked="f">
            <v:textbox style="mso-next-textbox:#Text Box 7" inset="0,0,0,0">
              <w:txbxContent>
                <w:p w:rsidR="00A71264" w:rsidRDefault="00A71264" w:rsidP="00833F09">
                  <w:pPr>
                    <w:tabs>
                      <w:tab w:val="left" w:pos="4200"/>
                    </w:tabs>
                    <w:spacing w:before="0" w:after="0" w:line="100" w:lineRule="atLeast"/>
                    <w:jc w:val="center"/>
                    <w:rPr>
                      <w:rFonts w:ascii="楷体_GB2312" w:hAnsi="楷体_GB2312"/>
                      <w:b/>
                      <w:sz w:val="36"/>
                      <w:lang w:eastAsia="zh-CN"/>
                    </w:rPr>
                  </w:pPr>
                  <w:r>
                    <w:rPr>
                      <w:rFonts w:ascii="楷体_GB2312" w:hAnsi="楷体_GB2312" w:hint="eastAsia"/>
                      <w:b/>
                      <w:sz w:val="36"/>
                      <w:lang w:eastAsia="zh-CN"/>
                    </w:rPr>
                    <w:t>固定收益</w:t>
                  </w:r>
                  <w:r w:rsidRPr="00833F09">
                    <w:rPr>
                      <w:rFonts w:ascii="楷体_GB2312" w:hAnsi="楷体_GB2312"/>
                      <w:b/>
                      <w:sz w:val="36"/>
                    </w:rPr>
                    <w:t>平台</w:t>
                  </w:r>
                </w:p>
                <w:p w:rsidR="00A71264" w:rsidRDefault="00A71264" w:rsidP="00833F09">
                  <w:pPr>
                    <w:tabs>
                      <w:tab w:val="left" w:pos="4200"/>
                    </w:tabs>
                    <w:spacing w:before="0" w:after="0" w:line="100" w:lineRule="atLeast"/>
                    <w:jc w:val="center"/>
                    <w:rPr>
                      <w:rFonts w:ascii="楷体_GB2312" w:hAnsi="楷体_GB2312"/>
                      <w:b/>
                      <w:sz w:val="36"/>
                      <w:lang w:eastAsia="zh-CN"/>
                    </w:rPr>
                  </w:pPr>
                </w:p>
                <w:p w:rsidR="00A71264" w:rsidRPr="00833F09" w:rsidRDefault="00A71264" w:rsidP="00833F09">
                  <w:pPr>
                    <w:tabs>
                      <w:tab w:val="left" w:pos="4200"/>
                    </w:tabs>
                    <w:spacing w:before="0" w:after="0" w:line="100" w:lineRule="atLeast"/>
                    <w:jc w:val="center"/>
                    <w:rPr>
                      <w:rFonts w:ascii="楷体_GB2312" w:hAnsi="楷体_GB2312"/>
                      <w:b/>
                      <w:sz w:val="36"/>
                    </w:rPr>
                  </w:pPr>
                  <w:r w:rsidRPr="00B803BB">
                    <w:rPr>
                      <w:rFonts w:ascii="楷体_GB2312" w:hAnsi="楷体_GB2312" w:hint="eastAsia"/>
                      <w:b/>
                      <w:sz w:val="36"/>
                    </w:rPr>
                    <w:t>STEP</w:t>
                  </w:r>
                  <w:r w:rsidRPr="00B803BB">
                    <w:rPr>
                      <w:rFonts w:ascii="楷体_GB2312" w:hAnsi="楷体_GB2312" w:hint="eastAsia"/>
                      <w:b/>
                      <w:sz w:val="36"/>
                    </w:rPr>
                    <w:t>协议报盘</w:t>
                  </w:r>
                  <w:r>
                    <w:rPr>
                      <w:rFonts w:ascii="楷体_GB2312" w:hAnsi="楷体_GB2312"/>
                      <w:b/>
                      <w:sz w:val="36"/>
                    </w:rPr>
                    <w:t>接口</w:t>
                  </w:r>
                  <w:r w:rsidRPr="00833F09">
                    <w:rPr>
                      <w:rFonts w:ascii="楷体_GB2312" w:hAnsi="楷体_GB2312"/>
                      <w:b/>
                      <w:sz w:val="36"/>
                    </w:rPr>
                    <w:t>规格说明书</w:t>
                  </w:r>
                </w:p>
                <w:p w:rsidR="00A71264" w:rsidRDefault="00A71264" w:rsidP="00833F09">
                  <w:pPr>
                    <w:tabs>
                      <w:tab w:val="left" w:pos="4200"/>
                    </w:tabs>
                    <w:spacing w:before="0" w:after="0" w:line="100" w:lineRule="atLeast"/>
                    <w:jc w:val="center"/>
                    <w:rPr>
                      <w:rFonts w:ascii="Times New Roman" w:hAnsi="Times New Roman"/>
                      <w:b/>
                      <w:sz w:val="36"/>
                      <w:lang w:val="en-US" w:eastAsia="zh-CN"/>
                    </w:rPr>
                  </w:pPr>
                </w:p>
                <w:p w:rsidR="00A71264" w:rsidRDefault="00A71264" w:rsidP="00833F09">
                  <w:pPr>
                    <w:tabs>
                      <w:tab w:val="left" w:pos="4200"/>
                    </w:tabs>
                    <w:spacing w:before="0" w:after="0" w:line="100" w:lineRule="atLeast"/>
                    <w:jc w:val="center"/>
                    <w:rPr>
                      <w:rFonts w:ascii="楷体_GB2312" w:hAnsi="楷体_GB2312"/>
                      <w:b/>
                      <w:sz w:val="36"/>
                    </w:rPr>
                  </w:pPr>
                  <w:r>
                    <w:rPr>
                      <w:rFonts w:ascii="楷体_GB2312" w:hAnsi="楷体_GB2312"/>
                      <w:b/>
                      <w:sz w:val="36"/>
                    </w:rPr>
                    <w:t>（</w:t>
                  </w:r>
                  <w:r w:rsidRPr="00B803BB">
                    <w:rPr>
                      <w:rFonts w:ascii="楷体_GB2312" w:hAnsi="楷体_GB2312" w:hint="eastAsia"/>
                      <w:b/>
                      <w:sz w:val="36"/>
                    </w:rPr>
                    <w:t>开发稿</w:t>
                  </w:r>
                  <w:r w:rsidRPr="00B803BB">
                    <w:rPr>
                      <w:rFonts w:ascii="楷体_GB2312" w:hAnsi="楷体_GB2312" w:hint="eastAsia"/>
                      <w:b/>
                      <w:sz w:val="36"/>
                    </w:rPr>
                    <w:t>V0.</w:t>
                  </w:r>
                  <w:r>
                    <w:rPr>
                      <w:rFonts w:ascii="楷体_GB2312" w:hAnsi="楷体_GB2312" w:hint="eastAsia"/>
                      <w:b/>
                      <w:sz w:val="36"/>
                      <w:lang w:eastAsia="zh-CN"/>
                    </w:rPr>
                    <w:t>2</w:t>
                  </w:r>
                  <w:r w:rsidRPr="00B803BB">
                    <w:rPr>
                      <w:rFonts w:ascii="楷体_GB2312" w:hAnsi="楷体_GB2312" w:hint="eastAsia"/>
                      <w:b/>
                      <w:sz w:val="36"/>
                    </w:rPr>
                    <w:t>版</w:t>
                  </w:r>
                  <w:r>
                    <w:rPr>
                      <w:rFonts w:ascii="楷体_GB2312" w:hAnsi="楷体_GB2312"/>
                      <w:b/>
                      <w:sz w:val="36"/>
                    </w:rPr>
                    <w:t>）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lang w:val="en-US" w:eastAsia="zh-CN"/>
        </w:rPr>
        <w:pict>
          <v:shape id="Text Box 8" o:spid="_x0000_s1028" type="#_x0000_t202" style="position:absolute;margin-left:70pt;margin-top:559.45pt;width:334.95pt;height:128.3pt;z-index:25165670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" stroked="f">
            <v:textbox style="mso-next-textbox:#Text Box 8" inset="0,0,0,0">
              <w:txbxContent>
                <w:p w:rsidR="00A71264" w:rsidRDefault="00A71264" w:rsidP="00833F09">
                  <w:pPr>
                    <w:spacing w:before="0" w:after="0" w:line="100" w:lineRule="atLeast"/>
                    <w:jc w:val="center"/>
                    <w:rPr>
                      <w:rFonts w:ascii="楷体_GB2312" w:hAnsi="楷体_GB2312"/>
                      <w:b/>
                      <w:sz w:val="32"/>
                    </w:rPr>
                  </w:pPr>
                  <w:r>
                    <w:rPr>
                      <w:rFonts w:ascii="楷体_GB2312" w:hAnsi="楷体_GB2312"/>
                      <w:b/>
                      <w:sz w:val="32"/>
                    </w:rPr>
                    <w:t>上海证券交易所</w:t>
                  </w:r>
                </w:p>
                <w:p w:rsidR="00A71264" w:rsidRDefault="00A71264" w:rsidP="00837C35">
                  <w:pPr>
                    <w:spacing w:before="0" w:after="0" w:line="100" w:lineRule="atLeast"/>
                    <w:rPr>
                      <w:rFonts w:ascii="楷体_GB2312" w:hAnsi="楷体_GB2312"/>
                      <w:b/>
                      <w:sz w:val="32"/>
                      <w:lang w:eastAsia="zh-CN"/>
                    </w:rPr>
                  </w:pPr>
                </w:p>
                <w:p w:rsidR="00A71264" w:rsidRDefault="00A71264" w:rsidP="00833F09">
                  <w:pPr>
                    <w:spacing w:before="0" w:after="0" w:line="100" w:lineRule="atLeast"/>
                    <w:jc w:val="center"/>
                    <w:rPr>
                      <w:rFonts w:ascii="楷体_GB2312" w:hAnsi="楷体_GB2312"/>
                      <w:b/>
                      <w:sz w:val="32"/>
                    </w:rPr>
                  </w:pPr>
                  <w:r>
                    <w:rPr>
                      <w:rFonts w:ascii="楷体_GB2312" w:hAnsi="楷体_GB2312"/>
                      <w:b/>
                      <w:sz w:val="32"/>
                    </w:rPr>
                    <w:t>二</w:t>
                  </w:r>
                  <w:r>
                    <w:rPr>
                      <w:rFonts w:ascii="楷体_GB2312" w:hAnsi="楷体_GB2312"/>
                      <w:b/>
                      <w:sz w:val="32"/>
                    </w:rPr>
                    <w:t>○</w:t>
                  </w:r>
                  <w:r>
                    <w:rPr>
                      <w:rFonts w:ascii="楷体_GB2312" w:hAnsi="楷体_GB2312" w:hint="eastAsia"/>
                      <w:b/>
                      <w:sz w:val="32"/>
                      <w:lang w:eastAsia="zh-CN"/>
                    </w:rPr>
                    <w:t>一七</w:t>
                  </w:r>
                  <w:r>
                    <w:rPr>
                      <w:rFonts w:ascii="楷体_GB2312" w:hAnsi="楷体_GB2312"/>
                      <w:b/>
                      <w:sz w:val="32"/>
                    </w:rPr>
                    <w:t>年</w:t>
                  </w:r>
                  <w:r>
                    <w:rPr>
                      <w:rFonts w:ascii="楷体_GB2312" w:hAnsi="楷体_GB2312" w:hint="eastAsia"/>
                      <w:b/>
                      <w:sz w:val="32"/>
                      <w:lang w:eastAsia="zh-CN"/>
                    </w:rPr>
                    <w:t>三</w:t>
                  </w:r>
                  <w:r>
                    <w:rPr>
                      <w:rFonts w:ascii="楷体_GB2312" w:hAnsi="楷体_GB2312"/>
                      <w:b/>
                      <w:sz w:val="32"/>
                    </w:rPr>
                    <w:t>月</w:t>
                  </w:r>
                </w:p>
              </w:txbxContent>
            </v:textbox>
          </v:shape>
        </w:pict>
      </w:r>
      <w:r w:rsidR="00435D86">
        <w:rPr>
          <w:rFonts w:ascii="宋体" w:hAnsi="宋体"/>
          <w:noProof/>
          <w:lang w:val="en-US" w:eastAsia="zh-CN"/>
        </w:rPr>
        <w:drawing>
          <wp:anchor distT="0" distB="0" distL="114935" distR="114935" simplePos="0" relativeHeight="251657216" behindDoc="0" locked="0" layoutInCell="1" allowOverlap="1" wp14:anchorId="1DD65F82" wp14:editId="441ACD33">
            <wp:simplePos x="0" y="0"/>
            <wp:positionH relativeFrom="column">
              <wp:posOffset>2159000</wp:posOffset>
            </wp:positionH>
            <wp:positionV relativeFrom="paragraph">
              <wp:posOffset>3790315</wp:posOffset>
            </wp:positionV>
            <wp:extent cx="1896745" cy="2331085"/>
            <wp:effectExtent l="19050" t="0" r="825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23310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5D86">
        <w:rPr>
          <w:rFonts w:ascii="宋体" w:hAnsi="宋体"/>
          <w:noProof/>
          <w:lang w:val="en-US" w:eastAsia="zh-CN"/>
        </w:rPr>
        <w:drawing>
          <wp:anchor distT="0" distB="0" distL="114935" distR="114935" simplePos="0" relativeHeight="251659264" behindDoc="0" locked="0" layoutInCell="1" allowOverlap="1" wp14:anchorId="533F0899" wp14:editId="3439C514">
            <wp:simplePos x="0" y="0"/>
            <wp:positionH relativeFrom="column">
              <wp:posOffset>2794000</wp:posOffset>
            </wp:positionH>
            <wp:positionV relativeFrom="paragraph">
              <wp:posOffset>475615</wp:posOffset>
            </wp:positionV>
            <wp:extent cx="593725" cy="639445"/>
            <wp:effectExtent l="1905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639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157" w:rsidRDefault="001C1157" w:rsidP="001C1157">
      <w:pPr>
        <w:ind w:left="420" w:hanging="420"/>
        <w:jc w:val="center"/>
        <w:rPr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eastAsia="zh-CN"/>
        </w:rPr>
        <w:lastRenderedPageBreak/>
        <w:t>《</w:t>
      </w:r>
      <w:r w:rsidRPr="00CD7A7F">
        <w:rPr>
          <w:rFonts w:hint="eastAsia"/>
          <w:b/>
          <w:sz w:val="24"/>
          <w:szCs w:val="24"/>
          <w:lang w:eastAsia="zh-CN"/>
        </w:rPr>
        <w:t>固定收益平台</w:t>
      </w:r>
      <w:r w:rsidRPr="00CD7A7F">
        <w:rPr>
          <w:rFonts w:hint="eastAsia"/>
          <w:b/>
          <w:sz w:val="24"/>
          <w:szCs w:val="24"/>
          <w:lang w:eastAsia="zh-CN"/>
        </w:rPr>
        <w:t>STEP</w:t>
      </w:r>
      <w:r w:rsidRPr="00CD7A7F">
        <w:rPr>
          <w:rFonts w:hint="eastAsia"/>
          <w:b/>
          <w:sz w:val="24"/>
          <w:szCs w:val="24"/>
          <w:lang w:eastAsia="zh-CN"/>
        </w:rPr>
        <w:t>协议报盘接口规格说明书</w:t>
      </w:r>
      <w:r>
        <w:rPr>
          <w:b/>
          <w:sz w:val="24"/>
          <w:szCs w:val="24"/>
        </w:rPr>
        <w:t>》</w:t>
      </w:r>
      <w:r>
        <w:rPr>
          <w:rFonts w:hint="eastAsia"/>
          <w:b/>
          <w:sz w:val="24"/>
          <w:szCs w:val="24"/>
          <w:lang w:eastAsia="zh-CN"/>
        </w:rPr>
        <w:t>0</w:t>
      </w:r>
      <w:r>
        <w:rPr>
          <w:b/>
          <w:sz w:val="24"/>
          <w:szCs w:val="24"/>
          <w:lang w:val="en-US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2</w:t>
      </w:r>
      <w:proofErr w:type="gramStart"/>
      <w:r>
        <w:rPr>
          <w:b/>
          <w:sz w:val="24"/>
          <w:szCs w:val="24"/>
          <w:lang w:val="en-US"/>
        </w:rPr>
        <w:t>版</w:t>
      </w:r>
      <w:r>
        <w:rPr>
          <w:rFonts w:hint="eastAsia"/>
          <w:b/>
          <w:sz w:val="24"/>
          <w:szCs w:val="24"/>
          <w:lang w:val="en-US" w:eastAsia="zh-CN"/>
        </w:rPr>
        <w:t>发布</w:t>
      </w:r>
      <w:proofErr w:type="gramEnd"/>
      <w:r>
        <w:rPr>
          <w:b/>
          <w:sz w:val="24"/>
          <w:szCs w:val="24"/>
          <w:lang w:val="en-US"/>
        </w:rPr>
        <w:t>说明</w:t>
      </w:r>
      <w:r>
        <w:rPr>
          <w:rFonts w:hint="eastAsia"/>
          <w:b/>
          <w:sz w:val="24"/>
          <w:szCs w:val="24"/>
          <w:lang w:val="en-US" w:eastAsia="zh-CN"/>
        </w:rPr>
        <w:t>2017.</w:t>
      </w:r>
      <w:r w:rsidR="0070157A">
        <w:rPr>
          <w:rFonts w:hint="eastAsia"/>
          <w:b/>
          <w:sz w:val="24"/>
          <w:szCs w:val="24"/>
          <w:lang w:val="en-US" w:eastAsia="zh-CN"/>
        </w:rPr>
        <w:t>3</w:t>
      </w:r>
    </w:p>
    <w:p w:rsidR="001C1157" w:rsidRDefault="001C1157" w:rsidP="001C1157">
      <w:pPr>
        <w:ind w:left="802"/>
        <w:rPr>
          <w:lang w:val="en-US" w:eastAsia="zh-CN"/>
        </w:rPr>
      </w:pPr>
      <w:r w:rsidRPr="00DD6261">
        <w:t>1</w:t>
      </w:r>
      <w:r w:rsidRPr="00DD6261">
        <w:rPr>
          <w:rFonts w:hint="eastAsia"/>
        </w:rPr>
        <w:t>、</w:t>
      </w:r>
      <w:r>
        <w:rPr>
          <w:rFonts w:hint="eastAsia"/>
          <w:lang w:eastAsia="zh-CN"/>
        </w:rPr>
        <w:t>发布了</w:t>
      </w:r>
      <w:r w:rsidRPr="001C1157">
        <w:rPr>
          <w:rFonts w:hint="eastAsia"/>
          <w:lang w:eastAsia="zh-CN"/>
        </w:rPr>
        <w:t>质押</w:t>
      </w:r>
      <w:proofErr w:type="gramStart"/>
      <w:r w:rsidRPr="001C1157">
        <w:rPr>
          <w:rFonts w:hint="eastAsia"/>
          <w:lang w:eastAsia="zh-CN"/>
        </w:rPr>
        <w:t>式协议</w:t>
      </w:r>
      <w:proofErr w:type="gramEnd"/>
      <w:r w:rsidRPr="001C1157">
        <w:rPr>
          <w:rFonts w:hint="eastAsia"/>
          <w:lang w:eastAsia="zh-CN"/>
        </w:rPr>
        <w:t>回购</w:t>
      </w:r>
      <w:r w:rsidR="00A17217">
        <w:rPr>
          <w:rFonts w:hint="eastAsia"/>
          <w:lang w:eastAsia="zh-CN"/>
        </w:rPr>
        <w:t>意向申报，</w:t>
      </w:r>
      <w:r w:rsidRPr="001C1157">
        <w:rPr>
          <w:rFonts w:hint="eastAsia"/>
          <w:lang w:eastAsia="zh-CN"/>
        </w:rPr>
        <w:t>解除质押申报</w:t>
      </w:r>
      <w:r w:rsidRPr="001C1157">
        <w:rPr>
          <w:rFonts w:hint="eastAsia"/>
          <w:lang w:eastAsia="zh-CN"/>
        </w:rPr>
        <w:t>,</w:t>
      </w:r>
      <w:r w:rsidRPr="001C1157">
        <w:rPr>
          <w:rFonts w:hint="eastAsia"/>
          <w:lang w:eastAsia="zh-CN"/>
        </w:rPr>
        <w:t>质押</w:t>
      </w:r>
      <w:proofErr w:type="gramStart"/>
      <w:r w:rsidRPr="001C1157">
        <w:rPr>
          <w:rFonts w:hint="eastAsia"/>
          <w:lang w:eastAsia="zh-CN"/>
        </w:rPr>
        <w:t>式协议回购换券</w:t>
      </w:r>
      <w:proofErr w:type="gramEnd"/>
      <w:r w:rsidRPr="001C1157">
        <w:rPr>
          <w:rFonts w:hint="eastAsia"/>
          <w:lang w:eastAsia="zh-CN"/>
        </w:rPr>
        <w:t>申报</w:t>
      </w:r>
      <w:r w:rsidRPr="001C1157">
        <w:rPr>
          <w:rFonts w:hint="eastAsia"/>
          <w:lang w:eastAsia="zh-CN"/>
        </w:rPr>
        <w:t>,</w:t>
      </w:r>
      <w:r w:rsidRPr="001C1157">
        <w:rPr>
          <w:rFonts w:hint="eastAsia"/>
          <w:lang w:eastAsia="zh-CN"/>
        </w:rPr>
        <w:t>质押</w:t>
      </w:r>
      <w:proofErr w:type="gramStart"/>
      <w:r w:rsidRPr="001C1157">
        <w:rPr>
          <w:rFonts w:hint="eastAsia"/>
          <w:lang w:eastAsia="zh-CN"/>
        </w:rPr>
        <w:t>式协议</w:t>
      </w:r>
      <w:proofErr w:type="gramEnd"/>
      <w:r w:rsidRPr="001C1157">
        <w:rPr>
          <w:rFonts w:hint="eastAsia"/>
          <w:lang w:eastAsia="zh-CN"/>
        </w:rPr>
        <w:t>回购提前终止申报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STEP</w:t>
      </w:r>
      <w:r>
        <w:rPr>
          <w:rFonts w:hint="eastAsia"/>
          <w:lang w:eastAsia="zh-CN"/>
        </w:rPr>
        <w:t>消息处理流程和消息定义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首次申报更改为成交申报。</w:t>
      </w:r>
    </w:p>
    <w:p w:rsidR="001C1157" w:rsidRDefault="001C1157" w:rsidP="00CD7A7F">
      <w:pPr>
        <w:ind w:left="420" w:hanging="420"/>
        <w:jc w:val="center"/>
        <w:rPr>
          <w:b/>
          <w:sz w:val="24"/>
          <w:szCs w:val="24"/>
          <w:lang w:eastAsia="zh-CN"/>
        </w:rPr>
      </w:pPr>
    </w:p>
    <w:p w:rsidR="00CD7A7F" w:rsidRDefault="00CD7A7F" w:rsidP="00CD7A7F">
      <w:pPr>
        <w:ind w:left="420" w:hanging="420"/>
        <w:jc w:val="center"/>
        <w:rPr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eastAsia="zh-CN"/>
        </w:rPr>
        <w:t>《</w:t>
      </w:r>
      <w:r w:rsidRPr="00CD7A7F">
        <w:rPr>
          <w:rFonts w:hint="eastAsia"/>
          <w:b/>
          <w:sz w:val="24"/>
          <w:szCs w:val="24"/>
          <w:lang w:eastAsia="zh-CN"/>
        </w:rPr>
        <w:t>固定收益平台</w:t>
      </w:r>
      <w:r w:rsidRPr="00CD7A7F">
        <w:rPr>
          <w:rFonts w:hint="eastAsia"/>
          <w:b/>
          <w:sz w:val="24"/>
          <w:szCs w:val="24"/>
          <w:lang w:eastAsia="zh-CN"/>
        </w:rPr>
        <w:t>STEP</w:t>
      </w:r>
      <w:r w:rsidRPr="00CD7A7F">
        <w:rPr>
          <w:rFonts w:hint="eastAsia"/>
          <w:b/>
          <w:sz w:val="24"/>
          <w:szCs w:val="24"/>
          <w:lang w:eastAsia="zh-CN"/>
        </w:rPr>
        <w:t>协议报盘接口规格说明书</w:t>
      </w:r>
      <w:r>
        <w:rPr>
          <w:b/>
          <w:sz w:val="24"/>
          <w:szCs w:val="24"/>
        </w:rPr>
        <w:t>》</w:t>
      </w:r>
      <w:r>
        <w:rPr>
          <w:rFonts w:hint="eastAsia"/>
          <w:b/>
          <w:sz w:val="24"/>
          <w:szCs w:val="24"/>
          <w:lang w:eastAsia="zh-CN"/>
        </w:rPr>
        <w:t>0</w:t>
      </w:r>
      <w:r>
        <w:rPr>
          <w:b/>
          <w:sz w:val="24"/>
          <w:szCs w:val="24"/>
          <w:lang w:val="en-US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1</w:t>
      </w:r>
      <w:proofErr w:type="gramStart"/>
      <w:r>
        <w:rPr>
          <w:b/>
          <w:sz w:val="24"/>
          <w:szCs w:val="24"/>
          <w:lang w:val="en-US"/>
        </w:rPr>
        <w:t>版</w:t>
      </w:r>
      <w:r>
        <w:rPr>
          <w:rFonts w:hint="eastAsia"/>
          <w:b/>
          <w:sz w:val="24"/>
          <w:szCs w:val="24"/>
          <w:lang w:val="en-US" w:eastAsia="zh-CN"/>
        </w:rPr>
        <w:t>发布</w:t>
      </w:r>
      <w:proofErr w:type="gramEnd"/>
      <w:r>
        <w:rPr>
          <w:b/>
          <w:sz w:val="24"/>
          <w:szCs w:val="24"/>
          <w:lang w:val="en-US"/>
        </w:rPr>
        <w:t>说明</w:t>
      </w:r>
      <w:r>
        <w:rPr>
          <w:rFonts w:hint="eastAsia"/>
          <w:b/>
          <w:sz w:val="24"/>
          <w:szCs w:val="24"/>
          <w:lang w:val="en-US" w:eastAsia="zh-CN"/>
        </w:rPr>
        <w:t>2016.</w:t>
      </w:r>
      <w:r w:rsidR="002A214B">
        <w:rPr>
          <w:rFonts w:hint="eastAsia"/>
          <w:b/>
          <w:sz w:val="24"/>
          <w:szCs w:val="24"/>
          <w:lang w:val="en-US" w:eastAsia="zh-CN"/>
        </w:rPr>
        <w:t>10</w:t>
      </w:r>
    </w:p>
    <w:p w:rsidR="00CA0017" w:rsidRDefault="00662D06" w:rsidP="00CD7A7F">
      <w:pPr>
        <w:ind w:left="802"/>
        <w:rPr>
          <w:lang w:val="en-US" w:eastAsia="zh-CN"/>
        </w:rPr>
      </w:pPr>
      <w:r w:rsidRPr="00DD6261">
        <w:t>1</w:t>
      </w:r>
      <w:r w:rsidRPr="00DD6261">
        <w:rPr>
          <w:rFonts w:hint="eastAsia"/>
        </w:rPr>
        <w:t>、</w:t>
      </w:r>
      <w:r w:rsidR="00CA0017">
        <w:rPr>
          <w:rFonts w:hint="eastAsia"/>
          <w:lang w:eastAsia="zh-CN"/>
        </w:rPr>
        <w:t>发布了协议回购首次申报</w:t>
      </w:r>
      <w:r w:rsidR="00CA0017">
        <w:rPr>
          <w:rFonts w:ascii="宋体" w:hAnsi="宋体" w:hint="eastAsia"/>
        </w:rPr>
        <w:t>、到期续做申报</w:t>
      </w:r>
      <w:r w:rsidR="00CA0017">
        <w:rPr>
          <w:rFonts w:ascii="宋体" w:hAnsi="宋体" w:hint="eastAsia"/>
          <w:lang w:eastAsia="zh-CN"/>
        </w:rPr>
        <w:t>和到期确认申报</w:t>
      </w:r>
      <w:r w:rsidR="00CA0017">
        <w:rPr>
          <w:rFonts w:hint="eastAsia"/>
          <w:lang w:eastAsia="zh-CN"/>
        </w:rPr>
        <w:t>的</w:t>
      </w:r>
      <w:r w:rsidR="00CA0017">
        <w:rPr>
          <w:rFonts w:hint="eastAsia"/>
          <w:lang w:eastAsia="zh-CN"/>
        </w:rPr>
        <w:t>STEP</w:t>
      </w:r>
      <w:r w:rsidR="00CA0017">
        <w:rPr>
          <w:rFonts w:hint="eastAsia"/>
          <w:lang w:eastAsia="zh-CN"/>
        </w:rPr>
        <w:t>消息处理流程和消息定义。</w:t>
      </w:r>
    </w:p>
    <w:p w:rsidR="00CA0017" w:rsidRDefault="00CA0017" w:rsidP="00CD7A7F">
      <w:pPr>
        <w:ind w:left="802"/>
        <w:rPr>
          <w:lang w:val="en-US" w:eastAsia="zh-CN"/>
        </w:rPr>
      </w:pPr>
    </w:p>
    <w:p w:rsidR="00CA0017" w:rsidRDefault="00CA0017" w:rsidP="00CD7A7F">
      <w:pPr>
        <w:ind w:left="802"/>
        <w:rPr>
          <w:lang w:val="en-US" w:eastAsia="zh-CN"/>
        </w:rPr>
      </w:pPr>
    </w:p>
    <w:p w:rsidR="00CD7A7F" w:rsidRDefault="00CD7A7F" w:rsidP="00CD7A7F">
      <w:pPr>
        <w:ind w:left="802"/>
      </w:pPr>
      <w:r>
        <w:t>本文档由上海证券交易所起草，并负责进行解释</w:t>
      </w:r>
      <w:r>
        <w:rPr>
          <w:rFonts w:hint="eastAsia"/>
          <w:lang w:eastAsia="zh-CN"/>
        </w:rPr>
        <w:t>,</w:t>
      </w:r>
      <w:r>
        <w:rPr>
          <w:rFonts w:ascii="宋体" w:hAnsi="宋体" w:hint="eastAsia"/>
          <w:color w:val="1F497D"/>
          <w:lang w:eastAsia="zh-CN"/>
        </w:rPr>
        <w:t>以上变更启用安排参见相关业务或测试上线通知</w:t>
      </w:r>
      <w:r>
        <w:t>。</w:t>
      </w:r>
    </w:p>
    <w:p w:rsidR="00CD7A7F" w:rsidRDefault="00CD7A7F" w:rsidP="00CD7A7F">
      <w:pPr>
        <w:ind w:left="802"/>
      </w:pPr>
      <w:r>
        <w:t>服务电话：</w:t>
      </w:r>
      <w:r>
        <w:t>021-</w:t>
      </w:r>
      <w:r w:rsidRPr="00920A5B">
        <w:rPr>
          <w:rFonts w:hint="eastAsia"/>
        </w:rPr>
        <w:t>4009003600</w:t>
      </w:r>
    </w:p>
    <w:p w:rsidR="00CD7A7F" w:rsidRDefault="00CD7A7F" w:rsidP="00CD7A7F">
      <w:pPr>
        <w:ind w:left="802"/>
      </w:pPr>
      <w:r w:rsidRPr="00CD7A7F">
        <w:rPr>
          <w:rFonts w:hint="eastAsia"/>
        </w:rPr>
        <w:t>通信地址：上海市浦东南路</w:t>
      </w:r>
      <w:r>
        <w:t>528</w:t>
      </w:r>
      <w:r w:rsidRPr="00CD7A7F">
        <w:rPr>
          <w:rFonts w:hint="eastAsia"/>
        </w:rPr>
        <w:t>号上交所技术有限责任公司</w:t>
      </w:r>
    </w:p>
    <w:p w:rsidR="00CD7A7F" w:rsidRPr="00C73E93" w:rsidRDefault="00CD7A7F" w:rsidP="00CD7A7F">
      <w:pPr>
        <w:ind w:firstLineChars="400" w:firstLine="800"/>
        <w:rPr>
          <w:lang w:eastAsia="zh-CN"/>
        </w:rPr>
      </w:pPr>
      <w:r>
        <w:t>网站地址：</w:t>
      </w:r>
      <w:hyperlink r:id="rId12" w:history="1">
        <w:r>
          <w:rPr>
            <w:rStyle w:val="a6"/>
          </w:rPr>
          <w:t>http://www.sse.com.cn/</w:t>
        </w:r>
      </w:hyperlink>
      <w:r>
        <w:rPr>
          <w:rFonts w:ascii="Wingdings" w:hAnsi="Wingdings"/>
        </w:rPr>
        <w:t></w:t>
      </w:r>
      <w:r w:rsidR="00640070">
        <w:rPr>
          <w:rFonts w:hint="eastAsia"/>
          <w:color w:val="000000"/>
          <w:sz w:val="21"/>
          <w:szCs w:val="21"/>
        </w:rPr>
        <w:t>交易技术支持专区“数据接口”栏目</w:t>
      </w:r>
    </w:p>
    <w:p w:rsidR="00995D41" w:rsidRPr="00521373" w:rsidRDefault="00995D41" w:rsidP="00995D41">
      <w:pPr>
        <w:ind w:right="480"/>
        <w:rPr>
          <w:rFonts w:ascii="宋体" w:hAnsi="宋体"/>
          <w:sz w:val="24"/>
          <w:lang w:eastAsia="zh-CN"/>
        </w:rPr>
      </w:pPr>
    </w:p>
    <w:p w:rsidR="00995D41" w:rsidRPr="00521373" w:rsidRDefault="00995D41" w:rsidP="002A4743">
      <w:pPr>
        <w:ind w:right="800" w:firstLine="420"/>
        <w:jc w:val="center"/>
        <w:rPr>
          <w:rFonts w:ascii="宋体" w:hAnsi="宋体"/>
        </w:rPr>
      </w:pPr>
    </w:p>
    <w:p w:rsidR="00833F09" w:rsidRPr="00521373" w:rsidRDefault="00833F09" w:rsidP="00833F09">
      <w:pPr>
        <w:pageBreakBefore/>
        <w:spacing w:before="48" w:after="48"/>
        <w:jc w:val="center"/>
        <w:rPr>
          <w:rFonts w:ascii="宋体" w:hAnsi="宋体"/>
          <w:b/>
          <w:sz w:val="32"/>
          <w:szCs w:val="32"/>
        </w:rPr>
        <w:sectPr w:rsidR="00833F09" w:rsidRPr="00521373" w:rsidSect="00A553C6">
          <w:headerReference w:type="even" r:id="rId13"/>
          <w:headerReference w:type="default" r:id="rId14"/>
          <w:headerReference w:type="first" r:id="rId15"/>
          <w:footnotePr>
            <w:pos w:val="beneathText"/>
          </w:footnotePr>
          <w:pgSz w:w="11905" w:h="16837"/>
          <w:pgMar w:top="1134" w:right="1134" w:bottom="1134" w:left="1134" w:header="734" w:footer="720" w:gutter="0"/>
          <w:cols w:space="720"/>
          <w:docGrid w:linePitch="272"/>
        </w:sectPr>
      </w:pPr>
      <w:r w:rsidRPr="00521373">
        <w:rPr>
          <w:rFonts w:ascii="宋体" w:hAnsi="宋体"/>
          <w:b/>
          <w:sz w:val="32"/>
          <w:szCs w:val="32"/>
        </w:rPr>
        <w:lastRenderedPageBreak/>
        <w:t>目录</w:t>
      </w:r>
    </w:p>
    <w:p w:rsidR="00474D78" w:rsidRDefault="00F0399D">
      <w:pPr>
        <w:pStyle w:val="14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r w:rsidRPr="00521373">
        <w:rPr>
          <w:rFonts w:ascii="宋体" w:hAnsi="宋体"/>
        </w:rPr>
        <w:lastRenderedPageBreak/>
        <w:fldChar w:fldCharType="begin"/>
      </w:r>
      <w:r w:rsidR="00833F09" w:rsidRPr="00521373">
        <w:rPr>
          <w:rFonts w:ascii="宋体" w:hAnsi="宋体"/>
        </w:rPr>
        <w:instrText xml:space="preserve"> TOC \o "1-9" \t "标题 9;9;标题 8;8;标题 7;7;标题 6;6;标题 5;5;标题 4;4;标题 3;3;标题 2;2;标题 1;1;Appendix Char Char Char;1;前言、引言标题;1;附录标识;1;参考文献、索引标题;1;目次、标准名称标题;1;样式 标题 1 + 仿宋_GB2312 小四 自动设置1;1;章标题;2;附录章标题;2;样式 标题 2Chapter X.X. Statementh22Header 2l2Level 2 Headhea...;2" \h</w:instrText>
      </w:r>
      <w:r w:rsidRPr="00521373">
        <w:rPr>
          <w:rFonts w:ascii="宋体" w:hAnsi="宋体"/>
        </w:rPr>
        <w:fldChar w:fldCharType="separate"/>
      </w:r>
      <w:hyperlink w:anchor="_Toc477178282" w:history="1">
        <w:r w:rsidR="00474D78" w:rsidRPr="00146593">
          <w:rPr>
            <w:rStyle w:val="a6"/>
            <w:rFonts w:ascii="宋体" w:hAnsi="宋体"/>
            <w:noProof/>
          </w:rPr>
          <w:t>1</w:t>
        </w:r>
        <w:r w:rsidR="00474D7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ascii="宋体" w:hAnsi="宋体" w:hint="eastAsia"/>
            <w:noProof/>
          </w:rPr>
          <w:t>简介</w:t>
        </w:r>
        <w:r w:rsidR="00474D78">
          <w:rPr>
            <w:noProof/>
          </w:rPr>
          <w:tab/>
        </w:r>
        <w:r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339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74D78" w:rsidRDefault="00A71264">
      <w:pPr>
        <w:pStyle w:val="14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77178283" w:history="1">
        <w:r w:rsidR="00474D78" w:rsidRPr="00146593">
          <w:rPr>
            <w:rStyle w:val="a6"/>
            <w:rFonts w:ascii="宋体" w:hAnsi="宋体"/>
            <w:noProof/>
          </w:rPr>
          <w:t>2</w:t>
        </w:r>
        <w:r w:rsidR="00474D7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ascii="宋体" w:hAnsi="宋体" w:hint="eastAsia"/>
            <w:noProof/>
          </w:rPr>
          <w:t>会话</w:t>
        </w:r>
        <w:r w:rsidR="00474D78" w:rsidRPr="00146593">
          <w:rPr>
            <w:rStyle w:val="a6"/>
            <w:rFonts w:ascii="宋体" w:hAnsi="宋体" w:hint="eastAsia"/>
            <w:noProof/>
            <w:lang w:eastAsia="zh-CN"/>
          </w:rPr>
          <w:t>机制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_Toc477178283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5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77178284" w:history="1">
        <w:r w:rsidR="00474D78" w:rsidRPr="00146593">
          <w:rPr>
            <w:rStyle w:val="a6"/>
            <w:rFonts w:ascii="宋体" w:hAnsi="宋体"/>
            <w:noProof/>
            <w:lang w:eastAsia="zh-CN"/>
          </w:rPr>
          <w:t>2.1</w:t>
        </w:r>
        <w:r w:rsidR="00474D7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ascii="宋体" w:hAnsi="宋体" w:hint="eastAsia"/>
            <w:noProof/>
            <w:lang w:eastAsia="zh-CN"/>
          </w:rPr>
          <w:t>概要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_Toc477178284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5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14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77178285" w:history="1">
        <w:r w:rsidR="00474D78" w:rsidRPr="00146593">
          <w:rPr>
            <w:rStyle w:val="a6"/>
            <w:rFonts w:ascii="宋体" w:hAnsi="宋体"/>
            <w:noProof/>
          </w:rPr>
          <w:t>3</w:t>
        </w:r>
        <w:r w:rsidR="00474D7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ascii="宋体" w:hAnsi="宋体" w:hint="eastAsia"/>
            <w:noProof/>
          </w:rPr>
          <w:t>数据格式约定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_Toc477178285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6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14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77178286" w:history="1">
        <w:r w:rsidR="00474D78" w:rsidRPr="00146593">
          <w:rPr>
            <w:rStyle w:val="a6"/>
            <w:rFonts w:ascii="宋体" w:hAnsi="宋体"/>
            <w:noProof/>
            <w:lang w:eastAsia="zh-CN"/>
          </w:rPr>
          <w:t>4</w:t>
        </w:r>
        <w:r w:rsidR="00474D7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ascii="宋体" w:hAnsi="宋体" w:hint="eastAsia"/>
            <w:noProof/>
            <w:lang w:eastAsia="zh-CN"/>
          </w:rPr>
          <w:t>消息定义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_Toc477178286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7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77178287" w:history="1">
        <w:r w:rsidR="00474D78" w:rsidRPr="00146593">
          <w:rPr>
            <w:rStyle w:val="a6"/>
            <w:noProof/>
          </w:rPr>
          <w:t>4.1</w:t>
        </w:r>
        <w:r w:rsidR="00474D7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ascii="宋体" w:hAnsi="宋体" w:hint="eastAsia"/>
            <w:noProof/>
          </w:rPr>
          <w:t>协议回购</w:t>
        </w:r>
        <w:r w:rsidR="00474D78" w:rsidRPr="00146593">
          <w:rPr>
            <w:rStyle w:val="a6"/>
            <w:rFonts w:hint="eastAsia"/>
            <w:noProof/>
          </w:rPr>
          <w:t>消息</w:t>
        </w:r>
        <w:r w:rsidR="00474D78" w:rsidRPr="00146593">
          <w:rPr>
            <w:rStyle w:val="a6"/>
            <w:rFonts w:hint="eastAsia"/>
            <w:noProof/>
            <w:lang w:eastAsia="zh-CN"/>
          </w:rPr>
          <w:t>处理</w:t>
        </w:r>
        <w:r w:rsidR="00474D78" w:rsidRPr="00146593">
          <w:rPr>
            <w:rStyle w:val="a6"/>
            <w:rFonts w:hint="eastAsia"/>
            <w:noProof/>
          </w:rPr>
          <w:t>流程</w:t>
        </w:r>
        <w:r w:rsidR="00474D78" w:rsidRPr="00146593">
          <w:rPr>
            <w:rStyle w:val="a6"/>
            <w:rFonts w:hint="eastAsia"/>
            <w:noProof/>
            <w:lang w:eastAsia="zh-CN"/>
          </w:rPr>
          <w:t>说明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_Toc477178287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8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77178288" w:history="1">
        <w:r w:rsidR="00474D78" w:rsidRPr="00146593">
          <w:rPr>
            <w:rStyle w:val="a6"/>
            <w:rFonts w:ascii="宋体" w:hAnsi="宋体"/>
            <w:noProof/>
            <w:lang w:val="en-US" w:eastAsia="zh-CN"/>
          </w:rPr>
          <w:t>4.2</w:t>
        </w:r>
        <w:r w:rsidR="00474D7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ascii="宋体" w:hAnsi="宋体" w:hint="eastAsia"/>
            <w:noProof/>
            <w:lang w:val="en-US" w:eastAsia="zh-CN"/>
          </w:rPr>
          <w:t>协议回购订单类消息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_Toc477178288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11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7178289" w:history="1">
        <w:r w:rsidR="00474D78" w:rsidRPr="00146593">
          <w:rPr>
            <w:rStyle w:val="a6"/>
            <w:rFonts w:ascii="宋体" w:hAnsi="宋体"/>
            <w:noProof/>
            <w:lang w:eastAsia="zh-CN"/>
          </w:rPr>
          <w:t>4.2.1</w:t>
        </w:r>
        <w:r w:rsidR="00474D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hint="eastAsia"/>
            <w:noProof/>
          </w:rPr>
          <w:t>意向申报消息</w:t>
        </w:r>
        <w:r w:rsidR="00474D78" w:rsidRPr="00146593">
          <w:rPr>
            <w:rStyle w:val="a6"/>
            <w:noProof/>
          </w:rPr>
          <w:t>/</w:t>
        </w:r>
        <w:r w:rsidR="00474D78" w:rsidRPr="00146593">
          <w:rPr>
            <w:rStyle w:val="a6"/>
            <w:rFonts w:hint="eastAsia"/>
            <w:noProof/>
          </w:rPr>
          <w:t>意向申报撤单消息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_Toc477178289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11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7178290" w:history="1">
        <w:r w:rsidR="00474D78" w:rsidRPr="00146593">
          <w:rPr>
            <w:rStyle w:val="a6"/>
            <w:rFonts w:ascii="宋体" w:hAnsi="宋体"/>
            <w:noProof/>
            <w:lang w:eastAsia="zh-CN"/>
          </w:rPr>
          <w:t>4.2.2</w:t>
        </w:r>
        <w:r w:rsidR="00474D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ascii="宋体" w:hAnsi="宋体" w:hint="eastAsia"/>
            <w:noProof/>
          </w:rPr>
          <w:t>报价</w:t>
        </w:r>
        <w:r w:rsidR="00474D78" w:rsidRPr="00146593">
          <w:rPr>
            <w:rStyle w:val="a6"/>
            <w:rFonts w:ascii="宋体" w:hAnsi="宋体" w:hint="eastAsia"/>
            <w:noProof/>
            <w:lang w:eastAsia="zh-CN"/>
          </w:rPr>
          <w:t>申报消息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_Toc477178290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13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7178291" w:history="1">
        <w:r w:rsidR="00474D78" w:rsidRPr="00146593">
          <w:rPr>
            <w:rStyle w:val="a6"/>
            <w:rFonts w:ascii="宋体" w:hAnsi="宋体"/>
            <w:noProof/>
          </w:rPr>
          <w:t>4.2.3</w:t>
        </w:r>
        <w:r w:rsidR="00474D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ascii="宋体" w:hAnsi="宋体" w:hint="eastAsia"/>
            <w:noProof/>
            <w:lang w:eastAsia="zh-CN"/>
          </w:rPr>
          <w:t>报价</w:t>
        </w:r>
        <w:r w:rsidR="00474D78" w:rsidRPr="00146593">
          <w:rPr>
            <w:rStyle w:val="a6"/>
            <w:rFonts w:ascii="宋体" w:hAnsi="宋体" w:hint="eastAsia"/>
            <w:noProof/>
          </w:rPr>
          <w:t>申报响应消息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_Toc477178291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16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7178292" w:history="1">
        <w:r w:rsidR="00474D78" w:rsidRPr="00146593">
          <w:rPr>
            <w:rStyle w:val="a6"/>
            <w:noProof/>
          </w:rPr>
          <w:t>4.2.4</w:t>
        </w:r>
        <w:r w:rsidR="00474D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hint="eastAsia"/>
            <w:noProof/>
          </w:rPr>
          <w:t>报价申报撤单消息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_Toc477178292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17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7178293" w:history="1">
        <w:r w:rsidR="00474D78" w:rsidRPr="00146593">
          <w:rPr>
            <w:rStyle w:val="a6"/>
            <w:noProof/>
          </w:rPr>
          <w:t>4.2.5</w:t>
        </w:r>
        <w:r w:rsidR="00474D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hint="eastAsia"/>
            <w:noProof/>
            <w:lang w:eastAsia="zh-CN"/>
          </w:rPr>
          <w:t>报价申报撤单响应</w:t>
        </w:r>
        <w:r w:rsidR="00474D78" w:rsidRPr="00146593">
          <w:rPr>
            <w:rStyle w:val="a6"/>
            <w:rFonts w:hint="eastAsia"/>
            <w:noProof/>
          </w:rPr>
          <w:t>消息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_Toc477178293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18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7178294" w:history="1">
        <w:r w:rsidR="00474D78" w:rsidRPr="00146593">
          <w:rPr>
            <w:rStyle w:val="a6"/>
            <w:noProof/>
            <w:lang w:eastAsia="zh-CN"/>
          </w:rPr>
          <w:t>4.2.6</w:t>
        </w:r>
        <w:r w:rsidR="00474D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hint="eastAsia"/>
            <w:noProof/>
            <w:lang w:eastAsia="zh-CN"/>
          </w:rPr>
          <w:t>成交申报信息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_Toc477178294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19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7178295" w:history="1">
        <w:r w:rsidR="00474D78" w:rsidRPr="00146593">
          <w:rPr>
            <w:rStyle w:val="a6"/>
            <w:noProof/>
          </w:rPr>
          <w:t>4.2.7</w:t>
        </w:r>
        <w:r w:rsidR="00474D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hint="eastAsia"/>
            <w:noProof/>
          </w:rPr>
          <w:t>成交申报响应单成功响应消息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_Toc477178295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21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77178296" w:history="1">
        <w:r w:rsidR="00474D78" w:rsidRPr="00146593">
          <w:rPr>
            <w:rStyle w:val="a6"/>
            <w:rFonts w:ascii="宋体" w:hAnsi="宋体"/>
            <w:noProof/>
            <w:lang w:eastAsia="zh-CN"/>
          </w:rPr>
          <w:t>4.3</w:t>
        </w:r>
        <w:r w:rsidR="00474D7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ascii="宋体" w:hAnsi="宋体" w:hint="eastAsia"/>
            <w:noProof/>
            <w:lang w:eastAsia="zh-CN"/>
          </w:rPr>
          <w:t>协议回购查询类消息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_Toc477178296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22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7178297" w:history="1">
        <w:r w:rsidR="00474D78" w:rsidRPr="00146593">
          <w:rPr>
            <w:rStyle w:val="a6"/>
            <w:noProof/>
            <w:lang w:eastAsia="zh-CN"/>
          </w:rPr>
          <w:t>4.3.1</w:t>
        </w:r>
        <w:r w:rsidR="00474D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hint="eastAsia"/>
            <w:noProof/>
            <w:lang w:eastAsia="zh-CN"/>
          </w:rPr>
          <w:t>未结算协议回购查询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_Toc477178297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22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7178298" w:history="1">
        <w:r w:rsidR="00474D78" w:rsidRPr="00146593">
          <w:rPr>
            <w:rStyle w:val="a6"/>
            <w:noProof/>
          </w:rPr>
          <w:t>4.3.2</w:t>
        </w:r>
        <w:r w:rsidR="00474D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hint="eastAsia"/>
            <w:noProof/>
            <w:lang w:eastAsia="zh-CN"/>
          </w:rPr>
          <w:t>未结算协议回购查询</w:t>
        </w:r>
        <w:r w:rsidR="00474D78" w:rsidRPr="00146593">
          <w:rPr>
            <w:rStyle w:val="a6"/>
            <w:rFonts w:hint="eastAsia"/>
            <w:noProof/>
          </w:rPr>
          <w:t>响应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_Toc477178298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23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7178301" w:history="1">
        <w:r w:rsidR="00474D78" w:rsidRPr="00146593">
          <w:rPr>
            <w:rStyle w:val="a6"/>
            <w:noProof/>
            <w:lang w:eastAsia="zh-CN"/>
          </w:rPr>
          <w:t>4.3.3</w:t>
        </w:r>
        <w:r w:rsidR="00474D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hint="eastAsia"/>
            <w:noProof/>
            <w:lang w:eastAsia="zh-CN"/>
          </w:rPr>
          <w:t>非公开报价行情查询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_Toc477178301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25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7178302" w:history="1">
        <w:r w:rsidR="00474D78" w:rsidRPr="00146593">
          <w:rPr>
            <w:rStyle w:val="a6"/>
            <w:noProof/>
          </w:rPr>
          <w:t>4.3.4</w:t>
        </w:r>
        <w:r w:rsidR="00474D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hint="eastAsia"/>
            <w:noProof/>
            <w:lang w:eastAsia="zh-CN"/>
          </w:rPr>
          <w:t>非公开报价行情</w:t>
        </w:r>
        <w:r w:rsidR="00474D78" w:rsidRPr="00146593">
          <w:rPr>
            <w:rStyle w:val="a6"/>
            <w:rFonts w:hint="eastAsia"/>
            <w:noProof/>
          </w:rPr>
          <w:t>响应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_Toc477178302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26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7178303" w:history="1">
        <w:r w:rsidR="00474D78" w:rsidRPr="00146593">
          <w:rPr>
            <w:rStyle w:val="a6"/>
            <w:noProof/>
            <w:lang w:eastAsia="zh-CN"/>
          </w:rPr>
          <w:t>4.3.5</w:t>
        </w:r>
        <w:r w:rsidR="00474D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hint="eastAsia"/>
            <w:noProof/>
            <w:lang w:eastAsia="zh-CN"/>
          </w:rPr>
          <w:t>公开报价行情查询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_Toc477178303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28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7178304" w:history="1">
        <w:r w:rsidR="00474D78" w:rsidRPr="00146593">
          <w:rPr>
            <w:rStyle w:val="a6"/>
            <w:noProof/>
            <w:lang w:eastAsia="zh-CN"/>
          </w:rPr>
          <w:t>4.3.6</w:t>
        </w:r>
        <w:r w:rsidR="00474D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hint="eastAsia"/>
            <w:noProof/>
            <w:lang w:eastAsia="zh-CN"/>
          </w:rPr>
          <w:t>公开报价行情响应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_Toc477178304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29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Toc477178305" w:history="1">
        <w:r w:rsidR="00474D78" w:rsidRPr="00146593">
          <w:rPr>
            <w:rStyle w:val="a6"/>
            <w:rFonts w:ascii="宋体" w:hAnsi="宋体"/>
            <w:noProof/>
            <w:lang w:eastAsia="zh-CN"/>
          </w:rPr>
          <w:t>4.4</w:t>
        </w:r>
        <w:r w:rsidR="00474D78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ascii="宋体" w:hAnsi="宋体" w:hint="eastAsia"/>
            <w:noProof/>
            <w:lang w:eastAsia="zh-CN"/>
          </w:rPr>
          <w:t>执行报告查询类消息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_Toc477178305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30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7178306" w:history="1">
        <w:r w:rsidR="00474D78" w:rsidRPr="00146593">
          <w:rPr>
            <w:rStyle w:val="a6"/>
            <w:noProof/>
            <w:lang w:eastAsia="zh-CN"/>
          </w:rPr>
          <w:t>4.4.1</w:t>
        </w:r>
        <w:r w:rsidR="00474D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hint="eastAsia"/>
            <w:noProof/>
            <w:lang w:eastAsia="zh-CN"/>
          </w:rPr>
          <w:t>成交执行报告查询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_Toc477178306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30</w:t>
        </w:r>
        <w:r w:rsidR="00F0399D">
          <w:rPr>
            <w:noProof/>
          </w:rPr>
          <w:fldChar w:fldCharType="end"/>
        </w:r>
      </w:hyperlink>
    </w:p>
    <w:p w:rsidR="00474D78" w:rsidRDefault="00A7126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77178307" w:history="1">
        <w:r w:rsidR="00474D78" w:rsidRPr="00146593">
          <w:rPr>
            <w:rStyle w:val="a6"/>
            <w:noProof/>
          </w:rPr>
          <w:t>4.4.2</w:t>
        </w:r>
        <w:r w:rsidR="00474D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474D78" w:rsidRPr="00146593">
          <w:rPr>
            <w:rStyle w:val="a6"/>
            <w:rFonts w:hint="eastAsia"/>
            <w:noProof/>
            <w:lang w:eastAsia="zh-CN"/>
          </w:rPr>
          <w:t>成交执行报告</w:t>
        </w:r>
        <w:r w:rsidR="00474D78" w:rsidRPr="00146593">
          <w:rPr>
            <w:rStyle w:val="a6"/>
            <w:rFonts w:hint="eastAsia"/>
            <w:noProof/>
          </w:rPr>
          <w:t>响应</w:t>
        </w:r>
        <w:r w:rsidR="00474D78">
          <w:rPr>
            <w:noProof/>
          </w:rPr>
          <w:tab/>
        </w:r>
        <w:r w:rsidR="00F0399D">
          <w:rPr>
            <w:noProof/>
          </w:rPr>
          <w:fldChar w:fldCharType="begin"/>
        </w:r>
        <w:r w:rsidR="00474D78">
          <w:rPr>
            <w:noProof/>
          </w:rPr>
          <w:instrText xml:space="preserve"> PAGEREF _Toc477178307 \h </w:instrText>
        </w:r>
        <w:r w:rsidR="00F0399D">
          <w:rPr>
            <w:noProof/>
          </w:rPr>
        </w:r>
        <w:r w:rsidR="00F0399D">
          <w:rPr>
            <w:noProof/>
          </w:rPr>
          <w:fldChar w:fldCharType="separate"/>
        </w:r>
        <w:r w:rsidR="00AA339D">
          <w:rPr>
            <w:noProof/>
          </w:rPr>
          <w:t>30</w:t>
        </w:r>
        <w:r w:rsidR="00F0399D">
          <w:rPr>
            <w:noProof/>
          </w:rPr>
          <w:fldChar w:fldCharType="end"/>
        </w:r>
      </w:hyperlink>
    </w:p>
    <w:p w:rsidR="00833F09" w:rsidRPr="00521373" w:rsidRDefault="00F0399D" w:rsidP="00833F09">
      <w:pPr>
        <w:pStyle w:val="14"/>
        <w:tabs>
          <w:tab w:val="left" w:leader="dot" w:pos="8793"/>
          <w:tab w:val="right" w:leader="dot" w:pos="9925"/>
        </w:tabs>
        <w:jc w:val="center"/>
        <w:rPr>
          <w:rFonts w:ascii="宋体" w:hAnsi="宋体"/>
          <w:lang w:eastAsia="zh-CN"/>
        </w:rPr>
        <w:sectPr w:rsidR="00833F09" w:rsidRPr="00521373" w:rsidSect="00A553C6">
          <w:headerReference w:type="even" r:id="rId16"/>
          <w:headerReference w:type="default" r:id="rId17"/>
          <w:headerReference w:type="first" r:id="rId18"/>
          <w:footnotePr>
            <w:pos w:val="beneathText"/>
          </w:footnotePr>
          <w:type w:val="continuous"/>
          <w:pgSz w:w="11905" w:h="16837"/>
          <w:pgMar w:top="1134" w:right="1134" w:bottom="1134" w:left="1134" w:header="734" w:footer="720" w:gutter="0"/>
          <w:cols w:space="720"/>
          <w:docGrid w:linePitch="272"/>
        </w:sectPr>
      </w:pPr>
      <w:r w:rsidRPr="00521373">
        <w:rPr>
          <w:rFonts w:ascii="宋体" w:hAnsi="宋体"/>
        </w:rPr>
        <w:fldChar w:fldCharType="end"/>
      </w:r>
    </w:p>
    <w:p w:rsidR="0056763A" w:rsidRPr="00521373" w:rsidRDefault="0056763A" w:rsidP="0056763A">
      <w:pPr>
        <w:pStyle w:val="1"/>
        <w:rPr>
          <w:rFonts w:ascii="宋体" w:hAnsi="宋体"/>
        </w:rPr>
      </w:pPr>
      <w:bookmarkStart w:id="1" w:name="_Toc477178282"/>
      <w:bookmarkStart w:id="2" w:name="_Toc349226158"/>
      <w:bookmarkStart w:id="3" w:name="_Toc290555331"/>
      <w:bookmarkStart w:id="4" w:name="_Toc318230364"/>
      <w:r w:rsidRPr="00521373">
        <w:rPr>
          <w:rFonts w:ascii="宋体" w:hAnsi="宋体"/>
        </w:rPr>
        <w:lastRenderedPageBreak/>
        <w:t>简介</w:t>
      </w:r>
      <w:bookmarkEnd w:id="1"/>
    </w:p>
    <w:p w:rsidR="005E34B7" w:rsidRDefault="00891A8C" w:rsidP="00747E0B">
      <w:pPr>
        <w:ind w:firstLine="42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固定收益平台现有电子报盘接口基于dbf数据库表实现。为</w:t>
      </w:r>
      <w:r w:rsidR="005E34B7">
        <w:rPr>
          <w:rFonts w:ascii="宋体" w:hAnsi="宋体" w:hint="eastAsia"/>
          <w:lang w:eastAsia="zh-CN"/>
        </w:rPr>
        <w:t>适应市场发展、满足</w:t>
      </w:r>
      <w:r>
        <w:rPr>
          <w:rFonts w:ascii="宋体" w:hAnsi="宋体" w:hint="eastAsia"/>
          <w:lang w:eastAsia="zh-CN"/>
        </w:rPr>
        <w:t>交易</w:t>
      </w:r>
      <w:proofErr w:type="gramStart"/>
      <w:r>
        <w:rPr>
          <w:rFonts w:ascii="宋体" w:hAnsi="宋体" w:hint="eastAsia"/>
          <w:lang w:eastAsia="zh-CN"/>
        </w:rPr>
        <w:t>商用户</w:t>
      </w:r>
      <w:proofErr w:type="gramEnd"/>
      <w:r w:rsidR="005E34B7">
        <w:rPr>
          <w:rFonts w:ascii="宋体" w:hAnsi="宋体" w:hint="eastAsia"/>
          <w:lang w:eastAsia="zh-CN"/>
        </w:rPr>
        <w:t>的数据直通需求</w:t>
      </w:r>
      <w:r>
        <w:rPr>
          <w:rFonts w:ascii="宋体" w:hAnsi="宋体" w:hint="eastAsia"/>
          <w:lang w:eastAsia="zh-CN"/>
        </w:rPr>
        <w:t>，上交所根据</w:t>
      </w:r>
      <w:r w:rsidR="005E34B7">
        <w:rPr>
          <w:rFonts w:ascii="宋体" w:hAnsi="宋体" w:hint="eastAsia"/>
          <w:lang w:eastAsia="zh-CN"/>
        </w:rPr>
        <w:t>近年来</w:t>
      </w:r>
      <w:r>
        <w:rPr>
          <w:rFonts w:ascii="宋体" w:hAnsi="宋体" w:hint="eastAsia"/>
          <w:lang w:eastAsia="zh-CN"/>
        </w:rPr>
        <w:t>STEP</w:t>
      </w:r>
      <w:r w:rsidR="005E34B7">
        <w:rPr>
          <w:rFonts w:ascii="宋体" w:hAnsi="宋体" w:hint="eastAsia"/>
          <w:lang w:eastAsia="zh-CN"/>
        </w:rPr>
        <w:t>协议</w:t>
      </w:r>
      <w:r>
        <w:rPr>
          <w:rFonts w:ascii="宋体" w:hAnsi="宋体" w:hint="eastAsia"/>
          <w:lang w:eastAsia="zh-CN"/>
        </w:rPr>
        <w:t>的应用经验，</w:t>
      </w:r>
      <w:r w:rsidR="005E34B7">
        <w:rPr>
          <w:rFonts w:ascii="宋体" w:hAnsi="宋体" w:hint="eastAsia"/>
          <w:lang w:eastAsia="zh-CN"/>
        </w:rPr>
        <w:t>制定了适用于固定收益平台业务的、</w:t>
      </w:r>
      <w:r>
        <w:rPr>
          <w:rFonts w:ascii="宋体" w:hAnsi="宋体" w:hint="eastAsia"/>
          <w:lang w:eastAsia="zh-CN"/>
        </w:rPr>
        <w:t>基于STEP协议的数据交换</w:t>
      </w:r>
      <w:r w:rsidR="005E34B7">
        <w:rPr>
          <w:rFonts w:ascii="宋体" w:hAnsi="宋体" w:hint="eastAsia"/>
          <w:lang w:eastAsia="zh-CN"/>
        </w:rPr>
        <w:t>协议。本文档即对该协议进行详细介绍。</w:t>
      </w:r>
      <w:r w:rsidR="002578B8">
        <w:rPr>
          <w:rFonts w:ascii="宋体" w:hAnsi="宋体" w:hint="eastAsia"/>
          <w:lang w:eastAsia="zh-CN"/>
        </w:rPr>
        <w:t>基于稳步推进、逐步完善的考虑</w:t>
      </w:r>
      <w:r w:rsidR="005E34B7">
        <w:rPr>
          <w:rFonts w:ascii="宋体" w:hAnsi="宋体" w:hint="eastAsia"/>
          <w:lang w:eastAsia="zh-CN"/>
        </w:rPr>
        <w:t>，本次开发稿</w:t>
      </w:r>
      <w:r w:rsidR="002578B8">
        <w:rPr>
          <w:rFonts w:ascii="宋体" w:hAnsi="宋体" w:hint="eastAsia"/>
          <w:lang w:eastAsia="zh-CN"/>
        </w:rPr>
        <w:t>中</w:t>
      </w:r>
      <w:r w:rsidR="005E34B7">
        <w:rPr>
          <w:rFonts w:ascii="宋体" w:hAnsi="宋体" w:hint="eastAsia"/>
          <w:lang w:eastAsia="zh-CN"/>
        </w:rPr>
        <w:t>仅对核心业务之一、现有电子报盘暂不支持的质押</w:t>
      </w:r>
      <w:proofErr w:type="gramStart"/>
      <w:r w:rsidR="005E34B7">
        <w:rPr>
          <w:rFonts w:ascii="宋体" w:hAnsi="宋体" w:hint="eastAsia"/>
          <w:lang w:eastAsia="zh-CN"/>
        </w:rPr>
        <w:t>式协议</w:t>
      </w:r>
      <w:proofErr w:type="gramEnd"/>
      <w:r w:rsidR="005E34B7">
        <w:rPr>
          <w:rFonts w:ascii="宋体" w:hAnsi="宋体" w:hint="eastAsia"/>
          <w:lang w:eastAsia="zh-CN"/>
        </w:rPr>
        <w:t>回购</w:t>
      </w:r>
      <w:r w:rsidR="002578B8">
        <w:rPr>
          <w:rFonts w:ascii="宋体" w:hAnsi="宋体" w:hint="eastAsia"/>
          <w:lang w:eastAsia="zh-CN"/>
        </w:rPr>
        <w:t>业务相关消息</w:t>
      </w:r>
      <w:r w:rsidR="005E34B7">
        <w:rPr>
          <w:rFonts w:ascii="宋体" w:hAnsi="宋体" w:hint="eastAsia"/>
          <w:lang w:eastAsia="zh-CN"/>
        </w:rPr>
        <w:t>进行</w:t>
      </w:r>
      <w:r w:rsidR="002578B8">
        <w:rPr>
          <w:rFonts w:ascii="宋体" w:hAnsi="宋体" w:hint="eastAsia"/>
          <w:lang w:eastAsia="zh-CN"/>
        </w:rPr>
        <w:t>详细</w:t>
      </w:r>
      <w:r w:rsidR="005E34B7">
        <w:rPr>
          <w:rFonts w:ascii="宋体" w:hAnsi="宋体" w:hint="eastAsia"/>
          <w:lang w:eastAsia="zh-CN"/>
        </w:rPr>
        <w:t>定义。</w:t>
      </w:r>
      <w:r w:rsidR="005E34B7" w:rsidRPr="005E34B7">
        <w:rPr>
          <w:rFonts w:ascii="宋体" w:hAnsi="宋体" w:hint="eastAsia"/>
          <w:lang w:eastAsia="zh-CN"/>
        </w:rPr>
        <w:t xml:space="preserve">文档所采用的术语、消息格式、以及消息流描述均遵照 STEP 1.2 及 FIX 5.0 SP2 </w:t>
      </w:r>
      <w:r w:rsidR="005E34B7">
        <w:rPr>
          <w:rFonts w:ascii="宋体" w:hAnsi="宋体" w:hint="eastAsia"/>
          <w:lang w:eastAsia="zh-CN"/>
        </w:rPr>
        <w:t>协议规范，同时上交</w:t>
      </w:r>
      <w:r w:rsidR="005E34B7" w:rsidRPr="005E34B7">
        <w:rPr>
          <w:rFonts w:ascii="宋体" w:hAnsi="宋体" w:hint="eastAsia"/>
          <w:lang w:eastAsia="zh-CN"/>
        </w:rPr>
        <w:t>所亦有特定的扩展。</w:t>
      </w:r>
    </w:p>
    <w:p w:rsidR="005E34B7" w:rsidRDefault="002578B8" w:rsidP="00747E0B">
      <w:pPr>
        <w:ind w:firstLine="42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和</w:t>
      </w:r>
      <w:r w:rsidR="00891A8C">
        <w:rPr>
          <w:rFonts w:ascii="宋体" w:hAnsi="宋体" w:hint="eastAsia"/>
          <w:lang w:eastAsia="zh-CN"/>
        </w:rPr>
        <w:t>该协议</w:t>
      </w:r>
      <w:r>
        <w:rPr>
          <w:rFonts w:ascii="宋体" w:hAnsi="宋体" w:hint="eastAsia"/>
          <w:lang w:eastAsia="zh-CN"/>
        </w:rPr>
        <w:t>相配套，上交所</w:t>
      </w:r>
      <w:r w:rsidR="00891A8C">
        <w:rPr>
          <w:rFonts w:ascii="宋体" w:hAnsi="宋体" w:hint="eastAsia"/>
          <w:lang w:eastAsia="zh-CN"/>
        </w:rPr>
        <w:t>拟于</w:t>
      </w:r>
      <w:r>
        <w:rPr>
          <w:rFonts w:ascii="宋体" w:hAnsi="宋体" w:hint="eastAsia"/>
          <w:lang w:eastAsia="zh-CN"/>
        </w:rPr>
        <w:t>近期发布</w:t>
      </w:r>
      <w:r w:rsidR="00891A8C">
        <w:rPr>
          <w:rFonts w:ascii="宋体" w:hAnsi="宋体" w:hint="eastAsia"/>
          <w:lang w:eastAsia="zh-CN"/>
        </w:rPr>
        <w:t>电子报盘网关软件（以下简称EzDataAccess）。</w:t>
      </w:r>
      <w:r>
        <w:rPr>
          <w:rFonts w:ascii="宋体" w:hAnsi="宋体" w:hint="eastAsia"/>
          <w:lang w:eastAsia="zh-CN"/>
        </w:rPr>
        <w:t>该报盘</w:t>
      </w:r>
      <w:r w:rsidR="00891A8C">
        <w:rPr>
          <w:rFonts w:ascii="宋体" w:hAnsi="宋体" w:hint="eastAsia"/>
          <w:lang w:eastAsia="zh-CN"/>
        </w:rPr>
        <w:t>网关部署在用户处，实现基本的登录、心跳等功能，直连上交所固定收益平台后台。网关软件开放TCP服务，与用户端系统通过</w:t>
      </w:r>
      <w:r>
        <w:rPr>
          <w:rFonts w:ascii="宋体" w:hAnsi="宋体" w:hint="eastAsia"/>
          <w:lang w:eastAsia="zh-CN"/>
        </w:rPr>
        <w:t>本文档定义的</w:t>
      </w:r>
      <w:r w:rsidR="00891A8C">
        <w:rPr>
          <w:rFonts w:ascii="宋体" w:hAnsi="宋体" w:hint="eastAsia"/>
          <w:lang w:eastAsia="zh-CN"/>
        </w:rPr>
        <w:t>协议</w:t>
      </w:r>
      <w:r>
        <w:rPr>
          <w:rFonts w:ascii="宋体" w:hAnsi="宋体" w:hint="eastAsia"/>
          <w:lang w:eastAsia="zh-CN"/>
        </w:rPr>
        <w:t>格式</w:t>
      </w:r>
      <w:r w:rsidR="00891A8C">
        <w:rPr>
          <w:rFonts w:ascii="宋体" w:hAnsi="宋体" w:hint="eastAsia"/>
          <w:lang w:eastAsia="zh-CN"/>
        </w:rPr>
        <w:t>进行直接的数据交互。</w:t>
      </w:r>
      <w:r w:rsidR="00423AC9">
        <w:rPr>
          <w:rFonts w:ascii="宋体" w:hAnsi="宋体" w:hint="eastAsia"/>
        </w:rPr>
        <w:t>此外，在</w:t>
      </w:r>
      <w:r w:rsidR="00423AC9">
        <w:rPr>
          <w:rFonts w:ascii="宋体" w:hAnsi="宋体" w:hint="eastAsia"/>
          <w:lang w:eastAsia="zh-CN"/>
        </w:rPr>
        <w:t>固定收益平台</w:t>
      </w:r>
      <w:r w:rsidR="00423AC9">
        <w:rPr>
          <w:rFonts w:ascii="宋体" w:hAnsi="宋体" w:hint="eastAsia"/>
        </w:rPr>
        <w:t>开</w:t>
      </w:r>
      <w:r w:rsidR="00423AC9">
        <w:rPr>
          <w:rFonts w:ascii="宋体" w:hAnsi="宋体" w:hint="eastAsia"/>
          <w:lang w:eastAsia="zh-CN"/>
        </w:rPr>
        <w:t>盘</w:t>
      </w:r>
      <w:r w:rsidR="00423AC9" w:rsidRPr="00521373">
        <w:rPr>
          <w:rFonts w:ascii="宋体" w:hAnsi="宋体" w:hint="eastAsia"/>
        </w:rPr>
        <w:t>期间，</w:t>
      </w:r>
      <w:r w:rsidR="00423AC9">
        <w:rPr>
          <w:rFonts w:ascii="宋体" w:hAnsi="宋体" w:hint="eastAsia"/>
          <w:lang w:eastAsia="zh-CN"/>
        </w:rPr>
        <w:t>报盘网关</w:t>
      </w:r>
      <w:r w:rsidR="00423AC9" w:rsidRPr="00521373">
        <w:rPr>
          <w:rFonts w:ascii="宋体" w:hAnsi="宋体" w:hint="eastAsia"/>
        </w:rPr>
        <w:t>会及时从</w:t>
      </w:r>
      <w:r w:rsidR="00423AC9">
        <w:rPr>
          <w:rFonts w:ascii="宋体" w:hAnsi="宋体" w:hint="eastAsia"/>
          <w:lang w:eastAsia="zh-CN"/>
        </w:rPr>
        <w:t>固定收益平台</w:t>
      </w:r>
      <w:r w:rsidR="00423AC9" w:rsidRPr="00521373">
        <w:rPr>
          <w:rFonts w:ascii="宋体" w:hAnsi="宋体" w:hint="eastAsia"/>
        </w:rPr>
        <w:t>获取确定报价行情、成交统计行情、成交明细行情、公告信息行情等内容，并保存到用户本地。收盘后，</w:t>
      </w:r>
      <w:r w:rsidR="00423AC9">
        <w:rPr>
          <w:rFonts w:ascii="宋体" w:hAnsi="宋体" w:hint="eastAsia"/>
          <w:lang w:eastAsia="zh-CN"/>
        </w:rPr>
        <w:t>还将自动</w:t>
      </w:r>
      <w:r w:rsidR="00423AC9" w:rsidRPr="00521373">
        <w:rPr>
          <w:rFonts w:ascii="宋体" w:hAnsi="宋体" w:hint="eastAsia"/>
        </w:rPr>
        <w:t>获取本方成交数据文件，保存到用户本地。</w:t>
      </w:r>
      <w:r w:rsidR="005E34B7">
        <w:rPr>
          <w:rFonts w:ascii="宋体" w:hAnsi="宋体" w:hint="eastAsia"/>
          <w:lang w:eastAsia="zh-CN"/>
        </w:rPr>
        <w:t>关于电子报盘网关软件的</w:t>
      </w:r>
      <w:r>
        <w:rPr>
          <w:rFonts w:ascii="宋体" w:hAnsi="宋体" w:hint="eastAsia"/>
          <w:lang w:eastAsia="zh-CN"/>
        </w:rPr>
        <w:t>详细使用</w:t>
      </w:r>
      <w:r w:rsidR="005E34B7">
        <w:rPr>
          <w:rFonts w:ascii="宋体" w:hAnsi="宋体" w:hint="eastAsia"/>
          <w:lang w:eastAsia="zh-CN"/>
        </w:rPr>
        <w:t>说明，</w:t>
      </w:r>
      <w:r>
        <w:rPr>
          <w:rFonts w:ascii="宋体" w:hAnsi="宋体" w:hint="eastAsia"/>
          <w:lang w:eastAsia="zh-CN"/>
        </w:rPr>
        <w:t>另有专门文档介绍</w:t>
      </w:r>
      <w:r w:rsidR="005E34B7">
        <w:rPr>
          <w:rFonts w:ascii="宋体" w:hAnsi="宋体" w:hint="eastAsia"/>
          <w:lang w:eastAsia="zh-CN"/>
        </w:rPr>
        <w:t>（待发布）</w:t>
      </w:r>
      <w:r>
        <w:rPr>
          <w:rFonts w:ascii="宋体" w:hAnsi="宋体" w:hint="eastAsia"/>
          <w:lang w:eastAsia="zh-CN"/>
        </w:rPr>
        <w:t>。</w:t>
      </w:r>
    </w:p>
    <w:p w:rsidR="00747E0B" w:rsidRDefault="00747E0B" w:rsidP="00747E0B">
      <w:pPr>
        <w:ind w:firstLine="420"/>
        <w:rPr>
          <w:rFonts w:ascii="宋体" w:hAnsi="宋体"/>
          <w:lang w:eastAsia="zh-CN"/>
        </w:rPr>
      </w:pPr>
    </w:p>
    <w:p w:rsidR="00747E0B" w:rsidRPr="00747E0B" w:rsidRDefault="00747E0B" w:rsidP="00747E0B">
      <w:pPr>
        <w:ind w:firstLine="420"/>
        <w:rPr>
          <w:rFonts w:ascii="宋体" w:hAnsi="宋体"/>
          <w:lang w:eastAsia="zh-CN"/>
        </w:rPr>
      </w:pPr>
    </w:p>
    <w:p w:rsidR="0056763A" w:rsidRPr="00521373" w:rsidRDefault="0056763A" w:rsidP="0056763A">
      <w:pPr>
        <w:ind w:firstLine="420"/>
        <w:rPr>
          <w:rFonts w:ascii="宋体" w:hAnsi="宋体"/>
        </w:rPr>
      </w:pPr>
    </w:p>
    <w:p w:rsidR="0056763A" w:rsidRPr="00521373" w:rsidRDefault="0056763A" w:rsidP="0056763A">
      <w:pPr>
        <w:ind w:firstLine="420"/>
        <w:rPr>
          <w:rFonts w:ascii="宋体" w:hAnsi="宋体"/>
          <w:lang w:eastAsia="zh-CN"/>
        </w:rPr>
      </w:pPr>
    </w:p>
    <w:p w:rsidR="006F6850" w:rsidRPr="00521373" w:rsidRDefault="006F6850" w:rsidP="006F6850">
      <w:pPr>
        <w:pStyle w:val="1"/>
        <w:rPr>
          <w:rFonts w:ascii="宋体" w:hAnsi="宋体"/>
        </w:rPr>
      </w:pPr>
      <w:bookmarkStart w:id="5" w:name="_Toc193791765"/>
      <w:bookmarkStart w:id="6" w:name="_Toc226432063"/>
      <w:bookmarkStart w:id="7" w:name="_Toc279049615"/>
      <w:bookmarkStart w:id="8" w:name="_Toc419971944"/>
      <w:bookmarkStart w:id="9" w:name="_Toc477178283"/>
      <w:bookmarkStart w:id="10" w:name="_Toc109111444"/>
      <w:bookmarkEnd w:id="2"/>
      <w:r w:rsidRPr="00521373">
        <w:rPr>
          <w:rFonts w:ascii="宋体" w:hAnsi="宋体" w:hint="eastAsia"/>
        </w:rPr>
        <w:lastRenderedPageBreak/>
        <w:t>会话</w:t>
      </w:r>
      <w:bookmarkEnd w:id="5"/>
      <w:bookmarkEnd w:id="6"/>
      <w:bookmarkEnd w:id="7"/>
      <w:bookmarkEnd w:id="8"/>
      <w:r w:rsidR="000D44C6">
        <w:rPr>
          <w:rFonts w:ascii="宋体" w:hAnsi="宋体" w:hint="eastAsia"/>
          <w:lang w:eastAsia="zh-CN"/>
        </w:rPr>
        <w:t>机制</w:t>
      </w:r>
      <w:bookmarkEnd w:id="9"/>
    </w:p>
    <w:p w:rsidR="006F6850" w:rsidRPr="00521373" w:rsidRDefault="006F6850" w:rsidP="006F6850">
      <w:pPr>
        <w:pStyle w:val="2"/>
        <w:rPr>
          <w:rFonts w:ascii="宋体" w:hAnsi="宋体"/>
          <w:bCs w:val="0"/>
          <w:lang w:eastAsia="zh-CN"/>
        </w:rPr>
      </w:pPr>
      <w:bookmarkStart w:id="11" w:name="_Toc188798461"/>
      <w:bookmarkStart w:id="12" w:name="_Toc189046547"/>
      <w:bookmarkStart w:id="13" w:name="_Toc192501026"/>
      <w:bookmarkStart w:id="14" w:name="_Toc192502349"/>
      <w:bookmarkStart w:id="15" w:name="_Toc188798462"/>
      <w:bookmarkStart w:id="16" w:name="_Toc189046548"/>
      <w:bookmarkStart w:id="17" w:name="_Toc192501027"/>
      <w:bookmarkStart w:id="18" w:name="_Toc192502350"/>
      <w:bookmarkStart w:id="19" w:name="_Toc188798463"/>
      <w:bookmarkStart w:id="20" w:name="_Toc189046549"/>
      <w:bookmarkStart w:id="21" w:name="_Toc192501028"/>
      <w:bookmarkStart w:id="22" w:name="_Toc192502351"/>
      <w:bookmarkStart w:id="23" w:name="_Toc188798464"/>
      <w:bookmarkStart w:id="24" w:name="_Toc189046550"/>
      <w:bookmarkStart w:id="25" w:name="_Toc192501029"/>
      <w:bookmarkStart w:id="26" w:name="_Toc192502352"/>
      <w:bookmarkStart w:id="27" w:name="_Toc188798465"/>
      <w:bookmarkStart w:id="28" w:name="_Toc189046551"/>
      <w:bookmarkStart w:id="29" w:name="_Toc192501030"/>
      <w:bookmarkStart w:id="30" w:name="_Toc192502353"/>
      <w:bookmarkStart w:id="31" w:name="_Toc188798466"/>
      <w:bookmarkStart w:id="32" w:name="_Toc189046552"/>
      <w:bookmarkStart w:id="33" w:name="_Toc192501031"/>
      <w:bookmarkStart w:id="34" w:name="_Toc192502354"/>
      <w:bookmarkStart w:id="35" w:name="_Toc188798469"/>
      <w:bookmarkStart w:id="36" w:name="_Toc189046555"/>
      <w:bookmarkStart w:id="37" w:name="_Toc192501034"/>
      <w:bookmarkStart w:id="38" w:name="_Toc192502357"/>
      <w:bookmarkStart w:id="39" w:name="_Toc188798470"/>
      <w:bookmarkStart w:id="40" w:name="_Toc189046556"/>
      <w:bookmarkStart w:id="41" w:name="_Toc192501035"/>
      <w:bookmarkStart w:id="42" w:name="_Toc192502358"/>
      <w:bookmarkStart w:id="43" w:name="_Toc188798471"/>
      <w:bookmarkStart w:id="44" w:name="_Toc189046557"/>
      <w:bookmarkStart w:id="45" w:name="_Toc192501036"/>
      <w:bookmarkStart w:id="46" w:name="_Toc192502359"/>
      <w:bookmarkStart w:id="47" w:name="_Toc188798472"/>
      <w:bookmarkStart w:id="48" w:name="_Toc189046558"/>
      <w:bookmarkStart w:id="49" w:name="_Toc192501037"/>
      <w:bookmarkStart w:id="50" w:name="_Toc192502360"/>
      <w:bookmarkStart w:id="51" w:name="_Toc188798473"/>
      <w:bookmarkStart w:id="52" w:name="_Toc189046559"/>
      <w:bookmarkStart w:id="53" w:name="_Toc192501038"/>
      <w:bookmarkStart w:id="54" w:name="_Toc192502361"/>
      <w:bookmarkStart w:id="55" w:name="_Toc188798474"/>
      <w:bookmarkStart w:id="56" w:name="_Toc189046560"/>
      <w:bookmarkStart w:id="57" w:name="_Toc192501039"/>
      <w:bookmarkStart w:id="58" w:name="_Toc192502362"/>
      <w:bookmarkStart w:id="59" w:name="_Toc188798476"/>
      <w:bookmarkStart w:id="60" w:name="_Toc189046562"/>
      <w:bookmarkStart w:id="61" w:name="_Toc192501041"/>
      <w:bookmarkStart w:id="62" w:name="_Toc192502364"/>
      <w:bookmarkStart w:id="63" w:name="_Toc188798477"/>
      <w:bookmarkStart w:id="64" w:name="_Toc189046563"/>
      <w:bookmarkStart w:id="65" w:name="_Toc192501042"/>
      <w:bookmarkStart w:id="66" w:name="_Toc192502365"/>
      <w:bookmarkStart w:id="67" w:name="_Toc188798478"/>
      <w:bookmarkStart w:id="68" w:name="_Toc189046564"/>
      <w:bookmarkStart w:id="69" w:name="_Toc192501043"/>
      <w:bookmarkStart w:id="70" w:name="_Toc192502366"/>
      <w:bookmarkStart w:id="71" w:name="_Toc188798479"/>
      <w:bookmarkStart w:id="72" w:name="_Toc189046565"/>
      <w:bookmarkStart w:id="73" w:name="_Toc192501044"/>
      <w:bookmarkStart w:id="74" w:name="_Toc192502367"/>
      <w:bookmarkStart w:id="75" w:name="_Toc188798480"/>
      <w:bookmarkStart w:id="76" w:name="_Toc189046566"/>
      <w:bookmarkStart w:id="77" w:name="_Toc192501045"/>
      <w:bookmarkStart w:id="78" w:name="_Toc192502368"/>
      <w:bookmarkStart w:id="79" w:name="_Toc188798481"/>
      <w:bookmarkStart w:id="80" w:name="_Toc189046567"/>
      <w:bookmarkStart w:id="81" w:name="_Toc192501046"/>
      <w:bookmarkStart w:id="82" w:name="_Toc192502369"/>
      <w:bookmarkStart w:id="83" w:name="_Toc188798482"/>
      <w:bookmarkStart w:id="84" w:name="_Toc189046568"/>
      <w:bookmarkStart w:id="85" w:name="_Toc192501047"/>
      <w:bookmarkStart w:id="86" w:name="_Toc192502370"/>
      <w:bookmarkStart w:id="87" w:name="_Toc188798483"/>
      <w:bookmarkStart w:id="88" w:name="_Toc189046569"/>
      <w:bookmarkStart w:id="89" w:name="_Toc192501048"/>
      <w:bookmarkStart w:id="90" w:name="_Toc192502371"/>
      <w:bookmarkStart w:id="91" w:name="_Toc188798484"/>
      <w:bookmarkStart w:id="92" w:name="_Toc189046570"/>
      <w:bookmarkStart w:id="93" w:name="_Toc192501049"/>
      <w:bookmarkStart w:id="94" w:name="_Toc192502372"/>
      <w:bookmarkStart w:id="95" w:name="_Toc188798485"/>
      <w:bookmarkStart w:id="96" w:name="_Toc189046571"/>
      <w:bookmarkStart w:id="97" w:name="_Toc192501050"/>
      <w:bookmarkStart w:id="98" w:name="_Toc192502373"/>
      <w:bookmarkStart w:id="99" w:name="_Toc188798486"/>
      <w:bookmarkStart w:id="100" w:name="_Toc189046572"/>
      <w:bookmarkStart w:id="101" w:name="_Toc192501051"/>
      <w:bookmarkStart w:id="102" w:name="_Toc192502374"/>
      <w:bookmarkStart w:id="103" w:name="_Toc188798487"/>
      <w:bookmarkStart w:id="104" w:name="_Toc189046573"/>
      <w:bookmarkStart w:id="105" w:name="_Toc192501052"/>
      <w:bookmarkStart w:id="106" w:name="_Toc192502375"/>
      <w:bookmarkStart w:id="107" w:name="_Toc188798488"/>
      <w:bookmarkStart w:id="108" w:name="_Toc189046574"/>
      <w:bookmarkStart w:id="109" w:name="_Toc192501053"/>
      <w:bookmarkStart w:id="110" w:name="_Toc192502376"/>
      <w:bookmarkStart w:id="111" w:name="_Toc188798489"/>
      <w:bookmarkStart w:id="112" w:name="_Toc189046575"/>
      <w:bookmarkStart w:id="113" w:name="_Toc192501054"/>
      <w:bookmarkStart w:id="114" w:name="_Toc192502377"/>
      <w:bookmarkStart w:id="115" w:name="_Toc188798490"/>
      <w:bookmarkStart w:id="116" w:name="_Toc189046576"/>
      <w:bookmarkStart w:id="117" w:name="_Toc192501055"/>
      <w:bookmarkStart w:id="118" w:name="_Toc192502378"/>
      <w:bookmarkStart w:id="119" w:name="_Toc188798491"/>
      <w:bookmarkStart w:id="120" w:name="_Toc189046577"/>
      <w:bookmarkStart w:id="121" w:name="_Toc192501056"/>
      <w:bookmarkStart w:id="122" w:name="_Toc192502379"/>
      <w:bookmarkStart w:id="123" w:name="_Toc188798492"/>
      <w:bookmarkStart w:id="124" w:name="_Toc189046578"/>
      <w:bookmarkStart w:id="125" w:name="_Toc192501057"/>
      <w:bookmarkStart w:id="126" w:name="_Toc192502380"/>
      <w:bookmarkStart w:id="127" w:name="_Toc188798493"/>
      <w:bookmarkStart w:id="128" w:name="_Toc189046579"/>
      <w:bookmarkStart w:id="129" w:name="_Toc192501058"/>
      <w:bookmarkStart w:id="130" w:name="_Toc192502381"/>
      <w:bookmarkStart w:id="131" w:name="_Toc188798494"/>
      <w:bookmarkStart w:id="132" w:name="_Toc189046580"/>
      <w:bookmarkStart w:id="133" w:name="_Toc192501059"/>
      <w:bookmarkStart w:id="134" w:name="_Toc192502382"/>
      <w:bookmarkStart w:id="135" w:name="_Toc181535167"/>
      <w:bookmarkStart w:id="136" w:name="_Toc181535168"/>
      <w:bookmarkStart w:id="137" w:name="_Toc181535170"/>
      <w:bookmarkStart w:id="138" w:name="_Toc181535171"/>
      <w:bookmarkStart w:id="139" w:name="_Toc181535172"/>
      <w:bookmarkStart w:id="140" w:name="_Toc181535173"/>
      <w:bookmarkStart w:id="141" w:name="_Toc181535174"/>
      <w:bookmarkStart w:id="142" w:name="_Toc181535175"/>
      <w:bookmarkStart w:id="143" w:name="_Toc181535176"/>
      <w:bookmarkStart w:id="144" w:name="_Toc181535177"/>
      <w:bookmarkStart w:id="145" w:name="_Toc181535178"/>
      <w:bookmarkStart w:id="146" w:name="_Toc181535179"/>
      <w:bookmarkStart w:id="147" w:name="_Toc181535181"/>
      <w:bookmarkStart w:id="148" w:name="_Toc181535182"/>
      <w:bookmarkStart w:id="149" w:name="_Toc181535183"/>
      <w:bookmarkStart w:id="150" w:name="_Toc181535184"/>
      <w:bookmarkStart w:id="151" w:name="_Toc181535185"/>
      <w:bookmarkStart w:id="152" w:name="_Toc181535186"/>
      <w:bookmarkStart w:id="153" w:name="_Toc181535187"/>
      <w:bookmarkStart w:id="154" w:name="_Toc181535188"/>
      <w:bookmarkStart w:id="155" w:name="_Toc181535189"/>
      <w:bookmarkStart w:id="156" w:name="_Toc181535190"/>
      <w:bookmarkStart w:id="157" w:name="_Toc181535191"/>
      <w:bookmarkStart w:id="158" w:name="_Toc181535192"/>
      <w:bookmarkStart w:id="159" w:name="_Toc181535193"/>
      <w:bookmarkStart w:id="160" w:name="_Toc181535194"/>
      <w:bookmarkStart w:id="161" w:name="_Toc181535195"/>
      <w:bookmarkStart w:id="162" w:name="_Toc181535196"/>
      <w:bookmarkStart w:id="163" w:name="_Toc181535197"/>
      <w:bookmarkStart w:id="164" w:name="_Toc181535198"/>
      <w:bookmarkStart w:id="165" w:name="_Toc181535199"/>
      <w:bookmarkStart w:id="166" w:name="_Toc181535200"/>
      <w:bookmarkStart w:id="167" w:name="_Toc181535201"/>
      <w:bookmarkStart w:id="168" w:name="_Toc181535202"/>
      <w:bookmarkStart w:id="169" w:name="_Toc181535218"/>
      <w:bookmarkStart w:id="170" w:name="_Toc181535219"/>
      <w:bookmarkStart w:id="171" w:name="_Toc181535220"/>
      <w:bookmarkStart w:id="172" w:name="_Toc193791767"/>
      <w:bookmarkStart w:id="173" w:name="_Toc226432065"/>
      <w:bookmarkStart w:id="174" w:name="_Toc279049617"/>
      <w:bookmarkStart w:id="175" w:name="_Toc419971945"/>
      <w:bookmarkStart w:id="176" w:name="_Toc477178284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r w:rsidRPr="00521373">
        <w:rPr>
          <w:rFonts w:ascii="宋体" w:hAnsi="宋体" w:hint="eastAsia"/>
          <w:bCs w:val="0"/>
          <w:lang w:eastAsia="zh-CN"/>
        </w:rPr>
        <w:t>概要</w:t>
      </w:r>
      <w:bookmarkEnd w:id="172"/>
      <w:bookmarkEnd w:id="173"/>
      <w:bookmarkEnd w:id="174"/>
      <w:bookmarkEnd w:id="175"/>
      <w:bookmarkEnd w:id="176"/>
    </w:p>
    <w:p w:rsidR="006F6850" w:rsidRPr="00521373" w:rsidRDefault="006F6850" w:rsidP="00503867">
      <w:pPr>
        <w:ind w:firstLine="420"/>
        <w:rPr>
          <w:rFonts w:ascii="宋体" w:hAnsi="宋体"/>
          <w:lang w:eastAsia="zh-CN"/>
        </w:rPr>
      </w:pPr>
      <w:r w:rsidRPr="00521373">
        <w:rPr>
          <w:rFonts w:ascii="宋体" w:hAnsi="宋体" w:hint="eastAsia"/>
        </w:rPr>
        <w:t>EzDataAccess与</w:t>
      </w:r>
      <w:r w:rsidR="00891A8C">
        <w:rPr>
          <w:rFonts w:ascii="宋体" w:hAnsi="宋体" w:hint="eastAsia"/>
          <w:lang w:eastAsia="zh-CN"/>
        </w:rPr>
        <w:t>用户端</w:t>
      </w:r>
      <w:r w:rsidRPr="00521373">
        <w:rPr>
          <w:rFonts w:ascii="宋体" w:hAnsi="宋体" w:hint="eastAsia"/>
        </w:rPr>
        <w:t>系统之间的交互采用客户端-服务器</w:t>
      </w:r>
      <w:r w:rsidRPr="00521373">
        <w:rPr>
          <w:rFonts w:ascii="宋体" w:hAnsi="宋体"/>
        </w:rPr>
        <w:t>(C/S)</w:t>
      </w:r>
      <w:r w:rsidRPr="00521373">
        <w:rPr>
          <w:rFonts w:ascii="宋体" w:hAnsi="宋体" w:hint="eastAsia"/>
        </w:rPr>
        <w:t>架构，通过TCP链路通讯，其中EzDataAccess作为服务器端，</w:t>
      </w:r>
      <w:r w:rsidR="00A23D95">
        <w:rPr>
          <w:rFonts w:ascii="宋体" w:hAnsi="宋体" w:hint="eastAsia"/>
          <w:lang w:eastAsia="zh-CN"/>
        </w:rPr>
        <w:t>用户端</w:t>
      </w:r>
      <w:r w:rsidR="00A23D95" w:rsidRPr="00521373">
        <w:rPr>
          <w:rFonts w:ascii="宋体" w:hAnsi="宋体" w:hint="eastAsia"/>
        </w:rPr>
        <w:t>系统</w:t>
      </w:r>
      <w:r w:rsidRPr="00521373">
        <w:rPr>
          <w:rFonts w:ascii="宋体" w:hAnsi="宋体" w:hint="eastAsia"/>
        </w:rPr>
        <w:t>作为客户端。</w:t>
      </w:r>
      <w:r w:rsidR="00891A8C">
        <w:rPr>
          <w:rFonts w:ascii="宋体" w:hAnsi="宋体" w:hint="eastAsia"/>
          <w:lang w:eastAsia="zh-CN"/>
        </w:rPr>
        <w:t>用户端</w:t>
      </w:r>
      <w:r w:rsidR="00891A8C" w:rsidRPr="00521373">
        <w:rPr>
          <w:rFonts w:ascii="宋体" w:hAnsi="宋体" w:hint="eastAsia"/>
        </w:rPr>
        <w:t>系统首先需要向事先约定的</w:t>
      </w:r>
      <w:r w:rsidRPr="00521373">
        <w:rPr>
          <w:rFonts w:ascii="宋体" w:hAnsi="宋体"/>
        </w:rPr>
        <w:t>EzDataAccess</w:t>
      </w:r>
      <w:r w:rsidRPr="00521373">
        <w:rPr>
          <w:rFonts w:ascii="宋体" w:hAnsi="宋体" w:hint="eastAsia"/>
        </w:rPr>
        <w:t>服务端口</w:t>
      </w:r>
      <w:r w:rsidR="006F18B6">
        <w:rPr>
          <w:rFonts w:ascii="宋体" w:hAnsi="宋体" w:hint="eastAsia"/>
          <w:lang w:eastAsia="zh-CN"/>
        </w:rPr>
        <w:t>（</w:t>
      </w:r>
      <w:r w:rsidR="0054184C">
        <w:rPr>
          <w:rFonts w:ascii="宋体" w:hAnsi="宋体" w:hint="eastAsia"/>
          <w:lang w:eastAsia="zh-CN"/>
        </w:rPr>
        <w:t>10030</w:t>
      </w:r>
      <w:r w:rsidR="006F18B6">
        <w:rPr>
          <w:rFonts w:ascii="宋体" w:hAnsi="宋体"/>
          <w:lang w:eastAsia="zh-CN"/>
        </w:rPr>
        <w:t>）</w:t>
      </w:r>
      <w:r w:rsidRPr="00521373">
        <w:rPr>
          <w:rFonts w:ascii="宋体" w:hAnsi="宋体" w:hint="eastAsia"/>
        </w:rPr>
        <w:t>发起连接请求</w:t>
      </w:r>
      <w:r w:rsidR="00503867">
        <w:rPr>
          <w:rFonts w:ascii="宋体" w:hAnsi="宋体" w:hint="eastAsia"/>
          <w:lang w:eastAsia="zh-CN"/>
        </w:rPr>
        <w:t>。</w:t>
      </w:r>
    </w:p>
    <w:p w:rsidR="006F6850" w:rsidRDefault="006F6850" w:rsidP="006F6850">
      <w:pPr>
        <w:ind w:firstLine="420"/>
        <w:rPr>
          <w:rFonts w:ascii="宋体" w:hAnsi="宋体"/>
          <w:lang w:eastAsia="zh-CN"/>
        </w:rPr>
      </w:pPr>
      <w:r w:rsidRPr="00521373">
        <w:rPr>
          <w:rFonts w:ascii="宋体" w:hAnsi="宋体" w:hint="eastAsia"/>
        </w:rPr>
        <w:t>会话协议中的字段采用网络字节序传输。</w:t>
      </w:r>
    </w:p>
    <w:p w:rsidR="00503606" w:rsidRPr="00521373" w:rsidRDefault="00503606" w:rsidP="00503606">
      <w:pPr>
        <w:ind w:firstLine="420"/>
        <w:rPr>
          <w:rFonts w:ascii="宋体" w:hAnsi="宋体"/>
        </w:rPr>
      </w:pPr>
      <w:r w:rsidRPr="00521373">
        <w:rPr>
          <w:rFonts w:ascii="宋体" w:hAnsi="宋体" w:hint="eastAsia"/>
        </w:rPr>
        <w:t>EzDataAccess</w:t>
      </w:r>
      <w:r>
        <w:rPr>
          <w:rFonts w:ascii="宋体" w:hAnsi="宋体" w:hint="eastAsia"/>
          <w:lang w:eastAsia="zh-CN"/>
        </w:rPr>
        <w:t>只支持</w:t>
      </w:r>
      <w:r w:rsidRPr="00521373">
        <w:rPr>
          <w:rFonts w:ascii="宋体" w:hAnsi="宋体" w:hint="eastAsia"/>
        </w:rPr>
        <w:t>一个会话。</w:t>
      </w:r>
      <w:r w:rsidR="00973000">
        <w:rPr>
          <w:rFonts w:ascii="宋体" w:hAnsi="宋体" w:hint="eastAsia"/>
          <w:lang w:eastAsia="zh-CN"/>
        </w:rPr>
        <w:t>会话</w:t>
      </w:r>
      <w:r w:rsidR="00973000" w:rsidRPr="00521373">
        <w:rPr>
          <w:rFonts w:ascii="宋体" w:hAnsi="宋体"/>
        </w:rPr>
        <w:t>消息格式</w:t>
      </w:r>
      <w:r w:rsidR="00973000">
        <w:rPr>
          <w:rFonts w:ascii="宋体" w:hAnsi="宋体" w:hint="eastAsia"/>
          <w:lang w:eastAsia="zh-CN"/>
        </w:rPr>
        <w:t>如下:</w:t>
      </w:r>
    </w:p>
    <w:p w:rsidR="00503867" w:rsidRDefault="00503867" w:rsidP="00503867">
      <w:r>
        <w:rPr>
          <w:rFonts w:hint="eastAsia"/>
          <w:lang w:eastAsia="zh-CN"/>
        </w:rPr>
        <w:t>请求</w:t>
      </w:r>
      <w:r w:rsidR="00D6249A">
        <w:rPr>
          <w:rFonts w:hint="eastAsia"/>
          <w:lang w:eastAsia="zh-CN"/>
        </w:rPr>
        <w:t>消息</w:t>
      </w:r>
      <w:r>
        <w:rPr>
          <w:rFonts w:hint="eastAsia"/>
        </w:rPr>
        <w:t>：</w:t>
      </w:r>
    </w:p>
    <w:tbl>
      <w:tblPr>
        <w:tblW w:w="8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9"/>
        <w:gridCol w:w="1374"/>
        <w:gridCol w:w="1276"/>
        <w:gridCol w:w="992"/>
        <w:gridCol w:w="1984"/>
        <w:gridCol w:w="2182"/>
      </w:tblGrid>
      <w:tr w:rsidR="008424DD" w:rsidTr="006A227D">
        <w:tc>
          <w:tcPr>
            <w:tcW w:w="719" w:type="dxa"/>
          </w:tcPr>
          <w:p w:rsidR="008424DD" w:rsidRDefault="008424DD" w:rsidP="000D0B92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8424DD" w:rsidRDefault="00A678A4" w:rsidP="00A678A4">
            <w:r w:rsidRPr="00A678A4"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8424DD" w:rsidRDefault="008424DD" w:rsidP="000D0B92"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</w:tcPr>
          <w:p w:rsidR="008424DD" w:rsidRDefault="008424DD" w:rsidP="000D0B92"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8424DD" w:rsidRDefault="008424DD" w:rsidP="000D0B92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]</w:t>
            </w:r>
          </w:p>
        </w:tc>
        <w:tc>
          <w:tcPr>
            <w:tcW w:w="2182" w:type="dxa"/>
          </w:tcPr>
          <w:p w:rsidR="008424DD" w:rsidRDefault="008424DD" w:rsidP="000D0B92">
            <w:r>
              <w:rPr>
                <w:rFonts w:hint="eastAsia"/>
              </w:rPr>
              <w:t>备注</w:t>
            </w:r>
          </w:p>
        </w:tc>
      </w:tr>
      <w:tr w:rsidR="008424DD" w:rsidTr="006A227D">
        <w:tc>
          <w:tcPr>
            <w:tcW w:w="719" w:type="dxa"/>
          </w:tcPr>
          <w:p w:rsidR="008424DD" w:rsidRDefault="008424DD" w:rsidP="00503867">
            <w:pPr>
              <w:keepLines w:val="0"/>
              <w:widowControl w:val="0"/>
              <w:numPr>
                <w:ilvl w:val="0"/>
                <w:numId w:val="8"/>
              </w:numPr>
              <w:suppressAutoHyphens w:val="0"/>
              <w:spacing w:before="0" w:after="0" w:line="240" w:lineRule="auto"/>
              <w:jc w:val="both"/>
            </w:pPr>
          </w:p>
        </w:tc>
        <w:tc>
          <w:tcPr>
            <w:tcW w:w="1374" w:type="dxa"/>
          </w:tcPr>
          <w:p w:rsidR="008424DD" w:rsidRDefault="008424DD" w:rsidP="000D0B92">
            <w:pPr>
              <w:rPr>
                <w:lang w:eastAsia="zh-CN"/>
              </w:rPr>
            </w:pPr>
            <w:r w:rsidRPr="00A678A4">
              <w:rPr>
                <w:rFonts w:hint="eastAsia"/>
                <w:lang w:eastAsia="zh-CN"/>
              </w:rPr>
              <w:t>msgLen</w:t>
            </w:r>
          </w:p>
        </w:tc>
        <w:tc>
          <w:tcPr>
            <w:tcW w:w="1276" w:type="dxa"/>
          </w:tcPr>
          <w:p w:rsidR="008424DD" w:rsidRDefault="008424DD" w:rsidP="000D0B92">
            <w:r>
              <w:rPr>
                <w:rFonts w:hint="eastAsia"/>
              </w:rPr>
              <w:t>报文长度（二进制）</w:t>
            </w:r>
          </w:p>
        </w:tc>
        <w:tc>
          <w:tcPr>
            <w:tcW w:w="992" w:type="dxa"/>
          </w:tcPr>
          <w:p w:rsidR="008424DD" w:rsidRDefault="008424DD" w:rsidP="000D0B92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984" w:type="dxa"/>
          </w:tcPr>
          <w:p w:rsidR="008424DD" w:rsidRDefault="008424DD" w:rsidP="000D0B92">
            <w:r>
              <w:rPr>
                <w:rFonts w:hint="eastAsia"/>
              </w:rPr>
              <w:t>4</w:t>
            </w:r>
          </w:p>
        </w:tc>
        <w:tc>
          <w:tcPr>
            <w:tcW w:w="2182" w:type="dxa"/>
          </w:tcPr>
          <w:p w:rsidR="008424DD" w:rsidRDefault="008424DD" w:rsidP="002C42B2">
            <w:pPr>
              <w:rPr>
                <w:lang w:eastAsia="zh-CN"/>
              </w:rPr>
            </w:pPr>
            <w:r>
              <w:rPr>
                <w:rFonts w:hint="eastAsia"/>
              </w:rPr>
              <w:t>后续数据的字节数，不包含自身</w:t>
            </w:r>
          </w:p>
        </w:tc>
      </w:tr>
      <w:tr w:rsidR="008424DD" w:rsidTr="006A227D">
        <w:tc>
          <w:tcPr>
            <w:tcW w:w="719" w:type="dxa"/>
          </w:tcPr>
          <w:p w:rsidR="008424DD" w:rsidRDefault="008424DD" w:rsidP="00503867">
            <w:pPr>
              <w:keepLines w:val="0"/>
              <w:widowControl w:val="0"/>
              <w:numPr>
                <w:ilvl w:val="0"/>
                <w:numId w:val="8"/>
              </w:numPr>
              <w:suppressAutoHyphens w:val="0"/>
              <w:spacing w:before="0" w:after="0" w:line="240" w:lineRule="auto"/>
              <w:jc w:val="both"/>
            </w:pPr>
          </w:p>
        </w:tc>
        <w:tc>
          <w:tcPr>
            <w:tcW w:w="1374" w:type="dxa"/>
          </w:tcPr>
          <w:p w:rsidR="008424DD" w:rsidRDefault="00220A27" w:rsidP="00A67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reqid</w:t>
            </w:r>
          </w:p>
        </w:tc>
        <w:tc>
          <w:tcPr>
            <w:tcW w:w="1276" w:type="dxa"/>
          </w:tcPr>
          <w:p w:rsidR="008424DD" w:rsidRDefault="000671E5" w:rsidP="000D0B92">
            <w:pPr>
              <w:rPr>
                <w:lang w:eastAsia="zh-CN"/>
              </w:rPr>
            </w:pPr>
            <w:r w:rsidRPr="004A4861">
              <w:rPr>
                <w:rFonts w:cs="Arial" w:hint="eastAsia"/>
                <w:b/>
                <w:color w:val="000000"/>
                <w:lang w:eastAsia="zh-CN"/>
              </w:rPr>
              <w:t>请求业务类型编号</w:t>
            </w:r>
          </w:p>
        </w:tc>
        <w:tc>
          <w:tcPr>
            <w:tcW w:w="992" w:type="dxa"/>
          </w:tcPr>
          <w:p w:rsidR="008424DD" w:rsidRDefault="008424DD" w:rsidP="000D0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1984" w:type="dxa"/>
          </w:tcPr>
          <w:p w:rsidR="008424DD" w:rsidRDefault="007E1694" w:rsidP="000D0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82" w:type="dxa"/>
          </w:tcPr>
          <w:p w:rsidR="00220A27" w:rsidRDefault="0089500B" w:rsidP="008950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内容见数据格式约定章节</w:t>
            </w:r>
          </w:p>
        </w:tc>
      </w:tr>
      <w:tr w:rsidR="000671E5" w:rsidTr="006A227D">
        <w:tc>
          <w:tcPr>
            <w:tcW w:w="719" w:type="dxa"/>
          </w:tcPr>
          <w:p w:rsidR="000671E5" w:rsidRDefault="000671E5" w:rsidP="00503867">
            <w:pPr>
              <w:keepLines w:val="0"/>
              <w:widowControl w:val="0"/>
              <w:numPr>
                <w:ilvl w:val="0"/>
                <w:numId w:val="8"/>
              </w:numPr>
              <w:suppressAutoHyphens w:val="0"/>
              <w:spacing w:before="0" w:after="0" w:line="240" w:lineRule="auto"/>
              <w:jc w:val="both"/>
            </w:pPr>
          </w:p>
        </w:tc>
        <w:tc>
          <w:tcPr>
            <w:tcW w:w="1374" w:type="dxa"/>
          </w:tcPr>
          <w:p w:rsidR="000671E5" w:rsidRDefault="000671E5" w:rsidP="00A67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fill13</w:t>
            </w:r>
          </w:p>
        </w:tc>
        <w:tc>
          <w:tcPr>
            <w:tcW w:w="1276" w:type="dxa"/>
          </w:tcPr>
          <w:p w:rsidR="000671E5" w:rsidRPr="004A4861" w:rsidRDefault="007873A6" w:rsidP="000D0B92">
            <w:pPr>
              <w:rPr>
                <w:rFonts w:cs="Arial"/>
                <w:b/>
                <w:color w:val="000000"/>
                <w:lang w:eastAsia="zh-CN"/>
              </w:rPr>
            </w:pPr>
            <w:r>
              <w:rPr>
                <w:rFonts w:cs="Arial" w:hint="eastAsia"/>
                <w:b/>
                <w:color w:val="000000"/>
                <w:lang w:eastAsia="zh-CN"/>
              </w:rPr>
              <w:t>填充字符</w:t>
            </w:r>
          </w:p>
        </w:tc>
        <w:tc>
          <w:tcPr>
            <w:tcW w:w="992" w:type="dxa"/>
          </w:tcPr>
          <w:p w:rsidR="000671E5" w:rsidRDefault="007873A6" w:rsidP="000D0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1984" w:type="dxa"/>
          </w:tcPr>
          <w:p w:rsidR="000671E5" w:rsidDel="000671E5" w:rsidRDefault="007873A6" w:rsidP="000D0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82" w:type="dxa"/>
          </w:tcPr>
          <w:p w:rsidR="000671E5" w:rsidDel="00220A27" w:rsidRDefault="007873A6" w:rsidP="000671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无意义</w:t>
            </w:r>
          </w:p>
        </w:tc>
      </w:tr>
      <w:tr w:rsidR="008424DD" w:rsidTr="006A227D">
        <w:tc>
          <w:tcPr>
            <w:tcW w:w="719" w:type="dxa"/>
          </w:tcPr>
          <w:p w:rsidR="008424DD" w:rsidRDefault="008424DD" w:rsidP="00503867">
            <w:pPr>
              <w:keepLines w:val="0"/>
              <w:widowControl w:val="0"/>
              <w:numPr>
                <w:ilvl w:val="0"/>
                <w:numId w:val="8"/>
              </w:numPr>
              <w:suppressAutoHyphens w:val="0"/>
              <w:spacing w:before="0" w:after="0" w:line="240" w:lineRule="auto"/>
              <w:jc w:val="both"/>
            </w:pPr>
          </w:p>
        </w:tc>
        <w:tc>
          <w:tcPr>
            <w:tcW w:w="1374" w:type="dxa"/>
          </w:tcPr>
          <w:p w:rsidR="008424DD" w:rsidRDefault="00555298" w:rsidP="000D0B92">
            <w:pPr>
              <w:rPr>
                <w:lang w:eastAsia="zh-CN"/>
              </w:rPr>
            </w:pPr>
            <w:r w:rsidRPr="00725904">
              <w:rPr>
                <w:rFonts w:hint="eastAsia"/>
                <w:lang w:eastAsia="zh-CN"/>
              </w:rPr>
              <w:t>reqtext</w:t>
            </w:r>
          </w:p>
        </w:tc>
        <w:tc>
          <w:tcPr>
            <w:tcW w:w="1276" w:type="dxa"/>
          </w:tcPr>
          <w:p w:rsidR="008424DD" w:rsidRDefault="008424DD" w:rsidP="000D0B92">
            <w:r>
              <w:rPr>
                <w:rFonts w:hint="eastAsia"/>
                <w:lang w:eastAsia="zh-CN"/>
              </w:rPr>
              <w:t>消息</w:t>
            </w:r>
            <w:r>
              <w:rPr>
                <w:rFonts w:hint="eastAsia"/>
              </w:rPr>
              <w:t>内容</w:t>
            </w:r>
          </w:p>
        </w:tc>
        <w:tc>
          <w:tcPr>
            <w:tcW w:w="992" w:type="dxa"/>
          </w:tcPr>
          <w:p w:rsidR="008424DD" w:rsidRDefault="008424DD" w:rsidP="000D0B92"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</w:tcPr>
          <w:p w:rsidR="008424DD" w:rsidRDefault="00747E0B" w:rsidP="000D0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182" w:type="dxa"/>
          </w:tcPr>
          <w:p w:rsidR="008424DD" w:rsidRDefault="00E8532C" w:rsidP="003926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变长字段，最大长度为</w:t>
            </w:r>
            <w:r>
              <w:rPr>
                <w:rFonts w:hint="eastAsia"/>
                <w:lang w:eastAsia="zh-CN"/>
              </w:rPr>
              <w:t>10*1024-</w:t>
            </w:r>
            <w:r w:rsidR="003926FD">
              <w:rPr>
                <w:rFonts w:hint="eastAsia"/>
                <w:lang w:eastAsia="zh-CN"/>
              </w:rPr>
              <w:t>16</w:t>
            </w:r>
          </w:p>
        </w:tc>
      </w:tr>
    </w:tbl>
    <w:p w:rsidR="00503867" w:rsidRDefault="00503867" w:rsidP="00503867">
      <w:pPr>
        <w:pStyle w:val="SSEBodyTextJustifiedLeft148HangingChar1"/>
        <w:spacing w:line="240" w:lineRule="auto"/>
        <w:ind w:left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  <w:r w:rsidR="00D6249A">
        <w:rPr>
          <w:rFonts w:hint="eastAsia"/>
          <w:lang w:eastAsia="zh-CN"/>
        </w:rPr>
        <w:t>消息</w:t>
      </w:r>
    </w:p>
    <w:tbl>
      <w:tblPr>
        <w:tblW w:w="8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1401"/>
        <w:gridCol w:w="1276"/>
        <w:gridCol w:w="992"/>
        <w:gridCol w:w="2126"/>
        <w:gridCol w:w="2040"/>
      </w:tblGrid>
      <w:tr w:rsidR="00E808A2" w:rsidTr="006A227D">
        <w:tc>
          <w:tcPr>
            <w:tcW w:w="692" w:type="dxa"/>
          </w:tcPr>
          <w:p w:rsidR="00E808A2" w:rsidRDefault="00E808A2" w:rsidP="000D0B92">
            <w:r>
              <w:rPr>
                <w:rFonts w:hint="eastAsia"/>
              </w:rPr>
              <w:t>序号</w:t>
            </w:r>
          </w:p>
        </w:tc>
        <w:tc>
          <w:tcPr>
            <w:tcW w:w="1401" w:type="dxa"/>
          </w:tcPr>
          <w:p w:rsidR="00E808A2" w:rsidRDefault="00A678A4" w:rsidP="000D0B92">
            <w:r w:rsidRPr="00A678A4"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E808A2" w:rsidRDefault="00E808A2" w:rsidP="000D0B92"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</w:tcPr>
          <w:p w:rsidR="00E808A2" w:rsidRDefault="00E808A2" w:rsidP="000D0B92"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E808A2" w:rsidRDefault="00E808A2" w:rsidP="000D0B92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]</w:t>
            </w:r>
          </w:p>
        </w:tc>
        <w:tc>
          <w:tcPr>
            <w:tcW w:w="2040" w:type="dxa"/>
          </w:tcPr>
          <w:p w:rsidR="00E808A2" w:rsidRDefault="00E808A2" w:rsidP="000D0B92">
            <w:r>
              <w:rPr>
                <w:rFonts w:hint="eastAsia"/>
              </w:rPr>
              <w:t>备注</w:t>
            </w:r>
          </w:p>
        </w:tc>
      </w:tr>
      <w:tr w:rsidR="00E808A2" w:rsidTr="006A227D">
        <w:trPr>
          <w:trHeight w:val="854"/>
        </w:trPr>
        <w:tc>
          <w:tcPr>
            <w:tcW w:w="692" w:type="dxa"/>
          </w:tcPr>
          <w:p w:rsidR="00E808A2" w:rsidRDefault="00E808A2" w:rsidP="004B5C39">
            <w:pPr>
              <w:keepLines w:val="0"/>
              <w:widowControl w:val="0"/>
              <w:numPr>
                <w:ilvl w:val="0"/>
                <w:numId w:val="13"/>
              </w:numPr>
              <w:suppressAutoHyphens w:val="0"/>
              <w:spacing w:before="0" w:after="0" w:line="240" w:lineRule="auto"/>
              <w:jc w:val="both"/>
            </w:pPr>
          </w:p>
        </w:tc>
        <w:tc>
          <w:tcPr>
            <w:tcW w:w="1401" w:type="dxa"/>
          </w:tcPr>
          <w:p w:rsidR="00E808A2" w:rsidRDefault="00E808A2" w:rsidP="000D0B92">
            <w:pPr>
              <w:rPr>
                <w:lang w:eastAsia="zh-CN"/>
              </w:rPr>
            </w:pPr>
            <w:r w:rsidRPr="00A678A4">
              <w:rPr>
                <w:rFonts w:hint="eastAsia"/>
                <w:lang w:eastAsia="zh-CN"/>
              </w:rPr>
              <w:t>msgLen</w:t>
            </w:r>
          </w:p>
        </w:tc>
        <w:tc>
          <w:tcPr>
            <w:tcW w:w="1276" w:type="dxa"/>
          </w:tcPr>
          <w:p w:rsidR="00E808A2" w:rsidRDefault="00E808A2" w:rsidP="000D0B92">
            <w:r>
              <w:rPr>
                <w:rFonts w:hint="eastAsia"/>
              </w:rPr>
              <w:t>报文长度（二进制）</w:t>
            </w:r>
          </w:p>
        </w:tc>
        <w:tc>
          <w:tcPr>
            <w:tcW w:w="992" w:type="dxa"/>
          </w:tcPr>
          <w:p w:rsidR="00E808A2" w:rsidRDefault="00E808A2" w:rsidP="000D0B92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126" w:type="dxa"/>
          </w:tcPr>
          <w:p w:rsidR="00E808A2" w:rsidRDefault="00E808A2" w:rsidP="000D0B92"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 w:rsidR="00E808A2" w:rsidRDefault="00E808A2" w:rsidP="000D0B92">
            <w:r>
              <w:rPr>
                <w:rFonts w:hint="eastAsia"/>
              </w:rPr>
              <w:t>后续数据的字节数，不包含自身</w:t>
            </w:r>
          </w:p>
        </w:tc>
      </w:tr>
      <w:tr w:rsidR="00E808A2" w:rsidTr="006A227D">
        <w:trPr>
          <w:trHeight w:val="473"/>
        </w:trPr>
        <w:tc>
          <w:tcPr>
            <w:tcW w:w="692" w:type="dxa"/>
          </w:tcPr>
          <w:p w:rsidR="00E808A2" w:rsidRDefault="00E808A2" w:rsidP="004B5C39">
            <w:pPr>
              <w:keepLines w:val="0"/>
              <w:widowControl w:val="0"/>
              <w:numPr>
                <w:ilvl w:val="0"/>
                <w:numId w:val="13"/>
              </w:numPr>
              <w:suppressAutoHyphens w:val="0"/>
              <w:spacing w:before="0" w:after="0" w:line="240" w:lineRule="auto"/>
              <w:jc w:val="both"/>
            </w:pPr>
          </w:p>
        </w:tc>
        <w:tc>
          <w:tcPr>
            <w:tcW w:w="1401" w:type="dxa"/>
          </w:tcPr>
          <w:p w:rsidR="00E808A2" w:rsidRDefault="00A678A4" w:rsidP="000D0B92">
            <w:pPr>
              <w:rPr>
                <w:lang w:eastAsia="zh-CN"/>
              </w:rPr>
            </w:pPr>
            <w:r w:rsidRPr="00A678A4">
              <w:rPr>
                <w:lang w:eastAsia="zh-CN"/>
              </w:rPr>
              <w:t>complCod</w:t>
            </w:r>
          </w:p>
        </w:tc>
        <w:tc>
          <w:tcPr>
            <w:tcW w:w="1276" w:type="dxa"/>
          </w:tcPr>
          <w:p w:rsidR="00E808A2" w:rsidRDefault="00E808A2" w:rsidP="000D0B92">
            <w:r>
              <w:rPr>
                <w:rFonts w:hint="eastAsia"/>
              </w:rPr>
              <w:t>错误标志</w:t>
            </w:r>
          </w:p>
        </w:tc>
        <w:tc>
          <w:tcPr>
            <w:tcW w:w="992" w:type="dxa"/>
          </w:tcPr>
          <w:p w:rsidR="00E808A2" w:rsidRDefault="00E808A2" w:rsidP="000D0B92"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26" w:type="dxa"/>
          </w:tcPr>
          <w:p w:rsidR="00E808A2" w:rsidRDefault="00E808A2" w:rsidP="000D0B92"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 w:rsidR="00E808A2" w:rsidRPr="002A1DB9" w:rsidRDefault="00E808A2" w:rsidP="002A1DB9">
            <w:pPr>
              <w:adjustRightInd w:val="0"/>
              <w:snapToGrid w:val="0"/>
              <w:spacing w:line="312" w:lineRule="auto"/>
            </w:pPr>
            <w:r w:rsidRPr="00A72005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报价</w:t>
            </w:r>
            <w:r w:rsidRPr="00A72005">
              <w:rPr>
                <w:rFonts w:hint="eastAsia"/>
                <w:szCs w:val="21"/>
              </w:rPr>
              <w:t>成功、</w:t>
            </w:r>
            <w:r w:rsidRPr="00A72005">
              <w:rPr>
                <w:rFonts w:hint="eastAsia"/>
                <w:szCs w:val="21"/>
              </w:rPr>
              <w:t>F</w:t>
            </w:r>
            <w:r w:rsidRPr="00A72005">
              <w:rPr>
                <w:rFonts w:hint="eastAsia"/>
                <w:szCs w:val="21"/>
              </w:rPr>
              <w:t>：报价失败、</w:t>
            </w:r>
            <w:r w:rsidRPr="00A72005">
              <w:rPr>
                <w:rFonts w:hint="eastAsia"/>
                <w:szCs w:val="21"/>
              </w:rPr>
              <w:t>E</w:t>
            </w:r>
            <w:r w:rsidRPr="00A72005">
              <w:rPr>
                <w:rFonts w:hint="eastAsia"/>
                <w:szCs w:val="21"/>
              </w:rPr>
              <w:t>：经检查格式错误、</w:t>
            </w:r>
            <w:r w:rsidRPr="00A72005">
              <w:rPr>
                <w:rFonts w:hint="eastAsia"/>
                <w:szCs w:val="21"/>
              </w:rPr>
              <w:t>N</w:t>
            </w:r>
            <w:r w:rsidRPr="00A72005">
              <w:rPr>
                <w:rFonts w:hint="eastAsia"/>
                <w:szCs w:val="21"/>
              </w:rPr>
              <w:t>：发送时出错</w:t>
            </w:r>
          </w:p>
        </w:tc>
      </w:tr>
      <w:tr w:rsidR="00E808A2" w:rsidTr="006A227D">
        <w:trPr>
          <w:trHeight w:val="473"/>
        </w:trPr>
        <w:tc>
          <w:tcPr>
            <w:tcW w:w="692" w:type="dxa"/>
          </w:tcPr>
          <w:p w:rsidR="00E808A2" w:rsidRDefault="00E808A2" w:rsidP="004B5C39">
            <w:pPr>
              <w:keepLines w:val="0"/>
              <w:widowControl w:val="0"/>
              <w:numPr>
                <w:ilvl w:val="0"/>
                <w:numId w:val="13"/>
              </w:numPr>
              <w:suppressAutoHyphens w:val="0"/>
              <w:spacing w:before="0" w:after="0" w:line="240" w:lineRule="auto"/>
              <w:jc w:val="both"/>
            </w:pPr>
          </w:p>
        </w:tc>
        <w:tc>
          <w:tcPr>
            <w:tcW w:w="1401" w:type="dxa"/>
          </w:tcPr>
          <w:p w:rsidR="00E808A2" w:rsidRDefault="00E808A2" w:rsidP="000D0B92">
            <w:pPr>
              <w:rPr>
                <w:lang w:eastAsia="zh-CN"/>
              </w:rPr>
            </w:pPr>
            <w:r w:rsidRPr="00A678A4">
              <w:rPr>
                <w:lang w:eastAsia="zh-CN"/>
              </w:rPr>
              <w:t>fill</w:t>
            </w:r>
            <w:r w:rsidRPr="00A678A4">
              <w:rPr>
                <w:rFonts w:hint="eastAsia"/>
                <w:lang w:eastAsia="zh-CN"/>
              </w:rPr>
              <w:t>03</w:t>
            </w:r>
          </w:p>
        </w:tc>
        <w:tc>
          <w:tcPr>
            <w:tcW w:w="1276" w:type="dxa"/>
          </w:tcPr>
          <w:p w:rsidR="00E808A2" w:rsidRDefault="00E808A2" w:rsidP="000D0B92">
            <w:r>
              <w:rPr>
                <w:rFonts w:hint="eastAsia"/>
                <w:lang w:eastAsia="zh-CN"/>
              </w:rPr>
              <w:t>填充字段</w:t>
            </w:r>
          </w:p>
        </w:tc>
        <w:tc>
          <w:tcPr>
            <w:tcW w:w="992" w:type="dxa"/>
          </w:tcPr>
          <w:p w:rsidR="00E808A2" w:rsidRDefault="00E808A2" w:rsidP="000D0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26" w:type="dxa"/>
          </w:tcPr>
          <w:p w:rsidR="00E808A2" w:rsidRDefault="00E808A2" w:rsidP="000D0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040" w:type="dxa"/>
          </w:tcPr>
          <w:p w:rsidR="00E808A2" w:rsidRPr="00A72005" w:rsidRDefault="003A0E33" w:rsidP="002A1DB9">
            <w:pPr>
              <w:adjustRightInd w:val="0"/>
              <w:snapToGrid w:val="0"/>
              <w:spacing w:line="312" w:lineRule="auto"/>
              <w:rPr>
                <w:szCs w:val="21"/>
              </w:rPr>
            </w:pPr>
            <w:r>
              <w:rPr>
                <w:rFonts w:hint="eastAsia"/>
                <w:lang w:eastAsia="zh-CN"/>
              </w:rPr>
              <w:t>无意义</w:t>
            </w:r>
          </w:p>
        </w:tc>
      </w:tr>
      <w:tr w:rsidR="00E808A2" w:rsidTr="006A227D">
        <w:trPr>
          <w:trHeight w:val="473"/>
        </w:trPr>
        <w:tc>
          <w:tcPr>
            <w:tcW w:w="692" w:type="dxa"/>
          </w:tcPr>
          <w:p w:rsidR="00E808A2" w:rsidRDefault="00E808A2" w:rsidP="004B5C39">
            <w:pPr>
              <w:keepLines w:val="0"/>
              <w:widowControl w:val="0"/>
              <w:numPr>
                <w:ilvl w:val="0"/>
                <w:numId w:val="13"/>
              </w:numPr>
              <w:suppressAutoHyphens w:val="0"/>
              <w:spacing w:before="0" w:after="0" w:line="240" w:lineRule="auto"/>
              <w:jc w:val="both"/>
            </w:pPr>
          </w:p>
        </w:tc>
        <w:tc>
          <w:tcPr>
            <w:tcW w:w="1401" w:type="dxa"/>
          </w:tcPr>
          <w:p w:rsidR="00E808A2" w:rsidRPr="00A678A4" w:rsidRDefault="00E808A2" w:rsidP="000D0B92">
            <w:pPr>
              <w:rPr>
                <w:lang w:eastAsia="zh-CN"/>
              </w:rPr>
            </w:pPr>
            <w:r w:rsidRPr="00A678A4">
              <w:rPr>
                <w:rFonts w:hint="eastAsia"/>
                <w:lang w:eastAsia="zh-CN"/>
              </w:rPr>
              <w:t>remark</w:t>
            </w:r>
          </w:p>
        </w:tc>
        <w:tc>
          <w:tcPr>
            <w:tcW w:w="1276" w:type="dxa"/>
          </w:tcPr>
          <w:p w:rsidR="00E808A2" w:rsidRDefault="00E808A2" w:rsidP="000D0B92">
            <w:r w:rsidRPr="003007DB">
              <w:rPr>
                <w:rFonts w:hint="eastAsia"/>
                <w:szCs w:val="21"/>
              </w:rPr>
              <w:t>处理结果的文字说明</w:t>
            </w:r>
          </w:p>
        </w:tc>
        <w:tc>
          <w:tcPr>
            <w:tcW w:w="992" w:type="dxa"/>
          </w:tcPr>
          <w:p w:rsidR="00E808A2" w:rsidRDefault="00E808A2" w:rsidP="000D0B92"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26" w:type="dxa"/>
          </w:tcPr>
          <w:p w:rsidR="00E808A2" w:rsidRDefault="00E808A2" w:rsidP="000D0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2040" w:type="dxa"/>
          </w:tcPr>
          <w:p w:rsidR="00E808A2" w:rsidRDefault="00E808A2" w:rsidP="000D0B92"/>
        </w:tc>
      </w:tr>
      <w:tr w:rsidR="00E808A2" w:rsidTr="006A227D">
        <w:tc>
          <w:tcPr>
            <w:tcW w:w="692" w:type="dxa"/>
          </w:tcPr>
          <w:p w:rsidR="00E808A2" w:rsidRDefault="00E808A2" w:rsidP="004B5C39">
            <w:pPr>
              <w:keepLines w:val="0"/>
              <w:widowControl w:val="0"/>
              <w:numPr>
                <w:ilvl w:val="0"/>
                <w:numId w:val="13"/>
              </w:numPr>
              <w:suppressAutoHyphens w:val="0"/>
              <w:spacing w:before="0" w:after="0" w:line="240" w:lineRule="auto"/>
              <w:jc w:val="both"/>
            </w:pPr>
          </w:p>
        </w:tc>
        <w:tc>
          <w:tcPr>
            <w:tcW w:w="1401" w:type="dxa"/>
          </w:tcPr>
          <w:p w:rsidR="00E808A2" w:rsidRDefault="00C14778" w:rsidP="000D0B92">
            <w:pPr>
              <w:rPr>
                <w:lang w:eastAsia="zh-CN"/>
              </w:rPr>
            </w:pPr>
            <w:r w:rsidRPr="00725904">
              <w:rPr>
                <w:rFonts w:hint="eastAsia"/>
                <w:lang w:eastAsia="zh-CN"/>
              </w:rPr>
              <w:t>resptext</w:t>
            </w:r>
          </w:p>
        </w:tc>
        <w:tc>
          <w:tcPr>
            <w:tcW w:w="1276" w:type="dxa"/>
          </w:tcPr>
          <w:p w:rsidR="00E808A2" w:rsidRDefault="00E808A2" w:rsidP="000D0B92">
            <w:r>
              <w:rPr>
                <w:rFonts w:hint="eastAsia"/>
                <w:lang w:eastAsia="zh-CN"/>
              </w:rPr>
              <w:t>消息</w:t>
            </w:r>
            <w:r>
              <w:rPr>
                <w:rFonts w:hint="eastAsia"/>
              </w:rPr>
              <w:t>内容</w:t>
            </w:r>
          </w:p>
        </w:tc>
        <w:tc>
          <w:tcPr>
            <w:tcW w:w="992" w:type="dxa"/>
          </w:tcPr>
          <w:p w:rsidR="00E808A2" w:rsidRDefault="00E808A2" w:rsidP="000D0B92">
            <w:r>
              <w:rPr>
                <w:rFonts w:hint="eastAsia"/>
              </w:rPr>
              <w:t>Char</w:t>
            </w:r>
          </w:p>
        </w:tc>
        <w:tc>
          <w:tcPr>
            <w:tcW w:w="2126" w:type="dxa"/>
          </w:tcPr>
          <w:p w:rsidR="00E808A2" w:rsidRDefault="002C42B2" w:rsidP="000D0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040" w:type="dxa"/>
          </w:tcPr>
          <w:p w:rsidR="00E808A2" w:rsidRDefault="002C42B2" w:rsidP="000D0B92">
            <w:r>
              <w:rPr>
                <w:rFonts w:hint="eastAsia"/>
                <w:lang w:eastAsia="zh-CN"/>
              </w:rPr>
              <w:t>变长字段</w:t>
            </w:r>
            <w:r w:rsidR="00E8532C">
              <w:rPr>
                <w:rFonts w:hint="eastAsia"/>
                <w:lang w:eastAsia="zh-CN"/>
              </w:rPr>
              <w:t>，最大长度为</w:t>
            </w:r>
            <w:r w:rsidR="00E8532C">
              <w:rPr>
                <w:rFonts w:hint="eastAsia"/>
                <w:lang w:eastAsia="zh-CN"/>
              </w:rPr>
              <w:t>10*1024</w:t>
            </w:r>
            <w:r>
              <w:rPr>
                <w:rFonts w:hint="eastAsia"/>
                <w:lang w:eastAsia="zh-CN"/>
              </w:rPr>
              <w:t>*1024</w:t>
            </w:r>
            <w:r w:rsidR="00E8532C"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5</w:t>
            </w:r>
            <w:r w:rsidR="00E8532C">
              <w:rPr>
                <w:rFonts w:hint="eastAsia"/>
                <w:lang w:eastAsia="zh-CN"/>
              </w:rPr>
              <w:t>8</w:t>
            </w:r>
          </w:p>
        </w:tc>
      </w:tr>
    </w:tbl>
    <w:p w:rsidR="009F14DD" w:rsidRPr="00521373" w:rsidRDefault="009F14DD" w:rsidP="007D6646">
      <w:pPr>
        <w:pStyle w:val="1"/>
        <w:rPr>
          <w:rFonts w:ascii="宋体" w:hAnsi="宋体"/>
        </w:rPr>
      </w:pPr>
      <w:bookmarkStart w:id="177" w:name="_Toc477178285"/>
      <w:r w:rsidRPr="00521373">
        <w:rPr>
          <w:rFonts w:ascii="宋体" w:hAnsi="宋体"/>
        </w:rPr>
        <w:lastRenderedPageBreak/>
        <w:t>数据格式约定</w:t>
      </w:r>
      <w:bookmarkEnd w:id="3"/>
      <w:bookmarkEnd w:id="4"/>
      <w:bookmarkEnd w:id="177"/>
    </w:p>
    <w:p w:rsidR="009F14DD" w:rsidRDefault="009F14DD" w:rsidP="009F14DD">
      <w:pPr>
        <w:rPr>
          <w:rFonts w:ascii="宋体" w:hAnsi="宋体"/>
          <w:lang w:eastAsia="zh-CN"/>
        </w:rPr>
      </w:pPr>
      <w:r w:rsidRPr="00521373">
        <w:rPr>
          <w:rFonts w:ascii="宋体" w:hAnsi="宋体" w:hint="eastAsia"/>
        </w:rPr>
        <w:t>参见《上海证券交易所市场参与者 EzSTEP通用数据库接口规格说明书》文档。</w:t>
      </w:r>
    </w:p>
    <w:p w:rsidR="00206DC4" w:rsidRPr="00521373" w:rsidRDefault="001B486B" w:rsidP="009F14DD">
      <w:pPr>
        <w:rPr>
          <w:rFonts w:ascii="宋体" w:hAnsi="宋体"/>
          <w:lang w:eastAsia="zh-CN"/>
        </w:rPr>
      </w:pPr>
      <w:r>
        <w:rPr>
          <w:rFonts w:ascii="宋体" w:hAnsi="宋体" w:hint="eastAsia"/>
          <w:color w:val="000000"/>
        </w:rPr>
        <w:t>消息类型说明</w:t>
      </w:r>
      <w:r>
        <w:rPr>
          <w:rFonts w:ascii="宋体" w:hAnsi="宋体" w:hint="eastAsia"/>
          <w:color w:val="000000"/>
          <w:lang w:eastAsia="zh-C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1131"/>
        <w:gridCol w:w="916"/>
        <w:gridCol w:w="1922"/>
        <w:gridCol w:w="1985"/>
        <w:gridCol w:w="1756"/>
      </w:tblGrid>
      <w:tr w:rsidR="00206DC4" w:rsidTr="00F831C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bookmarkEnd w:id="0"/>
          <w:p w:rsidR="00206DC4" w:rsidRPr="00B5444A" w:rsidRDefault="00206DC4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B5444A">
              <w:rPr>
                <w:rFonts w:ascii="宋体" w:hAnsi="宋体" w:cs="宋体" w:hint="eastAsia"/>
                <w:color w:val="000000"/>
                <w:lang w:val="en-US" w:eastAsia="zh-CN"/>
              </w:rPr>
              <w:t>类型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206DC4" w:rsidRPr="00B5444A" w:rsidRDefault="00206DC4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 w:hint="eastAsia"/>
                <w:color w:val="000000"/>
                <w:lang w:val="en-US" w:eastAsia="zh-CN"/>
              </w:rPr>
              <w:t>类型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206DC4" w:rsidRPr="00B5444A" w:rsidRDefault="00206DC4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B5444A">
              <w:rPr>
                <w:rFonts w:ascii="宋体" w:hAnsi="宋体" w:cs="宋体"/>
                <w:color w:val="000000"/>
                <w:lang w:val="en-US" w:eastAsia="zh-CN"/>
              </w:rPr>
              <w:t>MsgType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206DC4" w:rsidRPr="00B5444A" w:rsidRDefault="00206DC4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hint="eastAsia"/>
                <w:color w:val="000000"/>
              </w:rPr>
              <w:t>消息类型说明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206DC4" w:rsidRPr="00B5444A" w:rsidRDefault="00206DC4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B5444A">
              <w:rPr>
                <w:rFonts w:ascii="宋体" w:hAnsi="宋体" w:cs="宋体" w:hint="eastAsia"/>
                <w:color w:val="000000"/>
                <w:lang w:val="en-US" w:eastAsia="zh-CN"/>
              </w:rPr>
              <w:t>请求类型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:rsidR="00206DC4" w:rsidRPr="00B5444A" w:rsidRDefault="00206DC4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B5444A">
              <w:rPr>
                <w:rFonts w:ascii="宋体" w:hAnsi="宋体" w:cs="宋体" w:hint="eastAsia"/>
                <w:color w:val="000000"/>
                <w:lang w:val="en-US" w:eastAsia="zh-CN"/>
              </w:rPr>
              <w:t>交易模式</w:t>
            </w:r>
          </w:p>
        </w:tc>
      </w:tr>
      <w:tr w:rsidR="001D1D6A" w:rsidTr="00F831CD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DF4EEB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订单类</w:t>
            </w:r>
          </w:p>
        </w:tc>
        <w:tc>
          <w:tcPr>
            <w:tcW w:w="113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D1D6A" w:rsidRPr="00AA339D" w:rsidRDefault="001D1D6A" w:rsidP="00F831CD">
            <w:pPr>
              <w:keepNext/>
              <w:keepLines w:val="0"/>
              <w:pageBreakBefore/>
              <w:numPr>
                <w:ilvl w:val="0"/>
                <w:numId w:val="1"/>
              </w:numPr>
              <w:suppressAutoHyphens w:val="0"/>
              <w:spacing w:before="0" w:after="0" w:line="240" w:lineRule="auto"/>
              <w:jc w:val="both"/>
              <w:outlineLvl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DF4EEB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上传请求</w:t>
            </w:r>
          </w:p>
        </w:tc>
        <w:tc>
          <w:tcPr>
            <w:tcW w:w="9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</w:t>
            </w:r>
          </w:p>
        </w:tc>
        <w:tc>
          <w:tcPr>
            <w:tcW w:w="192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报价申报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协议回购成交申报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</w:tc>
      </w:tr>
      <w:tr w:rsidR="001D1D6A" w:rsidTr="00D270EE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回购到期续做申报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</w:tc>
      </w:tr>
      <w:tr w:rsidR="001D1D6A" w:rsidTr="00D270EE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 w:rsidRPr="0070070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解除质押申报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</w:tc>
      </w:tr>
      <w:tr w:rsidR="001D1D6A" w:rsidTr="00D270EE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式协议回购</w:t>
            </w:r>
            <w:r w:rsidRPr="0070070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换券</w:t>
            </w:r>
            <w:proofErr w:type="gramEnd"/>
            <w:r w:rsidRPr="0070070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</w:tc>
      </w:tr>
      <w:tr w:rsidR="001D1D6A" w:rsidTr="00D270EE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 w:rsidRPr="0070070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提前终止申报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</w:tc>
      </w:tr>
      <w:tr w:rsidR="001D1D6A" w:rsidTr="00D270EE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</w:t>
            </w:r>
          </w:p>
        </w:tc>
        <w:tc>
          <w:tcPr>
            <w:tcW w:w="1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意向申报和意向申报撤单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意向申报和意向申报撤单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/</w:t>
            </w: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申报撤单</w:t>
            </w:r>
          </w:p>
        </w:tc>
      </w:tr>
      <w:tr w:rsidR="001D1D6A" w:rsidTr="00F831CD">
        <w:trPr>
          <w:trHeight w:val="32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Z</w:t>
            </w:r>
          </w:p>
        </w:tc>
        <w:tc>
          <w:tcPr>
            <w:tcW w:w="192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报价申报撤单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协议回购成交申报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申报撤单</w:t>
            </w:r>
          </w:p>
        </w:tc>
      </w:tr>
      <w:tr w:rsidR="001D1D6A" w:rsidTr="002D1712">
        <w:trPr>
          <w:trHeight w:val="32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协议回购到期续做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申报撤单</w:t>
            </w:r>
          </w:p>
        </w:tc>
      </w:tr>
      <w:tr w:rsidR="001D1D6A" w:rsidTr="009A241F">
        <w:trPr>
          <w:trHeight w:val="64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 w:rsidRPr="0070070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解除质押申报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申报撤单</w:t>
            </w:r>
          </w:p>
        </w:tc>
      </w:tr>
      <w:tr w:rsidR="001D1D6A" w:rsidTr="002D1712">
        <w:trPr>
          <w:trHeight w:val="64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式协议回购</w:t>
            </w:r>
            <w:r w:rsidRPr="0070070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换券</w:t>
            </w:r>
            <w:proofErr w:type="gramEnd"/>
            <w:r w:rsidRPr="0070070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申报撤单</w:t>
            </w:r>
          </w:p>
        </w:tc>
      </w:tr>
      <w:tr w:rsidR="001D1D6A" w:rsidTr="00F831CD">
        <w:trPr>
          <w:trHeight w:val="32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 w:rsidRPr="0070070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提前终止申报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申报撤单</w:t>
            </w:r>
          </w:p>
        </w:tc>
      </w:tr>
      <w:tr w:rsidR="001D1D6A" w:rsidTr="00F831CD">
        <w:trPr>
          <w:trHeight w:val="406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D</w:t>
            </w:r>
          </w:p>
        </w:tc>
        <w:tc>
          <w:tcPr>
            <w:tcW w:w="192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成交申报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协议回购成交申报</w:t>
            </w:r>
          </w:p>
          <w:p w:rsidR="001D1D6A" w:rsidRPr="00020743" w:rsidRDefault="001D1D6A" w:rsidP="00F831CD">
            <w:pPr>
              <w:widowControl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widowControl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确认</w:t>
            </w:r>
          </w:p>
        </w:tc>
      </w:tr>
      <w:tr w:rsidR="001D1D6A" w:rsidTr="00F831CD">
        <w:trPr>
          <w:trHeight w:val="49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widowControl w:val="0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widowControl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拒绝</w:t>
            </w:r>
          </w:p>
        </w:tc>
      </w:tr>
      <w:tr w:rsidR="001D1D6A" w:rsidTr="00F831CD">
        <w:trPr>
          <w:trHeight w:val="49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widowControl w:val="0"/>
              <w:jc w:val="both"/>
              <w:rPr>
                <w:rFonts w:asciiTheme="minorEastAsia" w:eastAsiaTheme="minorEastAsia" w:hAnsiTheme="minorEastAsia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协议回购到期续做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widowControl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确认</w:t>
            </w:r>
          </w:p>
        </w:tc>
      </w:tr>
      <w:tr w:rsidR="001D1D6A" w:rsidTr="00F831CD">
        <w:trPr>
          <w:trHeight w:val="49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widowControl w:val="0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widowControl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拒绝</w:t>
            </w:r>
          </w:p>
        </w:tc>
      </w:tr>
      <w:tr w:rsidR="001D1D6A" w:rsidTr="002D1712">
        <w:trPr>
          <w:trHeight w:val="32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回购到期确认申报</w:t>
            </w:r>
          </w:p>
        </w:tc>
        <w:tc>
          <w:tcPr>
            <w:tcW w:w="1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</w:tc>
      </w:tr>
      <w:tr w:rsidR="001D1D6A" w:rsidTr="002D1712">
        <w:trPr>
          <w:trHeight w:val="32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 w:rsidRPr="0070070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确认</w:t>
            </w:r>
            <w:r w:rsidRPr="0070070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</w:tc>
        <w:tc>
          <w:tcPr>
            <w:tcW w:w="1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确认</w:t>
            </w:r>
          </w:p>
        </w:tc>
      </w:tr>
      <w:tr w:rsidR="001D1D6A" w:rsidTr="002D1712">
        <w:trPr>
          <w:trHeight w:val="32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拒绝</w:t>
            </w:r>
          </w:p>
        </w:tc>
      </w:tr>
      <w:tr w:rsidR="001D1D6A" w:rsidTr="002D1712">
        <w:trPr>
          <w:trHeight w:val="32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式协议回购</w:t>
            </w:r>
            <w:r w:rsidRPr="0070070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换券</w:t>
            </w:r>
            <w:proofErr w:type="gramEnd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确认</w:t>
            </w:r>
            <w:r w:rsidRPr="0070070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</w:tc>
        <w:tc>
          <w:tcPr>
            <w:tcW w:w="1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确认</w:t>
            </w:r>
          </w:p>
        </w:tc>
      </w:tr>
      <w:tr w:rsidR="001D1D6A" w:rsidTr="002D1712">
        <w:trPr>
          <w:trHeight w:val="32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拒绝</w:t>
            </w:r>
          </w:p>
        </w:tc>
      </w:tr>
      <w:tr w:rsidR="001D1D6A" w:rsidTr="002D1712">
        <w:trPr>
          <w:trHeight w:val="32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 w:rsidRPr="0070070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</w:t>
            </w: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确认</w:t>
            </w:r>
            <w:r w:rsidRPr="0070070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</w:tc>
        <w:tc>
          <w:tcPr>
            <w:tcW w:w="1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确认</w:t>
            </w:r>
          </w:p>
        </w:tc>
      </w:tr>
      <w:tr w:rsidR="001D1D6A" w:rsidTr="00F831CD">
        <w:trPr>
          <w:trHeight w:val="32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拒绝</w:t>
            </w:r>
          </w:p>
        </w:tc>
      </w:tr>
      <w:tr w:rsidR="001D1D6A" w:rsidTr="00F831CD">
        <w:trPr>
          <w:trHeight w:val="322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6A" w:rsidRPr="00DF4EEB" w:rsidRDefault="001D1D6A" w:rsidP="00F831CD">
            <w:pPr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F0399D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AA339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后台响应</w:t>
            </w:r>
          </w:p>
        </w:tc>
        <w:tc>
          <w:tcPr>
            <w:tcW w:w="9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</w:t>
            </w: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J</w:t>
            </w:r>
          </w:p>
        </w:tc>
        <w:tc>
          <w:tcPr>
            <w:tcW w:w="19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报价响应</w:t>
            </w:r>
          </w:p>
        </w:tc>
        <w:tc>
          <w:tcPr>
            <w:tcW w:w="374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对S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和6</w:t>
            </w: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的响应</w:t>
            </w:r>
          </w:p>
        </w:tc>
      </w:tr>
      <w:tr w:rsidR="001D1D6A" w:rsidTr="00F831CD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</w:t>
            </w: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I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报价状态报告</w:t>
            </w:r>
          </w:p>
        </w:tc>
        <w:tc>
          <w:tcPr>
            <w:tcW w:w="3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对Z的响应</w:t>
            </w:r>
          </w:p>
        </w:tc>
      </w:tr>
      <w:tr w:rsidR="001D1D6A" w:rsidTr="00D270EE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8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成交申报响应</w:t>
            </w:r>
          </w:p>
        </w:tc>
        <w:tc>
          <w:tcPr>
            <w:tcW w:w="3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</w:t>
            </w:r>
            <w:r w:rsidRPr="00020743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D</w:t>
            </w: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的响应</w:t>
            </w:r>
          </w:p>
        </w:tc>
      </w:tr>
      <w:tr w:rsidR="001D1D6A" w:rsidTr="00F831CD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F0399D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AA339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上传请求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U021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ind w:right="100"/>
              <w:jc w:val="right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未结算协议回购查询</w:t>
            </w:r>
          </w:p>
        </w:tc>
        <w:tc>
          <w:tcPr>
            <w:tcW w:w="37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614CF2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未结算协议回购查询（到期确认</w:t>
            </w:r>
            <w:r>
              <w:rPr>
                <w:rFonts w:ascii="宋体" w:hAnsi="宋体" w:hint="eastAsia"/>
              </w:rPr>
              <w:t>、</w:t>
            </w: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到期续做</w:t>
            </w:r>
            <w:r>
              <w:rPr>
                <w:rFonts w:ascii="宋体" w:hAnsi="宋体" w:hint="eastAsia"/>
              </w:rPr>
              <w:t>、</w:t>
            </w:r>
            <w:r w:rsidRPr="00614CF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>
              <w:rPr>
                <w:rFonts w:ascii="宋体" w:hAnsi="宋体" w:hint="eastAsia"/>
              </w:rPr>
              <w:t>、</w:t>
            </w:r>
            <w:r w:rsidRPr="00614CF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</w:t>
            </w:r>
            <w:proofErr w:type="gramStart"/>
            <w:r w:rsidRPr="00614CF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>
              <w:rPr>
                <w:rFonts w:ascii="宋体" w:hAnsi="宋体" w:hint="eastAsia"/>
              </w:rPr>
              <w:t>、</w:t>
            </w:r>
            <w:r w:rsidRPr="00614CF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</w:t>
            </w: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时，先查询相关然后申报）</w:t>
            </w:r>
          </w:p>
        </w:tc>
      </w:tr>
      <w:tr w:rsidR="001D1D6A" w:rsidTr="00F831CD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F0399D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AA339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后台响应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U022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未结算协议回购查询响应</w:t>
            </w:r>
          </w:p>
        </w:tc>
        <w:tc>
          <w:tcPr>
            <w:tcW w:w="374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</w:tr>
      <w:tr w:rsidR="001D1D6A" w:rsidTr="00F831CD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F0399D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AA339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上传请求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U023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成交执行报告查询</w:t>
            </w:r>
          </w:p>
        </w:tc>
        <w:tc>
          <w:tcPr>
            <w:tcW w:w="37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成交执行报告查询</w:t>
            </w:r>
          </w:p>
        </w:tc>
      </w:tr>
      <w:tr w:rsidR="001D1D6A" w:rsidTr="00F831CD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F0399D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  <w:r w:rsidRPr="00AA339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后台响应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U024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成交执行报告响应</w:t>
            </w:r>
          </w:p>
        </w:tc>
        <w:tc>
          <w:tcPr>
            <w:tcW w:w="374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</w:tr>
      <w:tr w:rsidR="001D1D6A" w:rsidTr="00F831CD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1D6A" w:rsidRPr="00DF4EEB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tcBorders>
              <w:left w:val="single" w:sz="4" w:space="0" w:color="auto"/>
              <w:right w:val="single" w:sz="4" w:space="0" w:color="auto"/>
            </w:tcBorders>
          </w:tcPr>
          <w:p w:rsidR="001D1D6A" w:rsidRPr="00DF4EEB" w:rsidRDefault="00F0399D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AA339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上传请求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U025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非公开报价行情查</w:t>
            </w: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询</w:t>
            </w:r>
          </w:p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37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D6A" w:rsidRPr="00020743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非公开报价行情查询（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成交申报</w:t>
            </w:r>
            <w:r>
              <w:rPr>
                <w:rFonts w:ascii="宋体" w:hAnsi="宋体" w:hint="eastAsia"/>
              </w:rPr>
              <w:t>、</w:t>
            </w: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</w:t>
            </w: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续做</w:t>
            </w:r>
            <w:r>
              <w:rPr>
                <w:rFonts w:ascii="宋体" w:hAnsi="宋体" w:hint="eastAsia"/>
              </w:rPr>
              <w:t>、</w:t>
            </w:r>
            <w:r w:rsidRPr="00614CF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>
              <w:rPr>
                <w:rFonts w:ascii="宋体" w:hAnsi="宋体" w:hint="eastAsia"/>
              </w:rPr>
              <w:t>、</w:t>
            </w:r>
            <w:r w:rsidRPr="00614CF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</w:t>
            </w:r>
            <w:proofErr w:type="gramStart"/>
            <w:r w:rsidRPr="00614CF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>
              <w:rPr>
                <w:rFonts w:ascii="宋体" w:hAnsi="宋体" w:hint="eastAsia"/>
              </w:rPr>
              <w:t>、</w:t>
            </w:r>
            <w:r w:rsidRPr="00614CF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</w:t>
            </w: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）</w:t>
            </w:r>
          </w:p>
        </w:tc>
      </w:tr>
      <w:tr w:rsidR="001D1D6A" w:rsidTr="001D1D6A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1D6A" w:rsidRPr="00B5444A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tcBorders>
              <w:left w:val="single" w:sz="4" w:space="0" w:color="auto"/>
              <w:right w:val="single" w:sz="4" w:space="0" w:color="auto"/>
            </w:tcBorders>
          </w:tcPr>
          <w:p w:rsidR="001D1D6A" w:rsidRPr="00B5444A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4E09E5">
              <w:rPr>
                <w:rFonts w:ascii="宋体" w:hAnsi="宋体" w:cs="宋体" w:hint="eastAsia"/>
                <w:color w:val="000000"/>
                <w:lang w:val="en-US" w:eastAsia="zh-CN"/>
              </w:rPr>
              <w:t>后台响应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B5444A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 w:hint="eastAsia"/>
                <w:color w:val="000000"/>
                <w:lang w:val="en-US" w:eastAsia="zh-CN"/>
              </w:rPr>
              <w:t>U026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B5444A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B5444A">
              <w:rPr>
                <w:rFonts w:ascii="宋体" w:hAnsi="宋体" w:cs="宋体" w:hint="eastAsia"/>
                <w:color w:val="000000"/>
                <w:lang w:val="en-US" w:eastAsia="zh-CN"/>
              </w:rPr>
              <w:t>非公开报价行情响应</w:t>
            </w:r>
          </w:p>
        </w:tc>
        <w:tc>
          <w:tcPr>
            <w:tcW w:w="37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D6A" w:rsidRPr="00B5444A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</w:p>
        </w:tc>
      </w:tr>
      <w:tr w:rsidR="001D1D6A" w:rsidTr="001D1D6A"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1D6A" w:rsidRPr="00B5444A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tcBorders>
              <w:left w:val="single" w:sz="4" w:space="0" w:color="auto"/>
              <w:right w:val="single" w:sz="4" w:space="0" w:color="auto"/>
            </w:tcBorders>
          </w:tcPr>
          <w:p w:rsidR="001D1D6A" w:rsidRPr="004E09E5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上传请求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Default="001D1D6A" w:rsidP="001D1D6A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U02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7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020743" w:rsidRDefault="001D1D6A" w:rsidP="00D270EE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公开报价行情查询</w:t>
            </w:r>
          </w:p>
          <w:p w:rsidR="001D1D6A" w:rsidRPr="00B5444A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</w:p>
        </w:tc>
        <w:tc>
          <w:tcPr>
            <w:tcW w:w="374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8074D" w:rsidRPr="00020743" w:rsidRDefault="0078074D" w:rsidP="0078074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2074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公开报价行情查询</w:t>
            </w:r>
          </w:p>
          <w:p w:rsidR="001D1D6A" w:rsidRPr="00B5444A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</w:p>
        </w:tc>
      </w:tr>
      <w:tr w:rsidR="001D1D6A" w:rsidTr="00F831CD"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D6A" w:rsidRPr="00B5444A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</w:p>
        </w:tc>
        <w:tc>
          <w:tcPr>
            <w:tcW w:w="11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4E09E5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4E09E5">
              <w:rPr>
                <w:rFonts w:ascii="宋体" w:hAnsi="宋体" w:cs="宋体" w:hint="eastAsia"/>
                <w:color w:val="000000"/>
                <w:lang w:val="en-US" w:eastAsia="zh-CN"/>
              </w:rPr>
              <w:t>后台响应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Default="001D1D6A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 w:hint="eastAsia"/>
                <w:color w:val="000000"/>
                <w:lang w:val="en-US" w:eastAsia="zh-CN"/>
              </w:rPr>
              <w:t>U028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D6A" w:rsidRPr="00B5444A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B5444A">
              <w:rPr>
                <w:rFonts w:ascii="宋体" w:hAnsi="宋体" w:cs="宋体" w:hint="eastAsia"/>
                <w:color w:val="000000"/>
                <w:lang w:val="en-US" w:eastAsia="zh-CN"/>
              </w:rPr>
              <w:t>公开报价行情响应</w:t>
            </w:r>
          </w:p>
        </w:tc>
        <w:tc>
          <w:tcPr>
            <w:tcW w:w="374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D6A" w:rsidRPr="00B5444A" w:rsidRDefault="001D1D6A" w:rsidP="00F831CD">
            <w:pPr>
              <w:keepLines w:val="0"/>
              <w:widowControl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</w:p>
        </w:tc>
      </w:tr>
    </w:tbl>
    <w:p w:rsidR="00206DC4" w:rsidRDefault="006D2A0F" w:rsidP="00BB4065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参与方组件说明</w:t>
      </w:r>
      <w:r w:rsidR="00193131">
        <w:rPr>
          <w:rFonts w:ascii="宋体" w:hAnsi="宋体" w:hint="eastAsia"/>
          <w:color w:val="000000"/>
          <w:lang w:eastAsia="zh-CN"/>
        </w:rPr>
        <w:t>:</w:t>
      </w:r>
    </w:p>
    <w:tbl>
      <w:tblPr>
        <w:tblW w:w="3555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85"/>
        <w:gridCol w:w="2978"/>
      </w:tblGrid>
      <w:tr w:rsidR="006D2A0F" w:rsidRPr="00FB58D0" w:rsidTr="00F831CD">
        <w:trPr>
          <w:trHeight w:val="323"/>
        </w:trPr>
        <w:tc>
          <w:tcPr>
            <w:tcW w:w="2544" w:type="pct"/>
            <w:shd w:val="clear" w:color="auto" w:fill="C0C0C0"/>
            <w:vAlign w:val="center"/>
          </w:tcPr>
          <w:p w:rsidR="006D2A0F" w:rsidRPr="00A865E5" w:rsidRDefault="006D2A0F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A865E5">
              <w:rPr>
                <w:rFonts w:ascii="宋体" w:hAnsi="宋体" w:cs="宋体"/>
                <w:color w:val="000000"/>
                <w:lang w:val="en-US" w:eastAsia="zh-CN"/>
              </w:rPr>
              <w:t>参与方信息</w:t>
            </w:r>
            <w:r w:rsidRPr="00A865E5">
              <w:rPr>
                <w:rFonts w:ascii="宋体" w:hAnsi="宋体" w:cs="宋体" w:hint="eastAsia"/>
                <w:color w:val="000000"/>
                <w:lang w:val="en-US" w:eastAsia="zh-CN"/>
              </w:rPr>
              <w:t>(448）</w:t>
            </w:r>
          </w:p>
        </w:tc>
        <w:tc>
          <w:tcPr>
            <w:tcW w:w="2456" w:type="pct"/>
            <w:shd w:val="clear" w:color="auto" w:fill="C0C0C0"/>
            <w:vAlign w:val="center"/>
          </w:tcPr>
          <w:p w:rsidR="006D2A0F" w:rsidRPr="00A865E5" w:rsidRDefault="006D2A0F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A865E5">
              <w:rPr>
                <w:rFonts w:ascii="宋体" w:hAnsi="宋体" w:cs="宋体"/>
                <w:color w:val="000000"/>
                <w:lang w:val="en-US" w:eastAsia="zh-CN"/>
              </w:rPr>
              <w:t>参与方角色 (452)</w:t>
            </w:r>
          </w:p>
        </w:tc>
      </w:tr>
      <w:tr w:rsidR="006D2A0F" w:rsidRPr="00FB58D0" w:rsidTr="00F831CD">
        <w:trPr>
          <w:trHeight w:val="147"/>
        </w:trPr>
        <w:tc>
          <w:tcPr>
            <w:tcW w:w="2544" w:type="pct"/>
          </w:tcPr>
          <w:p w:rsidR="006D2A0F" w:rsidRPr="00A865E5" w:rsidRDefault="006D2A0F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交易商代码</w:t>
            </w:r>
          </w:p>
        </w:tc>
        <w:tc>
          <w:tcPr>
            <w:tcW w:w="2456" w:type="pct"/>
          </w:tcPr>
          <w:p w:rsidR="006D2A0F" w:rsidRPr="00A865E5" w:rsidRDefault="006D2A0F" w:rsidP="00F831CD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 w:hint="eastAsia"/>
                <w:color w:val="000000"/>
                <w:lang w:val="en-US" w:eastAsia="zh-CN"/>
              </w:rPr>
              <w:t>12</w:t>
            </w:r>
            <w:r w:rsidRPr="00A865E5">
              <w:rPr>
                <w:rFonts w:ascii="宋体" w:hAnsi="宋体" w:cs="宋体"/>
                <w:color w:val="000000"/>
                <w:lang w:val="en-US" w:eastAsia="zh-CN"/>
              </w:rPr>
              <w:t>＝</w:t>
            </w: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发起方的交易商代码</w:t>
            </w:r>
          </w:p>
        </w:tc>
      </w:tr>
      <w:tr w:rsidR="006D2A0F" w:rsidRPr="00FB58D0" w:rsidTr="00F831CD">
        <w:trPr>
          <w:trHeight w:val="147"/>
        </w:trPr>
        <w:tc>
          <w:tcPr>
            <w:tcW w:w="2544" w:type="pct"/>
          </w:tcPr>
          <w:p w:rsidR="006D2A0F" w:rsidRPr="006B2241" w:rsidRDefault="006D2A0F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414C89">
              <w:rPr>
                <w:rFonts w:ascii="宋体" w:hAnsi="宋体" w:cs="宋体" w:hint="eastAsia"/>
                <w:color w:val="000000"/>
                <w:lang w:val="en-US" w:eastAsia="zh-CN"/>
              </w:rPr>
              <w:t>交易商简称</w:t>
            </w:r>
          </w:p>
        </w:tc>
        <w:tc>
          <w:tcPr>
            <w:tcW w:w="2456" w:type="pct"/>
          </w:tcPr>
          <w:p w:rsidR="006D2A0F" w:rsidRDefault="006D2A0F" w:rsidP="00F831CD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 w:hint="eastAsia"/>
                <w:color w:val="000000"/>
                <w:lang w:val="en-US" w:eastAsia="zh-CN"/>
              </w:rPr>
              <w:t xml:space="preserve">103 </w:t>
            </w:r>
            <w:r w:rsidRPr="00A865E5">
              <w:rPr>
                <w:rFonts w:ascii="宋体" w:hAnsi="宋体" w:cs="宋体"/>
                <w:color w:val="000000"/>
                <w:lang w:val="en-US" w:eastAsia="zh-CN"/>
              </w:rPr>
              <w:t>＝</w:t>
            </w: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发起方的交易商</w:t>
            </w:r>
            <w:r w:rsidRPr="00414C89">
              <w:rPr>
                <w:rFonts w:ascii="宋体" w:hAnsi="宋体" w:cs="宋体" w:hint="eastAsia"/>
                <w:color w:val="000000"/>
                <w:lang w:val="en-US" w:eastAsia="zh-CN"/>
              </w:rPr>
              <w:t>简称</w:t>
            </w:r>
          </w:p>
        </w:tc>
      </w:tr>
      <w:tr w:rsidR="006D2A0F" w:rsidRPr="00FB58D0" w:rsidTr="00F831CD">
        <w:trPr>
          <w:trHeight w:val="279"/>
        </w:trPr>
        <w:tc>
          <w:tcPr>
            <w:tcW w:w="2544" w:type="pct"/>
          </w:tcPr>
          <w:p w:rsidR="006D2A0F" w:rsidRPr="00A865E5" w:rsidRDefault="006D2A0F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交易单元号</w:t>
            </w:r>
          </w:p>
        </w:tc>
        <w:tc>
          <w:tcPr>
            <w:tcW w:w="2456" w:type="pct"/>
          </w:tcPr>
          <w:p w:rsidR="006D2A0F" w:rsidRPr="00A865E5" w:rsidRDefault="006D2A0F" w:rsidP="00F831CD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 w:hint="eastAsia"/>
                <w:color w:val="000000"/>
                <w:lang w:val="en-US" w:eastAsia="zh-CN"/>
              </w:rPr>
              <w:t>1</w:t>
            </w:r>
            <w:r w:rsidRPr="00A865E5">
              <w:rPr>
                <w:rFonts w:ascii="宋体" w:hAnsi="宋体" w:cs="宋体"/>
                <w:color w:val="000000"/>
                <w:lang w:val="en-US" w:eastAsia="zh-CN"/>
              </w:rPr>
              <w:t>＝</w:t>
            </w: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发起方交易单元号</w:t>
            </w:r>
          </w:p>
        </w:tc>
      </w:tr>
      <w:tr w:rsidR="00366772" w:rsidRPr="00FB58D0" w:rsidTr="00F831CD">
        <w:trPr>
          <w:trHeight w:val="279"/>
        </w:trPr>
        <w:tc>
          <w:tcPr>
            <w:tcW w:w="2544" w:type="pct"/>
          </w:tcPr>
          <w:p w:rsidR="00366772" w:rsidRPr="006B2241" w:rsidRDefault="00366772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交易单元号</w:t>
            </w:r>
          </w:p>
        </w:tc>
        <w:tc>
          <w:tcPr>
            <w:tcW w:w="2456" w:type="pct"/>
          </w:tcPr>
          <w:p w:rsidR="00366772" w:rsidRDefault="00366772" w:rsidP="00F831CD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 w:hint="eastAsia"/>
                <w:color w:val="000000"/>
                <w:lang w:val="en-US" w:eastAsia="zh-CN"/>
              </w:rPr>
              <w:t>2</w:t>
            </w:r>
            <w:r w:rsidRPr="00A865E5">
              <w:rPr>
                <w:rFonts w:ascii="宋体" w:hAnsi="宋体" w:cs="宋体"/>
                <w:color w:val="000000"/>
                <w:lang w:val="en-US" w:eastAsia="zh-CN"/>
              </w:rPr>
              <w:t>＝</w:t>
            </w: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发起方交易单元号</w:t>
            </w:r>
          </w:p>
        </w:tc>
      </w:tr>
      <w:tr w:rsidR="006D2A0F" w:rsidRPr="00FB58D0" w:rsidTr="00F831CD">
        <w:trPr>
          <w:trHeight w:val="409"/>
        </w:trPr>
        <w:tc>
          <w:tcPr>
            <w:tcW w:w="2544" w:type="pct"/>
          </w:tcPr>
          <w:p w:rsidR="006D2A0F" w:rsidRPr="00A865E5" w:rsidRDefault="006D2A0F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投资者</w:t>
            </w:r>
            <w:proofErr w:type="gramStart"/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帐户</w:t>
            </w:r>
            <w:proofErr w:type="gramEnd"/>
          </w:p>
        </w:tc>
        <w:tc>
          <w:tcPr>
            <w:tcW w:w="2456" w:type="pct"/>
          </w:tcPr>
          <w:p w:rsidR="006D2A0F" w:rsidRPr="00A865E5" w:rsidRDefault="006D2A0F" w:rsidP="00F831CD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color w:val="000000"/>
                <w:lang w:val="en-US" w:eastAsia="zh-CN"/>
              </w:rPr>
            </w:pPr>
            <w:r w:rsidRPr="00A865E5">
              <w:rPr>
                <w:rFonts w:ascii="宋体" w:hAnsi="宋体" w:cs="宋体"/>
                <w:color w:val="000000"/>
                <w:lang w:val="en-US" w:eastAsia="zh-CN"/>
              </w:rPr>
              <w:t>5 ＝</w:t>
            </w: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发起方投资者</w:t>
            </w:r>
            <w:proofErr w:type="gramStart"/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帐户</w:t>
            </w:r>
            <w:proofErr w:type="gramEnd"/>
          </w:p>
        </w:tc>
      </w:tr>
      <w:tr w:rsidR="00366772" w:rsidRPr="00FB58D0" w:rsidTr="00F831CD">
        <w:trPr>
          <w:trHeight w:val="409"/>
        </w:trPr>
        <w:tc>
          <w:tcPr>
            <w:tcW w:w="2544" w:type="pct"/>
          </w:tcPr>
          <w:p w:rsidR="00366772" w:rsidRPr="006B2241" w:rsidRDefault="00366772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投资者</w:t>
            </w:r>
            <w:proofErr w:type="gramStart"/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帐户</w:t>
            </w:r>
            <w:proofErr w:type="gramEnd"/>
          </w:p>
        </w:tc>
        <w:tc>
          <w:tcPr>
            <w:tcW w:w="2456" w:type="pct"/>
          </w:tcPr>
          <w:p w:rsidR="00366772" w:rsidRPr="00A865E5" w:rsidRDefault="00366772" w:rsidP="00F831CD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 w:hint="eastAsia"/>
                <w:color w:val="000000"/>
                <w:lang w:val="en-US" w:eastAsia="zh-CN"/>
              </w:rPr>
              <w:t>6</w:t>
            </w:r>
            <w:r w:rsidRPr="00A865E5">
              <w:rPr>
                <w:rFonts w:ascii="宋体" w:hAnsi="宋体" w:cs="宋体"/>
                <w:color w:val="000000"/>
                <w:lang w:val="en-US" w:eastAsia="zh-CN"/>
              </w:rPr>
              <w:t xml:space="preserve"> ＝</w:t>
            </w: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对手方投资者</w:t>
            </w:r>
            <w:proofErr w:type="gramStart"/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帐户</w:t>
            </w:r>
            <w:proofErr w:type="gramEnd"/>
          </w:p>
        </w:tc>
      </w:tr>
      <w:tr w:rsidR="006D2A0F" w:rsidRPr="00FB58D0" w:rsidTr="00F831CD">
        <w:trPr>
          <w:trHeight w:val="409"/>
        </w:trPr>
        <w:tc>
          <w:tcPr>
            <w:tcW w:w="2544" w:type="pct"/>
          </w:tcPr>
          <w:p w:rsidR="006D2A0F" w:rsidRPr="006B2241" w:rsidRDefault="006D2A0F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5109CE">
              <w:rPr>
                <w:rFonts w:ascii="宋体" w:hAnsi="宋体" w:cs="宋体" w:hint="eastAsia"/>
                <w:color w:val="000000"/>
                <w:lang w:val="en-US" w:eastAsia="zh-CN"/>
              </w:rPr>
              <w:t>交易员代码</w:t>
            </w:r>
          </w:p>
        </w:tc>
        <w:tc>
          <w:tcPr>
            <w:tcW w:w="2456" w:type="pct"/>
          </w:tcPr>
          <w:p w:rsidR="006D2A0F" w:rsidRPr="00A865E5" w:rsidRDefault="006D2A0F" w:rsidP="00F831CD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 w:hint="eastAsia"/>
                <w:color w:val="000000"/>
                <w:lang w:val="en-US" w:eastAsia="zh-CN"/>
              </w:rPr>
              <w:t>101</w:t>
            </w:r>
            <w:r w:rsidRPr="00A865E5">
              <w:rPr>
                <w:rFonts w:ascii="宋体" w:hAnsi="宋体" w:cs="宋体"/>
                <w:color w:val="000000"/>
                <w:lang w:val="en-US" w:eastAsia="zh-CN"/>
              </w:rPr>
              <w:t xml:space="preserve"> ＝</w:t>
            </w:r>
            <w:r w:rsidRPr="005109CE">
              <w:rPr>
                <w:rFonts w:ascii="宋体" w:hAnsi="宋体" w:cs="宋体" w:hint="eastAsia"/>
                <w:color w:val="000000"/>
                <w:lang w:val="en-US" w:eastAsia="zh-CN"/>
              </w:rPr>
              <w:t>发起方的交易员代码</w:t>
            </w:r>
          </w:p>
        </w:tc>
      </w:tr>
      <w:tr w:rsidR="006D2A0F" w:rsidRPr="00FB58D0" w:rsidTr="00F831CD">
        <w:trPr>
          <w:trHeight w:val="409"/>
        </w:trPr>
        <w:tc>
          <w:tcPr>
            <w:tcW w:w="2544" w:type="pct"/>
          </w:tcPr>
          <w:p w:rsidR="006D2A0F" w:rsidRPr="00A865E5" w:rsidRDefault="006D2A0F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交易商代码</w:t>
            </w:r>
          </w:p>
        </w:tc>
        <w:tc>
          <w:tcPr>
            <w:tcW w:w="2456" w:type="pct"/>
          </w:tcPr>
          <w:p w:rsidR="006D2A0F" w:rsidRPr="00A865E5" w:rsidRDefault="006D2A0F" w:rsidP="00F831CD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color w:val="000000"/>
                <w:lang w:val="en-US" w:eastAsia="zh-CN"/>
              </w:rPr>
            </w:pPr>
            <w:r w:rsidRPr="00A865E5">
              <w:rPr>
                <w:rFonts w:ascii="宋体" w:hAnsi="宋体" w:cs="宋体"/>
                <w:color w:val="000000"/>
                <w:lang w:val="en-US" w:eastAsia="zh-CN"/>
              </w:rPr>
              <w:t>3</w:t>
            </w:r>
            <w:r>
              <w:rPr>
                <w:rFonts w:ascii="宋体" w:hAnsi="宋体" w:cs="宋体" w:hint="eastAsia"/>
                <w:color w:val="000000"/>
                <w:lang w:val="en-US" w:eastAsia="zh-CN"/>
              </w:rPr>
              <w:t>7</w:t>
            </w:r>
            <w:r w:rsidRPr="00A865E5">
              <w:rPr>
                <w:rFonts w:ascii="宋体" w:hAnsi="宋体" w:cs="宋体"/>
                <w:color w:val="000000"/>
                <w:lang w:val="en-US" w:eastAsia="zh-CN"/>
              </w:rPr>
              <w:t>＝</w:t>
            </w: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对手方的交易商代码</w:t>
            </w:r>
          </w:p>
        </w:tc>
      </w:tr>
      <w:tr w:rsidR="006D2A0F" w:rsidRPr="00FB58D0" w:rsidTr="00F831CD">
        <w:trPr>
          <w:trHeight w:val="409"/>
        </w:trPr>
        <w:tc>
          <w:tcPr>
            <w:tcW w:w="2544" w:type="pct"/>
          </w:tcPr>
          <w:p w:rsidR="006D2A0F" w:rsidRPr="006B2241" w:rsidRDefault="006D2A0F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414C89">
              <w:rPr>
                <w:rFonts w:ascii="宋体" w:hAnsi="宋体" w:cs="宋体" w:hint="eastAsia"/>
                <w:color w:val="000000"/>
                <w:lang w:val="en-US" w:eastAsia="zh-CN"/>
              </w:rPr>
              <w:t>交易商简称</w:t>
            </w:r>
          </w:p>
        </w:tc>
        <w:tc>
          <w:tcPr>
            <w:tcW w:w="2456" w:type="pct"/>
          </w:tcPr>
          <w:p w:rsidR="006D2A0F" w:rsidRDefault="006D2A0F" w:rsidP="00F831CD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 w:hint="eastAsia"/>
                <w:color w:val="000000"/>
                <w:lang w:val="en-US" w:eastAsia="zh-CN"/>
              </w:rPr>
              <w:t xml:space="preserve">104 </w:t>
            </w:r>
            <w:r w:rsidRPr="00A865E5">
              <w:rPr>
                <w:rFonts w:ascii="宋体" w:hAnsi="宋体" w:cs="宋体"/>
                <w:color w:val="000000"/>
                <w:lang w:val="en-US" w:eastAsia="zh-CN"/>
              </w:rPr>
              <w:t>＝</w:t>
            </w: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对手方的交易商</w:t>
            </w:r>
            <w:r w:rsidRPr="00414C89">
              <w:rPr>
                <w:rFonts w:ascii="宋体" w:hAnsi="宋体" w:cs="宋体" w:hint="eastAsia"/>
                <w:color w:val="000000"/>
                <w:lang w:val="en-US" w:eastAsia="zh-CN"/>
              </w:rPr>
              <w:t>简称</w:t>
            </w:r>
          </w:p>
        </w:tc>
      </w:tr>
      <w:tr w:rsidR="006D2A0F" w:rsidRPr="00FB58D0" w:rsidTr="00F831CD">
        <w:trPr>
          <w:trHeight w:val="409"/>
        </w:trPr>
        <w:tc>
          <w:tcPr>
            <w:tcW w:w="2544" w:type="pct"/>
          </w:tcPr>
          <w:p w:rsidR="006D2A0F" w:rsidRPr="00A865E5" w:rsidRDefault="006D2A0F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交易员代码</w:t>
            </w:r>
          </w:p>
        </w:tc>
        <w:tc>
          <w:tcPr>
            <w:tcW w:w="2456" w:type="pct"/>
          </w:tcPr>
          <w:p w:rsidR="006D2A0F" w:rsidRPr="00A865E5" w:rsidRDefault="006D2A0F" w:rsidP="00F831CD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 w:hint="eastAsia"/>
                <w:color w:val="000000"/>
                <w:lang w:val="en-US" w:eastAsia="zh-CN"/>
              </w:rPr>
              <w:t>102</w:t>
            </w:r>
            <w:r w:rsidRPr="00A865E5">
              <w:rPr>
                <w:rFonts w:ascii="宋体" w:hAnsi="宋体" w:cs="宋体"/>
                <w:color w:val="000000"/>
                <w:lang w:val="en-US" w:eastAsia="zh-CN"/>
              </w:rPr>
              <w:t xml:space="preserve"> ＝</w:t>
            </w: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对手方的交易员代码</w:t>
            </w:r>
          </w:p>
        </w:tc>
      </w:tr>
      <w:tr w:rsidR="006D2A0F" w:rsidRPr="00FB58D0" w:rsidTr="00F831CD">
        <w:trPr>
          <w:trHeight w:val="409"/>
        </w:trPr>
        <w:tc>
          <w:tcPr>
            <w:tcW w:w="2544" w:type="pct"/>
          </w:tcPr>
          <w:p w:rsidR="006D2A0F" w:rsidRPr="00A865E5" w:rsidRDefault="006D2A0F" w:rsidP="00F831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质权人名称</w:t>
            </w:r>
          </w:p>
        </w:tc>
        <w:tc>
          <w:tcPr>
            <w:tcW w:w="2456" w:type="pct"/>
          </w:tcPr>
          <w:p w:rsidR="006D2A0F" w:rsidRPr="00A865E5" w:rsidRDefault="006D2A0F" w:rsidP="00F831CD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 w:hint="eastAsia"/>
                <w:color w:val="000000"/>
                <w:lang w:val="en-US" w:eastAsia="zh-CN"/>
              </w:rPr>
              <w:t>105</w:t>
            </w:r>
            <w:r w:rsidRPr="00A865E5">
              <w:rPr>
                <w:rFonts w:ascii="宋体" w:hAnsi="宋体" w:cs="宋体"/>
                <w:color w:val="000000"/>
                <w:lang w:val="en-US" w:eastAsia="zh-CN"/>
              </w:rPr>
              <w:t xml:space="preserve"> ＝</w:t>
            </w:r>
            <w:r w:rsidRPr="006B2241">
              <w:rPr>
                <w:rFonts w:ascii="宋体" w:hAnsi="宋体" w:cs="宋体" w:hint="eastAsia"/>
                <w:color w:val="000000"/>
                <w:lang w:val="en-US" w:eastAsia="zh-CN"/>
              </w:rPr>
              <w:t>质权人名称</w:t>
            </w:r>
          </w:p>
        </w:tc>
      </w:tr>
    </w:tbl>
    <w:p w:rsidR="0089500B" w:rsidRDefault="0089500B" w:rsidP="0089500B">
      <w:pPr>
        <w:jc w:val="both"/>
        <w:rPr>
          <w:rFonts w:cs="Arial"/>
          <w:b/>
          <w:color w:val="000000"/>
          <w:lang w:eastAsia="zh-CN"/>
        </w:rPr>
      </w:pPr>
    </w:p>
    <w:p w:rsidR="0089500B" w:rsidRPr="004A4861" w:rsidRDefault="0089500B" w:rsidP="0089500B">
      <w:pPr>
        <w:jc w:val="both"/>
        <w:rPr>
          <w:rFonts w:cs="Arial"/>
          <w:b/>
          <w:color w:val="000000"/>
          <w:lang w:eastAsia="zh-CN"/>
        </w:rPr>
      </w:pPr>
      <w:r w:rsidRPr="004A4861">
        <w:rPr>
          <w:rFonts w:cs="Arial" w:hint="eastAsia"/>
          <w:b/>
          <w:color w:val="000000"/>
          <w:lang w:eastAsia="zh-CN"/>
        </w:rPr>
        <w:t>请求业务类型编号</w:t>
      </w:r>
      <w:r>
        <w:rPr>
          <w:rFonts w:cs="Arial" w:hint="eastAsia"/>
          <w:color w:val="000000"/>
        </w:rPr>
        <w:t>（</w:t>
      </w:r>
      <w:r>
        <w:rPr>
          <w:rFonts w:cs="Arial" w:hint="eastAsia"/>
          <w:color w:val="000000"/>
        </w:rPr>
        <w:t>reqid</w:t>
      </w:r>
      <w:r>
        <w:rPr>
          <w:rFonts w:cs="Arial" w:hint="eastAsia"/>
          <w:color w:val="000000"/>
        </w:rPr>
        <w:t>）</w:t>
      </w:r>
      <w:r w:rsidRPr="004A4861">
        <w:rPr>
          <w:rFonts w:cs="Arial" w:hint="eastAsia"/>
          <w:b/>
          <w:color w:val="000000"/>
          <w:lang w:eastAsia="zh-CN"/>
        </w:rPr>
        <w:t>，交易所据此处理不同的业务请求，取值为：</w:t>
      </w:r>
    </w:p>
    <w:p w:rsidR="0089500B" w:rsidRPr="00E911D3" w:rsidRDefault="0089500B" w:rsidP="0089500B">
      <w:pPr>
        <w:rPr>
          <w:lang w:eastAsia="zh-CN"/>
        </w:rPr>
      </w:pPr>
      <w:r>
        <w:rPr>
          <w:rFonts w:hint="eastAsia"/>
          <w:lang w:eastAsia="zh-CN"/>
        </w:rPr>
        <w:t>FPR</w:t>
      </w:r>
      <w:r w:rsidRPr="00E911D3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协议回购</w:t>
      </w:r>
      <w:r w:rsidRPr="00E911D3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</w:t>
      </w:r>
      <w:r>
        <w:rPr>
          <w:rFonts w:ascii="Verdana" w:hAnsi="Verdana" w:cs="Arial" w:hint="eastAsia"/>
          <w:color w:val="000000"/>
          <w:lang w:eastAsia="zh-CN"/>
        </w:rPr>
        <w:t>(Fixed Income-</w:t>
      </w:r>
      <w:r w:rsidRPr="0089500B">
        <w:rPr>
          <w:rFonts w:cs="Arial" w:hint="eastAsia"/>
          <w:color w:val="000000"/>
          <w:lang w:eastAsia="zh-CN"/>
        </w:rPr>
        <w:t xml:space="preserve"> </w:t>
      </w:r>
      <w:r w:rsidRPr="00247C2B">
        <w:rPr>
          <w:rFonts w:cs="Arial" w:hint="eastAsia"/>
          <w:color w:val="000000"/>
          <w:lang w:eastAsia="zh-CN"/>
        </w:rPr>
        <w:t>P</w:t>
      </w:r>
      <w:r w:rsidRPr="00247C2B">
        <w:rPr>
          <w:rFonts w:cs="Arial"/>
          <w:color w:val="000000"/>
          <w:lang w:eastAsia="zh-CN"/>
        </w:rPr>
        <w:t>ledge</w:t>
      </w:r>
      <w:r>
        <w:rPr>
          <w:rFonts w:ascii="Verdana" w:hAnsi="Verdana" w:cs="Arial" w:hint="eastAsia"/>
          <w:color w:val="000000"/>
          <w:lang w:eastAsia="zh-CN"/>
        </w:rPr>
        <w:t xml:space="preserve"> </w:t>
      </w:r>
      <w:r w:rsidR="004320CB">
        <w:rPr>
          <w:rFonts w:ascii="Verdana" w:hAnsi="Verdana" w:cs="Arial" w:hint="eastAsia"/>
          <w:color w:val="000000"/>
          <w:lang w:eastAsia="zh-CN"/>
        </w:rPr>
        <w:t>R</w:t>
      </w:r>
      <w:r w:rsidR="004320CB">
        <w:rPr>
          <w:rFonts w:ascii="Verdana" w:hAnsi="Verdana" w:cs="Arial"/>
          <w:color w:val="000000"/>
          <w:lang w:eastAsia="zh-CN"/>
        </w:rPr>
        <w:t>epurchase</w:t>
      </w:r>
      <w:r>
        <w:rPr>
          <w:rFonts w:ascii="Verdana" w:hAnsi="Verdana" w:cs="Arial" w:hint="eastAsia"/>
          <w:color w:val="000000"/>
          <w:lang w:eastAsia="zh-CN"/>
        </w:rPr>
        <w:t>)</w:t>
      </w:r>
    </w:p>
    <w:p w:rsidR="0089500B" w:rsidRDefault="0089500B" w:rsidP="0089500B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目前实现不包含以下业务</w:t>
      </w:r>
    </w:p>
    <w:p w:rsidR="0089500B" w:rsidRDefault="0089500B" w:rsidP="0089500B">
      <w:pPr>
        <w:pStyle w:val="ad"/>
        <w:ind w:left="0" w:firstLine="0"/>
        <w:jc w:val="both"/>
        <w:rPr>
          <w:rFonts w:ascii="Verdana" w:hAnsi="Verdana" w:cs="Arial"/>
          <w:color w:val="000000"/>
          <w:lang w:eastAsia="zh-CN"/>
        </w:rPr>
      </w:pPr>
      <w:bookmarkStart w:id="178" w:name="OLE_LINK3"/>
      <w:bookmarkStart w:id="179" w:name="OLE_LINK4"/>
      <w:r>
        <w:rPr>
          <w:rFonts w:ascii="Verdana" w:hAnsi="Verdana" w:cs="Arial" w:hint="eastAsia"/>
          <w:color w:val="000000"/>
          <w:lang w:eastAsia="zh-CN"/>
        </w:rPr>
        <w:t>FDP=</w:t>
      </w:r>
      <w:r>
        <w:rPr>
          <w:rFonts w:ascii="Verdana" w:hAnsi="Verdana" w:cs="Arial" w:hint="eastAsia"/>
          <w:color w:val="000000"/>
          <w:lang w:eastAsia="zh-CN"/>
        </w:rPr>
        <w:t>确定报价</w:t>
      </w:r>
      <w:r>
        <w:rPr>
          <w:rFonts w:ascii="Verdana" w:hAnsi="Verdana" w:cs="Arial" w:hint="eastAsia"/>
          <w:color w:val="000000"/>
          <w:lang w:eastAsia="zh-CN"/>
        </w:rPr>
        <w:t>(Fixed Income-Determined Price Quoting)</w:t>
      </w:r>
    </w:p>
    <w:p w:rsidR="0089500B" w:rsidRDefault="0089500B" w:rsidP="0089500B">
      <w:pPr>
        <w:pStyle w:val="ad"/>
        <w:ind w:left="0" w:firstLine="0"/>
        <w:jc w:val="both"/>
        <w:rPr>
          <w:rFonts w:ascii="Verdana" w:hAnsi="Verdana" w:cs="Arial"/>
          <w:color w:val="000000"/>
          <w:lang w:eastAsia="zh-CN"/>
        </w:rPr>
      </w:pPr>
      <w:r>
        <w:rPr>
          <w:rFonts w:ascii="Verdana" w:hAnsi="Verdana" w:cs="Arial" w:hint="eastAsia"/>
          <w:color w:val="000000"/>
          <w:lang w:eastAsia="zh-CN"/>
        </w:rPr>
        <w:t>FIP=</w:t>
      </w:r>
      <w:r>
        <w:rPr>
          <w:rFonts w:ascii="Verdana" w:hAnsi="Verdana" w:cs="Arial" w:hint="eastAsia"/>
          <w:color w:val="000000"/>
          <w:lang w:eastAsia="zh-CN"/>
        </w:rPr>
        <w:t>询价</w:t>
      </w:r>
      <w:r>
        <w:rPr>
          <w:rFonts w:ascii="Verdana" w:hAnsi="Verdana" w:cs="Arial" w:hint="eastAsia"/>
          <w:color w:val="000000"/>
          <w:lang w:eastAsia="zh-CN"/>
        </w:rPr>
        <w:t xml:space="preserve">(Fixed  Income- </w:t>
      </w:r>
      <w:bookmarkStart w:id="180" w:name="OLE_LINK13"/>
      <w:bookmarkStart w:id="181" w:name="OLE_LINK14"/>
      <w:r>
        <w:rPr>
          <w:rFonts w:ascii="Verdana" w:hAnsi="Verdana" w:cs="Arial" w:hint="eastAsia"/>
          <w:color w:val="000000"/>
          <w:lang w:eastAsia="zh-CN"/>
        </w:rPr>
        <w:t xml:space="preserve">Inquired </w:t>
      </w:r>
      <w:bookmarkEnd w:id="180"/>
      <w:bookmarkEnd w:id="181"/>
      <w:r>
        <w:rPr>
          <w:rFonts w:ascii="Verdana" w:hAnsi="Verdana" w:cs="Arial" w:hint="eastAsia"/>
          <w:color w:val="000000"/>
          <w:lang w:eastAsia="zh-CN"/>
        </w:rPr>
        <w:t>Price Trading)</w:t>
      </w:r>
    </w:p>
    <w:bookmarkEnd w:id="178"/>
    <w:bookmarkEnd w:id="179"/>
    <w:p w:rsidR="0089500B" w:rsidRDefault="0089500B" w:rsidP="0089500B">
      <w:pPr>
        <w:rPr>
          <w:rFonts w:ascii="Verdana" w:hAnsi="Verdana" w:cs="Arial"/>
          <w:color w:val="000000"/>
          <w:lang w:eastAsia="zh-CN"/>
        </w:rPr>
      </w:pPr>
      <w:r>
        <w:rPr>
          <w:rFonts w:hint="eastAsia"/>
          <w:lang w:eastAsia="zh-CN"/>
        </w:rPr>
        <w:t>FAT</w:t>
      </w:r>
      <w:r>
        <w:rPr>
          <w:rFonts w:ascii="Verdana" w:hAnsi="Verdana" w:cs="Arial" w:hint="eastAsia"/>
          <w:color w:val="000000"/>
          <w:lang w:eastAsia="zh-CN"/>
        </w:rPr>
        <w:t>=</w:t>
      </w:r>
      <w:r>
        <w:rPr>
          <w:rFonts w:ascii="Verdana" w:hAnsi="Verdana" w:cs="Arial" w:hint="eastAsia"/>
          <w:color w:val="000000"/>
          <w:lang w:eastAsia="zh-CN"/>
        </w:rPr>
        <w:t>协议交易</w:t>
      </w:r>
      <w:r>
        <w:rPr>
          <w:rFonts w:ascii="Verdana" w:hAnsi="Verdana" w:cs="Arial" w:hint="eastAsia"/>
          <w:color w:val="000000"/>
          <w:lang w:eastAsia="zh-CN"/>
        </w:rPr>
        <w:t>(Fixed  Income-Agreed Trading )</w:t>
      </w:r>
    </w:p>
    <w:p w:rsidR="0089500B" w:rsidRDefault="0089500B" w:rsidP="0089500B">
      <w:pPr>
        <w:rPr>
          <w:rFonts w:ascii="Verdana" w:hAnsi="Verdana" w:cs="Arial"/>
          <w:color w:val="000000"/>
          <w:lang w:eastAsia="zh-CN"/>
        </w:rPr>
      </w:pPr>
      <w:r>
        <w:rPr>
          <w:rFonts w:hint="eastAsia"/>
          <w:lang w:eastAsia="zh-CN"/>
        </w:rPr>
        <w:t>FBT</w:t>
      </w:r>
      <w:r>
        <w:rPr>
          <w:rFonts w:ascii="Verdana" w:hAnsi="Verdana" w:cs="Arial" w:hint="eastAsia"/>
          <w:color w:val="000000"/>
          <w:lang w:eastAsia="zh-CN"/>
        </w:rPr>
        <w:t>=</w:t>
      </w:r>
      <w:r>
        <w:rPr>
          <w:rFonts w:ascii="Verdana" w:hAnsi="Verdana" w:cs="Arial" w:hint="eastAsia"/>
          <w:color w:val="000000"/>
          <w:lang w:eastAsia="zh-CN"/>
        </w:rPr>
        <w:t>转托管</w:t>
      </w:r>
      <w:r>
        <w:rPr>
          <w:rFonts w:ascii="Verdana" w:hAnsi="Verdana" w:cs="Arial" w:hint="eastAsia"/>
          <w:color w:val="000000"/>
          <w:lang w:eastAsia="zh-CN"/>
        </w:rPr>
        <w:t xml:space="preserve"> (Fixed  Income-Bond Transfer)</w:t>
      </w:r>
    </w:p>
    <w:p w:rsidR="0089500B" w:rsidRDefault="0089500B" w:rsidP="0089500B">
      <w:pPr>
        <w:rPr>
          <w:rFonts w:ascii="Verdana" w:hAnsi="Verdana" w:cs="Arial"/>
          <w:color w:val="000000"/>
          <w:lang w:eastAsia="zh-CN"/>
        </w:rPr>
      </w:pPr>
      <w:r>
        <w:rPr>
          <w:rFonts w:ascii="Verdana" w:hAnsi="Verdana" w:cs="Arial" w:hint="eastAsia"/>
          <w:color w:val="000000"/>
          <w:lang w:eastAsia="zh-CN"/>
        </w:rPr>
        <w:t>FII=</w:t>
      </w:r>
      <w:r>
        <w:rPr>
          <w:rFonts w:ascii="Verdana" w:hAnsi="Verdana" w:cs="Arial" w:hint="eastAsia"/>
          <w:color w:val="000000"/>
          <w:lang w:eastAsia="zh-CN"/>
        </w:rPr>
        <w:t>意向报价（</w:t>
      </w:r>
      <w:r>
        <w:rPr>
          <w:rFonts w:ascii="Verdana" w:hAnsi="Verdana" w:cs="Arial" w:hint="eastAsia"/>
          <w:color w:val="000000"/>
          <w:lang w:eastAsia="zh-CN"/>
        </w:rPr>
        <w:t>Fixed Income-</w:t>
      </w:r>
      <w:r w:rsidRPr="008B4830">
        <w:rPr>
          <w:rFonts w:ascii="Verdana" w:hAnsi="Verdana" w:cs="Arial"/>
          <w:color w:val="000000"/>
          <w:lang w:eastAsia="zh-CN"/>
        </w:rPr>
        <w:t>Indication Interest</w:t>
      </w:r>
      <w:r>
        <w:rPr>
          <w:rFonts w:ascii="Verdana" w:hAnsi="Verdana" w:cs="Arial" w:hint="eastAsia"/>
          <w:color w:val="000000"/>
          <w:lang w:eastAsia="zh-CN"/>
        </w:rPr>
        <w:t xml:space="preserve"> Quoting</w:t>
      </w:r>
      <w:r>
        <w:rPr>
          <w:rFonts w:ascii="Verdana" w:hAnsi="Verdana" w:cs="Arial" w:hint="eastAsia"/>
          <w:color w:val="000000"/>
          <w:lang w:eastAsia="zh-CN"/>
        </w:rPr>
        <w:t>）</w:t>
      </w:r>
    </w:p>
    <w:p w:rsidR="0089500B" w:rsidRDefault="0089500B" w:rsidP="0089500B">
      <w:pPr>
        <w:rPr>
          <w:rFonts w:ascii="Verdana" w:hAnsi="Verdana" w:cs="Arial"/>
          <w:color w:val="000000"/>
          <w:lang w:eastAsia="zh-CN"/>
        </w:rPr>
      </w:pPr>
      <w:r>
        <w:rPr>
          <w:rFonts w:ascii="Verdana" w:hAnsi="Verdana" w:cs="Arial" w:hint="eastAsia"/>
          <w:color w:val="000000"/>
          <w:lang w:eastAsia="zh-CN"/>
        </w:rPr>
        <w:t>FPT=</w:t>
      </w:r>
      <w:r>
        <w:rPr>
          <w:rFonts w:ascii="Verdana" w:hAnsi="Verdana" w:cs="Arial" w:hint="eastAsia"/>
          <w:color w:val="000000"/>
          <w:lang w:eastAsia="zh-CN"/>
        </w:rPr>
        <w:t>指定对手方报价（</w:t>
      </w:r>
      <w:r>
        <w:rPr>
          <w:rFonts w:ascii="Verdana" w:hAnsi="Verdana" w:cs="Arial" w:hint="eastAsia"/>
          <w:color w:val="000000"/>
          <w:lang w:eastAsia="zh-CN"/>
        </w:rPr>
        <w:t>Fixed Income-P</w:t>
      </w:r>
      <w:r w:rsidRPr="00BE1D03">
        <w:rPr>
          <w:rFonts w:ascii="Verdana" w:hAnsi="Verdana" w:cs="Arial"/>
          <w:color w:val="000000"/>
          <w:lang w:eastAsia="zh-CN"/>
        </w:rPr>
        <w:t>romissory</w:t>
      </w:r>
      <w:r>
        <w:rPr>
          <w:rFonts w:ascii="Verdana" w:hAnsi="Verdana" w:cs="Arial" w:hint="eastAsia"/>
          <w:color w:val="000000"/>
          <w:lang w:eastAsia="zh-CN"/>
        </w:rPr>
        <w:t xml:space="preserve"> Trading</w:t>
      </w:r>
      <w:r>
        <w:rPr>
          <w:rFonts w:ascii="Verdana" w:hAnsi="Verdana" w:cs="Arial" w:hint="eastAsia"/>
          <w:color w:val="000000"/>
          <w:lang w:eastAsia="zh-CN"/>
        </w:rPr>
        <w:t>）</w:t>
      </w:r>
    </w:p>
    <w:p w:rsidR="006D2A0F" w:rsidRPr="0089500B" w:rsidRDefault="006D2A0F" w:rsidP="00BB4065">
      <w:pPr>
        <w:rPr>
          <w:rFonts w:ascii="宋体" w:hAnsi="宋体"/>
          <w:lang w:eastAsia="zh-CN"/>
        </w:rPr>
      </w:pPr>
    </w:p>
    <w:p w:rsidR="00F0399D" w:rsidRPr="00AA339D" w:rsidRDefault="00F0399D" w:rsidP="00AA339D">
      <w:pPr>
        <w:pStyle w:val="1"/>
        <w:keepNext w:val="0"/>
        <w:keepLines w:val="0"/>
        <w:pageBreakBefore w:val="0"/>
        <w:widowControl w:val="0"/>
        <w:numPr>
          <w:ilvl w:val="0"/>
          <w:numId w:val="25"/>
        </w:numPr>
        <w:suppressAutoHyphens w:val="0"/>
        <w:rPr>
          <w:rFonts w:ascii="宋体" w:hAnsi="宋体"/>
          <w:bCs w:val="0"/>
          <w:lang w:eastAsia="zh-CN"/>
        </w:rPr>
      </w:pPr>
      <w:bookmarkStart w:id="182" w:name="_Toc290555336"/>
      <w:bookmarkStart w:id="183" w:name="_Toc477178286"/>
      <w:r w:rsidRPr="00AA339D">
        <w:rPr>
          <w:rFonts w:ascii="宋体" w:hAnsi="宋体" w:hint="eastAsia"/>
          <w:bCs w:val="0"/>
          <w:lang w:eastAsia="zh-CN"/>
        </w:rPr>
        <w:t>消息</w:t>
      </w:r>
      <w:bookmarkEnd w:id="182"/>
      <w:r w:rsidRPr="00AA339D">
        <w:rPr>
          <w:rFonts w:ascii="宋体" w:hAnsi="宋体" w:hint="eastAsia"/>
          <w:bCs w:val="0"/>
          <w:lang w:eastAsia="zh-CN"/>
        </w:rPr>
        <w:t>定义</w:t>
      </w:r>
      <w:bookmarkEnd w:id="183"/>
    </w:p>
    <w:p w:rsidR="002C42B2" w:rsidRPr="00FB6389" w:rsidRDefault="002C42B2" w:rsidP="00FB6389">
      <w:pPr>
        <w:ind w:firstLineChars="200" w:firstLine="400"/>
        <w:rPr>
          <w:b/>
          <w:bCs/>
          <w:lang w:eastAsia="zh-CN"/>
        </w:rPr>
      </w:pPr>
      <w:r>
        <w:rPr>
          <w:rFonts w:ascii="宋体" w:hAnsi="宋体" w:hint="eastAsia"/>
          <w:lang w:eastAsia="zh-CN"/>
        </w:rPr>
        <w:t>基于稳步推进、逐步完善的考虑，本开发稿中暂仅对核心业务之一的质押</w:t>
      </w:r>
      <w:proofErr w:type="gramStart"/>
      <w:r>
        <w:rPr>
          <w:rFonts w:ascii="宋体" w:hAnsi="宋体" w:hint="eastAsia"/>
          <w:lang w:eastAsia="zh-CN"/>
        </w:rPr>
        <w:t>式协议</w:t>
      </w:r>
      <w:proofErr w:type="gramEnd"/>
      <w:r>
        <w:rPr>
          <w:rFonts w:ascii="宋体" w:hAnsi="宋体" w:hint="eastAsia"/>
          <w:lang w:eastAsia="zh-CN"/>
        </w:rPr>
        <w:t>回购业务相关消息进行详细定义。</w:t>
      </w:r>
    </w:p>
    <w:p w:rsidR="00054CE6" w:rsidRPr="006550EE" w:rsidRDefault="00C410B9" w:rsidP="00FB6389">
      <w:pPr>
        <w:pStyle w:val="2"/>
      </w:pPr>
      <w:bookmarkStart w:id="184" w:name="_Toc477178287"/>
      <w:r w:rsidRPr="006550EE">
        <w:rPr>
          <w:rFonts w:ascii="宋体" w:hAnsi="宋体" w:hint="eastAsia"/>
        </w:rPr>
        <w:lastRenderedPageBreak/>
        <w:t>协议回购</w:t>
      </w:r>
      <w:r w:rsidRPr="006550EE">
        <w:rPr>
          <w:rFonts w:hint="eastAsia"/>
        </w:rPr>
        <w:t>消息</w:t>
      </w:r>
      <w:r>
        <w:rPr>
          <w:rFonts w:hint="eastAsia"/>
          <w:lang w:eastAsia="zh-CN"/>
        </w:rPr>
        <w:t>处理</w:t>
      </w:r>
      <w:r w:rsidRPr="006550EE">
        <w:rPr>
          <w:rFonts w:hint="eastAsia"/>
        </w:rPr>
        <w:t>流程</w:t>
      </w:r>
      <w:r w:rsidR="002B6C57">
        <w:rPr>
          <w:rFonts w:hint="eastAsia"/>
          <w:lang w:eastAsia="zh-CN"/>
        </w:rPr>
        <w:t>说明</w:t>
      </w:r>
      <w:bookmarkEnd w:id="184"/>
    </w:p>
    <w:p w:rsidR="00054CE6" w:rsidRDefault="00054CE6" w:rsidP="00054CE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债券质押式协议回购（简称“协议回购”）是指交易双方自主谈判和协商议定，以债券为权利质押的融资业务。资金融入方（正回购方）在将债券出质给资金融出方（逆回购方）融入资金的同时，双方约定在未来某一日期，由正回购方向逆回购方返还本金，并按约定利率支付利息，同时解除债券质押登记解除。协议回购业务功能包括意向申报、</w:t>
      </w:r>
      <w:r w:rsidR="00265C72">
        <w:rPr>
          <w:rFonts w:hint="eastAsia"/>
          <w:lang w:eastAsia="zh-CN"/>
        </w:rPr>
        <w:t>成交申报</w:t>
      </w:r>
      <w:r>
        <w:rPr>
          <w:rFonts w:ascii="宋体" w:hAnsi="宋体" w:hint="eastAsia"/>
        </w:rPr>
        <w:t>、到期确认申报、到期续做申报、解除质押申报、换</w:t>
      </w:r>
      <w:proofErr w:type="gramStart"/>
      <w:r>
        <w:rPr>
          <w:rFonts w:ascii="宋体" w:hAnsi="宋体" w:hint="eastAsia"/>
        </w:rPr>
        <w:t>券</w:t>
      </w:r>
      <w:proofErr w:type="gramEnd"/>
      <w:r>
        <w:rPr>
          <w:rFonts w:ascii="宋体" w:hAnsi="宋体" w:hint="eastAsia"/>
        </w:rPr>
        <w:t>申报、提前终止申报。</w:t>
      </w:r>
      <w:r>
        <w:rPr>
          <w:rFonts w:hint="eastAsia"/>
          <w:lang w:eastAsia="zh-CN"/>
        </w:rPr>
        <w:t>下图描述了</w:t>
      </w:r>
      <w:r w:rsidR="003923D0">
        <w:rPr>
          <w:rFonts w:hint="eastAsia"/>
          <w:lang w:eastAsia="zh-CN"/>
        </w:rPr>
        <w:t>意向申报</w:t>
      </w:r>
      <w:r w:rsidR="003923D0">
        <w:rPr>
          <w:rFonts w:ascii="宋体" w:hAnsi="宋体" w:hint="eastAsia"/>
        </w:rPr>
        <w:t>、</w:t>
      </w:r>
      <w:r w:rsidR="00265C72">
        <w:rPr>
          <w:rFonts w:hint="eastAsia"/>
          <w:lang w:eastAsia="zh-CN"/>
        </w:rPr>
        <w:t>成交申报</w:t>
      </w:r>
      <w:r w:rsidR="006C2253">
        <w:rPr>
          <w:rFonts w:ascii="宋体" w:hAnsi="宋体" w:hint="eastAsia"/>
        </w:rPr>
        <w:t>、到期续做申报</w:t>
      </w:r>
      <w:r w:rsidR="005652A2">
        <w:rPr>
          <w:rFonts w:ascii="宋体" w:hAnsi="宋体" w:hint="eastAsia"/>
        </w:rPr>
        <w:t>、</w:t>
      </w:r>
      <w:r>
        <w:rPr>
          <w:rFonts w:ascii="宋体" w:hAnsi="宋体" w:hint="eastAsia"/>
          <w:lang w:eastAsia="zh-CN"/>
        </w:rPr>
        <w:t>到期确认申报</w:t>
      </w:r>
      <w:r w:rsidR="005652A2">
        <w:rPr>
          <w:rFonts w:ascii="宋体" w:hAnsi="宋体" w:hint="eastAsia"/>
        </w:rPr>
        <w:t>、解除质押申报、换</w:t>
      </w:r>
      <w:proofErr w:type="gramStart"/>
      <w:r w:rsidR="005652A2">
        <w:rPr>
          <w:rFonts w:ascii="宋体" w:hAnsi="宋体" w:hint="eastAsia"/>
        </w:rPr>
        <w:t>券</w:t>
      </w:r>
      <w:proofErr w:type="gramEnd"/>
      <w:r w:rsidR="005652A2">
        <w:rPr>
          <w:rFonts w:ascii="宋体" w:hAnsi="宋体" w:hint="eastAsia"/>
        </w:rPr>
        <w:t>申报、提前终止申报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STEP</w:t>
      </w:r>
      <w:r>
        <w:rPr>
          <w:rFonts w:hint="eastAsia"/>
          <w:lang w:eastAsia="zh-CN"/>
        </w:rPr>
        <w:t>消息通信流程。</w:t>
      </w:r>
      <w:r w:rsidR="007E40C3">
        <w:object w:dxaOrig="12572" w:dyaOrig="13061">
          <v:shape id="_x0000_i1025" type="#_x0000_t75" style="width:381.05pt;height:353.2pt" o:ole="">
            <v:imagedata r:id="rId19" o:title=""/>
          </v:shape>
          <o:OLEObject Type="Embed" ProgID="Visio.Drawing.11" ShapeID="_x0000_i1025" DrawAspect="Content" ObjectID="_1554122540" r:id="rId20"/>
        </w:object>
      </w:r>
    </w:p>
    <w:p w:rsidR="00054CE6" w:rsidRPr="00521373" w:rsidRDefault="00ED332D" w:rsidP="00054CE6">
      <w:pPr>
        <w:jc w:val="center"/>
        <w:rPr>
          <w:rFonts w:ascii="宋体" w:hAnsi="宋体"/>
          <w:lang w:eastAsia="zh-CN"/>
        </w:rPr>
      </w:pPr>
      <w:r>
        <w:object w:dxaOrig="12572" w:dyaOrig="13061">
          <v:shape id="_x0000_i1026" type="#_x0000_t75" style="width:381.05pt;height:395.3pt" o:ole="">
            <v:imagedata r:id="rId21" o:title=""/>
          </v:shape>
          <o:OLEObject Type="Embed" ProgID="Visio.Drawing.11" ShapeID="_x0000_i1026" DrawAspect="Content" ObjectID="_1554122541" r:id="rId22"/>
        </w:object>
      </w:r>
      <w:r w:rsidR="003141EF">
        <w:object w:dxaOrig="12572" w:dyaOrig="13061">
          <v:shape id="_x0000_i1027" type="#_x0000_t75" style="width:381.05pt;height:395.3pt" o:ole="">
            <v:imagedata r:id="rId23" o:title=""/>
          </v:shape>
          <o:OLEObject Type="Embed" ProgID="Visio.Drawing.11" ShapeID="_x0000_i1027" DrawAspect="Content" ObjectID="_1554122542" r:id="rId24"/>
        </w:object>
      </w:r>
    </w:p>
    <w:p w:rsidR="00054CE6" w:rsidRDefault="00054CE6" w:rsidP="00054CE6">
      <w:pPr>
        <w:rPr>
          <w:lang w:eastAsia="zh-CN"/>
        </w:rPr>
      </w:pPr>
    </w:p>
    <w:p w:rsidR="00BC1334" w:rsidRDefault="00BC1334" w:rsidP="00054CE6">
      <w:pPr>
        <w:rPr>
          <w:lang w:eastAsia="zh-CN"/>
        </w:rPr>
      </w:pPr>
    </w:p>
    <w:p w:rsidR="00BC1334" w:rsidRDefault="00840AD3" w:rsidP="00054CE6">
      <w:pPr>
        <w:rPr>
          <w:lang w:eastAsia="zh-CN"/>
        </w:rPr>
      </w:pPr>
      <w:r>
        <w:object w:dxaOrig="12572" w:dyaOrig="13061">
          <v:shape id="_x0000_i1028" type="#_x0000_t75" style="width:381.05pt;height:395.3pt" o:ole="">
            <v:imagedata r:id="rId25" o:title=""/>
          </v:shape>
          <o:OLEObject Type="Embed" ProgID="Visio.Drawing.11" ShapeID="_x0000_i1028" DrawAspect="Content" ObjectID="_1554122543" r:id="rId26"/>
        </w:object>
      </w:r>
    </w:p>
    <w:p w:rsidR="006E4243" w:rsidRDefault="003A0E33" w:rsidP="00F93C1A">
      <w:pPr>
        <w:pStyle w:val="2"/>
        <w:rPr>
          <w:rStyle w:val="2ChapterXXStatementh22Header2l2Level2HeadheaChar"/>
          <w:lang w:val="en-US" w:eastAsia="zh-CN"/>
        </w:rPr>
      </w:pPr>
      <w:bookmarkStart w:id="185" w:name="_Toc470642034"/>
      <w:bookmarkStart w:id="186" w:name="_Toc477176327"/>
      <w:bookmarkStart w:id="187" w:name="_Toc470642035"/>
      <w:bookmarkStart w:id="188" w:name="_Toc477176328"/>
      <w:bookmarkStart w:id="189" w:name="_Toc306367079"/>
      <w:bookmarkStart w:id="190" w:name="_Toc306368153"/>
      <w:bookmarkStart w:id="191" w:name="_Toc306367087"/>
      <w:bookmarkStart w:id="192" w:name="_Toc306368161"/>
      <w:bookmarkStart w:id="193" w:name="_Toc306367093"/>
      <w:bookmarkStart w:id="194" w:name="_Toc306368167"/>
      <w:bookmarkStart w:id="195" w:name="_Toc306367145"/>
      <w:bookmarkStart w:id="196" w:name="_Toc306368219"/>
      <w:bookmarkStart w:id="197" w:name="_Toc477178288"/>
      <w:bookmarkStart w:id="198" w:name="_Toc290555340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r>
        <w:rPr>
          <w:rStyle w:val="2ChapterXXStatementh22Header2l2Level2HeadheaChar"/>
          <w:rFonts w:hint="eastAsia"/>
          <w:lang w:val="en-US" w:eastAsia="zh-CN"/>
        </w:rPr>
        <w:t>协议回购</w:t>
      </w:r>
      <w:r w:rsidR="006E4243" w:rsidRPr="00521373">
        <w:rPr>
          <w:rStyle w:val="2ChapterXXStatementh22Header2l2Level2HeadheaChar"/>
          <w:rFonts w:hint="eastAsia"/>
          <w:lang w:val="en-US" w:eastAsia="zh-CN"/>
        </w:rPr>
        <w:t>订单类消息</w:t>
      </w:r>
      <w:bookmarkEnd w:id="197"/>
    </w:p>
    <w:tbl>
      <w:tblPr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820"/>
        <w:gridCol w:w="3685"/>
      </w:tblGrid>
      <w:tr w:rsidR="006E4243" w:rsidRPr="00521373" w:rsidTr="00E77B46">
        <w:trPr>
          <w:tblHeader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6E4243" w:rsidRPr="00521373" w:rsidRDefault="00CB6A63" w:rsidP="00E77B46">
            <w:pPr>
              <w:pStyle w:val="WinDescr"/>
              <w:snapToGrid w:val="0"/>
              <w:rPr>
                <w:rFonts w:ascii="宋体" w:hAnsi="宋体"/>
                <w:b/>
                <w:lang w:eastAsia="zh-CN"/>
              </w:rPr>
            </w:pPr>
            <w:r w:rsidRPr="00521373">
              <w:rPr>
                <w:rFonts w:ascii="宋体" w:hAnsi="宋体" w:hint="eastAsia"/>
                <w:b/>
                <w:lang w:eastAsia="zh-CN"/>
              </w:rPr>
              <w:t>reqtext/</w:t>
            </w:r>
            <w:r w:rsidR="003C3A39" w:rsidRPr="00521373">
              <w:rPr>
                <w:rFonts w:ascii="宋体" w:hAnsi="宋体" w:cs="Arial" w:hint="eastAsia"/>
                <w:b/>
                <w:color w:val="000000"/>
                <w:lang w:eastAsia="zh-CN"/>
              </w:rPr>
              <w:t>resptext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E4243" w:rsidRPr="00521373" w:rsidRDefault="00CB6A63" w:rsidP="00533D25">
            <w:pPr>
              <w:pStyle w:val="WinDescr"/>
              <w:snapToGrid w:val="0"/>
              <w:rPr>
                <w:rFonts w:ascii="宋体" w:hAnsi="宋体"/>
                <w:b/>
              </w:rPr>
            </w:pPr>
            <w:r w:rsidRPr="00521373">
              <w:rPr>
                <w:rFonts w:ascii="宋体" w:hAnsi="宋体" w:hint="eastAsia"/>
                <w:b/>
                <w:lang w:eastAsia="zh-CN"/>
              </w:rPr>
              <w:t>订单数据</w:t>
            </w:r>
          </w:p>
        </w:tc>
      </w:tr>
      <w:tr w:rsidR="006E4243" w:rsidRPr="00521373" w:rsidTr="00E77B46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243" w:rsidRPr="00521373" w:rsidRDefault="006E4243" w:rsidP="00E77B46">
            <w:pPr>
              <w:pStyle w:val="WinDescr"/>
              <w:snapToGrid w:val="0"/>
              <w:rPr>
                <w:rFonts w:ascii="宋体" w:hAnsi="宋体"/>
                <w:b/>
              </w:rPr>
            </w:pPr>
            <w:r w:rsidRPr="00521373">
              <w:rPr>
                <w:rFonts w:ascii="宋体" w:hAnsi="宋体"/>
                <w:b/>
              </w:rPr>
              <w:t>描述：</w:t>
            </w:r>
          </w:p>
          <w:p w:rsidR="006E4243" w:rsidRPr="00521373" w:rsidRDefault="006E4243" w:rsidP="00E77B46">
            <w:pPr>
              <w:rPr>
                <w:rFonts w:ascii="宋体" w:hAnsi="宋体"/>
                <w:bCs/>
                <w:lang w:eastAsia="zh-CN"/>
              </w:rPr>
            </w:pPr>
            <w:r w:rsidRPr="00521373">
              <w:rPr>
                <w:rFonts w:ascii="宋体" w:hAnsi="宋体" w:hint="eastAsia"/>
                <w:bCs/>
                <w:lang w:eastAsia="zh-CN"/>
              </w:rPr>
              <w:t>本类消息用于市场参与者发送报价和获取报价的处理响应。</w:t>
            </w:r>
          </w:p>
          <w:p w:rsidR="006E4243" w:rsidRPr="00521373" w:rsidRDefault="006E4243" w:rsidP="00E77B46">
            <w:pPr>
              <w:rPr>
                <w:rFonts w:ascii="宋体" w:hAnsi="宋体"/>
                <w:bCs/>
                <w:lang w:eastAsia="zh-CN"/>
              </w:rPr>
            </w:pPr>
            <w:r w:rsidRPr="00521373">
              <w:rPr>
                <w:rFonts w:ascii="宋体" w:hAnsi="宋体" w:hint="eastAsia"/>
                <w:bCs/>
                <w:lang w:eastAsia="zh-CN"/>
              </w:rPr>
              <w:t>申报消息对应于</w:t>
            </w:r>
            <w:r w:rsidR="007602B8">
              <w:rPr>
                <w:rFonts w:ascii="宋体" w:hAnsi="宋体" w:hint="eastAsia"/>
                <w:bCs/>
                <w:lang w:eastAsia="zh-CN"/>
              </w:rPr>
              <w:t>同步</w:t>
            </w:r>
            <w:r w:rsidRPr="00521373">
              <w:rPr>
                <w:rFonts w:ascii="宋体" w:hAnsi="宋体" w:hint="eastAsia"/>
                <w:bCs/>
                <w:lang w:eastAsia="zh-CN"/>
              </w:rPr>
              <w:t>请求</w:t>
            </w:r>
            <w:r w:rsidR="007602B8">
              <w:rPr>
                <w:rFonts w:ascii="宋体" w:hAnsi="宋体" w:hint="eastAsia"/>
                <w:bCs/>
                <w:lang w:eastAsia="zh-CN"/>
              </w:rPr>
              <w:t>消息流中</w:t>
            </w:r>
            <w:r w:rsidRPr="00521373">
              <w:rPr>
                <w:rFonts w:ascii="宋体" w:hAnsi="宋体" w:hint="eastAsia"/>
                <w:bCs/>
                <w:lang w:eastAsia="zh-CN"/>
              </w:rPr>
              <w:t>的reqtext字段。</w:t>
            </w:r>
          </w:p>
          <w:p w:rsidR="006E4243" w:rsidRPr="00521373" w:rsidRDefault="007602B8" w:rsidP="00E77B46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bCs/>
                <w:lang w:eastAsia="zh-CN"/>
              </w:rPr>
              <w:t>响应消息对应于同步确认消息流</w:t>
            </w:r>
            <w:r w:rsidR="006E4243" w:rsidRPr="00521373">
              <w:rPr>
                <w:rFonts w:ascii="宋体" w:hAnsi="宋体" w:hint="eastAsia"/>
                <w:bCs/>
                <w:lang w:eastAsia="zh-CN"/>
              </w:rPr>
              <w:t>中的</w:t>
            </w:r>
            <w:r w:rsidR="003C3A39" w:rsidRPr="00EC7A2E">
              <w:rPr>
                <w:rFonts w:ascii="宋体" w:hAnsi="宋体" w:hint="eastAsia"/>
                <w:bCs/>
                <w:lang w:eastAsia="zh-CN"/>
              </w:rPr>
              <w:t>resptext</w:t>
            </w:r>
            <w:r w:rsidR="006E4243" w:rsidRPr="00521373">
              <w:rPr>
                <w:rFonts w:ascii="宋体" w:hAnsi="宋体" w:hint="eastAsia"/>
                <w:bCs/>
                <w:lang w:eastAsia="zh-CN"/>
              </w:rPr>
              <w:t>字段。</w:t>
            </w:r>
          </w:p>
        </w:tc>
      </w:tr>
    </w:tbl>
    <w:p w:rsidR="006E4243" w:rsidRPr="00521373" w:rsidRDefault="006E4243" w:rsidP="00F93C1A">
      <w:pPr>
        <w:rPr>
          <w:rFonts w:ascii="宋体" w:hAnsi="宋体"/>
        </w:rPr>
      </w:pPr>
    </w:p>
    <w:p w:rsidR="00F0399D" w:rsidRPr="00AA339D" w:rsidRDefault="00F0399D" w:rsidP="00AA339D">
      <w:pPr>
        <w:pStyle w:val="3"/>
        <w:rPr>
          <w:rFonts w:ascii="宋体" w:hAnsi="宋体"/>
          <w:lang w:eastAsia="zh-CN"/>
        </w:rPr>
      </w:pPr>
      <w:bookmarkStart w:id="199" w:name="_Toc360714707"/>
      <w:bookmarkStart w:id="200" w:name="_Toc360717331"/>
      <w:bookmarkStart w:id="201" w:name="_Toc360805408"/>
      <w:bookmarkStart w:id="202" w:name="_Toc360805582"/>
      <w:bookmarkStart w:id="203" w:name="_Toc360808821"/>
      <w:bookmarkStart w:id="204" w:name="_Toc408003696"/>
      <w:bookmarkStart w:id="205" w:name="_Toc477178289"/>
      <w:bookmarkEnd w:id="199"/>
      <w:bookmarkEnd w:id="200"/>
      <w:bookmarkEnd w:id="201"/>
      <w:bookmarkEnd w:id="202"/>
      <w:bookmarkEnd w:id="203"/>
      <w:r w:rsidRPr="00AA339D">
        <w:rPr>
          <w:rFonts w:hint="eastAsia"/>
        </w:rPr>
        <w:t>意向申报消息</w:t>
      </w:r>
      <w:r w:rsidRPr="00AA339D">
        <w:t>/</w:t>
      </w:r>
      <w:r w:rsidRPr="00AA339D">
        <w:rPr>
          <w:rFonts w:hint="eastAsia"/>
        </w:rPr>
        <w:t>意向申报撤单消息</w:t>
      </w:r>
      <w:bookmarkEnd w:id="204"/>
      <w:bookmarkEnd w:id="205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839"/>
        <w:gridCol w:w="3699"/>
      </w:tblGrid>
      <w:tr w:rsidR="00C04D31" w:rsidTr="00D270EE">
        <w:trPr>
          <w:tblHeader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C04D31" w:rsidRDefault="00C04D31" w:rsidP="00D270EE">
            <w:pPr>
              <w:pStyle w:val="WinDescr"/>
              <w:snapToGrid w:val="0"/>
              <w:rPr>
                <w:b/>
                <w:lang w:eastAsia="zh-CN"/>
              </w:rPr>
            </w:pPr>
            <w:r w:rsidRPr="000F36FA">
              <w:rPr>
                <w:rFonts w:hint="eastAsia"/>
                <w:b/>
              </w:rPr>
              <w:t>IOI</w:t>
            </w:r>
            <w:r w:rsidRPr="000F36FA">
              <w:rPr>
                <w:rFonts w:hint="eastAsia"/>
                <w:b/>
                <w:lang w:eastAsia="zh-CN"/>
              </w:rPr>
              <w:t xml:space="preserve">  (</w:t>
            </w:r>
            <w:r>
              <w:rPr>
                <w:rFonts w:cs="Arial" w:hint="eastAsia"/>
                <w:b/>
                <w:color w:val="000000"/>
                <w:lang w:eastAsia="zh-CN"/>
              </w:rPr>
              <w:t>r</w:t>
            </w:r>
            <w:r w:rsidRPr="000F36FA">
              <w:rPr>
                <w:rFonts w:cs="Arial" w:hint="eastAsia"/>
                <w:b/>
                <w:color w:val="000000"/>
                <w:lang w:eastAsia="zh-CN"/>
              </w:rPr>
              <w:t>eq</w:t>
            </w:r>
            <w:r>
              <w:rPr>
                <w:rFonts w:cs="Arial" w:hint="eastAsia"/>
                <w:b/>
                <w:color w:val="000000"/>
                <w:lang w:eastAsia="zh-CN"/>
              </w:rPr>
              <w:t>t</w:t>
            </w:r>
            <w:r w:rsidRPr="000F36FA">
              <w:rPr>
                <w:rFonts w:cs="Arial" w:hint="eastAsia"/>
                <w:b/>
                <w:color w:val="000000"/>
                <w:lang w:eastAsia="zh-CN"/>
              </w:rPr>
              <w:t>ext</w:t>
            </w:r>
            <w:r w:rsidRPr="000F36FA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C04D31" w:rsidRDefault="00C04D31" w:rsidP="00D270EE">
            <w:pPr>
              <w:pStyle w:val="WinDescr"/>
              <w:snapToGrid w:val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意向</w:t>
            </w:r>
            <w:r>
              <w:rPr>
                <w:b/>
              </w:rPr>
              <w:t>申</w:t>
            </w:r>
            <w:r>
              <w:rPr>
                <w:b/>
                <w:lang w:eastAsia="zh-CN"/>
              </w:rPr>
              <w:t>报</w:t>
            </w:r>
            <w:r>
              <w:rPr>
                <w:rFonts w:hint="eastAsia"/>
                <w:b/>
                <w:lang w:eastAsia="zh-CN"/>
              </w:rPr>
              <w:t>消息</w:t>
            </w:r>
            <w:r>
              <w:rPr>
                <w:rFonts w:hint="eastAsia"/>
                <w:b/>
                <w:lang w:eastAsia="zh-CN"/>
              </w:rPr>
              <w:t>/</w:t>
            </w:r>
            <w:r w:rsidRPr="008E6ED5">
              <w:rPr>
                <w:rFonts w:hint="eastAsia"/>
                <w:b/>
                <w:lang w:eastAsia="zh-CN"/>
              </w:rPr>
              <w:t>意向申报撤单消息</w:t>
            </w:r>
          </w:p>
        </w:tc>
      </w:tr>
      <w:tr w:rsidR="00C04D31" w:rsidTr="00D270EE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1" w:rsidRDefault="00C04D31" w:rsidP="00D270EE">
            <w:pPr>
              <w:pStyle w:val="WinDescr"/>
              <w:snapToGrid w:val="0"/>
              <w:rPr>
                <w:b/>
              </w:rPr>
            </w:pPr>
            <w:r>
              <w:rPr>
                <w:b/>
              </w:rPr>
              <w:t>描述：</w:t>
            </w:r>
          </w:p>
          <w:p w:rsidR="00C04D31" w:rsidRDefault="00C04D31" w:rsidP="00D270EE">
            <w:pPr>
              <w:pStyle w:val="WinDescrLeft"/>
              <w:rPr>
                <w:rFonts w:cs="Arial"/>
                <w:lang w:eastAsia="zh-CN"/>
              </w:rPr>
            </w:pPr>
            <w:r>
              <w:rPr>
                <w:rFonts w:cs="Arial"/>
              </w:rPr>
              <w:t>市场参与者</w:t>
            </w:r>
            <w:r>
              <w:rPr>
                <w:rFonts w:cs="Arial" w:hint="eastAsia"/>
                <w:lang w:eastAsia="zh-CN"/>
              </w:rPr>
              <w:t>使用</w:t>
            </w:r>
            <w:r>
              <w:rPr>
                <w:rFonts w:hint="eastAsia"/>
                <w:bCs/>
                <w:lang w:eastAsia="zh-CN"/>
              </w:rPr>
              <w:t>IOI</w:t>
            </w:r>
            <w:r>
              <w:rPr>
                <w:rFonts w:hint="eastAsia"/>
                <w:bCs/>
                <w:lang w:eastAsia="zh-CN"/>
              </w:rPr>
              <w:t>消息进行意向申报或撤单。</w:t>
            </w:r>
          </w:p>
          <w:p w:rsidR="00C04D31" w:rsidRDefault="00C04D31" w:rsidP="001854C2">
            <w:pPr>
              <w:rPr>
                <w:rFonts w:ascii="宋体" w:hAnsi="Times New Roman" w:cs="宋体"/>
                <w:color w:val="000000"/>
                <w:lang w:val="en-US" w:eastAsia="zh-CN"/>
              </w:rPr>
            </w:pPr>
            <w:r>
              <w:rPr>
                <w:rFonts w:ascii="宋体" w:hAnsi="Times New Roman" w:cs="宋体" w:hint="eastAsia"/>
                <w:color w:val="000000"/>
                <w:lang w:val="en-US" w:eastAsia="zh-CN"/>
              </w:rPr>
              <w:t>需要注意的是，平台采用原始意向申报的</w:t>
            </w:r>
            <w:r w:rsidRPr="00F852EA">
              <w:rPr>
                <w:rFonts w:cs="Arial"/>
                <w:color w:val="000000"/>
                <w:lang w:eastAsia="zh-CN"/>
              </w:rPr>
              <w:t>会员内部</w:t>
            </w:r>
            <w:r>
              <w:rPr>
                <w:rFonts w:cs="Arial" w:hint="eastAsia"/>
                <w:color w:val="000000"/>
                <w:lang w:eastAsia="zh-CN"/>
              </w:rPr>
              <w:t>编号和</w:t>
            </w:r>
            <w:r w:rsidR="0004504A">
              <w:rPr>
                <w:rFonts w:ascii="宋体" w:hAnsi="Times New Roman" w:cs="宋体" w:hint="eastAsia"/>
                <w:color w:val="000000"/>
                <w:lang w:val="en-US" w:eastAsia="zh-CN"/>
              </w:rPr>
              <w:t>申报交易</w:t>
            </w:r>
            <w:r w:rsidR="001854C2">
              <w:rPr>
                <w:rFonts w:ascii="宋体" w:hAnsi="Times New Roman" w:cs="宋体" w:hint="eastAsia"/>
                <w:color w:val="000000"/>
                <w:lang w:val="en-US" w:eastAsia="zh-CN"/>
              </w:rPr>
              <w:t>员</w:t>
            </w:r>
            <w:r>
              <w:rPr>
                <w:rFonts w:ascii="宋体" w:hAnsi="Times New Roman" w:cs="宋体" w:hint="eastAsia"/>
                <w:color w:val="000000"/>
                <w:lang w:val="en-US" w:eastAsia="zh-CN"/>
              </w:rPr>
              <w:t>作为撤单索引字段。</w:t>
            </w:r>
          </w:p>
          <w:p w:rsidR="00261CD7" w:rsidRDefault="00261CD7" w:rsidP="00E5244D">
            <w:r>
              <w:rPr>
                <w:rFonts w:hint="eastAsia"/>
                <w:bCs/>
                <w:lang w:eastAsia="zh-CN"/>
              </w:rPr>
              <w:lastRenderedPageBreak/>
              <w:t>意向申报撤单必填字段为</w:t>
            </w:r>
            <w:r w:rsidRPr="00587B8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IOIID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QuoteType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</w:t>
            </w:r>
            <w:r w:rsidRPr="00587B8C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IOIRefID</w:t>
            </w:r>
          </w:p>
        </w:tc>
      </w:tr>
    </w:tbl>
    <w:p w:rsidR="00C04D31" w:rsidRDefault="00C04D31" w:rsidP="00C04D31"/>
    <w:tbl>
      <w:tblPr>
        <w:tblW w:w="0" w:type="auto"/>
        <w:tblInd w:w="-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73"/>
        <w:gridCol w:w="908"/>
        <w:gridCol w:w="1306"/>
        <w:gridCol w:w="4329"/>
        <w:gridCol w:w="714"/>
      </w:tblGrid>
      <w:tr w:rsidR="00C04D31" w:rsidTr="00D270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04D31" w:rsidRDefault="00C04D31" w:rsidP="00D270EE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rFonts w:hint="eastAsia"/>
                <w:b/>
                <w:lang w:val="en-US" w:eastAsia="zh-CN"/>
              </w:rPr>
              <w:t>标签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04D31" w:rsidRDefault="00C04D31" w:rsidP="00D270EE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04D31" w:rsidRDefault="00C04D31" w:rsidP="00D270EE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字段描述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04D31" w:rsidRDefault="00C04D31" w:rsidP="00D270EE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类型</w:t>
            </w:r>
          </w:p>
        </w:tc>
      </w:tr>
      <w:tr w:rsidR="00C04D31" w:rsidRPr="00FF7C13" w:rsidTr="00D270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4D31" w:rsidRPr="00F852EA" w:rsidRDefault="00C04D31" w:rsidP="00D270EE">
            <w:pPr>
              <w:snapToGrid w:val="0"/>
              <w:jc w:val="center"/>
              <w:rPr>
                <w:rFonts w:cs="Arial"/>
                <w:color w:val="000000"/>
                <w:lang w:eastAsia="zh-C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4D31" w:rsidRPr="00F852EA" w:rsidRDefault="00C04D31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>
              <w:rPr>
                <w:rFonts w:cs="Arial"/>
                <w:color w:val="000000"/>
              </w:rPr>
              <w:t>消息头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4D31" w:rsidRPr="00F852EA" w:rsidRDefault="00C04D31" w:rsidP="00D270EE">
            <w:pPr>
              <w:jc w:val="both"/>
              <w:rPr>
                <w:rFonts w:cs="Arial"/>
                <w:color w:val="000000"/>
                <w:lang w:eastAsia="zh-CN"/>
              </w:rPr>
            </w:pPr>
            <w:r w:rsidRPr="00F852EA">
              <w:rPr>
                <w:rFonts w:cs="Arial"/>
                <w:color w:val="000000"/>
                <w:lang w:eastAsia="zh-CN"/>
              </w:rPr>
              <w:t>MsgType</w:t>
            </w:r>
            <w:r w:rsidRPr="00F852EA">
              <w:rPr>
                <w:rFonts w:cs="Arial" w:hint="eastAsia"/>
                <w:color w:val="000000"/>
                <w:lang w:eastAsia="zh-CN"/>
              </w:rPr>
              <w:t>取值为：</w:t>
            </w:r>
            <w:r w:rsidRPr="00F852EA">
              <w:rPr>
                <w:rFonts w:cs="Arial" w:hint="eastAsia"/>
                <w:color w:val="000000"/>
                <w:lang w:eastAsia="zh-CN"/>
              </w:rPr>
              <w:t>6=</w:t>
            </w:r>
            <w:r w:rsidRPr="00F852EA">
              <w:rPr>
                <w:rFonts w:cs="Arial" w:hint="eastAsia"/>
                <w:color w:val="000000"/>
                <w:lang w:eastAsia="zh-CN"/>
              </w:rPr>
              <w:t>意向申报或意向申报撤单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1" w:rsidRPr="00F852EA" w:rsidRDefault="00C04D31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</w:p>
        </w:tc>
      </w:tr>
      <w:tr w:rsidR="00C04D31" w:rsidRPr="00FF7C13" w:rsidTr="00D270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4D31" w:rsidRPr="00AA339D" w:rsidRDefault="00F0399D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AA339D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23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4D31" w:rsidRPr="00AA339D" w:rsidRDefault="00F0399D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AA339D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IOIID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4D31" w:rsidRPr="00F852EA" w:rsidRDefault="00C04D31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F852EA">
              <w:rPr>
                <w:rFonts w:cs="Arial"/>
                <w:color w:val="000000"/>
                <w:lang w:eastAsia="zh-CN"/>
              </w:rPr>
              <w:t>会员内部</w:t>
            </w:r>
            <w:r>
              <w:rPr>
                <w:rFonts w:cs="Arial" w:hint="eastAsia"/>
                <w:color w:val="000000"/>
                <w:lang w:eastAsia="zh-CN"/>
              </w:rPr>
              <w:t>编号</w:t>
            </w:r>
            <w:r w:rsidRPr="00F852EA">
              <w:rPr>
                <w:rFonts w:cs="Arial"/>
                <w:color w:val="000000"/>
                <w:lang w:eastAsia="zh-CN"/>
              </w:rPr>
              <w:t>，</w:t>
            </w:r>
            <w:r>
              <w:rPr>
                <w:rFonts w:cs="Arial" w:hint="eastAsia"/>
                <w:color w:val="000000"/>
                <w:lang w:eastAsia="zh-CN"/>
              </w:rPr>
              <w:t>指意向申报或意向申报撤单会员内部编号</w:t>
            </w:r>
            <w:r w:rsidRPr="00F852EA">
              <w:rPr>
                <w:rFonts w:cs="Arial"/>
                <w:color w:val="000000"/>
                <w:lang w:eastAsia="zh-CN"/>
              </w:rPr>
              <w:t>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1" w:rsidRPr="00F852EA" w:rsidRDefault="00C04D31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>
              <w:rPr>
                <w:rFonts w:cs="Arial" w:hint="eastAsia"/>
                <w:color w:val="000000"/>
                <w:lang w:eastAsia="zh-CN"/>
              </w:rPr>
              <w:t>C</w:t>
            </w:r>
            <w:r w:rsidRPr="00F852EA">
              <w:rPr>
                <w:rFonts w:cs="Arial"/>
                <w:color w:val="000000"/>
                <w:lang w:eastAsia="zh-CN"/>
              </w:rPr>
              <w:t>10</w:t>
            </w:r>
          </w:p>
        </w:tc>
      </w:tr>
      <w:tr w:rsidR="002B6FBC" w:rsidRPr="00FF7C13" w:rsidTr="00AA3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6FBC" w:rsidRPr="00AA339D" w:rsidRDefault="002B6FBC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537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6FBC" w:rsidRPr="00AA339D" w:rsidRDefault="002B6FBC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QuoteType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399D" w:rsidRDefault="002B6FBC" w:rsidP="00AA339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报价类别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br/>
              <w:t>114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0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= 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回购意向申报</w:t>
            </w:r>
          </w:p>
          <w:p w:rsidR="00F0399D" w:rsidRPr="00AA339D" w:rsidRDefault="00587B8C" w:rsidP="00AA339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114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= 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回购意向申报撤</w:t>
            </w:r>
            <w:r w:rsidR="001E595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6FBC" w:rsidRDefault="002B6FBC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C04D31" w:rsidRPr="00FF7C13" w:rsidTr="00D270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4D31" w:rsidRPr="00AA339D" w:rsidRDefault="00F0399D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AA339D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26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4D31" w:rsidRPr="00AA339D" w:rsidRDefault="00F0399D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AA339D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IOIRefID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4D31" w:rsidRPr="00F852EA" w:rsidRDefault="00C04D31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F852EA">
              <w:rPr>
                <w:rFonts w:cs="Arial" w:hint="eastAsia"/>
                <w:color w:val="000000"/>
                <w:lang w:eastAsia="zh-CN"/>
              </w:rPr>
              <w:t>撤单编号</w:t>
            </w:r>
            <w:r>
              <w:rPr>
                <w:rFonts w:cs="Arial" w:hint="eastAsia"/>
                <w:color w:val="000000"/>
                <w:lang w:eastAsia="zh-CN"/>
              </w:rPr>
              <w:t>，对于意向申报</w:t>
            </w:r>
            <w:r>
              <w:rPr>
                <w:rFonts w:cs="Arial"/>
                <w:color w:val="000000"/>
                <w:lang w:val="en-US"/>
              </w:rPr>
              <w:t>该字段取值</w:t>
            </w:r>
            <w:r>
              <w:rPr>
                <w:rFonts w:cs="Arial" w:hint="eastAsia"/>
                <w:color w:val="000000"/>
                <w:lang w:val="en-US" w:eastAsia="zh-CN"/>
              </w:rPr>
              <w:t>为空，若为撤单则为被撤原订单的会员内部编号。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D31" w:rsidRPr="00F852EA" w:rsidRDefault="00C04D31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>
              <w:rPr>
                <w:rFonts w:cs="Arial" w:hint="eastAsia"/>
                <w:color w:val="000000"/>
                <w:lang w:eastAsia="zh-CN"/>
              </w:rPr>
              <w:t>C</w:t>
            </w:r>
            <w:r w:rsidRPr="00F852EA">
              <w:rPr>
                <w:rFonts w:cs="Arial"/>
                <w:color w:val="000000"/>
                <w:lang w:eastAsia="zh-CN"/>
              </w:rPr>
              <w:t>10</w:t>
            </w:r>
          </w:p>
        </w:tc>
      </w:tr>
      <w:tr w:rsidR="00FE7EF8" w:rsidRPr="00FF7C13" w:rsidTr="00D270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7EF8" w:rsidRPr="00AA339D" w:rsidRDefault="00FE7EF8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7EF8" w:rsidRPr="00AA339D" w:rsidRDefault="00FE7EF8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SecurityID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7EF8" w:rsidRPr="00F852EA" w:rsidRDefault="00FE7EF8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EF8" w:rsidRDefault="00FE7EF8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>
              <w:rPr>
                <w:rFonts w:cs="Arial" w:hint="eastAsia"/>
                <w:color w:val="000000"/>
                <w:lang w:eastAsia="zh-CN"/>
              </w:rPr>
              <w:t>C6</w:t>
            </w:r>
          </w:p>
        </w:tc>
      </w:tr>
      <w:tr w:rsidR="00D76296" w:rsidRPr="00FF7C13" w:rsidTr="00AA3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回购利率，单位：%，精度：3位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296" w:rsidRDefault="00D76296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N10(3)</w:t>
            </w:r>
          </w:p>
        </w:tc>
      </w:tr>
      <w:tr w:rsidR="00D76296" w:rsidRPr="00FF7C13" w:rsidTr="00AA3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226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RepurchaseTerm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回购期限，以天计，1-365天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296" w:rsidRDefault="00D76296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N4</w:t>
            </w:r>
          </w:p>
        </w:tc>
      </w:tr>
      <w:tr w:rsidR="00D76296" w:rsidRPr="00FF7C13" w:rsidTr="00AA3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76296" w:rsidRPr="001D0660" w:rsidRDefault="00D76296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8847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UAInterestAccrualDays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实际占款天数，单位：天，整数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296" w:rsidRDefault="00D76296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N3</w:t>
            </w:r>
          </w:p>
        </w:tc>
      </w:tr>
      <w:tr w:rsidR="00D76296" w:rsidRPr="00FF7C13" w:rsidTr="00AA3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SettlDate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首次结算日，格式为：YYYYMMDD</w:t>
            </w:r>
            <w:r w:rsidRPr="00F852EA">
              <w:rPr>
                <w:rFonts w:cs="Arial" w:hint="eastAsia"/>
                <w:color w:val="000000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296" w:rsidRDefault="00D76296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C8</w:t>
            </w:r>
          </w:p>
        </w:tc>
      </w:tr>
      <w:tr w:rsidR="00D76296" w:rsidRPr="00FF7C13" w:rsidTr="00AA3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541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MaturityDate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回购到期日，格式为：YYYYMMDD</w:t>
            </w:r>
            <w:r w:rsidRPr="00F852EA">
              <w:rPr>
                <w:rFonts w:cs="Arial" w:hint="eastAsia"/>
                <w:color w:val="000000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296" w:rsidRDefault="00D76296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C8</w:t>
            </w:r>
          </w:p>
        </w:tc>
      </w:tr>
      <w:tr w:rsidR="00D76296" w:rsidRPr="00FF7C13" w:rsidTr="00AA3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193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SettlDate2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到期结算日，格式为：YYYYMMDD</w:t>
            </w:r>
            <w:r w:rsidRPr="00F852EA">
              <w:rPr>
                <w:rFonts w:cs="Arial" w:hint="eastAsia"/>
                <w:color w:val="000000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296" w:rsidRDefault="00D76296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C8</w:t>
            </w:r>
          </w:p>
        </w:tc>
      </w:tr>
      <w:tr w:rsidR="00D76296" w:rsidRPr="00FF7C13" w:rsidTr="00AA3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76296" w:rsidRPr="001D0660" w:rsidRDefault="00DB2578" w:rsidP="00DB2578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</w:t>
            </w:r>
            <w:r w:rsidR="00D76296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方向</w:t>
            </w:r>
            <w:r w:rsidR="00D76296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，1表示正回购，2表示逆回购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296" w:rsidRDefault="00D76296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C1</w:t>
            </w:r>
          </w:p>
        </w:tc>
      </w:tr>
      <w:tr w:rsidR="00D76296" w:rsidRPr="00FF7C13" w:rsidTr="00AA3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76296" w:rsidRPr="001D0660" w:rsidRDefault="00D76296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38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OrderQty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76296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数量，单位：手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296" w:rsidRDefault="00D76296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N10</w:t>
            </w:r>
          </w:p>
        </w:tc>
      </w:tr>
      <w:tr w:rsidR="00D76296" w:rsidRPr="00FF7C13" w:rsidTr="00AA3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LastQty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76296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质押券面总额合计，单位：元，整数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296" w:rsidRDefault="00D76296" w:rsidP="00D76296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N12</w:t>
            </w:r>
          </w:p>
        </w:tc>
      </w:tr>
      <w:tr w:rsidR="00D76296" w:rsidRPr="00FF7C13" w:rsidTr="00AA3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231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ContractMultiplier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76296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折算比例,单位：%，精度：2位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296" w:rsidRDefault="00D76296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N6(2)</w:t>
            </w:r>
          </w:p>
        </w:tc>
      </w:tr>
      <w:tr w:rsidR="00D76296" w:rsidRPr="00FF7C13" w:rsidTr="00AA3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8504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TotalValueTraded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76296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成交金额，单位：元；精度：2位，四舍五入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296" w:rsidRDefault="00D76296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N16(2)</w:t>
            </w:r>
          </w:p>
        </w:tc>
      </w:tr>
      <w:tr w:rsidR="00D76296" w:rsidRPr="00FF7C13" w:rsidTr="00AA3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159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AccruedInterestAmt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76296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回购利息，单位：元，精度：2位，四舍五入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296" w:rsidRDefault="00D76296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N16(2)</w:t>
            </w:r>
          </w:p>
        </w:tc>
      </w:tr>
      <w:tr w:rsidR="00D76296" w:rsidRPr="00FF7C13" w:rsidTr="00D270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119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SettlCurrAmt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296" w:rsidRPr="001D0660" w:rsidRDefault="00D76296" w:rsidP="00D76296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到期结算金额，单位：元，精度：2位，四舍五入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296" w:rsidRDefault="00D76296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N16(2)</w:t>
            </w:r>
          </w:p>
        </w:tc>
      </w:tr>
      <w:tr w:rsidR="00FE7EF8" w:rsidRPr="00FF7C13" w:rsidTr="00AA3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7EF8" w:rsidRDefault="00FE7EF8" w:rsidP="00D270EE">
            <w:pPr>
              <w:snapToGrid w:val="0"/>
              <w:jc w:val="center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7EF8" w:rsidRPr="00F852EA" w:rsidRDefault="00FE7EF8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TransactTime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7EF8" w:rsidRPr="00F852EA" w:rsidRDefault="00FE7EF8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业务发生时间，格式为：YYYYMMDD-HH:MM:SS.sss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EF8" w:rsidRDefault="00FE7EF8" w:rsidP="00D270EE">
            <w:pPr>
              <w:snapToGrid w:val="0"/>
              <w:jc w:val="both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C21</w:t>
            </w:r>
          </w:p>
        </w:tc>
      </w:tr>
      <w:tr w:rsidR="000D590A" w:rsidRPr="00FF7C13" w:rsidTr="00AA33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590A" w:rsidRPr="001D0660" w:rsidRDefault="000D590A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590A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NoPartyIDs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590A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发起方重复组，依次包含发起方的交易商代码、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发起方的交易员代码。取值为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90A" w:rsidRPr="001D0660" w:rsidRDefault="000D590A" w:rsidP="000D590A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</w:tr>
      <w:tr w:rsidR="003E4B64" w:rsidRPr="00FF7C13" w:rsidTr="00AA339D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发起方交易商代码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发起方交易商代码，填写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3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CompanyID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C3</w:t>
            </w:r>
          </w:p>
        </w:tc>
      </w:tr>
      <w:tr w:rsidR="003E4B64" w:rsidRPr="00FF7C13" w:rsidTr="00AA339D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E4B64" w:rsidRPr="001D0660" w:rsidRDefault="003E4B64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12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的取值为发起方的交易商代码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3E4B64" w:rsidRPr="00FF7C13" w:rsidTr="00AA339D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发起方申报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交易员号</w:t>
            </w:r>
            <w:proofErr w:type="gramEnd"/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交易员代码，填写6位交易员代码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C6</w:t>
            </w:r>
          </w:p>
        </w:tc>
      </w:tr>
      <w:tr w:rsidR="003E4B64" w:rsidRPr="00FF7C13" w:rsidTr="00AA339D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E4B64" w:rsidRPr="001D0660" w:rsidRDefault="003E4B64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取101，表示当前PartyID的取值为发起方的交易员代码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64" w:rsidRPr="001D0660" w:rsidRDefault="003E4B64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0D590A" w:rsidRPr="00FF7C13" w:rsidTr="00D270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590A" w:rsidRPr="001D0660" w:rsidRDefault="000D590A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58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590A" w:rsidRPr="001D0660" w:rsidRDefault="000D590A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590A" w:rsidRPr="001D0660" w:rsidRDefault="000D590A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补充条款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90A" w:rsidRPr="001D0660" w:rsidRDefault="000D590A" w:rsidP="00D270E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C1</w:t>
            </w:r>
            <w:r w:rsidR="00990A8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7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0</w:t>
            </w:r>
          </w:p>
        </w:tc>
      </w:tr>
    </w:tbl>
    <w:p w:rsidR="00C04D31" w:rsidRDefault="00C04D31" w:rsidP="00C04D31"/>
    <w:p w:rsidR="00C04D31" w:rsidRDefault="00C04D31" w:rsidP="00C04D31"/>
    <w:p w:rsidR="006E4243" w:rsidRDefault="006E4243" w:rsidP="007D6646">
      <w:pPr>
        <w:pStyle w:val="3"/>
        <w:rPr>
          <w:rFonts w:ascii="宋体" w:hAnsi="宋体"/>
          <w:lang w:eastAsia="zh-CN"/>
        </w:rPr>
      </w:pPr>
      <w:bookmarkStart w:id="206" w:name="_Toc477178290"/>
      <w:r w:rsidRPr="00521373">
        <w:rPr>
          <w:rFonts w:ascii="宋体" w:hAnsi="宋体" w:hint="eastAsia"/>
        </w:rPr>
        <w:t>报价</w:t>
      </w:r>
      <w:r w:rsidRPr="00521373">
        <w:rPr>
          <w:rFonts w:ascii="宋体" w:hAnsi="宋体"/>
          <w:lang w:eastAsia="zh-CN"/>
        </w:rPr>
        <w:t>申报</w:t>
      </w:r>
      <w:r w:rsidRPr="00521373">
        <w:rPr>
          <w:rFonts w:ascii="宋体" w:hAnsi="宋体" w:hint="eastAsia"/>
          <w:lang w:eastAsia="zh-CN"/>
        </w:rPr>
        <w:t>消息</w:t>
      </w:r>
      <w:bookmarkEnd w:id="206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839"/>
        <w:gridCol w:w="3699"/>
      </w:tblGrid>
      <w:tr w:rsidR="006E4243" w:rsidRPr="00521373" w:rsidTr="002C0DFF">
        <w:trPr>
          <w:tblHeader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6E4243" w:rsidRPr="00521373" w:rsidRDefault="006E4243" w:rsidP="002C0DFF">
            <w:pPr>
              <w:pStyle w:val="WinDescr"/>
              <w:snapToGrid w:val="0"/>
              <w:rPr>
                <w:rFonts w:ascii="宋体" w:hAnsi="宋体"/>
                <w:b/>
                <w:lang w:eastAsia="zh-CN"/>
              </w:rPr>
            </w:pPr>
            <w:r w:rsidRPr="00521373">
              <w:rPr>
                <w:rFonts w:ascii="宋体" w:hAnsi="宋体" w:hint="eastAsia"/>
                <w:b/>
                <w:lang w:eastAsia="zh-CN"/>
              </w:rPr>
              <w:t>Quote (</w:t>
            </w:r>
            <w:r w:rsidRPr="00521373">
              <w:rPr>
                <w:rFonts w:ascii="宋体" w:hAnsi="宋体" w:cs="Arial" w:hint="eastAsia"/>
                <w:b/>
                <w:color w:val="000000"/>
                <w:lang w:eastAsia="zh-CN"/>
              </w:rPr>
              <w:t>reqtext</w:t>
            </w:r>
            <w:r w:rsidRPr="00521373">
              <w:rPr>
                <w:rFonts w:ascii="宋体" w:hAnsi="宋体" w:hint="eastAsia"/>
                <w:b/>
                <w:lang w:eastAsia="zh-CN"/>
              </w:rPr>
              <w:t>)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E4243" w:rsidRPr="00521373" w:rsidRDefault="006E4243" w:rsidP="002C0DFF">
            <w:pPr>
              <w:pStyle w:val="WinDescr"/>
              <w:snapToGrid w:val="0"/>
              <w:rPr>
                <w:rFonts w:ascii="宋体" w:hAnsi="宋体"/>
                <w:b/>
                <w:lang w:eastAsia="zh-CN"/>
              </w:rPr>
            </w:pPr>
            <w:r w:rsidRPr="00521373">
              <w:rPr>
                <w:rFonts w:ascii="宋体" w:hAnsi="宋体" w:hint="eastAsia"/>
                <w:b/>
                <w:lang w:eastAsia="zh-CN"/>
              </w:rPr>
              <w:t>报价</w:t>
            </w:r>
            <w:r w:rsidRPr="00521373">
              <w:rPr>
                <w:rFonts w:ascii="宋体" w:hAnsi="宋体"/>
                <w:b/>
              </w:rPr>
              <w:t>申报</w:t>
            </w:r>
          </w:p>
        </w:tc>
      </w:tr>
      <w:tr w:rsidR="006E4243" w:rsidRPr="00521373" w:rsidTr="002C0DFF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243" w:rsidRPr="001D0660" w:rsidRDefault="006E4243" w:rsidP="00CF47FA">
            <w:pPr>
              <w:pStyle w:val="WinDescr"/>
              <w:tabs>
                <w:tab w:val="clear" w:pos="851"/>
                <w:tab w:val="left" w:pos="6605"/>
              </w:tabs>
              <w:snapToGrid w:val="0"/>
              <w:rPr>
                <w:rFonts w:asciiTheme="minorEastAsia" w:eastAsiaTheme="minorEastAsia" w:hAnsiTheme="minorEastAsia"/>
                <w:b/>
                <w:lang w:eastAsia="zh-CN"/>
              </w:rPr>
            </w:pPr>
            <w:r w:rsidRPr="001D0660">
              <w:rPr>
                <w:rFonts w:asciiTheme="minorEastAsia" w:eastAsiaTheme="minorEastAsia" w:hAnsiTheme="minorEastAsia"/>
                <w:b/>
              </w:rPr>
              <w:t>描述：</w:t>
            </w:r>
          </w:p>
          <w:p w:rsidR="00172319" w:rsidRPr="001D0660" w:rsidRDefault="00172319" w:rsidP="00172319">
            <w:pPr>
              <w:pStyle w:val="WinDescrLeft"/>
              <w:ind w:leftChars="28" w:left="56" w:firstLineChars="100" w:firstLine="200"/>
              <w:rPr>
                <w:rFonts w:asciiTheme="minorEastAsia" w:eastAsiaTheme="minorEastAsia" w:hAnsiTheme="minorEastAsia"/>
                <w:bCs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市场参与者</w:t>
            </w:r>
            <w:r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使用Quote消息进行报价申报。</w:t>
            </w:r>
          </w:p>
          <w:p w:rsidR="00F0399D" w:rsidRPr="00AA339D" w:rsidRDefault="00172319" w:rsidP="00AA339D">
            <w:pPr>
              <w:keepLines w:val="0"/>
              <w:suppressAutoHyphens w:val="0"/>
              <w:spacing w:before="0" w:after="0" w:line="240" w:lineRule="auto"/>
              <w:ind w:firstLine="20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用到</w:t>
            </w:r>
            <w:proofErr w:type="gramStart"/>
            <w:r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本消息</w:t>
            </w:r>
            <w:proofErr w:type="gramEnd"/>
            <w:r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的申报类型</w:t>
            </w:r>
            <w:r w:rsidR="00F57408"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协议回购</w:t>
            </w:r>
            <w:r w:rsidR="004F3236">
              <w:rPr>
                <w:rFonts w:asciiTheme="minorEastAsia" w:eastAsiaTheme="minorEastAsia" w:hAnsiTheme="minorEastAsia" w:hint="eastAsia"/>
                <w:bCs/>
                <w:lang w:eastAsia="zh-CN"/>
              </w:rPr>
              <w:t>成交申报、</w:t>
            </w:r>
            <w:r w:rsidR="00387B63">
              <w:rPr>
                <w:rFonts w:asciiTheme="minorEastAsia" w:eastAsiaTheme="minorEastAsia" w:hAnsiTheme="minorEastAsia" w:hint="eastAsia"/>
                <w:bCs/>
                <w:lang w:eastAsia="zh-CN"/>
              </w:rPr>
              <w:t>到期续做申报</w:t>
            </w:r>
            <w:r w:rsidR="004F3236">
              <w:rPr>
                <w:rFonts w:asciiTheme="minorEastAsia" w:eastAsiaTheme="minorEastAsia" w:hAnsiTheme="minorEastAsia" w:hint="eastAsia"/>
                <w:bCs/>
                <w:lang w:eastAsia="zh-CN"/>
              </w:rPr>
              <w:t>和换</w:t>
            </w:r>
            <w:proofErr w:type="gramStart"/>
            <w:r w:rsidR="004F3236">
              <w:rPr>
                <w:rFonts w:asciiTheme="minorEastAsia" w:eastAsiaTheme="minorEastAsia" w:hAnsiTheme="minorEastAsia" w:hint="eastAsia"/>
                <w:bCs/>
                <w:lang w:eastAsia="zh-CN"/>
              </w:rPr>
              <w:t>券</w:t>
            </w:r>
            <w:proofErr w:type="gramEnd"/>
            <w:r w:rsidR="004F3236">
              <w:rPr>
                <w:rFonts w:asciiTheme="minorEastAsia" w:eastAsiaTheme="minorEastAsia" w:hAnsiTheme="minorEastAsia" w:hint="eastAsia"/>
                <w:bCs/>
                <w:lang w:eastAsia="zh-CN"/>
              </w:rPr>
              <w:t>申报</w:t>
            </w:r>
            <w:r w:rsidR="002A3046" w:rsidRPr="001D0660">
              <w:rPr>
                <w:rFonts w:asciiTheme="minorEastAsia" w:eastAsiaTheme="minorEastAsia" w:hAnsiTheme="minorEastAsia" w:hint="eastAsia"/>
                <w:b/>
                <w:bCs/>
                <w:lang w:eastAsia="zh-CN"/>
              </w:rPr>
              <w:t>发起方只能为正回购方</w:t>
            </w:r>
            <w:r w:rsidR="00BF07C6">
              <w:rPr>
                <w:rFonts w:asciiTheme="minorEastAsia" w:eastAsiaTheme="minorEastAsia" w:hAnsiTheme="minorEastAsia" w:hint="eastAsia"/>
                <w:b/>
                <w:bCs/>
                <w:lang w:eastAsia="zh-CN"/>
              </w:rPr>
              <w:t>。</w:t>
            </w:r>
          </w:p>
          <w:p w:rsidR="00C463A5" w:rsidRDefault="00C463A5" w:rsidP="00C463A5">
            <w:pPr>
              <w:keepLines w:val="0"/>
              <w:suppressAutoHyphens w:val="0"/>
              <w:spacing w:before="0" w:after="0" w:line="240" w:lineRule="auto"/>
              <w:ind w:firstLineChars="100" w:firstLine="200"/>
              <w:jc w:val="both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lang w:eastAsia="zh-CN"/>
              </w:rPr>
              <w:t>成交申报</w:t>
            </w:r>
            <w:r>
              <w:rPr>
                <w:rFonts w:ascii="宋体" w:hAnsi="宋体" w:hint="eastAsia"/>
              </w:rPr>
              <w:t>支持批量申报，即支持一次性提交针对同一交易对手方、使用同一回购利率与同一回购期限的多个质押</w:t>
            </w:r>
            <w:proofErr w:type="gramStart"/>
            <w:r>
              <w:rPr>
                <w:rFonts w:ascii="宋体" w:hAnsi="宋体" w:hint="eastAsia"/>
              </w:rPr>
              <w:t>券</w:t>
            </w:r>
            <w:proofErr w:type="gramEnd"/>
            <w:r>
              <w:rPr>
                <w:rFonts w:ascii="宋体" w:hAnsi="宋体" w:hint="eastAsia"/>
              </w:rPr>
              <w:t>交易申报。交易系统对提交的申报进行一次性确认（即同一批次中的申报要么全部成功，要么全部失败）。</w:t>
            </w:r>
            <w:r>
              <w:rPr>
                <w:rFonts w:hint="eastAsia"/>
                <w:szCs w:val="21"/>
              </w:rPr>
              <w:t>批量申报在</w:t>
            </w:r>
            <w:r>
              <w:rPr>
                <w:rFonts w:hint="eastAsia"/>
                <w:szCs w:val="21"/>
                <w:lang w:eastAsia="zh-CN"/>
              </w:rPr>
              <w:t>对手方确认后</w:t>
            </w:r>
            <w:r>
              <w:rPr>
                <w:rFonts w:hint="eastAsia"/>
                <w:szCs w:val="21"/>
                <w:lang w:eastAsia="zh-CN"/>
              </w:rPr>
              <w:t>,</w:t>
            </w:r>
            <w:r>
              <w:rPr>
                <w:rFonts w:hint="eastAsia"/>
                <w:szCs w:val="21"/>
                <w:lang w:eastAsia="zh-CN"/>
              </w:rPr>
              <w:t>系统</w:t>
            </w:r>
            <w:r>
              <w:rPr>
                <w:rFonts w:hint="eastAsia"/>
                <w:szCs w:val="21"/>
              </w:rPr>
              <w:t>按质押券种进行拆分，每一种质押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（即每一质押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代码）对应一笔拆分后的成交申报，拆分后的每笔成交申报在后续业务处理中是相互独立的。</w:t>
            </w:r>
          </w:p>
          <w:p w:rsidR="00030A99" w:rsidRDefault="00030A99" w:rsidP="00030A99">
            <w:pPr>
              <w:keepLines w:val="0"/>
              <w:suppressAutoHyphens w:val="0"/>
              <w:spacing w:before="0" w:after="0" w:line="240" w:lineRule="auto"/>
              <w:ind w:firstLineChars="100" w:firstLine="200"/>
              <w:jc w:val="both"/>
              <w:rPr>
                <w:rFonts w:asciiTheme="minorEastAsia" w:eastAsiaTheme="minorEastAsia" w:hAnsiTheme="minorEastAsia"/>
                <w:b/>
                <w:bCs/>
                <w:lang w:eastAsia="zh-CN"/>
              </w:rPr>
            </w:pPr>
            <w:r>
              <w:rPr>
                <w:rFonts w:ascii="宋体" w:hAnsi="宋体" w:hint="eastAsia"/>
              </w:rPr>
              <w:t>到期续做申报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 w:hint="eastAsia"/>
              </w:rPr>
              <w:t>质押</w:t>
            </w:r>
            <w:proofErr w:type="gramStart"/>
            <w:r>
              <w:rPr>
                <w:rFonts w:ascii="宋体" w:hAnsi="宋体" w:hint="eastAsia"/>
              </w:rPr>
              <w:t>券</w:t>
            </w:r>
            <w:proofErr w:type="gramEnd"/>
            <w:r>
              <w:rPr>
                <w:rFonts w:ascii="宋体" w:hAnsi="宋体" w:hint="eastAsia"/>
              </w:rPr>
              <w:t>不得变更。续做申报须经续做逆回购方确认后生成新的回购合约，原到期回购合约终结。续做逆回购方可以是原回购的逆回购方也可以是新的第三方。交易系统后台将该续做申报拆分成两笔交易：一笔“到期续做前期合约了结”和一笔“到期续做合约新开”。</w:t>
            </w:r>
          </w:p>
          <w:p w:rsidR="00034421" w:rsidRDefault="00034421" w:rsidP="00034421">
            <w:pPr>
              <w:keepLines w:val="0"/>
              <w:suppressAutoHyphens w:val="0"/>
              <w:spacing w:before="0" w:after="0" w:line="240" w:lineRule="auto"/>
              <w:ind w:firstLineChars="100" w:firstLine="200"/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>
              <w:rPr>
                <w:rFonts w:ascii="宋体" w:hAnsi="宋体" w:hint="eastAsia"/>
              </w:rPr>
              <w:t>交易双方依约定在线下自行划付资金。</w:t>
            </w:r>
          </w:p>
          <w:p w:rsidR="003848CE" w:rsidRDefault="003848CE" w:rsidP="00DD35F5">
            <w:pPr>
              <w:keepLines w:val="0"/>
              <w:suppressAutoHyphens w:val="0"/>
              <w:spacing w:before="0" w:after="0" w:line="240" w:lineRule="auto"/>
              <w:ind w:firstLineChars="100" w:firstLine="200"/>
              <w:jc w:val="both"/>
              <w:rPr>
                <w:rFonts w:asciiTheme="minorEastAsia" w:eastAsiaTheme="minorEastAsia" w:hAnsiTheme="minorEastAsia"/>
                <w:b/>
                <w:bCs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lang w:eastAsia="zh-CN"/>
              </w:rPr>
              <w:t>换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lang w:eastAsia="zh-CN"/>
              </w:rPr>
              <w:t>券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lang w:eastAsia="zh-CN"/>
              </w:rPr>
              <w:t>申报</w:t>
            </w:r>
            <w:r>
              <w:rPr>
                <w:rFonts w:ascii="宋体" w:hAnsi="宋体" w:hint="eastAsia"/>
              </w:rPr>
              <w:t>目前只支持全额替换</w:t>
            </w:r>
            <w:r w:rsidRPr="001D0660">
              <w:rPr>
                <w:rFonts w:asciiTheme="minorEastAsia" w:eastAsiaTheme="minorEastAsia" w:hAnsiTheme="minorEastAsia" w:hint="eastAsia"/>
                <w:b/>
                <w:bCs/>
                <w:lang w:eastAsia="zh-CN"/>
              </w:rPr>
              <w:t>。</w:t>
            </w:r>
          </w:p>
          <w:p w:rsidR="00122410" w:rsidRPr="00AA339D" w:rsidRDefault="00122410" w:rsidP="00122410">
            <w:pPr>
              <w:keepLines w:val="0"/>
              <w:suppressAutoHyphens w:val="0"/>
              <w:spacing w:before="0" w:after="0" w:line="240" w:lineRule="auto"/>
              <w:ind w:firstLineChars="100" w:firstLine="210"/>
              <w:jc w:val="both"/>
              <w:rPr>
                <w:rFonts w:asciiTheme="minorEastAsia" w:eastAsiaTheme="minorEastAsia" w:hAnsiTheme="minorEastAsia"/>
                <w:b/>
                <w:bCs/>
                <w:lang w:eastAsia="zh-CN"/>
              </w:rPr>
            </w:pPr>
            <w:r w:rsidRPr="00724D78">
              <w:rPr>
                <w:rFonts w:ascii="宋体" w:hAnsi="宋体" w:hint="eastAsia"/>
                <w:sz w:val="21"/>
              </w:rPr>
              <w:t>提前终止申报指对于</w:t>
            </w:r>
            <w:r>
              <w:rPr>
                <w:rFonts w:ascii="宋体" w:hAnsi="宋体" w:hint="eastAsia"/>
                <w:sz w:val="21"/>
              </w:rPr>
              <w:t>正常</w:t>
            </w:r>
            <w:r w:rsidRPr="00724D78">
              <w:rPr>
                <w:rFonts w:ascii="宋体" w:hAnsi="宋体" w:hint="eastAsia"/>
                <w:sz w:val="21"/>
              </w:rPr>
              <w:t>存续期</w:t>
            </w:r>
            <w:r>
              <w:rPr>
                <w:rFonts w:ascii="宋体" w:hAnsi="宋体" w:hint="eastAsia"/>
                <w:sz w:val="21"/>
              </w:rPr>
              <w:t>（不含首次结算日和到期结算日）</w:t>
            </w:r>
            <w:r w:rsidRPr="00724D78">
              <w:rPr>
                <w:rFonts w:ascii="宋体" w:hAnsi="宋体" w:hint="eastAsia"/>
                <w:sz w:val="21"/>
              </w:rPr>
              <w:t>的回购交易，交易双方达成一致，提前结束协议回购合约，按照合约实际存续的期限和双方协商的利率进行结算</w:t>
            </w:r>
            <w:r w:rsidR="0054514B" w:rsidRPr="001D0660">
              <w:rPr>
                <w:rFonts w:asciiTheme="minorEastAsia" w:eastAsiaTheme="minorEastAsia" w:hAnsiTheme="minorEastAsia" w:hint="eastAsia"/>
                <w:b/>
                <w:bCs/>
                <w:lang w:eastAsia="zh-CN"/>
              </w:rPr>
              <w:t>。</w:t>
            </w:r>
          </w:p>
        </w:tc>
      </w:tr>
    </w:tbl>
    <w:p w:rsidR="006E4243" w:rsidRPr="00521373" w:rsidRDefault="006E4243" w:rsidP="002C0DFF">
      <w:pPr>
        <w:spacing w:before="0" w:after="0"/>
        <w:rPr>
          <w:rFonts w:ascii="宋体" w:hAnsi="宋体"/>
          <w:b/>
          <w:bCs/>
          <w:sz w:val="24"/>
          <w:lang w:eastAsia="zh-CN"/>
        </w:rPr>
      </w:pP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716"/>
        <w:gridCol w:w="716"/>
        <w:gridCol w:w="2516"/>
        <w:gridCol w:w="2965"/>
        <w:gridCol w:w="1466"/>
      </w:tblGrid>
      <w:tr w:rsidR="001A5AD9" w:rsidRPr="00521373" w:rsidTr="0022608C">
        <w:trPr>
          <w:trHeight w:val="27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1A5AD9" w:rsidRPr="005109CE" w:rsidRDefault="001A5AD9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lang w:val="en-US" w:eastAsia="zh-CN"/>
              </w:rPr>
            </w:pPr>
            <w:r w:rsidRPr="005109CE">
              <w:rPr>
                <w:rFonts w:ascii="宋体" w:hAnsi="宋体" w:cs="宋体" w:hint="eastAsia"/>
                <w:b/>
                <w:bCs/>
                <w:color w:val="000000"/>
                <w:lang w:val="en-US" w:eastAsia="zh-CN"/>
              </w:rPr>
              <w:t>标签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0" w:color="auto" w:fill="auto"/>
            <w:hideMark/>
          </w:tcPr>
          <w:p w:rsidR="001A5AD9" w:rsidRPr="005109CE" w:rsidRDefault="001A5AD9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lang w:val="en-US" w:eastAsia="zh-CN"/>
              </w:rPr>
            </w:pPr>
            <w:r w:rsidRPr="005109CE">
              <w:rPr>
                <w:rFonts w:ascii="宋体" w:hAnsi="宋体" w:cs="宋体" w:hint="eastAsia"/>
                <w:b/>
                <w:bCs/>
                <w:color w:val="000000"/>
                <w:lang w:val="en-US" w:eastAsia="zh-CN"/>
              </w:rPr>
              <w:t>字段名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1A5AD9" w:rsidRPr="00521373" w:rsidRDefault="001A5AD9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lang w:val="en-US" w:eastAsia="zh-CN"/>
              </w:rPr>
            </w:pPr>
            <w:r w:rsidRPr="00521373">
              <w:rPr>
                <w:rFonts w:ascii="宋体" w:hAnsi="宋体" w:cs="宋体" w:hint="eastAsia"/>
                <w:b/>
                <w:bCs/>
                <w:color w:val="000000"/>
                <w:lang w:val="en-US" w:eastAsia="zh-CN"/>
              </w:rPr>
              <w:t>字段描述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1A5AD9" w:rsidRPr="00521373" w:rsidRDefault="001A5AD9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lang w:val="en-US" w:eastAsia="zh-CN"/>
              </w:rPr>
            </w:pPr>
            <w:r w:rsidRPr="00521373">
              <w:rPr>
                <w:rFonts w:ascii="宋体" w:hAnsi="宋体" w:cs="宋体" w:hint="eastAsia"/>
                <w:b/>
                <w:bCs/>
                <w:color w:val="000000"/>
                <w:lang w:val="en-US" w:eastAsia="zh-CN"/>
              </w:rPr>
              <w:t>类型</w:t>
            </w:r>
          </w:p>
        </w:tc>
      </w:tr>
      <w:tr w:rsidR="001A5AD9" w:rsidRPr="00521373" w:rsidTr="0022608C">
        <w:trPr>
          <w:trHeight w:val="49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5AD9" w:rsidRPr="001D0660" w:rsidRDefault="001A5AD9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　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A5AD9" w:rsidRPr="001D0660" w:rsidRDefault="001A5AD9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消息头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A5AD9" w:rsidRPr="001D0660" w:rsidRDefault="001A5AD9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MsgType=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br/>
              <w:t>S：报价申报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AD9" w:rsidRPr="001D0660" w:rsidRDefault="001A5AD9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</w:tr>
      <w:tr w:rsidR="001A5AD9" w:rsidRPr="00521373" w:rsidTr="0022608C">
        <w:trPr>
          <w:trHeight w:val="48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5AD9" w:rsidRPr="001D0660" w:rsidRDefault="001A5AD9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117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A5AD9" w:rsidRPr="001D0660" w:rsidRDefault="001A5AD9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QuoteID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AD9" w:rsidRPr="001D0660" w:rsidRDefault="001A5AD9" w:rsidP="006314F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会员内部编号，指报价申报会员内部编号。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AD9" w:rsidRPr="001D0660" w:rsidRDefault="001A5AD9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C10</w:t>
            </w:r>
          </w:p>
        </w:tc>
      </w:tr>
      <w:tr w:rsidR="0022608C" w:rsidRPr="00521373" w:rsidTr="0022608C">
        <w:trPr>
          <w:trHeight w:val="67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537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QuoteType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76680B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报价类别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br/>
              <w:t>1142 = 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</w:t>
            </w:r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</w:t>
            </w:r>
            <w:proofErr w:type="gramEnd"/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回购成交申报</w:t>
            </w:r>
          </w:p>
          <w:p w:rsidR="00FF4EAE" w:rsidRDefault="006F54E2" w:rsidP="006F54E2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1147 =质押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回购到期续做申报</w:t>
            </w:r>
          </w:p>
          <w:p w:rsidR="00F77C01" w:rsidRDefault="00F77C01" w:rsidP="006F54E2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1151 =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="00A14D4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  <w:p w:rsidR="00265C72" w:rsidRDefault="00265C72" w:rsidP="006F54E2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1155 =质押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式协议回购换券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  <w:p w:rsidR="003904F2" w:rsidRPr="001D0660" w:rsidRDefault="003904F2" w:rsidP="003904F2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1159 =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lastRenderedPageBreak/>
              <w:t>N4</w:t>
            </w:r>
          </w:p>
        </w:tc>
      </w:tr>
      <w:tr w:rsidR="0022608C" w:rsidRPr="00521373" w:rsidTr="0022608C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44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266E6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Price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A14D42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回购利率，单位：%，精度：3位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</w:t>
            </w:r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</w:t>
            </w:r>
            <w:proofErr w:type="gramStart"/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续作填新回购</w:t>
            </w:r>
            <w:proofErr w:type="gramEnd"/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利率，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="00A14D4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填0,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</w:t>
            </w:r>
            <w:proofErr w:type="gramStart"/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申报填0</w:t>
            </w:r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，提前终止</w:t>
            </w:r>
            <w:r w:rsidR="007832F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proofErr w:type="gramStart"/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填实际</w:t>
            </w:r>
            <w:proofErr w:type="gramEnd"/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回购利率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N10(3)</w:t>
            </w:r>
          </w:p>
        </w:tc>
      </w:tr>
      <w:tr w:rsidR="00934F2B" w:rsidRPr="00521373" w:rsidTr="00B372A4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4F2B" w:rsidRPr="001D0660" w:rsidRDefault="0031168C" w:rsidP="00934F2B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226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34F2B" w:rsidRPr="001D0660" w:rsidRDefault="0031168C" w:rsidP="00934F2B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RepurchaseTerm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4F2B" w:rsidRPr="001D0660" w:rsidRDefault="00934F2B" w:rsidP="00934F2B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回购期限，以天计，1-365天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</w:t>
            </w:r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</w:t>
            </w:r>
            <w:proofErr w:type="gramStart"/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续作填新回购</w:t>
            </w:r>
            <w:proofErr w:type="gramEnd"/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期限，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="00A14D4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填0,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</w:t>
            </w:r>
            <w:proofErr w:type="gramStart"/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申报填0</w:t>
            </w:r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，提前终止</w:t>
            </w:r>
            <w:r w:rsidR="007832F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填提前终止后回购期限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4F2B" w:rsidRPr="001D0660" w:rsidRDefault="00934F2B" w:rsidP="009804B2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N4</w:t>
            </w:r>
          </w:p>
        </w:tc>
      </w:tr>
      <w:tr w:rsidR="002E26B0" w:rsidRPr="00521373" w:rsidTr="00B372A4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26B0" w:rsidRPr="001D0660" w:rsidRDefault="002E26B0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8847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26B0" w:rsidRPr="001D0660" w:rsidRDefault="002E26B0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UAInterestAccrualDays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6B0" w:rsidRPr="001D0660" w:rsidRDefault="002E26B0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实际占款天数，单位：天，整数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</w:t>
            </w:r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</w:t>
            </w:r>
            <w:proofErr w:type="gramStart"/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续作填新</w:t>
            </w:r>
            <w:r w:rsidR="006F2DD1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实际</w:t>
            </w:r>
            <w:proofErr w:type="gramEnd"/>
            <w:r w:rsidR="006F2DD1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占款天数</w:t>
            </w:r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="00A14D4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填0,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</w:t>
            </w:r>
            <w:proofErr w:type="gramStart"/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申报填0</w:t>
            </w:r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，提前终止</w:t>
            </w:r>
            <w:r w:rsidR="007832F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填提前终止后实际占款天数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26B0" w:rsidRPr="001D0660" w:rsidRDefault="002E26B0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N3</w:t>
            </w:r>
          </w:p>
        </w:tc>
      </w:tr>
      <w:tr w:rsidR="0022608C" w:rsidRPr="00521373" w:rsidTr="0022608C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64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SettlDate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6F2DD1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首次结算日，格式为：YYYYMMDD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</w:t>
            </w:r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</w:t>
            </w:r>
            <w:proofErr w:type="gramStart"/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续作填新的</w:t>
            </w:r>
            <w:proofErr w:type="gramEnd"/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首次结算日，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="00A14D4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填空，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</w:t>
            </w:r>
            <w:proofErr w:type="gramStart"/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申报填空</w:t>
            </w:r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 提前终止</w:t>
            </w:r>
            <w:r w:rsidR="007832F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</w:t>
            </w:r>
            <w:r w:rsidR="00A07EF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提前终止日期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C8</w:t>
            </w:r>
          </w:p>
        </w:tc>
      </w:tr>
      <w:tr w:rsidR="0022608C" w:rsidRPr="00521373" w:rsidTr="0022608C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541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MaturityDate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回购到期日，格式为：YYYYMMDD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</w:t>
            </w:r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</w:t>
            </w:r>
            <w:proofErr w:type="gramStart"/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续作填新的</w:t>
            </w:r>
            <w:proofErr w:type="gramEnd"/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回购到期日，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="00A14D4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填空，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</w:t>
            </w:r>
            <w:proofErr w:type="gramStart"/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申报填空</w:t>
            </w:r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 提前终止</w:t>
            </w:r>
            <w:r w:rsidR="007832F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填空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C8</w:t>
            </w:r>
          </w:p>
        </w:tc>
      </w:tr>
      <w:tr w:rsidR="0022608C" w:rsidRPr="00521373" w:rsidTr="0022608C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193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SettlDate2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到期结算日，格式为：YYYYMMDD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</w:t>
            </w:r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</w:t>
            </w:r>
            <w:proofErr w:type="gramStart"/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续作填新的</w:t>
            </w:r>
            <w:proofErr w:type="gramEnd"/>
            <w:r w:rsidR="006F2DD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到期结算日，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="00A14D4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填空，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</w:t>
            </w:r>
            <w:proofErr w:type="gramStart"/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申报填空</w:t>
            </w:r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 提前终止</w:t>
            </w:r>
            <w:r w:rsidR="007832F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填空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C8</w:t>
            </w:r>
          </w:p>
        </w:tc>
      </w:tr>
      <w:tr w:rsidR="0022608C" w:rsidRPr="00521373" w:rsidTr="0022608C">
        <w:trPr>
          <w:trHeight w:val="49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54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Side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6FD9" w:rsidRPr="001D0660" w:rsidRDefault="008A6FD9" w:rsidP="008A6F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买卖方向，取值有：1表示买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2表示卖</w:t>
            </w:r>
          </w:p>
          <w:p w:rsidR="0022608C" w:rsidRPr="001D0660" w:rsidRDefault="008A6FD9" w:rsidP="002A3046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若为回购，则：1表示正回购，2表示逆回</w:t>
            </w:r>
            <w:r w:rsidR="000A3CF1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购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C1</w:t>
            </w:r>
          </w:p>
        </w:tc>
      </w:tr>
      <w:tr w:rsidR="0022608C" w:rsidRPr="00521373" w:rsidTr="0022608C">
        <w:trPr>
          <w:trHeight w:val="45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60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TransactTime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业务发生时间，格式为：YYYYMMDD-HH:MM:SS.sss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6F3812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C21</w:t>
            </w:r>
          </w:p>
        </w:tc>
      </w:tr>
      <w:tr w:rsidR="0022608C" w:rsidRPr="00521373" w:rsidTr="0022608C">
        <w:trPr>
          <w:trHeight w:val="270"/>
        </w:trPr>
        <w:tc>
          <w:tcPr>
            <w:tcW w:w="69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UndInstrmtGrp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</w:tr>
      <w:tr w:rsidR="0022608C" w:rsidRPr="00521373" w:rsidTr="0022608C">
        <w:trPr>
          <w:trHeight w:val="45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711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NoUnderlyings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265C72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个数,质押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</w:t>
            </w:r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</w:t>
            </w:r>
            <w:proofErr w:type="gramEnd"/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回购成交申报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最大10，其他报价类别为1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N10</w:t>
            </w:r>
          </w:p>
        </w:tc>
      </w:tr>
      <w:tr w:rsidR="0056795A" w:rsidRPr="00521373" w:rsidTr="00806A8E">
        <w:trPr>
          <w:trHeight w:val="45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95A" w:rsidRPr="001D0660" w:rsidRDefault="0056795A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95A" w:rsidRPr="001D0660" w:rsidRDefault="0056795A" w:rsidP="00F50A8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48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95A" w:rsidRPr="001D0660" w:rsidRDefault="0056795A" w:rsidP="00F50A8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SecurityID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95A" w:rsidRPr="001D0660" w:rsidRDefault="0056795A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代码</w:t>
            </w:r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,换</w:t>
            </w:r>
            <w:proofErr w:type="gramStart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申报时</w:t>
            </w:r>
            <w:proofErr w:type="gramStart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填新质押券</w:t>
            </w:r>
            <w:proofErr w:type="gramEnd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代码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95A" w:rsidRPr="001D0660" w:rsidRDefault="0056795A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C6</w:t>
            </w:r>
          </w:p>
        </w:tc>
      </w:tr>
      <w:tr w:rsidR="0056795A" w:rsidRPr="00521373" w:rsidTr="00806A8E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95A" w:rsidRPr="001D0660" w:rsidRDefault="0056795A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95A" w:rsidRPr="001D0660" w:rsidRDefault="0056795A" w:rsidP="00F50A8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38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95A" w:rsidRPr="001D0660" w:rsidRDefault="0056795A" w:rsidP="00F50A8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OrderQty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95A" w:rsidRPr="001D0660" w:rsidRDefault="0056795A" w:rsidP="001C615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数量，单位：手</w:t>
            </w:r>
            <w:r w:rsidR="00481ED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,</w:t>
            </w:r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换</w:t>
            </w:r>
            <w:proofErr w:type="gramStart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申报时</w:t>
            </w:r>
            <w:proofErr w:type="gramStart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填新质押券</w:t>
            </w:r>
            <w:proofErr w:type="gramEnd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数量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95A" w:rsidRPr="001D0660" w:rsidRDefault="0056795A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N10</w:t>
            </w:r>
          </w:p>
        </w:tc>
      </w:tr>
      <w:tr w:rsidR="0022608C" w:rsidRPr="00521373" w:rsidTr="0022608C">
        <w:trPr>
          <w:trHeight w:val="45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231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ContractMultiplier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F1B61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折算比例,单位：%，精度：2位</w:t>
            </w:r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</w:t>
            </w:r>
            <w:r w:rsidR="005F1B6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</w:t>
            </w:r>
            <w:proofErr w:type="gramStart"/>
            <w:r w:rsidR="005F1B6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续作填新的</w:t>
            </w:r>
            <w:proofErr w:type="gramEnd"/>
            <w:r w:rsidR="005F1B6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折算比例，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="00A14D4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填空0，</w:t>
            </w:r>
            <w:r w:rsidR="00481ED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 xml:space="preserve"> </w:t>
            </w:r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</w:t>
            </w:r>
            <w:proofErr w:type="gramStart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proofErr w:type="gramStart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时填新折算</w:t>
            </w:r>
            <w:proofErr w:type="gramEnd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比例</w:t>
            </w:r>
            <w:r w:rsidR="007D12F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，提前</w:t>
            </w:r>
            <w:r w:rsidR="007D12F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终止</w:t>
            </w:r>
            <w:r w:rsidR="007D12F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7D12F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lastRenderedPageBreak/>
              <w:t>N6(2)</w:t>
            </w:r>
          </w:p>
        </w:tc>
      </w:tr>
      <w:tr w:rsidR="009D20F4" w:rsidRPr="00521373" w:rsidTr="00B372A4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0F4" w:rsidRPr="001D0660" w:rsidRDefault="009D20F4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→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0F4" w:rsidRPr="001D0660" w:rsidRDefault="009D20F4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8504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0F4" w:rsidRPr="001D0660" w:rsidRDefault="009D20F4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TotalValueTraded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0F4" w:rsidRPr="001D0660" w:rsidRDefault="009D20F4" w:rsidP="007832FA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成交金额，单位：元；精度：2位，四舍五入</w:t>
            </w:r>
            <w:r w:rsidR="00CC4DA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</w:t>
            </w:r>
            <w:r w:rsidR="005F1B6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到期</w:t>
            </w:r>
            <w:proofErr w:type="gramStart"/>
            <w:r w:rsidR="005F1B6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续作填新的</w:t>
            </w:r>
            <w:proofErr w:type="gramEnd"/>
            <w:r w:rsidR="005F1B6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成交金额，</w:t>
            </w:r>
            <w:r w:rsidR="00CC4DA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="00A14D4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填0，</w:t>
            </w:r>
            <w:r w:rsidR="00CC4DA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</w:t>
            </w:r>
            <w:proofErr w:type="gramStart"/>
            <w:r w:rsidR="00CC4DA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CC4DA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proofErr w:type="gramStart"/>
            <w:r w:rsidR="00CC4DA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填成交</w:t>
            </w:r>
            <w:proofErr w:type="gramEnd"/>
            <w:r w:rsidR="00CC4DA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申报时成交金额</w:t>
            </w:r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 提前终止</w:t>
            </w:r>
            <w:r w:rsidR="007832F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proofErr w:type="gramStart"/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填实际</w:t>
            </w:r>
            <w:proofErr w:type="gramEnd"/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结算金额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0F4" w:rsidRPr="001D0660" w:rsidRDefault="009D20F4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N16(2)</w:t>
            </w:r>
          </w:p>
        </w:tc>
      </w:tr>
      <w:tr w:rsidR="00F2428D" w:rsidRPr="00521373" w:rsidTr="0022608C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28D" w:rsidRPr="001D0660" w:rsidRDefault="00F2428D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28D" w:rsidRPr="001D0660" w:rsidRDefault="0031168C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159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28D" w:rsidRPr="001D0660" w:rsidRDefault="0031168C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AccruedInterestAmt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28D" w:rsidRPr="001D0660" w:rsidRDefault="00F2428D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回购利息，单位：元，精度：2位，四舍五入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, </w:t>
            </w:r>
            <w:r w:rsidR="00B44F88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 到期</w:t>
            </w:r>
            <w:proofErr w:type="gramStart"/>
            <w:r w:rsidR="00B44F88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续作填新的</w:t>
            </w:r>
            <w:proofErr w:type="gramEnd"/>
            <w:r w:rsidR="00B44F88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回购利息，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="00A14D4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填0，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</w:t>
            </w:r>
            <w:proofErr w:type="gramStart"/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申报填0</w:t>
            </w:r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 提前终止</w:t>
            </w:r>
            <w:r w:rsidR="007832F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proofErr w:type="gramStart"/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填实际</w:t>
            </w:r>
            <w:proofErr w:type="gramEnd"/>
            <w:r w:rsidR="007832F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回购利息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28D" w:rsidRPr="001D0660" w:rsidRDefault="00F2428D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N16(2)</w:t>
            </w:r>
          </w:p>
        </w:tc>
      </w:tr>
      <w:tr w:rsidR="00D7253A" w:rsidRPr="00521373" w:rsidTr="0022608C">
        <w:trPr>
          <w:trHeight w:val="45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253A" w:rsidRPr="001D0660" w:rsidRDefault="00D7253A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253A" w:rsidRPr="001D0660" w:rsidRDefault="0031168C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119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253A" w:rsidRPr="001D0660" w:rsidRDefault="0031168C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SettlCurrAmt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253A" w:rsidRPr="001D0660" w:rsidRDefault="00D7253A" w:rsidP="007D12F2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到期结算金额，单位：元，精度：2位，四舍五入</w:t>
            </w:r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</w:t>
            </w:r>
            <w:r w:rsidR="00B44F88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</w:t>
            </w:r>
            <w:proofErr w:type="gramStart"/>
            <w:r w:rsidR="00B44F88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续作填新的</w:t>
            </w:r>
            <w:proofErr w:type="gramEnd"/>
            <w:r w:rsidR="00B44F88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到期结算金额，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="00A14D4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填0，</w:t>
            </w:r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</w:t>
            </w:r>
            <w:proofErr w:type="gramStart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申报时</w:t>
            </w:r>
            <w:proofErr w:type="gramStart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</w:t>
            </w:r>
            <w:r w:rsidR="00CC4DA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</w:t>
            </w:r>
            <w:proofErr w:type="gramEnd"/>
            <w:r w:rsidR="00CC4DA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申报时到期结算金额</w:t>
            </w:r>
            <w:ins w:id="207" w:author="user" w:date="2017-04-17T20:17:00Z">
              <w:r w:rsidR="003A6FDA"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,</w:t>
              </w:r>
            </w:ins>
            <w:ins w:id="208" w:author="user" w:date="2017-04-17T20:19:00Z">
              <w:r w:rsidR="003A6FDA"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提前终止申报填0</w:t>
              </w:r>
            </w:ins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53A" w:rsidRPr="001D0660" w:rsidRDefault="00D7253A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N16(2)</w:t>
            </w:r>
          </w:p>
        </w:tc>
      </w:tr>
      <w:tr w:rsidR="0022608C" w:rsidRPr="00521373" w:rsidTr="0022608C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32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LastQty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质押券面总额合计，单位：元，整数</w:t>
            </w:r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</w:t>
            </w:r>
            <w:r w:rsidR="00B44F88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 到期续作填0，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="00A14D4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A14D4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填0，</w:t>
            </w:r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换</w:t>
            </w:r>
            <w:proofErr w:type="gramStart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申报时填新</w:t>
            </w:r>
            <w:r w:rsidR="00481ED0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券面总额合计</w:t>
            </w:r>
            <w:ins w:id="209" w:author="user" w:date="2017-04-19T14:03:00Z">
              <w:r w:rsidR="00A71264"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,提前终止</w:t>
              </w:r>
            </w:ins>
            <w:ins w:id="210" w:author="user" w:date="2017-04-19T14:04:00Z">
              <w:r w:rsidR="00A71264"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申报填0</w:t>
              </w:r>
            </w:ins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N12</w:t>
            </w:r>
          </w:p>
        </w:tc>
      </w:tr>
      <w:tr w:rsidR="009D20F4" w:rsidRPr="00521373" w:rsidTr="00BF64D3">
        <w:trPr>
          <w:trHeight w:val="48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0F4" w:rsidRPr="001D0660" w:rsidRDefault="003C3571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192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20F4" w:rsidRPr="001D0660" w:rsidRDefault="003C3571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OrderQty2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0F4" w:rsidRPr="001D0660" w:rsidRDefault="00BE1EDA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本期回购结算利息</w:t>
            </w:r>
            <w:r w:rsidR="00553CA8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</w:t>
            </w:r>
          </w:p>
          <w:p w:rsidR="00553CA8" w:rsidRPr="001D0660" w:rsidRDefault="00553CA8" w:rsidP="00B5119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到期续做申报时填写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,其它填0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0F4" w:rsidRPr="001D0660" w:rsidRDefault="00BE1EDA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N16(2)</w:t>
            </w:r>
          </w:p>
        </w:tc>
      </w:tr>
      <w:tr w:rsidR="00441405" w:rsidRPr="00521373" w:rsidTr="00BF64D3">
        <w:trPr>
          <w:trHeight w:val="48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405" w:rsidRPr="001D0660" w:rsidRDefault="00D578CD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529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41405" w:rsidRPr="001D0660" w:rsidRDefault="00A71264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hyperlink r:id="rId27" w:tgtFrame="tagFrame" w:history="1">
              <w:r w:rsidR="00D578CD" w:rsidRPr="002A3582">
                <w:t>OrderRestrictions</w:t>
              </w:r>
            </w:hyperlink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405" w:rsidRPr="001D0660" w:rsidRDefault="00441405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到期续做类型</w:t>
            </w:r>
          </w:p>
          <w:p w:rsidR="00441405" w:rsidRPr="001D0660" w:rsidRDefault="00441405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 非第三方续做</w:t>
            </w:r>
          </w:p>
          <w:p w:rsidR="00441405" w:rsidRPr="001D0660" w:rsidRDefault="00441405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Y 第三方续做</w:t>
            </w:r>
          </w:p>
          <w:p w:rsidR="00441405" w:rsidRPr="001D0660" w:rsidRDefault="00441405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到期续做申报时填写</w:t>
            </w:r>
            <w:r w:rsidR="00B511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，其它填空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405" w:rsidRPr="001D0660" w:rsidRDefault="00BB3802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C1</w:t>
            </w:r>
          </w:p>
        </w:tc>
      </w:tr>
      <w:tr w:rsidR="00BF64D3" w:rsidRPr="00521373" w:rsidTr="00B372A4">
        <w:trPr>
          <w:trHeight w:val="48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D3" w:rsidRPr="001D0660" w:rsidRDefault="00BF64D3" w:rsidP="009A0FF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1125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64D3" w:rsidRPr="001D0660" w:rsidRDefault="00BF64D3" w:rsidP="009A0FF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OrigTradeDate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D3" w:rsidRPr="001D0660" w:rsidRDefault="00265C72" w:rsidP="00346CA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成交申报</w:t>
            </w:r>
            <w:r w:rsidR="00BF64D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时交易所成交日期，到期续做申报</w:t>
            </w:r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、</w:t>
            </w:r>
            <w:r w:rsidR="00C6522E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="00C6522E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C6522E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、</w:t>
            </w:r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</w:t>
            </w:r>
            <w:proofErr w:type="gramStart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346CA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、提前终止</w:t>
            </w:r>
            <w:r w:rsidR="00346CAC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BF64D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时填写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D3" w:rsidRPr="001D0660" w:rsidRDefault="00BF64D3" w:rsidP="009A0FF5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C8</w:t>
            </w:r>
          </w:p>
        </w:tc>
      </w:tr>
      <w:tr w:rsidR="009D20F4" w:rsidRPr="00521373" w:rsidTr="00B372A4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0F4" w:rsidRPr="001D0660" w:rsidRDefault="00851CFF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19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D20F4" w:rsidRPr="001D0660" w:rsidRDefault="00851CFF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ExecRefID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0F4" w:rsidRPr="001D0660" w:rsidRDefault="00265C72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成交申报</w:t>
            </w:r>
            <w:r w:rsidR="00EE56E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时交易所</w:t>
            </w:r>
            <w:r w:rsidR="009D20F4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成交编号，</w:t>
            </w:r>
            <w:r w:rsidR="00BF64D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到期续做申报</w:t>
            </w:r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、</w:t>
            </w:r>
            <w:r w:rsidR="00C6522E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="00C6522E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C6522E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、</w:t>
            </w:r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</w:t>
            </w:r>
            <w:proofErr w:type="gramStart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481ED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346CA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、提前终止</w:t>
            </w:r>
            <w:r w:rsidR="00346CAC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BF64D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时填写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0F4" w:rsidRPr="001D0660" w:rsidRDefault="009D20F4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N10</w:t>
            </w:r>
          </w:p>
        </w:tc>
      </w:tr>
      <w:tr w:rsidR="0022608C" w:rsidRPr="00521373" w:rsidTr="0022608C">
        <w:trPr>
          <w:trHeight w:val="270"/>
        </w:trPr>
        <w:tc>
          <w:tcPr>
            <w:tcW w:w="69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Parties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</w:tr>
      <w:tr w:rsidR="0022608C" w:rsidRPr="00521373" w:rsidTr="0022608C">
        <w:trPr>
          <w:trHeight w:val="67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NoPartyIDs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C20CDA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发起方重复组，依次包含发起方的交易商代码、</w:t>
            </w:r>
            <w:r w:rsidR="008F1FD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发起方的交易员代码、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投资者账户、申报交易单元号，</w:t>
            </w:r>
            <w:r w:rsidR="00C20CD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对手方交易商代码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以及对手方交易员信息。取值为</w:t>
            </w:r>
            <w:r w:rsidR="00C20CD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EF2F62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N2</w:t>
            </w:r>
          </w:p>
        </w:tc>
      </w:tr>
      <w:tr w:rsidR="0022608C" w:rsidRPr="00521373" w:rsidTr="0022608C">
        <w:trPr>
          <w:trHeight w:val="300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发起方交易商代码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发起方交易商代码，填写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3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CompanyID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C3</w:t>
            </w:r>
          </w:p>
        </w:tc>
      </w:tr>
      <w:tr w:rsidR="0022608C" w:rsidRPr="00521373" w:rsidTr="0022608C">
        <w:trPr>
          <w:trHeight w:val="675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12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的取值为发起方的交易商代码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632904" w:rsidRPr="00521373" w:rsidTr="00D81469">
        <w:trPr>
          <w:trHeight w:val="675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:rsidR="00632904" w:rsidRPr="001D0660" w:rsidRDefault="00632904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发起方申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报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交易员号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2904" w:rsidRPr="001D0660" w:rsidRDefault="00632904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448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2904" w:rsidRPr="001D0660" w:rsidRDefault="00632904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2904" w:rsidRPr="001D0660" w:rsidRDefault="00632904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交易员代码，填写6位交易员代码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2904" w:rsidRPr="001D0660" w:rsidRDefault="00632904" w:rsidP="00D8146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C6</w:t>
            </w:r>
          </w:p>
        </w:tc>
      </w:tr>
      <w:tr w:rsidR="00632904" w:rsidRPr="00521373" w:rsidTr="00D81469">
        <w:trPr>
          <w:trHeight w:val="675"/>
        </w:trPr>
        <w:tc>
          <w:tcPr>
            <w:tcW w:w="7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904" w:rsidRPr="001D0660" w:rsidRDefault="00632904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2904" w:rsidRPr="001D0660" w:rsidRDefault="00632904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2904" w:rsidRPr="001D0660" w:rsidRDefault="00632904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904" w:rsidRPr="001D0660" w:rsidRDefault="00632904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取101，表示当前PartyID的取值为发起方的交易员代码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2904" w:rsidRPr="001D0660" w:rsidRDefault="00632904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22608C" w:rsidRPr="00521373" w:rsidTr="0022608C">
        <w:trPr>
          <w:trHeight w:val="510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发起方申报交易单元号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发起方申报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PBU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代码，填写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5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位申报交易单元号。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C5</w:t>
            </w:r>
          </w:p>
        </w:tc>
      </w:tr>
      <w:tr w:rsidR="0022608C" w:rsidRPr="00521373" w:rsidTr="0022608C">
        <w:trPr>
          <w:trHeight w:val="615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的取值为申报交易单元号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22608C" w:rsidRPr="00521373" w:rsidTr="0022608C">
        <w:trPr>
          <w:trHeight w:val="300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发起方投资者账户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发起方投资者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帐户</w:t>
            </w:r>
            <w:proofErr w:type="gramEnd"/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C10</w:t>
            </w:r>
          </w:p>
        </w:tc>
      </w:tr>
      <w:tr w:rsidR="0022608C" w:rsidRPr="00521373" w:rsidTr="0022608C">
        <w:trPr>
          <w:trHeight w:val="495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5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的取值为发起方投资者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帐户</w:t>
            </w:r>
            <w:proofErr w:type="gramEnd"/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22608C" w:rsidRPr="00521373" w:rsidTr="0022608C">
        <w:trPr>
          <w:trHeight w:val="300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对手方交易商代码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对手方交易商代码，填写3位CompanyID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C3</w:t>
            </w:r>
          </w:p>
        </w:tc>
      </w:tr>
      <w:tr w:rsidR="0022608C" w:rsidRPr="00521373" w:rsidTr="0022608C">
        <w:trPr>
          <w:trHeight w:val="480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取37，表示当前PartyID的取值为对手方的交易商代码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22608C" w:rsidRPr="00521373" w:rsidTr="0022608C">
        <w:trPr>
          <w:trHeight w:val="300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对手方交易员代码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对手方交易员代码，填写6位交易员代码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C6</w:t>
            </w:r>
          </w:p>
        </w:tc>
      </w:tr>
      <w:tr w:rsidR="0022608C" w:rsidRPr="00521373" w:rsidTr="0022608C">
        <w:trPr>
          <w:trHeight w:val="480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取102，表示当前PartyID的取值为对手方的交易员代码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22608C" w:rsidRPr="00521373" w:rsidTr="0022608C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58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08C" w:rsidRPr="001D0660" w:rsidRDefault="0022608C" w:rsidP="001A5AD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补充条款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08C" w:rsidRPr="001D0660" w:rsidRDefault="0022608C" w:rsidP="00C97DC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C1</w:t>
            </w:r>
            <w:r w:rsidR="00990A8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7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0</w:t>
            </w:r>
          </w:p>
        </w:tc>
      </w:tr>
    </w:tbl>
    <w:p w:rsidR="00951F99" w:rsidRDefault="00951F99" w:rsidP="002C0DFF">
      <w:pPr>
        <w:spacing w:before="0" w:after="0"/>
        <w:rPr>
          <w:rFonts w:ascii="宋体" w:hAnsi="宋体"/>
          <w:b/>
          <w:bCs/>
          <w:sz w:val="24"/>
          <w:lang w:eastAsia="zh-CN"/>
        </w:rPr>
      </w:pPr>
    </w:p>
    <w:p w:rsidR="00951F99" w:rsidRPr="00521373" w:rsidRDefault="00951F99" w:rsidP="002C0DFF">
      <w:pPr>
        <w:spacing w:before="0" w:after="0"/>
        <w:rPr>
          <w:rFonts w:ascii="宋体" w:hAnsi="宋体"/>
          <w:b/>
          <w:bCs/>
          <w:vanish/>
          <w:sz w:val="24"/>
          <w:lang w:eastAsia="zh-CN"/>
        </w:rPr>
      </w:pPr>
    </w:p>
    <w:p w:rsidR="006E4243" w:rsidRPr="00521373" w:rsidRDefault="006E4243" w:rsidP="009F38D6">
      <w:pPr>
        <w:pStyle w:val="3"/>
        <w:rPr>
          <w:rFonts w:ascii="宋体" w:hAnsi="宋体"/>
        </w:rPr>
      </w:pPr>
      <w:bookmarkStart w:id="211" w:name="_Toc356809879"/>
      <w:bookmarkStart w:id="212" w:name="_Toc477178291"/>
      <w:r w:rsidRPr="00521373">
        <w:rPr>
          <w:rFonts w:ascii="宋体" w:hAnsi="宋体" w:hint="eastAsia"/>
          <w:lang w:eastAsia="zh-CN"/>
        </w:rPr>
        <w:t>报价</w:t>
      </w:r>
      <w:r w:rsidRPr="00521373">
        <w:rPr>
          <w:rFonts w:ascii="宋体" w:hAnsi="宋体"/>
        </w:rPr>
        <w:t>申报</w:t>
      </w:r>
      <w:r w:rsidR="0016427A" w:rsidRPr="00521373">
        <w:rPr>
          <w:rFonts w:ascii="宋体" w:hAnsi="宋体" w:hint="eastAsia"/>
        </w:rPr>
        <w:t>响应</w:t>
      </w:r>
      <w:r w:rsidRPr="00521373">
        <w:rPr>
          <w:rFonts w:ascii="宋体" w:hAnsi="宋体" w:hint="eastAsia"/>
        </w:rPr>
        <w:t>消息</w:t>
      </w:r>
      <w:bookmarkEnd w:id="211"/>
      <w:bookmarkEnd w:id="212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839"/>
        <w:gridCol w:w="3699"/>
      </w:tblGrid>
      <w:tr w:rsidR="006E4243" w:rsidRPr="00521373" w:rsidTr="00251160">
        <w:trPr>
          <w:tblHeader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6E4243" w:rsidRPr="00521373" w:rsidRDefault="006E4243" w:rsidP="00251160">
            <w:pPr>
              <w:pStyle w:val="WinDescr"/>
              <w:snapToGrid w:val="0"/>
              <w:rPr>
                <w:rFonts w:ascii="宋体" w:hAnsi="宋体"/>
                <w:b/>
                <w:lang w:eastAsia="zh-CN"/>
              </w:rPr>
            </w:pPr>
            <w:r w:rsidRPr="00521373">
              <w:rPr>
                <w:rFonts w:ascii="宋体" w:hAnsi="宋体" w:hint="eastAsia"/>
                <w:b/>
              </w:rPr>
              <w:t>QuoteResponse</w:t>
            </w:r>
            <w:r w:rsidRPr="00521373">
              <w:rPr>
                <w:rFonts w:ascii="宋体" w:hAnsi="宋体" w:hint="eastAsia"/>
                <w:b/>
                <w:lang w:eastAsia="zh-CN"/>
              </w:rPr>
              <w:t xml:space="preserve"> (</w:t>
            </w:r>
            <w:r w:rsidRPr="00521373">
              <w:rPr>
                <w:rFonts w:ascii="宋体" w:hAnsi="宋体" w:cs="Arial" w:hint="eastAsia"/>
                <w:b/>
                <w:color w:val="000000"/>
                <w:lang w:eastAsia="zh-CN"/>
              </w:rPr>
              <w:t>resptext</w:t>
            </w:r>
            <w:r w:rsidRPr="00521373">
              <w:rPr>
                <w:rFonts w:ascii="宋体" w:hAnsi="宋体" w:hint="eastAsia"/>
                <w:b/>
                <w:lang w:eastAsia="zh-CN"/>
              </w:rPr>
              <w:t>)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E4243" w:rsidRPr="00521373" w:rsidRDefault="00B05A18" w:rsidP="00F14D65">
            <w:pPr>
              <w:pStyle w:val="WinDescr"/>
              <w:snapToGrid w:val="0"/>
              <w:rPr>
                <w:rFonts w:ascii="宋体" w:hAnsi="宋体"/>
                <w:b/>
              </w:rPr>
            </w:pPr>
            <w:r w:rsidRPr="00521373">
              <w:rPr>
                <w:rFonts w:ascii="宋体" w:hAnsi="宋体" w:hint="eastAsia"/>
                <w:lang w:eastAsia="zh-CN"/>
              </w:rPr>
              <w:t>报价</w:t>
            </w:r>
            <w:r w:rsidRPr="00521373">
              <w:rPr>
                <w:rFonts w:ascii="宋体" w:hAnsi="宋体"/>
              </w:rPr>
              <w:t>申报</w:t>
            </w:r>
            <w:r w:rsidR="0016427A" w:rsidRPr="00521373">
              <w:rPr>
                <w:rFonts w:ascii="宋体" w:hAnsi="宋体" w:hint="eastAsia"/>
              </w:rPr>
              <w:t>响应</w:t>
            </w:r>
          </w:p>
        </w:tc>
      </w:tr>
      <w:tr w:rsidR="006E4243" w:rsidRPr="00521373" w:rsidTr="00251160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243" w:rsidRPr="00521373" w:rsidRDefault="006E4243" w:rsidP="00251160">
            <w:pPr>
              <w:pStyle w:val="WinDescr"/>
              <w:snapToGrid w:val="0"/>
              <w:rPr>
                <w:rFonts w:ascii="宋体" w:hAnsi="宋体"/>
                <w:b/>
              </w:rPr>
            </w:pPr>
            <w:r w:rsidRPr="00521373">
              <w:rPr>
                <w:rFonts w:ascii="宋体" w:hAnsi="宋体"/>
                <w:b/>
              </w:rPr>
              <w:t>描述：</w:t>
            </w:r>
          </w:p>
          <w:p w:rsidR="006E4243" w:rsidRPr="00521373" w:rsidRDefault="00045C56" w:rsidP="00251160">
            <w:pPr>
              <w:pStyle w:val="WinDescrLeft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bCs/>
                <w:lang w:eastAsia="zh-CN"/>
              </w:rPr>
              <w:t>同步确认消息流</w:t>
            </w:r>
            <w:r w:rsidR="006E4243" w:rsidRPr="00521373">
              <w:rPr>
                <w:rFonts w:ascii="宋体" w:hAnsi="宋体" w:hint="eastAsia"/>
                <w:bCs/>
                <w:lang w:eastAsia="zh-CN"/>
              </w:rPr>
              <w:t>中的resptext字段数据。</w:t>
            </w:r>
          </w:p>
          <w:p w:rsidR="006E4243" w:rsidRPr="00521373" w:rsidRDefault="006E4243" w:rsidP="00251160">
            <w:pPr>
              <w:pStyle w:val="WinDescrLeft"/>
              <w:rPr>
                <w:rFonts w:ascii="宋体" w:hAnsi="宋体"/>
                <w:lang w:eastAsia="zh-CN"/>
              </w:rPr>
            </w:pPr>
            <w:r w:rsidRPr="00521373">
              <w:rPr>
                <w:rFonts w:ascii="宋体" w:hAnsi="宋体"/>
              </w:rPr>
              <w:t>每一个</w:t>
            </w:r>
            <w:r w:rsidRPr="00521373">
              <w:rPr>
                <w:rFonts w:ascii="宋体" w:hAnsi="宋体" w:hint="eastAsia"/>
                <w:lang w:eastAsia="zh-CN"/>
              </w:rPr>
              <w:t>报价</w:t>
            </w:r>
            <w:r w:rsidRPr="00521373">
              <w:rPr>
                <w:rFonts w:ascii="宋体" w:hAnsi="宋体"/>
              </w:rPr>
              <w:t>申报记录都</w:t>
            </w:r>
            <w:r w:rsidRPr="00521373">
              <w:rPr>
                <w:rFonts w:ascii="宋体" w:hAnsi="宋体" w:hint="eastAsia"/>
                <w:lang w:eastAsia="zh-CN"/>
              </w:rPr>
              <w:t>分别</w:t>
            </w:r>
            <w:r w:rsidRPr="00521373">
              <w:rPr>
                <w:rFonts w:ascii="宋体" w:hAnsi="宋体"/>
              </w:rPr>
              <w:t>有一个对应的</w:t>
            </w:r>
            <w:r w:rsidRPr="00521373">
              <w:rPr>
                <w:rFonts w:ascii="宋体" w:hAnsi="宋体" w:hint="eastAsia"/>
                <w:lang w:eastAsia="zh-CN"/>
              </w:rPr>
              <w:t>响应消息</w:t>
            </w:r>
            <w:r w:rsidRPr="00521373">
              <w:rPr>
                <w:rFonts w:ascii="宋体" w:hAnsi="宋体"/>
              </w:rPr>
              <w:t>。</w:t>
            </w:r>
          </w:p>
          <w:p w:rsidR="006E4243" w:rsidRPr="00521373" w:rsidRDefault="006E4243" w:rsidP="00F14D65">
            <w:pPr>
              <w:pStyle w:val="WinDescrLeft"/>
              <w:rPr>
                <w:rFonts w:ascii="宋体" w:hAnsi="宋体"/>
                <w:color w:val="FF0000"/>
                <w:shd w:val="clear" w:color="auto" w:fill="FFFF00"/>
                <w:lang w:val="en-US"/>
              </w:rPr>
            </w:pPr>
            <w:r w:rsidRPr="00521373">
              <w:rPr>
                <w:rFonts w:ascii="宋体" w:hAnsi="宋体"/>
              </w:rPr>
              <w:t>市场参与者系统可以</w:t>
            </w:r>
            <w:r w:rsidRPr="00521373">
              <w:rPr>
                <w:rFonts w:ascii="宋体" w:hAnsi="宋体" w:hint="eastAsia"/>
                <w:lang w:eastAsia="zh-CN"/>
              </w:rPr>
              <w:t>获得</w:t>
            </w:r>
            <w:r w:rsidRPr="00521373">
              <w:rPr>
                <w:rFonts w:ascii="宋体" w:hAnsi="宋体"/>
              </w:rPr>
              <w:t>上交所处理</w:t>
            </w:r>
            <w:r w:rsidR="00BE0038">
              <w:rPr>
                <w:rFonts w:ascii="宋体" w:hAnsi="宋体" w:hint="eastAsia"/>
                <w:lang w:eastAsia="zh-CN"/>
              </w:rPr>
              <w:t>报价</w:t>
            </w:r>
            <w:r w:rsidRPr="00521373">
              <w:rPr>
                <w:rFonts w:ascii="宋体" w:hAnsi="宋体" w:hint="eastAsia"/>
                <w:lang w:eastAsia="zh-CN"/>
              </w:rPr>
              <w:t>申报</w:t>
            </w:r>
            <w:r w:rsidR="002571F9">
              <w:rPr>
                <w:rFonts w:ascii="宋体" w:hAnsi="宋体" w:hint="eastAsia"/>
                <w:lang w:eastAsia="zh-CN"/>
              </w:rPr>
              <w:t>,</w:t>
            </w:r>
            <w:r w:rsidR="002571F9">
              <w:rPr>
                <w:rFonts w:hint="eastAsia"/>
                <w:lang w:eastAsia="zh-CN"/>
              </w:rPr>
              <w:t>意向申报及</w:t>
            </w:r>
            <w:r w:rsidR="002571F9">
              <w:rPr>
                <w:rFonts w:hint="eastAsia"/>
              </w:rPr>
              <w:t>撤单响应</w:t>
            </w:r>
            <w:r w:rsidRPr="00521373">
              <w:rPr>
                <w:rFonts w:ascii="宋体" w:hAnsi="宋体"/>
              </w:rPr>
              <w:t>后返回的确认</w:t>
            </w:r>
            <w:r w:rsidRPr="00521373">
              <w:rPr>
                <w:rFonts w:ascii="宋体" w:hAnsi="宋体" w:hint="eastAsia"/>
                <w:lang w:eastAsia="zh-CN"/>
              </w:rPr>
              <w:t>信息</w:t>
            </w:r>
            <w:r w:rsidRPr="00521373">
              <w:rPr>
                <w:rFonts w:ascii="宋体" w:hAnsi="宋体"/>
              </w:rPr>
              <w:t>。</w:t>
            </w:r>
          </w:p>
        </w:tc>
      </w:tr>
    </w:tbl>
    <w:p w:rsidR="006E4243" w:rsidRPr="00521373" w:rsidRDefault="006E4243" w:rsidP="009F38D6">
      <w:pPr>
        <w:rPr>
          <w:rFonts w:ascii="宋体" w:hAnsi="宋体"/>
        </w:rPr>
      </w:pPr>
    </w:p>
    <w:tbl>
      <w:tblPr>
        <w:tblW w:w="8436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7"/>
        <w:gridCol w:w="1530"/>
        <w:gridCol w:w="5402"/>
        <w:gridCol w:w="987"/>
      </w:tblGrid>
      <w:tr w:rsidR="006E4243" w:rsidRPr="00521373" w:rsidTr="00CA4A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E4243" w:rsidRPr="00521373" w:rsidRDefault="006E4243" w:rsidP="00251160">
            <w:pPr>
              <w:snapToGrid w:val="0"/>
              <w:jc w:val="center"/>
              <w:rPr>
                <w:rFonts w:ascii="宋体" w:hAnsi="宋体"/>
                <w:b/>
                <w:lang w:val="en-US"/>
              </w:rPr>
            </w:pPr>
            <w:r w:rsidRPr="00521373">
              <w:rPr>
                <w:rFonts w:ascii="宋体" w:hAnsi="宋体"/>
                <w:b/>
                <w:lang w:val="en-US"/>
              </w:rPr>
              <w:t>序号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E4243" w:rsidRPr="00521373" w:rsidRDefault="006E4243" w:rsidP="00251160">
            <w:pPr>
              <w:snapToGrid w:val="0"/>
              <w:rPr>
                <w:rFonts w:ascii="宋体" w:hAnsi="宋体"/>
                <w:b/>
                <w:lang w:val="en-US"/>
              </w:rPr>
            </w:pPr>
            <w:r w:rsidRPr="00521373">
              <w:rPr>
                <w:rFonts w:ascii="宋体" w:hAnsi="宋体"/>
                <w:b/>
                <w:lang w:val="en-US"/>
              </w:rPr>
              <w:t>字段名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E4243" w:rsidRPr="00521373" w:rsidRDefault="006E4243" w:rsidP="00251160">
            <w:pPr>
              <w:snapToGrid w:val="0"/>
              <w:rPr>
                <w:rFonts w:ascii="宋体" w:hAnsi="宋体"/>
                <w:b/>
                <w:lang w:val="en-US"/>
              </w:rPr>
            </w:pPr>
            <w:r w:rsidRPr="00521373">
              <w:rPr>
                <w:rFonts w:ascii="宋体" w:hAnsi="宋体"/>
                <w:b/>
                <w:lang w:val="en-US"/>
              </w:rPr>
              <w:t>字段描述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4243" w:rsidRPr="00521373" w:rsidRDefault="006E4243" w:rsidP="00251160">
            <w:pPr>
              <w:snapToGrid w:val="0"/>
              <w:rPr>
                <w:rFonts w:ascii="宋体" w:hAnsi="宋体"/>
                <w:b/>
                <w:lang w:val="en-US"/>
              </w:rPr>
            </w:pPr>
            <w:r w:rsidRPr="00521373">
              <w:rPr>
                <w:rFonts w:ascii="宋体" w:hAnsi="宋体"/>
                <w:b/>
                <w:lang w:val="en-US"/>
              </w:rPr>
              <w:t>类型</w:t>
            </w:r>
          </w:p>
        </w:tc>
      </w:tr>
      <w:tr w:rsidR="006E4243" w:rsidRPr="00521373" w:rsidTr="00CA4A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4243" w:rsidRPr="005109CE" w:rsidRDefault="006E4243" w:rsidP="00251160">
            <w:pPr>
              <w:jc w:val="center"/>
              <w:rPr>
                <w:rFonts w:ascii="宋体" w:hAnsi="宋体" w:cs="Arial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4243" w:rsidRPr="005109CE" w:rsidRDefault="006E4243" w:rsidP="00251160">
            <w:pPr>
              <w:jc w:val="both"/>
              <w:rPr>
                <w:rFonts w:ascii="宋体" w:hAnsi="宋体" w:cs="Arial"/>
                <w:color w:val="000000"/>
                <w:lang w:val="en-US"/>
              </w:rPr>
            </w:pPr>
            <w:r w:rsidRPr="005109CE">
              <w:rPr>
                <w:rFonts w:ascii="宋体" w:hAnsi="宋体" w:cs="Arial"/>
                <w:color w:val="000000"/>
              </w:rPr>
              <w:t>消息头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4243" w:rsidRPr="005109CE" w:rsidRDefault="006E4243" w:rsidP="00F14D65">
            <w:pPr>
              <w:jc w:val="both"/>
              <w:rPr>
                <w:rFonts w:ascii="宋体" w:hAnsi="宋体" w:cs="Arial"/>
                <w:color w:val="000000"/>
                <w:lang w:val="en-US" w:eastAsia="zh-CN"/>
              </w:rPr>
            </w:pPr>
            <w:r w:rsidRPr="005109CE">
              <w:rPr>
                <w:rFonts w:ascii="宋体" w:hAnsi="宋体" w:cs="Arial"/>
                <w:color w:val="000000"/>
                <w:lang w:val="en-US"/>
              </w:rPr>
              <w:t>MsgType</w:t>
            </w:r>
            <w:r w:rsidRPr="005109CE">
              <w:rPr>
                <w:rFonts w:ascii="宋体" w:hAnsi="宋体" w:cs="Arial" w:hint="eastAsia"/>
                <w:color w:val="000000"/>
                <w:lang w:val="en-US"/>
              </w:rPr>
              <w:t>取值为：AJ=</w:t>
            </w:r>
            <w:r w:rsidR="0016427A" w:rsidRPr="005109CE">
              <w:rPr>
                <w:rFonts w:ascii="宋体" w:hAnsi="宋体" w:hint="eastAsia"/>
                <w:lang w:eastAsia="zh-CN"/>
              </w:rPr>
              <w:t>报价</w:t>
            </w:r>
            <w:r w:rsidR="0016427A" w:rsidRPr="005109CE">
              <w:rPr>
                <w:rFonts w:ascii="宋体" w:hAnsi="宋体"/>
              </w:rPr>
              <w:t>申报</w:t>
            </w:r>
            <w:r w:rsidR="0016427A" w:rsidRPr="005109CE">
              <w:rPr>
                <w:rFonts w:ascii="宋体" w:hAnsi="宋体" w:hint="eastAsia"/>
              </w:rPr>
              <w:t>响应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243" w:rsidRPr="005109CE" w:rsidRDefault="006E4243" w:rsidP="005109CE">
            <w:pPr>
              <w:jc w:val="center"/>
              <w:rPr>
                <w:rFonts w:ascii="宋体" w:hAnsi="宋体" w:cs="Arial"/>
                <w:color w:val="000000"/>
                <w:lang w:val="en-US"/>
              </w:rPr>
            </w:pPr>
          </w:p>
        </w:tc>
      </w:tr>
      <w:tr w:rsidR="00FA655F" w:rsidRPr="00521373" w:rsidTr="00433684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655F" w:rsidRPr="005109CE" w:rsidRDefault="00FA655F" w:rsidP="0043368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5109CE">
              <w:rPr>
                <w:rFonts w:ascii="宋体" w:hAnsi="宋体" w:cs="宋体" w:hint="eastAsia"/>
                <w:color w:val="000000"/>
                <w:lang w:val="en-US" w:eastAsia="zh-CN"/>
              </w:rPr>
              <w:t>537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655F" w:rsidRPr="005109CE" w:rsidRDefault="00FA655F" w:rsidP="0043368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5109CE">
              <w:rPr>
                <w:rFonts w:ascii="宋体" w:hAnsi="宋体" w:cs="宋体" w:hint="eastAsia"/>
                <w:color w:val="000000"/>
                <w:lang w:val="en-US" w:eastAsia="zh-CN"/>
              </w:rPr>
              <w:t>QuoteType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10F2" w:rsidRDefault="00FA655F" w:rsidP="00C710F2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5109CE">
              <w:rPr>
                <w:rFonts w:ascii="宋体" w:hAnsi="宋体" w:cs="宋体" w:hint="eastAsia"/>
                <w:color w:val="000000"/>
                <w:lang w:val="en-US" w:eastAsia="zh-CN"/>
              </w:rPr>
              <w:t>响应类别</w:t>
            </w:r>
          </w:p>
          <w:p w:rsidR="00B0747E" w:rsidRDefault="00B0747E" w:rsidP="00C710F2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114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0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= 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回购意向申报</w:t>
            </w:r>
          </w:p>
          <w:p w:rsidR="001E595A" w:rsidRDefault="001E595A" w:rsidP="00C710F2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114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= 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回购意向申报撤单</w:t>
            </w:r>
          </w:p>
          <w:p w:rsidR="00095A1C" w:rsidRDefault="0076680B" w:rsidP="00C710F2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 w:rsidRPr="005109CE">
              <w:rPr>
                <w:rFonts w:ascii="宋体" w:hAnsi="宋体" w:cs="宋体" w:hint="eastAsia"/>
                <w:color w:val="000000"/>
                <w:lang w:val="en-US" w:eastAsia="zh-CN"/>
              </w:rPr>
              <w:t>1142＝ 质押</w:t>
            </w:r>
            <w:proofErr w:type="gramStart"/>
            <w:r w:rsidRPr="005109CE">
              <w:rPr>
                <w:rFonts w:ascii="宋体" w:hAnsi="宋体" w:cs="宋体" w:hint="eastAsia"/>
                <w:color w:val="000000"/>
                <w:lang w:val="en-US" w:eastAsia="zh-CN"/>
              </w:rPr>
              <w:t>式</w:t>
            </w:r>
            <w:r w:rsidR="00265C72">
              <w:rPr>
                <w:rFonts w:ascii="宋体" w:hAnsi="宋体" w:cs="宋体" w:hint="eastAsia"/>
                <w:color w:val="000000"/>
                <w:lang w:val="en-US" w:eastAsia="zh-CN"/>
              </w:rPr>
              <w:t>协议</w:t>
            </w:r>
            <w:proofErr w:type="gramEnd"/>
            <w:r w:rsidR="00265C72">
              <w:rPr>
                <w:rFonts w:ascii="宋体" w:hAnsi="宋体" w:cs="宋体" w:hint="eastAsia"/>
                <w:color w:val="000000"/>
                <w:lang w:val="en-US" w:eastAsia="zh-CN"/>
              </w:rPr>
              <w:t>回购成交申报</w:t>
            </w:r>
          </w:p>
          <w:p w:rsidR="00C710F2" w:rsidRDefault="00C710F2" w:rsidP="00C710F2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 w:hint="eastAsia"/>
                <w:color w:val="000000"/>
                <w:lang w:val="en-US" w:eastAsia="zh-CN"/>
              </w:rPr>
              <w:t>1147 =</w:t>
            </w:r>
            <w:r w:rsidR="008B432F">
              <w:rPr>
                <w:rFonts w:ascii="宋体" w:hAnsi="宋体" w:cs="宋体" w:hint="eastAsia"/>
                <w:color w:val="000000"/>
                <w:lang w:val="en-US" w:eastAsia="zh-CN"/>
              </w:rPr>
              <w:t xml:space="preserve"> </w:t>
            </w:r>
            <w:r w:rsidRPr="005109CE">
              <w:rPr>
                <w:rFonts w:ascii="宋体" w:hAnsi="宋体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5109CE">
              <w:rPr>
                <w:rFonts w:ascii="宋体" w:hAnsi="宋体" w:cs="宋体" w:hint="eastAsia"/>
                <w:color w:val="000000"/>
                <w:lang w:val="en-US" w:eastAsia="zh-CN"/>
              </w:rPr>
              <w:t>式</w:t>
            </w:r>
            <w:r>
              <w:rPr>
                <w:rFonts w:ascii="宋体" w:hAnsi="宋体" w:cs="宋体" w:hint="eastAsia"/>
                <w:color w:val="000000"/>
                <w:lang w:val="en-US" w:eastAsia="zh-CN"/>
              </w:rPr>
              <w:t>协议</w:t>
            </w:r>
            <w:proofErr w:type="gramEnd"/>
            <w:r>
              <w:rPr>
                <w:rFonts w:ascii="宋体" w:hAnsi="宋体" w:cs="宋体" w:hint="eastAsia"/>
                <w:color w:val="000000"/>
                <w:lang w:val="en-US" w:eastAsia="zh-CN"/>
              </w:rPr>
              <w:t>回购到期续做申报</w:t>
            </w:r>
          </w:p>
          <w:p w:rsidR="00956421" w:rsidRDefault="00956421" w:rsidP="00956421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1151 =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  <w:p w:rsidR="00956421" w:rsidRDefault="00956421" w:rsidP="00956421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1155 =质押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式协议回购换券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  <w:p w:rsidR="00F62852" w:rsidRPr="005109CE" w:rsidRDefault="00956421" w:rsidP="00956421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1159 =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55F" w:rsidRPr="005109CE" w:rsidRDefault="00FA655F" w:rsidP="005109C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="宋体" w:hAnsi="宋体" w:cs="Arial"/>
                <w:color w:val="000000"/>
                <w:lang w:val="en-US" w:eastAsia="zh-CN"/>
              </w:rPr>
            </w:pPr>
            <w:r w:rsidRPr="005109CE">
              <w:rPr>
                <w:rFonts w:ascii="宋体" w:hAnsi="宋体" w:cs="Arial"/>
                <w:color w:val="000000"/>
                <w:lang w:val="en-US" w:eastAsia="zh-CN"/>
              </w:rPr>
              <w:t>N4</w:t>
            </w:r>
          </w:p>
        </w:tc>
      </w:tr>
      <w:tr w:rsidR="00410601" w:rsidRPr="00521373" w:rsidTr="00CA4A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1" w:rsidRPr="005109CE" w:rsidRDefault="00410601" w:rsidP="00251160">
            <w:pPr>
              <w:jc w:val="center"/>
              <w:rPr>
                <w:rFonts w:ascii="宋体" w:hAnsi="宋体" w:cs="Arial"/>
                <w:color w:val="000000"/>
                <w:lang w:eastAsia="zh-CN"/>
              </w:rPr>
            </w:pPr>
            <w:r w:rsidRPr="005109CE">
              <w:rPr>
                <w:rFonts w:ascii="宋体" w:hAnsi="宋体"/>
              </w:rPr>
              <w:t>117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1" w:rsidRPr="005109CE" w:rsidRDefault="00410601" w:rsidP="00251160">
            <w:pPr>
              <w:jc w:val="both"/>
              <w:rPr>
                <w:rFonts w:ascii="宋体" w:hAnsi="宋体" w:cs="Arial"/>
                <w:color w:val="000000"/>
                <w:lang w:eastAsia="zh-CN"/>
              </w:rPr>
            </w:pPr>
            <w:r w:rsidRPr="005109CE">
              <w:rPr>
                <w:rFonts w:ascii="宋体" w:hAnsi="宋体"/>
              </w:rPr>
              <w:t>QuoteID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0601" w:rsidRPr="005109CE" w:rsidRDefault="00410601" w:rsidP="00EE07EB">
            <w:pPr>
              <w:snapToGrid w:val="0"/>
              <w:jc w:val="both"/>
              <w:rPr>
                <w:rFonts w:ascii="宋体" w:hAnsi="宋体" w:cs="Arial"/>
                <w:color w:val="000000"/>
                <w:lang w:val="en-US" w:eastAsia="zh-CN"/>
              </w:rPr>
            </w:pPr>
            <w:r w:rsidRPr="005109CE">
              <w:rPr>
                <w:rFonts w:ascii="宋体" w:hAnsi="宋体" w:cs="Arial"/>
                <w:color w:val="000000"/>
                <w:lang w:val="en-US"/>
              </w:rPr>
              <w:t>会员内部</w:t>
            </w:r>
            <w:r w:rsidRPr="005109CE">
              <w:rPr>
                <w:rFonts w:ascii="宋体" w:hAnsi="宋体" w:cs="Arial" w:hint="eastAsia"/>
                <w:color w:val="000000"/>
                <w:lang w:val="en-US" w:eastAsia="zh-CN"/>
              </w:rPr>
              <w:t>编号</w:t>
            </w:r>
            <w:r w:rsidRPr="005109CE">
              <w:rPr>
                <w:rFonts w:ascii="宋体" w:hAnsi="宋体" w:cs="Arial"/>
                <w:color w:val="000000"/>
                <w:lang w:val="en-US"/>
              </w:rPr>
              <w:t>，</w:t>
            </w:r>
            <w:r w:rsidRPr="005109CE">
              <w:rPr>
                <w:rFonts w:ascii="宋体" w:hAnsi="宋体" w:cs="Arial" w:hint="eastAsia"/>
                <w:color w:val="000000"/>
                <w:lang w:val="en-US"/>
              </w:rPr>
              <w:t>该字段对应</w:t>
            </w:r>
            <w:r w:rsidRPr="005109CE">
              <w:rPr>
                <w:rFonts w:ascii="宋体" w:hAnsi="宋体" w:cs="Arial" w:hint="eastAsia"/>
                <w:color w:val="000000"/>
                <w:lang w:val="en-US" w:eastAsia="zh-CN"/>
              </w:rPr>
              <w:t>报价申报消息QuoteID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01" w:rsidRPr="005109CE" w:rsidRDefault="00150201" w:rsidP="005109CE">
            <w:pPr>
              <w:snapToGrid w:val="0"/>
              <w:jc w:val="center"/>
              <w:rPr>
                <w:rFonts w:ascii="宋体" w:hAnsi="宋体" w:cs="Arial"/>
                <w:color w:val="000000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lang w:eastAsia="zh-CN"/>
              </w:rPr>
              <w:t>C10</w:t>
            </w:r>
          </w:p>
        </w:tc>
      </w:tr>
      <w:tr w:rsidR="006A5094" w:rsidRPr="00521373" w:rsidTr="00CA4A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5094" w:rsidRPr="0048375E" w:rsidRDefault="006A5094" w:rsidP="0048375E">
            <w:pPr>
              <w:snapToGrid w:val="0"/>
              <w:jc w:val="both"/>
              <w:rPr>
                <w:rFonts w:ascii="宋体" w:hAnsi="宋体" w:cs="Arial"/>
                <w:color w:val="000000"/>
                <w:lang w:val="en-US"/>
              </w:rPr>
            </w:pPr>
            <w:r w:rsidRPr="0048375E">
              <w:rPr>
                <w:rFonts w:ascii="宋体" w:hAnsi="宋体" w:cs="Arial"/>
                <w:color w:val="000000"/>
                <w:lang w:val="en-US"/>
              </w:rPr>
              <w:t>150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5094" w:rsidRPr="0048375E" w:rsidRDefault="006A5094" w:rsidP="0048375E">
            <w:pPr>
              <w:snapToGrid w:val="0"/>
              <w:jc w:val="both"/>
              <w:rPr>
                <w:rFonts w:ascii="宋体" w:hAnsi="宋体" w:cs="Arial"/>
                <w:color w:val="000000"/>
                <w:lang w:val="en-US"/>
              </w:rPr>
            </w:pPr>
            <w:r w:rsidRPr="0048375E">
              <w:rPr>
                <w:rFonts w:ascii="宋体" w:hAnsi="宋体" w:cs="Arial"/>
                <w:color w:val="000000"/>
                <w:lang w:val="en-US"/>
              </w:rPr>
              <w:t>ExecType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5094" w:rsidRPr="0048375E" w:rsidRDefault="006A5094" w:rsidP="0048375E">
            <w:pPr>
              <w:snapToGrid w:val="0"/>
              <w:jc w:val="both"/>
              <w:rPr>
                <w:rFonts w:ascii="宋体" w:hAnsi="宋体" w:cs="Arial"/>
                <w:color w:val="000000"/>
                <w:lang w:val="en-US"/>
              </w:rPr>
            </w:pPr>
            <w:r w:rsidRPr="0048375E">
              <w:rPr>
                <w:rFonts w:ascii="宋体" w:hAnsi="宋体" w:cs="Arial"/>
                <w:color w:val="000000"/>
                <w:lang w:val="en-US"/>
              </w:rPr>
              <w:t>当前订单执行</w:t>
            </w:r>
            <w:r w:rsidRPr="0048375E">
              <w:rPr>
                <w:rFonts w:ascii="宋体" w:hAnsi="宋体" w:cs="Arial" w:hint="eastAsia"/>
                <w:color w:val="000000"/>
                <w:lang w:val="en-US"/>
              </w:rPr>
              <w:t>状态</w:t>
            </w:r>
            <w:r w:rsidRPr="0048375E">
              <w:rPr>
                <w:rFonts w:ascii="宋体" w:hAnsi="宋体" w:cs="Arial"/>
                <w:color w:val="000000"/>
                <w:lang w:val="en-US"/>
              </w:rPr>
              <w:t>，取值有：</w:t>
            </w:r>
          </w:p>
          <w:p w:rsidR="006A5094" w:rsidRPr="0048375E" w:rsidRDefault="006A5094" w:rsidP="0048375E">
            <w:pPr>
              <w:snapToGrid w:val="0"/>
              <w:jc w:val="both"/>
              <w:rPr>
                <w:rFonts w:ascii="宋体" w:hAnsi="宋体" w:cs="Arial"/>
                <w:color w:val="000000"/>
                <w:lang w:val="en-US"/>
              </w:rPr>
            </w:pPr>
            <w:r w:rsidRPr="0048375E">
              <w:rPr>
                <w:rFonts w:ascii="宋体" w:hAnsi="宋体" w:cs="Arial"/>
                <w:color w:val="000000"/>
                <w:lang w:val="en-US"/>
              </w:rPr>
              <w:t>0=成功响应</w:t>
            </w:r>
            <w:r w:rsidRPr="0048375E">
              <w:rPr>
                <w:rFonts w:ascii="宋体" w:hAnsi="宋体" w:cs="Arial" w:hint="eastAsia"/>
                <w:color w:val="000000"/>
                <w:lang w:val="en-US"/>
              </w:rPr>
              <w:t>，</w:t>
            </w:r>
            <w:r w:rsidRPr="0048375E">
              <w:rPr>
                <w:rFonts w:ascii="宋体" w:hAnsi="宋体" w:cs="Arial"/>
                <w:color w:val="000000"/>
                <w:lang w:val="en-US"/>
              </w:rPr>
              <w:t>8=拒绝响应</w:t>
            </w:r>
            <w:r w:rsidRPr="0048375E">
              <w:rPr>
                <w:rFonts w:ascii="宋体" w:hAnsi="宋体" w:cs="Arial" w:hint="eastAsia"/>
                <w:color w:val="000000"/>
                <w:lang w:val="en-US"/>
              </w:rPr>
              <w:t>，</w:t>
            </w:r>
            <w:r w:rsidRPr="0048375E">
              <w:rPr>
                <w:rFonts w:ascii="宋体" w:hAnsi="宋体" w:cs="Arial"/>
                <w:color w:val="000000"/>
                <w:lang w:val="en-US"/>
              </w:rPr>
              <w:t>6=撤单成功响应</w:t>
            </w:r>
            <w:r w:rsidRPr="0048375E">
              <w:rPr>
                <w:rFonts w:ascii="宋体" w:hAnsi="宋体" w:cs="Arial" w:hint="eastAsia"/>
                <w:color w:val="000000"/>
                <w:lang w:val="en-US"/>
              </w:rPr>
              <w:t>。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094" w:rsidRPr="00150201" w:rsidRDefault="006A5094" w:rsidP="00150201">
            <w:pPr>
              <w:snapToGrid w:val="0"/>
              <w:jc w:val="center"/>
              <w:rPr>
                <w:rFonts w:ascii="宋体" w:hAnsi="宋体" w:cs="Arial"/>
                <w:color w:val="000000"/>
                <w:lang w:eastAsia="zh-CN"/>
              </w:rPr>
            </w:pPr>
            <w:r w:rsidRPr="00150201">
              <w:rPr>
                <w:rFonts w:ascii="宋体" w:hAnsi="宋体" w:cs="Arial" w:hint="eastAsia"/>
                <w:color w:val="000000"/>
                <w:lang w:eastAsia="zh-CN"/>
              </w:rPr>
              <w:t>C1</w:t>
            </w:r>
          </w:p>
        </w:tc>
      </w:tr>
      <w:tr w:rsidR="0087547E" w:rsidRPr="00521373" w:rsidTr="00CA4AD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547E" w:rsidRPr="0048375E" w:rsidRDefault="0087547E" w:rsidP="0048375E">
            <w:pPr>
              <w:snapToGrid w:val="0"/>
              <w:jc w:val="both"/>
              <w:rPr>
                <w:rFonts w:ascii="宋体" w:hAnsi="宋体" w:cs="Arial"/>
                <w:color w:val="000000"/>
                <w:lang w:val="en-US"/>
              </w:rPr>
            </w:pPr>
            <w:r>
              <w:rPr>
                <w:rFonts w:cs="Arial"/>
                <w:color w:val="000000"/>
              </w:rPr>
              <w:lastRenderedPageBreak/>
              <w:t>102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547E" w:rsidRPr="0048375E" w:rsidRDefault="0087547E" w:rsidP="0048375E">
            <w:pPr>
              <w:snapToGrid w:val="0"/>
              <w:jc w:val="both"/>
              <w:rPr>
                <w:rFonts w:ascii="宋体" w:hAnsi="宋体" w:cs="Arial"/>
                <w:color w:val="000000"/>
                <w:lang w:val="en-US"/>
              </w:rPr>
            </w:pPr>
            <w:r>
              <w:rPr>
                <w:rFonts w:cs="Arial"/>
                <w:color w:val="000000"/>
              </w:rPr>
              <w:t>CxlRejReason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547E" w:rsidRDefault="0087547E" w:rsidP="00D270EE">
            <w:pPr>
              <w:snapToGrid w:val="0"/>
              <w:rPr>
                <w:rFonts w:cs="Arial"/>
                <w:color w:val="000000"/>
                <w:lang w:val="en-US" w:eastAsia="zh-CN"/>
              </w:rPr>
            </w:pPr>
            <w:r>
              <w:rPr>
                <w:rFonts w:cs="Arial" w:hint="eastAsia"/>
                <w:color w:val="000000"/>
                <w:lang w:val="en-US" w:eastAsia="zh-CN"/>
              </w:rPr>
              <w:t>意向申报撤单</w:t>
            </w:r>
            <w:r w:rsidRPr="00F852EA">
              <w:rPr>
                <w:rFonts w:cs="Arial"/>
                <w:color w:val="000000"/>
                <w:lang w:val="en-US"/>
              </w:rPr>
              <w:t>错误信息，供柜台系统读取错误信息，进行错误处理。</w:t>
            </w:r>
          </w:p>
          <w:p w:rsidR="0087547E" w:rsidRDefault="0087547E" w:rsidP="00D270EE">
            <w:pPr>
              <w:snapToGrid w:val="0"/>
              <w:rPr>
                <w:rFonts w:cs="Arial"/>
                <w:color w:val="000000"/>
                <w:lang w:val="en-US" w:eastAsia="zh-CN"/>
              </w:rPr>
            </w:pPr>
            <w:r>
              <w:rPr>
                <w:rFonts w:cs="Arial"/>
                <w:color w:val="000000"/>
                <w:lang w:val="en-US"/>
              </w:rPr>
              <w:t>撤消成功时，该字段取值</w:t>
            </w:r>
            <w:r>
              <w:rPr>
                <w:rFonts w:cs="Arial" w:hint="eastAsia"/>
                <w:color w:val="000000"/>
                <w:lang w:val="en-US" w:eastAsia="zh-CN"/>
              </w:rPr>
              <w:t>为空。</w:t>
            </w:r>
          </w:p>
          <w:p w:rsidR="0087547E" w:rsidRPr="0048375E" w:rsidRDefault="0087547E" w:rsidP="0048375E">
            <w:pPr>
              <w:snapToGrid w:val="0"/>
              <w:jc w:val="both"/>
              <w:rPr>
                <w:rFonts w:ascii="宋体" w:hAnsi="宋体"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撤消失败时，</w:t>
            </w:r>
            <w:r>
              <w:rPr>
                <w:rFonts w:cs="Arial"/>
                <w:color w:val="000000"/>
              </w:rPr>
              <w:t>撤单请求拒绝的理由，</w:t>
            </w:r>
            <w:r>
              <w:rPr>
                <w:rFonts w:cs="Arial" w:hint="eastAsia"/>
                <w:color w:val="000000"/>
                <w:lang w:eastAsia="zh-CN"/>
              </w:rPr>
              <w:t>取值同</w:t>
            </w:r>
            <w:r>
              <w:rPr>
                <w:rFonts w:cs="Arial" w:hint="eastAsia"/>
                <w:color w:val="000000"/>
                <w:lang w:eastAsia="zh-CN"/>
              </w:rPr>
              <w:t>Remark</w:t>
            </w:r>
            <w:r>
              <w:rPr>
                <w:rFonts w:cs="Arial" w:hint="eastAsia"/>
                <w:color w:val="000000"/>
                <w:lang w:eastAsia="zh-CN"/>
              </w:rPr>
              <w:t>字段</w:t>
            </w:r>
            <w:r>
              <w:rPr>
                <w:rFonts w:cs="Arial"/>
                <w:color w:val="000000"/>
              </w:rPr>
              <w:t>。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47E" w:rsidRPr="00150201" w:rsidRDefault="0087547E" w:rsidP="00150201">
            <w:pPr>
              <w:snapToGrid w:val="0"/>
              <w:jc w:val="center"/>
              <w:rPr>
                <w:rFonts w:ascii="宋体" w:hAnsi="宋体" w:cs="Arial"/>
                <w:color w:val="000000"/>
                <w:lang w:eastAsia="zh-CN"/>
              </w:rPr>
            </w:pPr>
            <w:r>
              <w:rPr>
                <w:rFonts w:cs="Arial" w:hint="eastAsia"/>
                <w:color w:val="000000"/>
                <w:lang w:eastAsia="zh-CN"/>
              </w:rPr>
              <w:t>C50</w:t>
            </w:r>
          </w:p>
        </w:tc>
      </w:tr>
      <w:tr w:rsidR="006A5094" w:rsidRPr="00521373" w:rsidTr="00806A8E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5094" w:rsidRPr="0048375E" w:rsidRDefault="006A5094" w:rsidP="0048375E">
            <w:pPr>
              <w:snapToGrid w:val="0"/>
              <w:jc w:val="both"/>
              <w:rPr>
                <w:rFonts w:ascii="宋体" w:hAnsi="宋体" w:cs="Arial"/>
                <w:color w:val="000000"/>
                <w:lang w:val="en-US"/>
              </w:rPr>
            </w:pPr>
            <w:r w:rsidRPr="0048375E">
              <w:rPr>
                <w:rFonts w:ascii="宋体" w:hAnsi="宋体" w:cs="Arial"/>
                <w:color w:val="000000"/>
                <w:lang w:val="en-US"/>
              </w:rPr>
              <w:t>103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5094" w:rsidRPr="0048375E" w:rsidRDefault="006A5094" w:rsidP="0048375E">
            <w:pPr>
              <w:snapToGrid w:val="0"/>
              <w:jc w:val="both"/>
              <w:rPr>
                <w:rFonts w:ascii="宋体" w:hAnsi="宋体" w:cs="Arial"/>
                <w:color w:val="000000"/>
                <w:lang w:val="en-US"/>
              </w:rPr>
            </w:pPr>
            <w:r w:rsidRPr="0048375E">
              <w:rPr>
                <w:rFonts w:ascii="宋体" w:hAnsi="宋体" w:cs="Arial"/>
                <w:color w:val="000000"/>
                <w:lang w:val="en-US"/>
              </w:rPr>
              <w:t>OrdRejReason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094" w:rsidRPr="0048375E" w:rsidRDefault="0087547E" w:rsidP="0048375E">
            <w:pPr>
              <w:snapToGrid w:val="0"/>
              <w:jc w:val="both"/>
              <w:rPr>
                <w:rFonts w:ascii="宋体" w:hAnsi="宋体" w:cs="Arial"/>
                <w:color w:val="000000"/>
                <w:lang w:val="en-US"/>
              </w:rPr>
            </w:pPr>
            <w:r>
              <w:rPr>
                <w:rFonts w:cs="Arial" w:hint="eastAsia"/>
                <w:color w:val="000000"/>
                <w:lang w:val="en-US" w:eastAsia="zh-CN"/>
              </w:rPr>
              <w:t>意向申报与</w:t>
            </w:r>
            <w:r w:rsidR="006A5094" w:rsidRPr="0048375E">
              <w:rPr>
                <w:rFonts w:ascii="宋体" w:hAnsi="宋体" w:cs="Arial" w:hint="eastAsia"/>
                <w:color w:val="000000"/>
                <w:lang w:val="en-US"/>
              </w:rPr>
              <w:t>报价申报</w:t>
            </w:r>
            <w:r w:rsidR="006A5094" w:rsidRPr="0048375E">
              <w:rPr>
                <w:rFonts w:ascii="宋体" w:hAnsi="宋体" w:cs="Arial"/>
                <w:color w:val="000000"/>
                <w:lang w:val="en-US"/>
              </w:rPr>
              <w:t>错误信息，供柜台系统读取错误信息，进行错误处理。</w:t>
            </w:r>
          </w:p>
          <w:p w:rsidR="006A5094" w:rsidRPr="0048375E" w:rsidRDefault="006A5094" w:rsidP="0048375E">
            <w:pPr>
              <w:snapToGrid w:val="0"/>
              <w:jc w:val="both"/>
              <w:rPr>
                <w:rFonts w:ascii="宋体" w:hAnsi="宋体" w:cs="Arial"/>
                <w:color w:val="000000"/>
                <w:lang w:val="en-US"/>
              </w:rPr>
            </w:pPr>
            <w:r w:rsidRPr="0048375E">
              <w:rPr>
                <w:rFonts w:ascii="宋体" w:hAnsi="宋体" w:cs="Arial" w:hint="eastAsia"/>
                <w:color w:val="000000"/>
                <w:lang w:val="en-US"/>
              </w:rPr>
              <w:t>报价申报</w:t>
            </w:r>
            <w:r w:rsidRPr="0048375E">
              <w:rPr>
                <w:rFonts w:ascii="宋体" w:hAnsi="宋体" w:cs="Arial"/>
                <w:color w:val="000000"/>
                <w:lang w:val="en-US"/>
              </w:rPr>
              <w:t>成功时，该字段取值</w:t>
            </w:r>
            <w:r w:rsidRPr="0048375E">
              <w:rPr>
                <w:rFonts w:ascii="宋体" w:hAnsi="宋体" w:cs="Arial" w:hint="eastAsia"/>
                <w:color w:val="000000"/>
                <w:lang w:val="en-US"/>
              </w:rPr>
              <w:t>为空</w:t>
            </w:r>
          </w:p>
          <w:p w:rsidR="006A5094" w:rsidRPr="0048375E" w:rsidRDefault="006A5094" w:rsidP="00FA15FF">
            <w:pPr>
              <w:snapToGrid w:val="0"/>
              <w:jc w:val="both"/>
              <w:rPr>
                <w:rFonts w:ascii="宋体" w:hAnsi="宋体" w:cs="Arial"/>
                <w:color w:val="000000"/>
                <w:lang w:val="en-US"/>
              </w:rPr>
            </w:pPr>
            <w:r w:rsidRPr="0048375E">
              <w:rPr>
                <w:rFonts w:ascii="宋体" w:hAnsi="宋体" w:cs="Arial" w:hint="eastAsia"/>
                <w:color w:val="000000"/>
                <w:lang w:val="en-US"/>
              </w:rPr>
              <w:t>报价申报</w:t>
            </w:r>
            <w:r w:rsidRPr="0048375E">
              <w:rPr>
                <w:rFonts w:ascii="宋体" w:hAnsi="宋体" w:cs="Arial"/>
                <w:color w:val="000000"/>
                <w:lang w:val="en-US"/>
              </w:rPr>
              <w:t>失败时</w:t>
            </w:r>
            <w:r w:rsidRPr="0048375E">
              <w:rPr>
                <w:rFonts w:ascii="宋体" w:hAnsi="宋体" w:cs="Arial" w:hint="eastAsia"/>
                <w:color w:val="000000"/>
                <w:lang w:val="en-US"/>
              </w:rPr>
              <w:t>，表示</w:t>
            </w:r>
            <w:r w:rsidR="00FA15FF">
              <w:rPr>
                <w:rFonts w:ascii="宋体" w:hAnsi="宋体" w:cs="Arial"/>
                <w:color w:val="000000"/>
                <w:lang w:val="en-US"/>
              </w:rPr>
              <w:t>拒绝的理由</w:t>
            </w:r>
            <w:r w:rsidRPr="0048375E">
              <w:rPr>
                <w:rFonts w:ascii="宋体" w:hAnsi="宋体" w:cs="Arial"/>
                <w:color w:val="000000"/>
                <w:lang w:val="en-US"/>
              </w:rPr>
              <w:t>。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094" w:rsidRPr="00150201" w:rsidRDefault="006A5094" w:rsidP="00E158BE">
            <w:pPr>
              <w:snapToGrid w:val="0"/>
              <w:jc w:val="center"/>
              <w:rPr>
                <w:rFonts w:ascii="宋体" w:hAnsi="宋体" w:cs="Arial"/>
                <w:color w:val="000000"/>
                <w:lang w:eastAsia="zh-CN"/>
              </w:rPr>
            </w:pPr>
            <w:r w:rsidRPr="00150201">
              <w:rPr>
                <w:rFonts w:ascii="宋体" w:hAnsi="宋体" w:cs="Arial" w:hint="eastAsia"/>
                <w:color w:val="000000"/>
                <w:lang w:eastAsia="zh-CN"/>
              </w:rPr>
              <w:t>C5</w:t>
            </w:r>
            <w:r w:rsidR="00A249A4">
              <w:rPr>
                <w:rFonts w:ascii="宋体" w:hAnsi="宋体" w:cs="Arial" w:hint="eastAsia"/>
                <w:color w:val="000000"/>
                <w:lang w:eastAsia="zh-CN"/>
              </w:rPr>
              <w:t>0</w:t>
            </w:r>
          </w:p>
        </w:tc>
      </w:tr>
    </w:tbl>
    <w:p w:rsidR="00857426" w:rsidRPr="00F93C1A" w:rsidRDefault="00857426" w:rsidP="00857426">
      <w:pPr>
        <w:pStyle w:val="3"/>
      </w:pPr>
      <w:bookmarkStart w:id="213" w:name="_Toc280616686"/>
      <w:bookmarkStart w:id="214" w:name="_Toc280790390"/>
      <w:bookmarkStart w:id="215" w:name="_Toc459815464"/>
      <w:bookmarkStart w:id="216" w:name="_Toc477178292"/>
      <w:bookmarkEnd w:id="213"/>
      <w:bookmarkEnd w:id="214"/>
      <w:r w:rsidRPr="00F93C1A">
        <w:rPr>
          <w:rFonts w:hint="eastAsia"/>
        </w:rPr>
        <w:t>报价</w:t>
      </w:r>
      <w:r w:rsidRPr="00F93C1A">
        <w:t>申报</w:t>
      </w:r>
      <w:r w:rsidRPr="00F93C1A">
        <w:rPr>
          <w:rFonts w:hint="eastAsia"/>
        </w:rPr>
        <w:t>撤单消息</w:t>
      </w:r>
      <w:bookmarkEnd w:id="215"/>
      <w:bookmarkEnd w:id="216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839"/>
        <w:gridCol w:w="3699"/>
      </w:tblGrid>
      <w:tr w:rsidR="00857426" w:rsidTr="00806A8E">
        <w:trPr>
          <w:tblHeader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857426" w:rsidRDefault="00857426" w:rsidP="00806A8E">
            <w:pPr>
              <w:pStyle w:val="WinDescr"/>
              <w:snapToGrid w:val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Quote</w:t>
            </w:r>
            <w:r w:rsidRPr="00DC48A5">
              <w:rPr>
                <w:rFonts w:hint="eastAsia"/>
                <w:b/>
              </w:rPr>
              <w:t>Cancel</w:t>
            </w:r>
            <w:r>
              <w:rPr>
                <w:rFonts w:hint="eastAsia"/>
                <w:b/>
                <w:lang w:eastAsia="zh-CN"/>
              </w:rPr>
              <w:t xml:space="preserve"> (</w:t>
            </w:r>
            <w:r>
              <w:rPr>
                <w:rFonts w:cs="Arial" w:hint="eastAsia"/>
                <w:b/>
                <w:color w:val="000000"/>
                <w:lang w:eastAsia="zh-CN"/>
              </w:rPr>
              <w:t>r</w:t>
            </w:r>
            <w:r w:rsidRPr="00724108">
              <w:rPr>
                <w:rFonts w:cs="Arial" w:hint="eastAsia"/>
                <w:b/>
                <w:color w:val="000000"/>
                <w:lang w:eastAsia="zh-CN"/>
              </w:rPr>
              <w:t>eq</w:t>
            </w:r>
            <w:r>
              <w:rPr>
                <w:rFonts w:cs="Arial" w:hint="eastAsia"/>
                <w:b/>
                <w:color w:val="000000"/>
                <w:lang w:eastAsia="zh-CN"/>
              </w:rPr>
              <w:t>t</w:t>
            </w:r>
            <w:r w:rsidRPr="00724108">
              <w:rPr>
                <w:rFonts w:cs="Arial" w:hint="eastAsia"/>
                <w:b/>
                <w:color w:val="000000"/>
                <w:lang w:eastAsia="zh-CN"/>
              </w:rPr>
              <w:t>ext</w:t>
            </w:r>
            <w:r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57426" w:rsidRDefault="00857426" w:rsidP="00806A8E">
            <w:pPr>
              <w:pStyle w:val="WinDescr"/>
              <w:snapToGrid w:val="0"/>
              <w:rPr>
                <w:b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报价</w:t>
            </w:r>
            <w:r w:rsidRPr="008E6ED5">
              <w:rPr>
                <w:b/>
                <w:bCs/>
              </w:rPr>
              <w:t>申报</w:t>
            </w:r>
            <w:r w:rsidRPr="008E6ED5">
              <w:rPr>
                <w:rFonts w:hint="eastAsia"/>
                <w:b/>
                <w:bCs/>
              </w:rPr>
              <w:t>撤单</w:t>
            </w:r>
          </w:p>
        </w:tc>
      </w:tr>
      <w:tr w:rsidR="00857426" w:rsidTr="00806A8E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Default="00857426" w:rsidP="00806A8E">
            <w:pPr>
              <w:pStyle w:val="WinDescr"/>
              <w:snapToGrid w:val="0"/>
              <w:rPr>
                <w:b/>
              </w:rPr>
            </w:pPr>
            <w:r>
              <w:rPr>
                <w:b/>
              </w:rPr>
              <w:t>描述：</w:t>
            </w:r>
          </w:p>
          <w:p w:rsidR="00857426" w:rsidRDefault="00857426" w:rsidP="00806A8E">
            <w:pPr>
              <w:rPr>
                <w:bCs/>
                <w:lang w:eastAsia="zh-CN"/>
              </w:rPr>
            </w:pPr>
            <w:r>
              <w:rPr>
                <w:rFonts w:cs="Arial"/>
              </w:rPr>
              <w:t>市场参与者</w:t>
            </w:r>
            <w:r w:rsidRPr="003A611F">
              <w:rPr>
                <w:rFonts w:hint="eastAsia"/>
                <w:bCs/>
                <w:lang w:eastAsia="zh-CN"/>
              </w:rPr>
              <w:t>使用</w:t>
            </w:r>
            <w:r>
              <w:rPr>
                <w:rFonts w:hint="eastAsia"/>
                <w:bCs/>
                <w:lang w:eastAsia="zh-CN"/>
              </w:rPr>
              <w:t>Quote Cancel</w:t>
            </w:r>
            <w:r>
              <w:rPr>
                <w:rFonts w:hint="eastAsia"/>
                <w:bCs/>
                <w:lang w:eastAsia="zh-CN"/>
              </w:rPr>
              <w:t>消息进行报价申报撤单，对应请求</w:t>
            </w:r>
            <w:r w:rsidR="001D1022">
              <w:rPr>
                <w:rFonts w:hint="eastAsia"/>
                <w:bCs/>
                <w:lang w:eastAsia="zh-CN"/>
              </w:rPr>
              <w:t>流</w:t>
            </w:r>
            <w:r>
              <w:rPr>
                <w:rFonts w:hint="eastAsia"/>
                <w:bCs/>
                <w:lang w:eastAsia="zh-CN"/>
              </w:rPr>
              <w:t>中的</w:t>
            </w:r>
            <w:r>
              <w:rPr>
                <w:rFonts w:hint="eastAsia"/>
                <w:bCs/>
                <w:lang w:eastAsia="zh-CN"/>
              </w:rPr>
              <w:t>ReqText</w:t>
            </w:r>
          </w:p>
          <w:p w:rsidR="00857426" w:rsidRDefault="00857426" w:rsidP="00F14D65"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用到</w:t>
            </w:r>
            <w:proofErr w:type="gramStart"/>
            <w:r>
              <w:rPr>
                <w:rFonts w:hint="eastAsia"/>
                <w:bCs/>
                <w:lang w:eastAsia="zh-CN"/>
              </w:rPr>
              <w:t>本消息</w:t>
            </w:r>
            <w:proofErr w:type="gramEnd"/>
            <w:r>
              <w:rPr>
                <w:rFonts w:hint="eastAsia"/>
                <w:bCs/>
                <w:lang w:eastAsia="zh-CN"/>
              </w:rPr>
              <w:t>的申报类型有</w:t>
            </w:r>
            <w:r w:rsidR="00386E0E" w:rsidRPr="00386E0E">
              <w:rPr>
                <w:rFonts w:hint="eastAsia"/>
                <w:bCs/>
                <w:lang w:eastAsia="zh-CN"/>
              </w:rPr>
              <w:t>质押</w:t>
            </w:r>
            <w:proofErr w:type="gramStart"/>
            <w:r w:rsidR="00386E0E" w:rsidRPr="00386E0E">
              <w:rPr>
                <w:rFonts w:hint="eastAsia"/>
                <w:bCs/>
                <w:lang w:eastAsia="zh-CN"/>
              </w:rPr>
              <w:t>式</w:t>
            </w:r>
            <w:r w:rsidR="00265C72">
              <w:rPr>
                <w:rFonts w:hint="eastAsia"/>
                <w:bCs/>
                <w:lang w:eastAsia="zh-CN"/>
              </w:rPr>
              <w:t>协议</w:t>
            </w:r>
            <w:proofErr w:type="gramEnd"/>
            <w:r w:rsidR="00265C72">
              <w:rPr>
                <w:rFonts w:hint="eastAsia"/>
                <w:bCs/>
                <w:lang w:eastAsia="zh-CN"/>
              </w:rPr>
              <w:t>回购成交申报</w:t>
            </w:r>
            <w:r w:rsidR="00386E0E" w:rsidRPr="00386E0E">
              <w:rPr>
                <w:rFonts w:hint="eastAsia"/>
                <w:bCs/>
                <w:lang w:eastAsia="zh-CN"/>
              </w:rPr>
              <w:t>撤销</w:t>
            </w:r>
            <w:r w:rsidR="00A865E5">
              <w:rPr>
                <w:rFonts w:hint="eastAsia"/>
                <w:bCs/>
                <w:lang w:eastAsia="zh-CN"/>
              </w:rPr>
              <w:t>，</w:t>
            </w:r>
            <w:r w:rsidR="00F14D65" w:rsidRPr="00F14D65">
              <w:rPr>
                <w:rFonts w:hint="eastAsia"/>
                <w:bCs/>
                <w:lang w:eastAsia="zh-CN"/>
              </w:rPr>
              <w:t>到期续做申报</w:t>
            </w:r>
            <w:r w:rsidR="001D1022" w:rsidRPr="00386E0E">
              <w:rPr>
                <w:rFonts w:hint="eastAsia"/>
                <w:bCs/>
                <w:lang w:eastAsia="zh-CN"/>
              </w:rPr>
              <w:t>撤</w:t>
            </w:r>
            <w:r w:rsidR="00F14D65" w:rsidRPr="00F14D65">
              <w:rPr>
                <w:rFonts w:hint="eastAsia"/>
                <w:bCs/>
                <w:lang w:eastAsia="zh-CN"/>
              </w:rPr>
              <w:t>销</w:t>
            </w:r>
            <w:r w:rsidR="00551887">
              <w:rPr>
                <w:rFonts w:hint="eastAsia"/>
                <w:bCs/>
                <w:lang w:eastAsia="zh-CN"/>
              </w:rPr>
              <w:t>，</w:t>
            </w:r>
            <w:r w:rsidR="00551887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</w:t>
            </w:r>
            <w:proofErr w:type="gramStart"/>
            <w:r w:rsidR="00551887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551887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551887"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撤单</w:t>
            </w:r>
            <w:r w:rsidR="00A865E5" w:rsidRPr="00F14D65">
              <w:rPr>
                <w:rFonts w:hint="eastAsia"/>
                <w:bCs/>
                <w:lang w:eastAsia="zh-CN"/>
              </w:rPr>
              <w:t>，</w:t>
            </w:r>
            <w:r w:rsidR="00A865E5" w:rsidRPr="003C0631">
              <w:rPr>
                <w:rFonts w:hint="eastAsia"/>
                <w:b/>
                <w:bCs/>
                <w:lang w:eastAsia="zh-CN"/>
              </w:rPr>
              <w:t>发起方只能为正回购方</w:t>
            </w:r>
            <w:r w:rsidR="002850F5" w:rsidRPr="003C0631">
              <w:rPr>
                <w:rFonts w:hint="eastAsia"/>
                <w:b/>
                <w:bCs/>
                <w:lang w:eastAsia="zh-CN"/>
              </w:rPr>
              <w:t>。</w:t>
            </w:r>
          </w:p>
          <w:p w:rsidR="00786D54" w:rsidRPr="00995D41" w:rsidRDefault="00786D54" w:rsidP="00CA5CA7">
            <w:pPr>
              <w:rPr>
                <w:bCs/>
                <w:lang w:eastAsia="zh-CN"/>
              </w:rPr>
            </w:pPr>
            <w:r>
              <w:rPr>
                <w:rFonts w:ascii="宋体" w:hAnsi="Times New Roman" w:cs="宋体" w:hint="eastAsia"/>
                <w:color w:val="000000"/>
                <w:lang w:val="en-US" w:eastAsia="zh-CN"/>
              </w:rPr>
              <w:t>需要注意的是，平台采用原始申报的</w:t>
            </w:r>
            <w:r w:rsidRPr="00F852EA">
              <w:rPr>
                <w:rFonts w:cs="Arial"/>
                <w:color w:val="000000"/>
                <w:lang w:eastAsia="zh-CN"/>
              </w:rPr>
              <w:t>会员内部</w:t>
            </w:r>
            <w:r>
              <w:rPr>
                <w:rFonts w:cs="Arial" w:hint="eastAsia"/>
                <w:color w:val="000000"/>
                <w:lang w:eastAsia="zh-CN"/>
              </w:rPr>
              <w:t>编号和</w:t>
            </w:r>
            <w:r w:rsidR="00CA5CA7">
              <w:rPr>
                <w:rFonts w:ascii="宋体" w:hAnsi="Times New Roman" w:cs="宋体" w:hint="eastAsia"/>
                <w:color w:val="000000"/>
                <w:lang w:val="en-US" w:eastAsia="zh-CN"/>
              </w:rPr>
              <w:t>申报交易员</w:t>
            </w:r>
            <w:r>
              <w:rPr>
                <w:rFonts w:ascii="宋体" w:hAnsi="Times New Roman" w:cs="宋体" w:hint="eastAsia"/>
                <w:color w:val="000000"/>
                <w:lang w:val="en-US" w:eastAsia="zh-CN"/>
              </w:rPr>
              <w:t>作为撤单索引字段。</w:t>
            </w:r>
          </w:p>
        </w:tc>
      </w:tr>
    </w:tbl>
    <w:p w:rsidR="00857426" w:rsidRDefault="00857426" w:rsidP="00857426"/>
    <w:tbl>
      <w:tblPr>
        <w:tblW w:w="8482" w:type="dxa"/>
        <w:tblInd w:w="-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1"/>
        <w:gridCol w:w="802"/>
        <w:gridCol w:w="803"/>
        <w:gridCol w:w="5199"/>
        <w:gridCol w:w="997"/>
      </w:tblGrid>
      <w:tr w:rsidR="00857426" w:rsidTr="00806A8E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57426" w:rsidRDefault="00857426" w:rsidP="00806A8E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rFonts w:hint="eastAsia"/>
                <w:b/>
                <w:lang w:val="en-US" w:eastAsia="zh-CN"/>
              </w:rPr>
              <w:t>标签</w:t>
            </w: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57426" w:rsidRDefault="00857426" w:rsidP="00806A8E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字段名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57426" w:rsidRDefault="00857426" w:rsidP="00806A8E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字段描述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57426" w:rsidRDefault="00857426" w:rsidP="00806A8E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类型</w:t>
            </w:r>
          </w:p>
        </w:tc>
      </w:tr>
      <w:tr w:rsidR="00857426" w:rsidRPr="00FF7C13" w:rsidTr="00806A8E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消息头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MsgType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=</w:t>
            </w:r>
          </w:p>
          <w:p w:rsidR="00857426" w:rsidRPr="001D0660" w:rsidRDefault="00857426" w:rsidP="00806A8E">
            <w:pPr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Z：报价申报撤单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</w:p>
        </w:tc>
      </w:tr>
      <w:tr w:rsidR="00857426" w:rsidRPr="00FF7C13" w:rsidTr="00806A8E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C410B9" w:rsidP="00806A8E">
            <w:pPr>
              <w:pStyle w:val="ad"/>
              <w:ind w:left="0" w:firstLine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/>
              </w:rPr>
              <w:t>117</w:t>
            </w: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C410B9" w:rsidP="00F50A8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/>
              </w:rPr>
              <w:t>QuoteID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会员内部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编号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，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指报价申报撤销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会员内部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编号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。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 w:hint="eastAsia"/>
                <w:lang w:eastAsia="zh-CN"/>
              </w:rPr>
              <w:t>C10</w:t>
            </w:r>
          </w:p>
        </w:tc>
      </w:tr>
      <w:tr w:rsidR="00857426" w:rsidRPr="00FF7C13" w:rsidTr="00806A8E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/>
              </w:rPr>
              <w:t>41</w:t>
            </w: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F50A8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/>
              </w:rPr>
              <w:t>OrigClOrdID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原始交易会员内部编号，指示被撤消订单的Quote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ID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 w:hint="eastAsia"/>
                <w:lang w:eastAsia="zh-CN"/>
              </w:rPr>
              <w:t>C10</w:t>
            </w:r>
          </w:p>
        </w:tc>
      </w:tr>
      <w:tr w:rsidR="00F70D23" w:rsidRPr="00FF7C13" w:rsidTr="009A0FF5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D23" w:rsidRPr="001D0660" w:rsidRDefault="00F70D23" w:rsidP="00F70D23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/>
              </w:rPr>
              <w:t>537</w:t>
            </w: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D23" w:rsidRPr="001D0660" w:rsidRDefault="00F70D23" w:rsidP="001D0660">
            <w:pPr>
              <w:snapToGrid w:val="0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/>
              </w:rPr>
              <w:t>QuoteType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0D23" w:rsidRPr="001D0660" w:rsidRDefault="00F70D23" w:rsidP="00A77A67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报价类别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br/>
              <w:t>114</w:t>
            </w:r>
            <w:r w:rsidR="00A77A67"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3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 xml:space="preserve"> = 质押</w:t>
            </w:r>
            <w:proofErr w:type="gramStart"/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式</w:t>
            </w:r>
            <w:r w:rsidR="00265C72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协议</w:t>
            </w:r>
            <w:proofErr w:type="gramEnd"/>
            <w:r w:rsidR="00265C72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回购成交申报</w:t>
            </w:r>
            <w:r w:rsidR="00A77A67"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撤单</w:t>
            </w:r>
          </w:p>
          <w:p w:rsidR="00C17071" w:rsidRDefault="00C17071" w:rsidP="00C17071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1148 = 质押</w:t>
            </w:r>
            <w:proofErr w:type="gramStart"/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式协议</w:t>
            </w:r>
            <w:proofErr w:type="gramEnd"/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回购到期续做撤单</w:t>
            </w:r>
          </w:p>
          <w:p w:rsidR="002846A3" w:rsidRDefault="002846A3" w:rsidP="00C17071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1152 = 质押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回购解除质押申报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撤单</w:t>
            </w:r>
          </w:p>
          <w:p w:rsidR="00F54954" w:rsidRDefault="00F54954" w:rsidP="006D4168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115</w:t>
            </w:r>
            <w:r w:rsidR="006D4168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= 质押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式协议回购换券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6D4168"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撤单</w:t>
            </w:r>
          </w:p>
          <w:p w:rsidR="002846A3" w:rsidRPr="001D0660" w:rsidRDefault="002846A3" w:rsidP="002846A3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1160 = 质押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回购提前终止申报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撤单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D23" w:rsidRPr="001D0660" w:rsidRDefault="00F70D23" w:rsidP="00F70D23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/>
              </w:rPr>
              <w:t>N4</w:t>
            </w:r>
          </w:p>
        </w:tc>
      </w:tr>
      <w:tr w:rsidR="00857426" w:rsidRPr="00FF7C13" w:rsidTr="00806A8E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48</w:t>
            </w: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F50A8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/>
              </w:rPr>
              <w:t>SecurityID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证券代码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/>
                <w:lang w:eastAsia="zh-CN"/>
              </w:rPr>
              <w:t>C6</w:t>
            </w:r>
          </w:p>
        </w:tc>
      </w:tr>
      <w:tr w:rsidR="00857426" w:rsidRPr="00FF7C13" w:rsidTr="00806A8E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hint="eastAsia"/>
              </w:rPr>
              <w:t>5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4</w:t>
            </w: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hint="eastAsia"/>
              </w:rPr>
              <w:t>Side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771B" w:rsidRPr="001D0660" w:rsidRDefault="005F771B" w:rsidP="00072532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买卖方向，取值有：1表示买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，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2表示卖</w:t>
            </w:r>
          </w:p>
          <w:p w:rsidR="00857426" w:rsidRPr="001D0660" w:rsidRDefault="005F771B" w:rsidP="00072532">
            <w:pPr>
              <w:snapToGrid w:val="0"/>
              <w:jc w:val="both"/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若为回购，则：1表示正回购，2表示逆回购。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 w:hint="eastAsia"/>
                <w:lang w:eastAsia="zh-CN"/>
              </w:rPr>
              <w:t>C1</w:t>
            </w:r>
          </w:p>
        </w:tc>
      </w:tr>
      <w:tr w:rsidR="00640B61" w:rsidRPr="00FF7C13" w:rsidTr="009A0FF5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B61" w:rsidRPr="001D0660" w:rsidRDefault="00640B61" w:rsidP="00640B61">
            <w:pPr>
              <w:snapToGrid w:val="0"/>
              <w:jc w:val="center"/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hint="eastAsia"/>
              </w:rPr>
              <w:lastRenderedPageBreak/>
              <w:t>60</w:t>
            </w: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B61" w:rsidRPr="001D0660" w:rsidRDefault="00640B61" w:rsidP="00640B61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hint="eastAsia"/>
              </w:rPr>
              <w:t>TransactTime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0B61" w:rsidRPr="001D0660" w:rsidRDefault="00640B61" w:rsidP="00640B61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hint="eastAsia"/>
              </w:rPr>
              <w:t>业务发生时间，格式为：YYYYMMDD-HH:MM:SS.sss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61" w:rsidRPr="001D0660" w:rsidRDefault="00640B61" w:rsidP="005E1968">
            <w:pPr>
              <w:ind w:firstLineChars="150" w:firstLine="300"/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hint="eastAsia"/>
              </w:rPr>
              <w:t>C21</w:t>
            </w:r>
          </w:p>
        </w:tc>
      </w:tr>
      <w:tr w:rsidR="00857426" w:rsidRPr="00FF7C13" w:rsidTr="00806A8E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453</w:t>
            </w: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NoPartyIDs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E32E25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发起方重复组，依次包含发起方的交易商代码、</w:t>
            </w:r>
            <w:r w:rsidR="00E32E25"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发起方交易员代码,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 xml:space="preserve"> 取值为2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 w:hint="eastAsia"/>
                <w:lang w:eastAsia="zh-CN"/>
              </w:rPr>
              <w:t>N2</w:t>
            </w:r>
          </w:p>
        </w:tc>
      </w:tr>
      <w:tr w:rsidR="00072532" w:rsidRPr="00FF7C13" w:rsidTr="00806A8E"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072532" w:rsidRPr="001D0660" w:rsidRDefault="00072532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发起方交易商代码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2532" w:rsidRPr="001D0660" w:rsidRDefault="00072532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2532" w:rsidRPr="001D0660" w:rsidRDefault="00072532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2532" w:rsidRPr="001D0660" w:rsidRDefault="00072532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交易商代码，填写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3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CompanyID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532" w:rsidRPr="001D0660" w:rsidRDefault="00072532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C3</w:t>
            </w:r>
          </w:p>
        </w:tc>
      </w:tr>
      <w:tr w:rsidR="00072532" w:rsidRPr="00FF7C13" w:rsidTr="00806A8E">
        <w:tc>
          <w:tcPr>
            <w:tcW w:w="68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72532" w:rsidRPr="001D0660" w:rsidRDefault="00072532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2532" w:rsidRPr="001D0660" w:rsidRDefault="00072532" w:rsidP="00BE4440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2532" w:rsidRPr="001D0660" w:rsidRDefault="00072532" w:rsidP="00806A8E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2532" w:rsidRPr="001D0660" w:rsidRDefault="00072532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12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的取值为发起方的交易商代码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532" w:rsidRPr="001D0660" w:rsidRDefault="00072532" w:rsidP="00806A8E">
            <w:pPr>
              <w:snapToGrid w:val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E32E25" w:rsidRPr="00FF7C13" w:rsidTr="00806A8E"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E32E25" w:rsidRPr="001D0660" w:rsidRDefault="00E32E25" w:rsidP="00E32E2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发起方申报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交易员号</w:t>
            </w:r>
            <w:proofErr w:type="gram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32E25" w:rsidRPr="001D0660" w:rsidRDefault="00E32E25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32E25" w:rsidRPr="001D0660" w:rsidRDefault="00E32E25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32E25" w:rsidRPr="001D0660" w:rsidRDefault="00E32E25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交易员代码，填写6位交易员代码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E25" w:rsidRPr="001D0660" w:rsidRDefault="00E32E25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C6</w:t>
            </w:r>
          </w:p>
        </w:tc>
      </w:tr>
      <w:tr w:rsidR="00E32E25" w:rsidRPr="00FF7C13" w:rsidTr="00806A8E">
        <w:tc>
          <w:tcPr>
            <w:tcW w:w="681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E32E25" w:rsidRPr="001D0660" w:rsidRDefault="00E32E25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32E25" w:rsidRPr="001D0660" w:rsidRDefault="00E32E25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32E25" w:rsidRPr="001D0660" w:rsidRDefault="00E32E25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2E25" w:rsidRPr="001D0660" w:rsidRDefault="00E32E25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取101，表示当前PartyID的取值为</w:t>
            </w:r>
            <w:r w:rsidR="00A865E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的交易员代码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E25" w:rsidRPr="001D0660" w:rsidRDefault="00E32E25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857426" w:rsidRPr="00FF7C13" w:rsidTr="00806A8E">
        <w:tc>
          <w:tcPr>
            <w:tcW w:w="6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58</w:t>
            </w: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Text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备注，可填写空格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/>
                <w:lang w:eastAsia="zh-CN"/>
              </w:rPr>
              <w:t>C50</w:t>
            </w:r>
          </w:p>
        </w:tc>
      </w:tr>
    </w:tbl>
    <w:p w:rsidR="00857426" w:rsidRDefault="00857426" w:rsidP="00857426">
      <w:pPr>
        <w:spacing w:before="0" w:after="0"/>
        <w:rPr>
          <w:lang w:eastAsia="zh-CN"/>
        </w:rPr>
      </w:pPr>
    </w:p>
    <w:p w:rsidR="00857426" w:rsidRPr="00F93C1A" w:rsidRDefault="00857426" w:rsidP="00857426">
      <w:pPr>
        <w:pStyle w:val="3"/>
      </w:pPr>
      <w:bookmarkStart w:id="217" w:name="_Toc459815465"/>
      <w:bookmarkStart w:id="218" w:name="_Toc477178293"/>
      <w:r>
        <w:rPr>
          <w:rFonts w:hint="eastAsia"/>
          <w:lang w:eastAsia="zh-CN"/>
        </w:rPr>
        <w:t>报价申报撤单响应</w:t>
      </w:r>
      <w:r w:rsidRPr="00F93C1A">
        <w:rPr>
          <w:rFonts w:hint="eastAsia"/>
        </w:rPr>
        <w:t>消息</w:t>
      </w:r>
      <w:bookmarkEnd w:id="217"/>
      <w:bookmarkEnd w:id="218"/>
    </w:p>
    <w:tbl>
      <w:tblPr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820"/>
        <w:gridCol w:w="3685"/>
      </w:tblGrid>
      <w:tr w:rsidR="00857426" w:rsidTr="00806A8E">
        <w:trPr>
          <w:tblHeader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857426" w:rsidRDefault="00857426" w:rsidP="00FB385B">
            <w:pPr>
              <w:pStyle w:val="WinDescr"/>
              <w:snapToGrid w:val="0"/>
              <w:rPr>
                <w:b/>
                <w:lang w:eastAsia="zh-CN"/>
              </w:rPr>
            </w:pPr>
            <w:r w:rsidRPr="00F672E7">
              <w:rPr>
                <w:rFonts w:cs="Arial"/>
                <w:b/>
                <w:color w:val="000000"/>
                <w:lang w:eastAsia="zh-CN"/>
              </w:rPr>
              <w:t>QuoteStatusReport</w:t>
            </w:r>
            <w:r w:rsidRPr="00F672E7">
              <w:rPr>
                <w:rFonts w:cs="Arial" w:hint="eastAsia"/>
                <w:b/>
                <w:color w:val="000000"/>
                <w:lang w:eastAsia="zh-CN"/>
              </w:rPr>
              <w:t xml:space="preserve"> (</w:t>
            </w:r>
            <w:r w:rsidRPr="00724108">
              <w:rPr>
                <w:rFonts w:cs="Arial"/>
                <w:b/>
                <w:color w:val="000000"/>
                <w:lang w:eastAsia="zh-CN"/>
              </w:rPr>
              <w:t>R</w:t>
            </w:r>
            <w:r w:rsidRPr="00724108">
              <w:rPr>
                <w:rFonts w:cs="Arial" w:hint="eastAsia"/>
                <w:b/>
                <w:color w:val="000000"/>
                <w:lang w:eastAsia="zh-CN"/>
              </w:rPr>
              <w:t>espText</w:t>
            </w:r>
            <w:r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57426" w:rsidRDefault="00857426" w:rsidP="00806A8E">
            <w:pPr>
              <w:pStyle w:val="WinDescr"/>
              <w:snapToGrid w:val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报价状态报告</w:t>
            </w:r>
          </w:p>
        </w:tc>
      </w:tr>
      <w:tr w:rsidR="00857426" w:rsidTr="00806A8E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Default="00857426" w:rsidP="00806A8E">
            <w:pPr>
              <w:pStyle w:val="WinDescr"/>
              <w:snapToGrid w:val="0"/>
              <w:rPr>
                <w:b/>
              </w:rPr>
            </w:pPr>
            <w:r>
              <w:rPr>
                <w:b/>
              </w:rPr>
              <w:t>描述：</w:t>
            </w:r>
          </w:p>
          <w:p w:rsidR="00857426" w:rsidRDefault="00857426" w:rsidP="00F14D65">
            <w:pPr>
              <w:pStyle w:val="WinDescrLeft"/>
              <w:rPr>
                <w:color w:val="FF0000"/>
                <w:shd w:val="clear" w:color="auto" w:fill="FFFF00"/>
                <w:lang w:val="en-US" w:eastAsia="zh-CN"/>
              </w:rPr>
            </w:pPr>
            <w:r>
              <w:t>每一个</w:t>
            </w:r>
            <w:r>
              <w:rPr>
                <w:rFonts w:hint="eastAsia"/>
                <w:lang w:eastAsia="zh-CN"/>
              </w:rPr>
              <w:t>报价申报撤单记录</w:t>
            </w:r>
            <w:r>
              <w:t>都</w:t>
            </w:r>
            <w:r>
              <w:rPr>
                <w:rFonts w:hint="eastAsia"/>
                <w:lang w:eastAsia="zh-CN"/>
              </w:rPr>
              <w:t>分别</w:t>
            </w:r>
            <w:r>
              <w:t>有一个对应的</w:t>
            </w:r>
            <w:r>
              <w:rPr>
                <w:rFonts w:hint="eastAsia"/>
                <w:lang w:eastAsia="zh-CN"/>
              </w:rPr>
              <w:t>响应消息</w:t>
            </w:r>
            <w:r>
              <w:t>。市场参与者系统可以</w:t>
            </w:r>
            <w:r>
              <w:rPr>
                <w:rFonts w:hint="eastAsia"/>
                <w:lang w:eastAsia="zh-CN"/>
              </w:rPr>
              <w:t>获得</w:t>
            </w:r>
            <w:r>
              <w:t>上交所处理申报后返回的确认</w:t>
            </w:r>
            <w:r>
              <w:rPr>
                <w:rFonts w:hint="eastAsia"/>
                <w:lang w:eastAsia="zh-CN"/>
              </w:rPr>
              <w:t>信息</w:t>
            </w:r>
            <w:r>
              <w:t>。</w:t>
            </w:r>
          </w:p>
        </w:tc>
      </w:tr>
    </w:tbl>
    <w:p w:rsidR="00857426" w:rsidRPr="005C1E76" w:rsidRDefault="00857426" w:rsidP="00857426"/>
    <w:tbl>
      <w:tblPr>
        <w:tblW w:w="8505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29"/>
        <w:gridCol w:w="2268"/>
        <w:gridCol w:w="4605"/>
        <w:gridCol w:w="1003"/>
      </w:tblGrid>
      <w:tr w:rsidR="00857426" w:rsidTr="000F4141"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57426" w:rsidRDefault="00857426" w:rsidP="00806A8E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序号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57426" w:rsidRDefault="00857426" w:rsidP="00806A8E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字段名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57426" w:rsidRDefault="00857426" w:rsidP="00806A8E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字段描述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57426" w:rsidRDefault="00857426" w:rsidP="00806A8E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类型</w:t>
            </w:r>
          </w:p>
        </w:tc>
      </w:tr>
      <w:tr w:rsidR="00857426" w:rsidRPr="00B43B80" w:rsidTr="000F4141"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消息头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/>
              </w:rPr>
              <w:t>MsgType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=</w:t>
            </w:r>
          </w:p>
          <w:p w:rsidR="00857426" w:rsidRPr="001D0660" w:rsidRDefault="00857426" w:rsidP="00806A8E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AI=报价状态报告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Pr="001D0660" w:rsidRDefault="00857426" w:rsidP="00806A8E">
            <w:pPr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</w:tr>
      <w:tr w:rsidR="00857426" w:rsidRPr="00B43B80" w:rsidTr="000F4141"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C410B9" w:rsidP="00806A8E">
            <w:pPr>
              <w:pStyle w:val="ad"/>
              <w:ind w:left="0" w:firstLine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/>
              </w:rPr>
              <w:t>117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C410B9" w:rsidP="00806A8E">
            <w:pPr>
              <w:pStyle w:val="ad"/>
              <w:ind w:left="0" w:firstLine="0"/>
              <w:jc w:val="both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/>
              </w:rPr>
              <w:t>QuoteID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会员内部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编号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，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指报价申报撤单中的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会员内部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编号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。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Pr="001D0660" w:rsidRDefault="00857426" w:rsidP="00806A8E">
            <w:pPr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hint="eastAsia"/>
                <w:lang w:eastAsia="zh-CN"/>
              </w:rPr>
              <w:t>C10</w:t>
            </w:r>
          </w:p>
        </w:tc>
      </w:tr>
      <w:tr w:rsidR="00857426" w:rsidRPr="00B43B80" w:rsidTr="000F4141"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/>
              </w:rPr>
              <w:t>41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OrigClOrdID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对于报价申报撤单成功响应，为原始交易会员内部编号，指示被撤消订单的</w:t>
            </w:r>
            <w:r w:rsidR="00FB6389" w:rsidRPr="001D0660">
              <w:rPr>
                <w:rFonts w:asciiTheme="minorEastAsia" w:eastAsiaTheme="minorEastAsia" w:hAnsiTheme="minorEastAsia"/>
              </w:rPr>
              <w:t>QuoteID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，其他情况取值为空。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C10</w:t>
            </w:r>
          </w:p>
        </w:tc>
      </w:tr>
      <w:tr w:rsidR="00857426" w:rsidRPr="00B43B80" w:rsidTr="000F4141"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 w:hint="eastAsia"/>
                <w:lang w:eastAsia="zh-CN"/>
              </w:rPr>
              <w:t>694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/>
              </w:rPr>
              <w:t>QuoteRespType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/>
              </w:rPr>
              <w:t>取值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：</w:t>
            </w:r>
          </w:p>
          <w:p w:rsidR="00857426" w:rsidRPr="001D0660" w:rsidRDefault="00857426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/>
              </w:rPr>
              <w:t>2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=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报价申报撤单响应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Pr="001D0660" w:rsidRDefault="00857426" w:rsidP="00806A8E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 w:hint="eastAsia"/>
                <w:lang w:eastAsia="zh-CN"/>
              </w:rPr>
              <w:t>N1</w:t>
            </w:r>
          </w:p>
        </w:tc>
      </w:tr>
      <w:tr w:rsidR="00857426" w:rsidRPr="00B43B80" w:rsidTr="000F4141"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C410B9" w:rsidP="00806A8E">
            <w:pPr>
              <w:jc w:val="center"/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/>
              </w:rPr>
              <w:t>297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C410B9" w:rsidP="00806A8E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/>
              </w:rPr>
              <w:t>QuoteStatus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报价状态，取值：</w:t>
            </w:r>
          </w:p>
          <w:p w:rsidR="00857426" w:rsidRPr="001D0660" w:rsidRDefault="00857426" w:rsidP="00806A8E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申报撤单</w:t>
            </w:r>
            <w:proofErr w:type="gramStart"/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成功响应</w:t>
            </w:r>
            <w:proofErr w:type="gramEnd"/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=1，</w:t>
            </w:r>
          </w:p>
          <w:p w:rsidR="00857426" w:rsidRPr="001D0660" w:rsidRDefault="00857426" w:rsidP="00806A8E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申报撤单失败响应=8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Pr="001D0660" w:rsidRDefault="00E23872" w:rsidP="00806A8E">
            <w:pPr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N1</w:t>
            </w:r>
          </w:p>
        </w:tc>
      </w:tr>
      <w:tr w:rsidR="00857426" w:rsidRPr="00B43B80" w:rsidTr="000F4141"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jc w:val="center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/>
              </w:rPr>
              <w:lastRenderedPageBreak/>
              <w:t>103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/>
              </w:rPr>
              <w:t>RejReason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申报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/>
              </w:rPr>
              <w:t>错误信息，供柜台系统读取错误信息，进行错误处理。</w:t>
            </w:r>
          </w:p>
          <w:p w:rsidR="00857426" w:rsidRPr="001D0660" w:rsidRDefault="00857426" w:rsidP="00806A8E">
            <w:pPr>
              <w:snapToGrid w:val="0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当报价状态不为8时，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/>
              </w:rPr>
              <w:t>该字段取值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为空</w:t>
            </w:r>
          </w:p>
          <w:p w:rsidR="00857426" w:rsidRPr="001D0660" w:rsidRDefault="00857426" w:rsidP="0024276F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报价状态为8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/>
              </w:rPr>
              <w:t>时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，表示处理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失败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的理由，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为错误代码</w:t>
            </w:r>
            <w:r w:rsidR="004F7D2D"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加错误信息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。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C5</w:t>
            </w:r>
            <w:r w:rsidR="004F7D2D"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0</w:t>
            </w:r>
          </w:p>
        </w:tc>
      </w:tr>
      <w:tr w:rsidR="00857426" w:rsidRPr="00B43B80" w:rsidTr="000F4141"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7426" w:rsidRPr="001D0660" w:rsidRDefault="00857426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Pr="001D0660" w:rsidRDefault="00857426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</w:p>
        </w:tc>
      </w:tr>
    </w:tbl>
    <w:p w:rsidR="00F0399D" w:rsidRDefault="004E0990" w:rsidP="00AA339D">
      <w:pPr>
        <w:pStyle w:val="3"/>
        <w:rPr>
          <w:lang w:eastAsia="zh-CN"/>
        </w:rPr>
      </w:pPr>
      <w:bookmarkStart w:id="219" w:name="_Toc477176340"/>
      <w:bookmarkStart w:id="220" w:name="_Toc477178294"/>
      <w:bookmarkEnd w:id="219"/>
      <w:r w:rsidRPr="004E0990">
        <w:rPr>
          <w:rFonts w:hint="eastAsia"/>
          <w:lang w:eastAsia="zh-CN"/>
        </w:rPr>
        <w:t>成交申报信息</w:t>
      </w:r>
      <w:bookmarkEnd w:id="220"/>
    </w:p>
    <w:tbl>
      <w:tblPr>
        <w:tblW w:w="853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839"/>
        <w:gridCol w:w="3699"/>
      </w:tblGrid>
      <w:tr w:rsidR="00400999" w:rsidRPr="002A3582" w:rsidTr="00857426">
        <w:trPr>
          <w:tblHeader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400999" w:rsidRPr="002A3582" w:rsidRDefault="00400999" w:rsidP="00806A8E">
            <w:pPr>
              <w:pStyle w:val="WinDescr"/>
              <w:snapToGrid w:val="0"/>
              <w:rPr>
                <w:b/>
                <w:lang w:eastAsia="zh-CN"/>
              </w:rPr>
            </w:pPr>
            <w:r w:rsidRPr="002A3582">
              <w:rPr>
                <w:rFonts w:hint="eastAsia"/>
                <w:b/>
                <w:lang w:eastAsia="zh-CN"/>
              </w:rPr>
              <w:t>NewOrderSingle (</w:t>
            </w:r>
            <w:r w:rsidRPr="002A3582">
              <w:rPr>
                <w:rFonts w:cs="Arial"/>
                <w:b/>
                <w:color w:val="000000"/>
                <w:lang w:eastAsia="zh-CN"/>
              </w:rPr>
              <w:t>R</w:t>
            </w:r>
            <w:r w:rsidRPr="002A3582">
              <w:rPr>
                <w:rFonts w:cs="Arial" w:hint="eastAsia"/>
                <w:b/>
                <w:color w:val="000000"/>
                <w:lang w:eastAsia="zh-CN"/>
              </w:rPr>
              <w:t>eqText</w:t>
            </w:r>
            <w:r w:rsidRPr="002A3582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400999" w:rsidRPr="002A3582" w:rsidRDefault="00400999" w:rsidP="00806A8E">
            <w:pPr>
              <w:pStyle w:val="WinDescr"/>
              <w:snapToGrid w:val="0"/>
              <w:rPr>
                <w:b/>
                <w:lang w:eastAsia="zh-CN"/>
              </w:rPr>
            </w:pPr>
            <w:r w:rsidRPr="002A3582">
              <w:rPr>
                <w:rFonts w:hint="eastAsia"/>
                <w:b/>
                <w:lang w:eastAsia="zh-CN"/>
              </w:rPr>
              <w:t>成交</w:t>
            </w:r>
            <w:r w:rsidRPr="002A3582">
              <w:rPr>
                <w:b/>
                <w:lang w:eastAsia="zh-CN"/>
              </w:rPr>
              <w:t>申报</w:t>
            </w:r>
            <w:r w:rsidRPr="002A3582">
              <w:rPr>
                <w:rFonts w:hint="eastAsia"/>
                <w:b/>
                <w:lang w:eastAsia="zh-CN"/>
              </w:rPr>
              <w:t>消息</w:t>
            </w:r>
          </w:p>
        </w:tc>
      </w:tr>
      <w:tr w:rsidR="00400999" w:rsidRPr="002A3582" w:rsidTr="00857426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999" w:rsidRPr="001D0660" w:rsidRDefault="00400999" w:rsidP="00806A8E">
            <w:pPr>
              <w:pStyle w:val="WinDescr"/>
              <w:snapToGrid w:val="0"/>
              <w:rPr>
                <w:rFonts w:asciiTheme="minorEastAsia" w:eastAsiaTheme="minorEastAsia" w:hAnsiTheme="minorEastAsia"/>
                <w:b/>
                <w:lang w:eastAsia="zh-CN"/>
              </w:rPr>
            </w:pPr>
            <w:r w:rsidRPr="001D0660">
              <w:rPr>
                <w:rFonts w:asciiTheme="minorEastAsia" w:eastAsiaTheme="minorEastAsia" w:hAnsiTheme="minorEastAsia"/>
                <w:b/>
                <w:lang w:eastAsia="zh-CN"/>
              </w:rPr>
              <w:t>描述：</w:t>
            </w:r>
          </w:p>
          <w:p w:rsidR="00C429A5" w:rsidRDefault="00400999" w:rsidP="004705A4">
            <w:pPr>
              <w:pStyle w:val="WinDescrLeft"/>
              <w:ind w:left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lang w:eastAsia="zh-CN"/>
              </w:rPr>
              <w:t>市场参与者</w:t>
            </w:r>
            <w:r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使用NewOrderSingle消息进行报价成交申报，对应申报接口</w:t>
            </w:r>
            <w:r w:rsidR="00C54082"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流</w:t>
            </w:r>
            <w:r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中的ReqText</w:t>
            </w:r>
            <w:r w:rsidR="00C429A5"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。</w:t>
            </w:r>
            <w:r w:rsidR="00C429A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C429A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="00C429A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回购到期确认申报不支持撤单，只能由正回购发起业务，无需对手方确认。</w:t>
            </w:r>
          </w:p>
          <w:p w:rsidR="000B0AC1" w:rsidRDefault="00434550" w:rsidP="004705A4">
            <w:pPr>
              <w:pStyle w:val="WinDescrLeft"/>
              <w:ind w:left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43455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43455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43455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回购到期确认申报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只能是正回购方确认</w:t>
            </w:r>
            <w:r w:rsidR="000B0AC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。</w:t>
            </w:r>
          </w:p>
          <w:p w:rsidR="00DA6EEE" w:rsidRPr="002A3582" w:rsidRDefault="00434550" w:rsidP="00074AC3">
            <w:pPr>
              <w:pStyle w:val="WinDescrLeft"/>
              <w:ind w:left="0"/>
              <w:rPr>
                <w:lang w:eastAsia="zh-CN"/>
              </w:rPr>
            </w:pPr>
            <w:r w:rsidRPr="0043455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43455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43455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回购成交申报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</w:t>
            </w:r>
            <w:r>
              <w:rPr>
                <w:rFonts w:hint="eastAsia"/>
              </w:rPr>
              <w:t xml:space="preserve"> </w:t>
            </w:r>
            <w:r w:rsidRPr="0043455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43455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43455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回购到期续做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</w:t>
            </w:r>
            <w:r>
              <w:rPr>
                <w:rFonts w:hint="eastAsia"/>
              </w:rPr>
              <w:t xml:space="preserve"> </w:t>
            </w:r>
            <w:r w:rsidRPr="0043455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43455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式协议回购换券</w:t>
            </w:r>
            <w:proofErr w:type="gramEnd"/>
            <w:r w:rsidRPr="0043455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的确认和拒绝</w:t>
            </w:r>
            <w:r w:rsidR="008D70C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只能是逆回购方。</w:t>
            </w:r>
            <w:r w:rsidR="00DA6EEE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DA6EEE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="00DA6EEE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回购到期确认的原始信息通过</w:t>
            </w:r>
            <w:r w:rsidR="00074AC3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未结算协议回购</w:t>
            </w:r>
            <w:r w:rsidR="00DA6EEE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查询获取。</w:t>
            </w:r>
          </w:p>
        </w:tc>
      </w:tr>
    </w:tbl>
    <w:p w:rsidR="00222993" w:rsidRDefault="00222993" w:rsidP="00222993">
      <w:pPr>
        <w:jc w:val="center"/>
        <w:rPr>
          <w:lang w:eastAsia="zh-CN"/>
        </w:rPr>
      </w:pPr>
      <w:bookmarkStart w:id="221" w:name="_Toc320620648"/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716"/>
        <w:gridCol w:w="516"/>
        <w:gridCol w:w="1760"/>
        <w:gridCol w:w="3827"/>
        <w:gridCol w:w="1560"/>
      </w:tblGrid>
      <w:tr w:rsidR="000F4141" w:rsidRPr="00521373" w:rsidTr="00E07682">
        <w:trPr>
          <w:trHeight w:val="27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0F4141" w:rsidRPr="00521373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21373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标签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0" w:color="auto" w:fill="auto"/>
            <w:hideMark/>
          </w:tcPr>
          <w:p w:rsidR="000F4141" w:rsidRPr="00521373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521373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center"/>
            <w:hideMark/>
          </w:tcPr>
          <w:p w:rsidR="000F4141" w:rsidRPr="00521373" w:rsidRDefault="000F4141" w:rsidP="00806A8E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b/>
                <w:bCs/>
                <w:color w:val="000000"/>
                <w:lang w:val="en-US" w:eastAsia="zh-CN"/>
              </w:rPr>
            </w:pPr>
            <w:r w:rsidRPr="00521373">
              <w:rPr>
                <w:rFonts w:ascii="宋体" w:hAnsi="宋体" w:cs="宋体" w:hint="eastAsia"/>
                <w:b/>
                <w:bCs/>
                <w:color w:val="000000"/>
                <w:lang w:val="en-US" w:eastAsia="zh-CN"/>
              </w:rPr>
              <w:t>字段描述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center"/>
            <w:hideMark/>
          </w:tcPr>
          <w:p w:rsidR="000F4141" w:rsidRPr="00521373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lang w:val="en-US" w:eastAsia="zh-CN"/>
              </w:rPr>
            </w:pPr>
            <w:r w:rsidRPr="00521373">
              <w:rPr>
                <w:rFonts w:ascii="宋体" w:hAnsi="宋体" w:cs="宋体" w:hint="eastAsia"/>
                <w:b/>
                <w:bCs/>
                <w:color w:val="000000"/>
                <w:lang w:val="en-US" w:eastAsia="zh-CN"/>
              </w:rPr>
              <w:t>类型</w:t>
            </w:r>
          </w:p>
        </w:tc>
      </w:tr>
      <w:tr w:rsidR="000F4141" w:rsidRPr="005109CE" w:rsidTr="00E07682">
        <w:trPr>
          <w:trHeight w:val="49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　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消息头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F4141" w:rsidRPr="001D0660" w:rsidRDefault="000F4141" w:rsidP="00C87E9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MsgType=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br/>
            </w:r>
            <w:r w:rsidR="00C87E9E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D：成交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　</w:t>
            </w:r>
          </w:p>
        </w:tc>
      </w:tr>
      <w:tr w:rsidR="000F4141" w:rsidRPr="005109CE" w:rsidTr="00E07682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205B5C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F4141" w:rsidRPr="001D0660" w:rsidRDefault="00205B5C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ClOrdId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会员内部编号，指报价申报会员内部编号。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C10</w:t>
            </w:r>
          </w:p>
        </w:tc>
      </w:tr>
      <w:tr w:rsidR="000F4141" w:rsidRPr="005109CE" w:rsidTr="00E07682">
        <w:trPr>
          <w:trHeight w:val="28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6133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QuoteRefID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D83F02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引用非公开报价行情的交易所报价请求编号</w:t>
            </w:r>
            <w:r w:rsidR="00910DB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，质押</w:t>
            </w:r>
            <w:proofErr w:type="gramStart"/>
            <w:r w:rsidR="00910DB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</w:t>
            </w:r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</w:t>
            </w:r>
            <w:proofErr w:type="gramEnd"/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回购成交申报</w:t>
            </w:r>
            <w:r w:rsidR="00910DB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确认</w:t>
            </w:r>
            <w:r w:rsidR="001D28F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/</w:t>
            </w:r>
            <w:r w:rsidR="00910DB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910DB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</w:t>
            </w:r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</w:t>
            </w:r>
            <w:proofErr w:type="gramEnd"/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回购成交申报</w:t>
            </w:r>
            <w:r w:rsidR="00910DB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拒绝</w:t>
            </w:r>
            <w:r w:rsidR="001D28F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/</w:t>
            </w:r>
            <w:r w:rsidR="003D419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3D419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="003D419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回购到期续做确认</w:t>
            </w:r>
            <w:r w:rsidR="001D28F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/</w:t>
            </w:r>
            <w:r w:rsidR="008273E8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</w:t>
            </w:r>
            <w:r w:rsidR="003D419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押</w:t>
            </w:r>
            <w:proofErr w:type="gramStart"/>
            <w:r w:rsidR="003D419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="003D419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回购到期续</w:t>
            </w:r>
            <w:proofErr w:type="gramStart"/>
            <w:r w:rsidR="003D419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做拒绝</w:t>
            </w:r>
            <w:proofErr w:type="gramEnd"/>
            <w:r w:rsidR="00D83F0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/</w:t>
            </w:r>
            <w:r w:rsidR="00D83F0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D83F0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="00D83F0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 w:rsidR="00D83F0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解除质押申报确认/</w:t>
            </w:r>
            <w:r w:rsidR="00D83F0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D83F0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="00D83F0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 w:rsidR="00D83F0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解除质押申报拒绝/</w:t>
            </w:r>
            <w:r w:rsidR="004B0D76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/</w:t>
            </w:r>
            <w:r w:rsidR="004B0D76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4B0D76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式协议回购</w:t>
            </w:r>
            <w:r w:rsidR="004B0D76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换券</w:t>
            </w:r>
            <w:proofErr w:type="gramEnd"/>
            <w:r w:rsidR="004B0D76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申报确认/</w:t>
            </w:r>
            <w:r w:rsidR="004B0D76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4B0D76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式协议回购</w:t>
            </w:r>
            <w:r w:rsidR="004B0D76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换券</w:t>
            </w:r>
            <w:proofErr w:type="gramEnd"/>
            <w:r w:rsidR="004B0D76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申报拒绝</w:t>
            </w:r>
            <w:r w:rsidR="00824D8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/</w:t>
            </w:r>
            <w:r w:rsidR="00824D8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824D8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="00824D8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 w:rsidR="00824D8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提前终止申报确认/</w:t>
            </w:r>
            <w:r w:rsidR="00824D8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824D8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="00824D8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 w:rsidR="00824D8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提前终止申报拒绝</w:t>
            </w:r>
            <w:r w:rsidR="00910DB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时填写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C1</w:t>
            </w:r>
            <w:r w:rsidR="0027132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0</w:t>
            </w:r>
          </w:p>
        </w:tc>
      </w:tr>
      <w:tr w:rsidR="000F4141" w:rsidRPr="005109CE" w:rsidTr="00E07682">
        <w:trPr>
          <w:trHeight w:val="70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537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QuoteType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193" w:rsidRPr="001D0660" w:rsidRDefault="000F4141" w:rsidP="003D4193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报价类别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br/>
              <w:t>1144</w:t>
            </w:r>
            <w:r w:rsidR="003D419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=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</w:t>
            </w:r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</w:t>
            </w:r>
            <w:proofErr w:type="gramEnd"/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回购成交申报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确认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br/>
              <w:t>1145</w:t>
            </w:r>
            <w:r w:rsidR="003D419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=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</w:t>
            </w:r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</w:t>
            </w:r>
            <w:proofErr w:type="gramEnd"/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回购成交申报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拒绝</w:t>
            </w:r>
          </w:p>
          <w:p w:rsidR="0044416E" w:rsidRDefault="00AA5C71" w:rsidP="003D4193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1146 = 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回购到期确认申报</w:t>
            </w:r>
          </w:p>
          <w:p w:rsidR="003D4193" w:rsidRPr="001D0660" w:rsidRDefault="003D4193" w:rsidP="003D4193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1149=质押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回购到期续做确认</w:t>
            </w:r>
          </w:p>
          <w:p w:rsidR="003D4193" w:rsidRDefault="003D4193" w:rsidP="003D4193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1150=质押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回购到期续做拒绝</w:t>
            </w:r>
          </w:p>
          <w:p w:rsidR="002755C3" w:rsidRPr="001D0660" w:rsidRDefault="002755C3" w:rsidP="002755C3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</w:t>
            </w:r>
            <w:r w:rsidR="004E099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3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=质押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解除质押申报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确认</w:t>
            </w:r>
          </w:p>
          <w:p w:rsidR="002755C3" w:rsidRDefault="002755C3" w:rsidP="002755C3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115</w:t>
            </w:r>
            <w:r w:rsidR="004E099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=质押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解除质押申报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拒绝</w:t>
            </w:r>
          </w:p>
          <w:p w:rsidR="002802F9" w:rsidRPr="001D0660" w:rsidRDefault="002802F9" w:rsidP="002802F9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57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=质押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式协议回购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换券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确认</w:t>
            </w:r>
          </w:p>
          <w:p w:rsidR="002802F9" w:rsidRDefault="002802F9" w:rsidP="002802F9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115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8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=质押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式协议回购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换券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拒绝</w:t>
            </w:r>
          </w:p>
          <w:p w:rsidR="00D25AD6" w:rsidRPr="001D0660" w:rsidRDefault="00D25AD6" w:rsidP="00D25AD6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61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=质押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提前终止申报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确认</w:t>
            </w:r>
          </w:p>
          <w:p w:rsidR="00D25AD6" w:rsidRDefault="00D25AD6" w:rsidP="00D25AD6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62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=质押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提前终止申报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拒绝</w:t>
            </w:r>
          </w:p>
          <w:p w:rsidR="00835D62" w:rsidRPr="00D25AD6" w:rsidRDefault="00835D62" w:rsidP="003D4193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677D54" w:rsidRPr="005109CE" w:rsidTr="00E07682">
        <w:trPr>
          <w:trHeight w:val="70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D54" w:rsidRPr="001D0660" w:rsidRDefault="00677D54" w:rsidP="00262D03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lastRenderedPageBreak/>
              <w:t>48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7D54" w:rsidRPr="001D0660" w:rsidRDefault="00677D54" w:rsidP="00806A8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SecurityID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D54" w:rsidRPr="001D0660" w:rsidRDefault="00677D54" w:rsidP="00806A8E">
            <w:pPr>
              <w:snapToGrid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证券代码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D54" w:rsidRPr="001D0660" w:rsidRDefault="00677D54" w:rsidP="00677D54">
            <w:pPr>
              <w:snapToGrid w:val="0"/>
              <w:ind w:firstLineChars="300" w:firstLine="60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C6</w:t>
            </w:r>
          </w:p>
        </w:tc>
      </w:tr>
      <w:tr w:rsidR="004E6FC1" w:rsidRPr="005109CE" w:rsidTr="001F2D4D">
        <w:trPr>
          <w:trHeight w:val="70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6FC1" w:rsidRPr="001D0660" w:rsidRDefault="00C410B9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119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E6FC1" w:rsidRPr="001D0660" w:rsidRDefault="00C410B9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SettlCurrAmt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6FC1" w:rsidRPr="001D0660" w:rsidRDefault="004E6FC1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到期结算金额，单位：元，精度：2位，四舍五入</w:t>
            </w:r>
            <w:r w:rsidR="001F4038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 到期确认申报填写。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FC1" w:rsidRPr="001D0660" w:rsidRDefault="004E6FC1" w:rsidP="001F2D4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N16(2)</w:t>
            </w:r>
          </w:p>
        </w:tc>
      </w:tr>
      <w:tr w:rsidR="000F4141" w:rsidRPr="005109CE" w:rsidTr="00E07682">
        <w:trPr>
          <w:trHeight w:val="49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54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Side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230433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买卖方向，取值有：1表示买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2表示卖</w:t>
            </w:r>
          </w:p>
          <w:p w:rsidR="000F4141" w:rsidRPr="001D0660" w:rsidRDefault="000F4141" w:rsidP="000F4141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若为回购，则：1表示正回购，2表示逆回购。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C1</w:t>
            </w:r>
          </w:p>
        </w:tc>
      </w:tr>
      <w:tr w:rsidR="000F4141" w:rsidRPr="005109CE" w:rsidTr="00E07682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60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TransactTime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业务发生时间，格式为：YYYYMMDD-HH:MM:SS.sss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　</w:t>
            </w:r>
            <w:r w:rsidR="00EF2F6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C21</w:t>
            </w:r>
          </w:p>
        </w:tc>
      </w:tr>
      <w:tr w:rsidR="00677D54" w:rsidRPr="005109CE" w:rsidTr="00E07682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D54" w:rsidRPr="001D0660" w:rsidRDefault="00677D54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1125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7D54" w:rsidRPr="001D0660" w:rsidRDefault="00677D54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OrigTradeDate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D54" w:rsidRPr="001D0660" w:rsidRDefault="00265C72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成交申报</w:t>
            </w:r>
            <w:r w:rsidR="00EE56E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时交易所</w:t>
            </w:r>
            <w:r w:rsidR="00677D54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成交日期</w:t>
            </w:r>
            <w:r w:rsidR="0003746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 回购到期确认申报</w:t>
            </w:r>
            <w:r w:rsidR="009B1B6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/到期续作/换</w:t>
            </w:r>
            <w:proofErr w:type="gramStart"/>
            <w:r w:rsidR="009B1B6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9B1B6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申报/</w:t>
            </w:r>
            <w:r w:rsidR="007E4209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提前终止申报</w:t>
            </w:r>
            <w:r w:rsidR="0003746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时填写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D54" w:rsidRPr="001D0660" w:rsidRDefault="00677D54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C8</w:t>
            </w:r>
          </w:p>
        </w:tc>
      </w:tr>
      <w:tr w:rsidR="0027132A" w:rsidRPr="005109CE" w:rsidTr="009A0FF5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32A" w:rsidRPr="001D0660" w:rsidRDefault="00851CFF" w:rsidP="009A0FF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19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32A" w:rsidRPr="001D0660" w:rsidRDefault="00851CFF" w:rsidP="009A0FF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ExecRefID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32A" w:rsidRPr="001D0660" w:rsidRDefault="00265C72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成交申报</w:t>
            </w:r>
            <w:r w:rsidR="00EE56E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时交易所</w:t>
            </w:r>
            <w:r w:rsidR="0027132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成交编号, 回购到期确认申报</w:t>
            </w:r>
            <w:r w:rsidR="009B1B6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/到期续作/换</w:t>
            </w:r>
            <w:proofErr w:type="gramStart"/>
            <w:r w:rsidR="009B1B6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9B1B6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申报/</w:t>
            </w:r>
            <w:r w:rsidR="00C7257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提前终止申报</w:t>
            </w:r>
            <w:r w:rsidR="00B73D9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/解除质押确认</w:t>
            </w:r>
            <w:r w:rsidR="0027132A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时填写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32A" w:rsidRPr="001D0660" w:rsidRDefault="0027132A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N10</w:t>
            </w:r>
          </w:p>
        </w:tc>
      </w:tr>
      <w:tr w:rsidR="000F4141" w:rsidRPr="005109CE" w:rsidTr="00E07682">
        <w:trPr>
          <w:trHeight w:val="270"/>
        </w:trPr>
        <w:tc>
          <w:tcPr>
            <w:tcW w:w="6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Parties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　</w:t>
            </w:r>
          </w:p>
        </w:tc>
      </w:tr>
      <w:tr w:rsidR="000F4141" w:rsidRPr="005109CE" w:rsidTr="00E07682">
        <w:trPr>
          <w:trHeight w:val="45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NoPartyIDs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7C2FC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发起方重复组，包含发起方的交易商代码</w:t>
            </w:r>
            <w:r w:rsidR="007C2FC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,发起方的交易员代码,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质权人名称, 发起方申报交易单元号,投资者账户</w:t>
            </w:r>
            <w:r w:rsidR="00C25D9F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 对手方交易商代码, 对手方交易员代码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。取值为</w:t>
            </w:r>
            <w:r w:rsidR="007C2FC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　</w:t>
            </w:r>
            <w:r w:rsidR="00EF2F62"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</w:t>
            </w:r>
            <w:r w:rsidR="00EF2F6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</w:t>
            </w:r>
          </w:p>
        </w:tc>
      </w:tr>
      <w:tr w:rsidR="000F4141" w:rsidRPr="005109CE" w:rsidTr="00E07682">
        <w:trPr>
          <w:trHeight w:val="300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发起方交易商代码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发起方交易商代码，填写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3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CompanyID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C3</w:t>
            </w:r>
          </w:p>
        </w:tc>
      </w:tr>
      <w:tr w:rsidR="000F4141" w:rsidRPr="005109CE" w:rsidTr="00E07682">
        <w:trPr>
          <w:trHeight w:val="495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12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的取值为发起方的交易商代码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791F1B" w:rsidRPr="005109CE" w:rsidTr="00D81469">
        <w:trPr>
          <w:trHeight w:val="495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:rsidR="00791F1B" w:rsidRPr="001D0660" w:rsidRDefault="00791F1B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发起方申报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交易员号</w:t>
            </w:r>
            <w:proofErr w:type="gramEnd"/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F1B" w:rsidRPr="001D0660" w:rsidRDefault="00791F1B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F1B" w:rsidRPr="001D0660" w:rsidRDefault="00791F1B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F1B" w:rsidRPr="001D0660" w:rsidRDefault="00791F1B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交易员代码，填写6位交易员代码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F1B" w:rsidRPr="001D0660" w:rsidRDefault="00791F1B" w:rsidP="00D8146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C6</w:t>
            </w:r>
          </w:p>
        </w:tc>
      </w:tr>
      <w:tr w:rsidR="00791F1B" w:rsidRPr="005109CE" w:rsidTr="00D81469">
        <w:trPr>
          <w:trHeight w:val="495"/>
        </w:trPr>
        <w:tc>
          <w:tcPr>
            <w:tcW w:w="7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F1B" w:rsidRPr="001D0660" w:rsidRDefault="00791F1B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F1B" w:rsidRPr="001D0660" w:rsidRDefault="00791F1B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F1B" w:rsidRPr="001D0660" w:rsidRDefault="00791F1B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F1B" w:rsidRPr="001D0660" w:rsidRDefault="00791F1B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取101，表示当前PartyID的取值为发起方的交易员代码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F1B" w:rsidRPr="001D0660" w:rsidRDefault="00791F1B" w:rsidP="00D8146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0F4141" w:rsidRPr="005109CE" w:rsidTr="00E07682">
        <w:trPr>
          <w:trHeight w:val="270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质权人名称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质权人名称，质押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</w:t>
            </w:r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</w:t>
            </w:r>
            <w:proofErr w:type="gramEnd"/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回购成交申报</w:t>
            </w:r>
            <w:ins w:id="222" w:author="user" w:date="2017-04-19T14:16:00Z">
              <w:r w:rsidR="00501006"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确认</w:t>
              </w:r>
            </w:ins>
            <w:r w:rsidR="001D28F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和到期确认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时填写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C30</w:t>
            </w:r>
          </w:p>
        </w:tc>
      </w:tr>
      <w:tr w:rsidR="000F4141" w:rsidRPr="005109CE" w:rsidTr="00E07682">
        <w:trPr>
          <w:trHeight w:val="270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10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的取值为质权人名称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0F4141" w:rsidRPr="005109CE" w:rsidTr="00E07682">
        <w:trPr>
          <w:trHeight w:val="510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发起方申报交易单元号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发起方申报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PBU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代码，填写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5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位申报交易单元号。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C5</w:t>
            </w:r>
          </w:p>
        </w:tc>
      </w:tr>
      <w:tr w:rsidR="000F4141" w:rsidRPr="005109CE" w:rsidTr="00E07682">
        <w:trPr>
          <w:trHeight w:val="270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的取值为申报交易单元号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0F4141" w:rsidRPr="005109CE" w:rsidTr="00E07682">
        <w:trPr>
          <w:trHeight w:val="300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发起方投资者账户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发起方投资者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帐户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C10</w:t>
            </w:r>
          </w:p>
        </w:tc>
      </w:tr>
      <w:tr w:rsidR="000F4141" w:rsidRPr="005109CE" w:rsidTr="00E07682">
        <w:trPr>
          <w:trHeight w:val="495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5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的取值为发起方投资者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帐户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41" w:rsidRPr="001D0660" w:rsidRDefault="000F4141" w:rsidP="00806A8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207867" w:rsidRPr="005109CE" w:rsidTr="001F2D4D">
        <w:trPr>
          <w:trHeight w:val="495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对手方交易商代码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67" w:rsidRPr="001D0660" w:rsidRDefault="00207867" w:rsidP="00B81FA7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对手方交易商代码，填写3位CompanyID</w:t>
            </w:r>
            <w:r w:rsidR="002D7B40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, </w:t>
            </w:r>
            <w:r w:rsidR="00B81FA7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回购到期确认申报时填写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C3</w:t>
            </w:r>
          </w:p>
        </w:tc>
      </w:tr>
      <w:tr w:rsidR="00207867" w:rsidRPr="005109CE" w:rsidTr="001F2D4D">
        <w:trPr>
          <w:trHeight w:val="495"/>
        </w:trPr>
        <w:tc>
          <w:tcPr>
            <w:tcW w:w="7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取37，表示当前PartyID的取值为对手方的交易商代码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207867" w:rsidRPr="005109CE" w:rsidTr="001F2D4D">
        <w:trPr>
          <w:trHeight w:val="495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对手方交易员代码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67" w:rsidRPr="001D0660" w:rsidRDefault="00207867" w:rsidP="002F428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对手方交易员代码，填写6位交易员代码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C6</w:t>
            </w:r>
          </w:p>
        </w:tc>
      </w:tr>
      <w:tr w:rsidR="00207867" w:rsidRPr="005109CE" w:rsidTr="00FA4D1F">
        <w:trPr>
          <w:trHeight w:val="608"/>
        </w:trPr>
        <w:tc>
          <w:tcPr>
            <w:tcW w:w="7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取102，表示当前PartyID的取值为对手方的交易员代码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867" w:rsidRPr="001D0660" w:rsidRDefault="00207867" w:rsidP="001F2D4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FA4D1F" w:rsidRPr="005109CE" w:rsidTr="00FA4D1F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4D1F" w:rsidRPr="001D0660" w:rsidRDefault="00FA4D1F" w:rsidP="001D4C2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58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A4D1F" w:rsidRPr="001D0660" w:rsidRDefault="00FA4D1F" w:rsidP="001D4C2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4D1F" w:rsidRPr="001D0660" w:rsidRDefault="00FA4D1F" w:rsidP="001D4C2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补充条款, 回购到期确认申报时填写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D1F" w:rsidRPr="001D0660" w:rsidRDefault="00FA4D1F" w:rsidP="001D4C2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C1</w:t>
            </w:r>
            <w:r w:rsidR="00990A8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7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0</w:t>
            </w:r>
          </w:p>
        </w:tc>
      </w:tr>
    </w:tbl>
    <w:p w:rsidR="00C54082" w:rsidRPr="00C54082" w:rsidRDefault="00C54082" w:rsidP="00C54082">
      <w:pPr>
        <w:rPr>
          <w:lang w:eastAsia="zh-CN"/>
        </w:rPr>
      </w:pPr>
    </w:p>
    <w:p w:rsidR="00857426" w:rsidRPr="00857426" w:rsidRDefault="00857426" w:rsidP="00857426">
      <w:pPr>
        <w:pStyle w:val="3"/>
      </w:pPr>
      <w:bookmarkStart w:id="223" w:name="_Toc320620649"/>
      <w:bookmarkStart w:id="224" w:name="_Toc477178295"/>
      <w:bookmarkEnd w:id="221"/>
      <w:r w:rsidRPr="00857426">
        <w:rPr>
          <w:rFonts w:hint="eastAsia"/>
        </w:rPr>
        <w:t>成交</w:t>
      </w:r>
      <w:r w:rsidRPr="00857426">
        <w:t>申报</w:t>
      </w:r>
      <w:r w:rsidRPr="00857426">
        <w:rPr>
          <w:rFonts w:hint="eastAsia"/>
        </w:rPr>
        <w:t>响应单成功响应消息</w:t>
      </w:r>
      <w:bookmarkEnd w:id="223"/>
      <w:bookmarkEnd w:id="224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839"/>
        <w:gridCol w:w="3699"/>
      </w:tblGrid>
      <w:tr w:rsidR="00857426" w:rsidTr="00806A8E">
        <w:trPr>
          <w:tblHeader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857426" w:rsidRDefault="00857426" w:rsidP="00806A8E">
            <w:pPr>
              <w:pStyle w:val="WinDescr"/>
              <w:snapToGrid w:val="0"/>
              <w:rPr>
                <w:b/>
                <w:lang w:eastAsia="zh-CN"/>
              </w:rPr>
            </w:pPr>
            <w:r w:rsidRPr="00DF1BD7">
              <w:rPr>
                <w:rFonts w:hint="eastAsia"/>
                <w:b/>
              </w:rPr>
              <w:t>ExecutionReport</w:t>
            </w:r>
            <w:r>
              <w:rPr>
                <w:rFonts w:hint="eastAsia"/>
                <w:b/>
                <w:lang w:eastAsia="zh-CN"/>
              </w:rPr>
              <w:t xml:space="preserve"> (</w:t>
            </w:r>
            <w:r w:rsidRPr="00724108">
              <w:rPr>
                <w:rFonts w:cs="Arial"/>
                <w:b/>
                <w:color w:val="000000"/>
                <w:lang w:eastAsia="zh-CN"/>
              </w:rPr>
              <w:t>R</w:t>
            </w:r>
            <w:r w:rsidRPr="00724108">
              <w:rPr>
                <w:rFonts w:cs="Arial" w:hint="eastAsia"/>
                <w:b/>
                <w:color w:val="000000"/>
                <w:lang w:eastAsia="zh-CN"/>
              </w:rPr>
              <w:t>espText</w:t>
            </w:r>
            <w:r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57426" w:rsidRPr="001B7112" w:rsidRDefault="00857426" w:rsidP="00943212">
            <w:pPr>
              <w:pStyle w:val="WinDescr"/>
              <w:snapToGrid w:val="0"/>
              <w:rPr>
                <w:b/>
                <w:lang w:eastAsia="zh-CN"/>
              </w:rPr>
            </w:pPr>
            <w:r w:rsidRPr="00DF1BD7">
              <w:rPr>
                <w:rFonts w:hint="eastAsia"/>
                <w:b/>
              </w:rPr>
              <w:t>成</w:t>
            </w:r>
            <w:r w:rsidRPr="00DF1BD7">
              <w:rPr>
                <w:rFonts w:hint="eastAsia"/>
                <w:b/>
                <w:lang w:eastAsia="zh-CN"/>
              </w:rPr>
              <w:t>交</w:t>
            </w:r>
            <w:r w:rsidRPr="00DF1BD7">
              <w:rPr>
                <w:b/>
                <w:lang w:eastAsia="zh-CN"/>
              </w:rPr>
              <w:t>申报</w:t>
            </w:r>
            <w:r>
              <w:rPr>
                <w:rFonts w:hint="eastAsia"/>
                <w:b/>
                <w:lang w:eastAsia="zh-CN"/>
              </w:rPr>
              <w:t>响应</w:t>
            </w:r>
          </w:p>
        </w:tc>
      </w:tr>
      <w:tr w:rsidR="00857426" w:rsidTr="00806A8E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Default="00857426" w:rsidP="00806A8E">
            <w:pPr>
              <w:pStyle w:val="WinDescr"/>
              <w:snapToGrid w:val="0"/>
              <w:rPr>
                <w:b/>
              </w:rPr>
            </w:pPr>
            <w:r>
              <w:rPr>
                <w:b/>
              </w:rPr>
              <w:t>描述：</w:t>
            </w:r>
          </w:p>
          <w:p w:rsidR="00857426" w:rsidRPr="001D0660" w:rsidRDefault="00857426" w:rsidP="00806A8E">
            <w:pPr>
              <w:pStyle w:val="WinDescrLeft"/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/>
              </w:rPr>
              <w:t>每一个</w:t>
            </w:r>
            <w:r w:rsidRPr="001D0660">
              <w:rPr>
                <w:rFonts w:asciiTheme="minorEastAsia" w:eastAsiaTheme="minorEastAsia" w:hAnsiTheme="minorEastAsia" w:hint="eastAsia"/>
                <w:lang w:eastAsia="zh-CN"/>
              </w:rPr>
              <w:t>成交</w:t>
            </w:r>
            <w:r w:rsidRPr="001D0660">
              <w:rPr>
                <w:rFonts w:asciiTheme="minorEastAsia" w:eastAsiaTheme="minorEastAsia" w:hAnsiTheme="minorEastAsia"/>
              </w:rPr>
              <w:t>申报记录有一个对应的</w:t>
            </w:r>
            <w:r w:rsidRPr="001D0660">
              <w:rPr>
                <w:rFonts w:asciiTheme="minorEastAsia" w:eastAsiaTheme="minorEastAsia" w:hAnsiTheme="minorEastAsia" w:hint="eastAsia"/>
                <w:lang w:eastAsia="zh-CN"/>
              </w:rPr>
              <w:t>响应消息</w:t>
            </w:r>
            <w:r w:rsidRPr="001D0660">
              <w:rPr>
                <w:rFonts w:asciiTheme="minorEastAsia" w:eastAsiaTheme="minorEastAsia" w:hAnsiTheme="minorEastAsia"/>
              </w:rPr>
              <w:t>。市场参与者系统可以</w:t>
            </w:r>
            <w:r w:rsidRPr="001D0660">
              <w:rPr>
                <w:rFonts w:asciiTheme="minorEastAsia" w:eastAsiaTheme="minorEastAsia" w:hAnsiTheme="minorEastAsia" w:hint="eastAsia"/>
                <w:lang w:eastAsia="zh-CN"/>
              </w:rPr>
              <w:t>获得</w:t>
            </w:r>
            <w:r w:rsidRPr="001D0660">
              <w:rPr>
                <w:rFonts w:asciiTheme="minorEastAsia" w:eastAsiaTheme="minorEastAsia" w:hAnsiTheme="minorEastAsia"/>
              </w:rPr>
              <w:t>上交所处理申报后返回的确认</w:t>
            </w:r>
            <w:r w:rsidRPr="001D0660">
              <w:rPr>
                <w:rFonts w:asciiTheme="minorEastAsia" w:eastAsiaTheme="minorEastAsia" w:hAnsiTheme="minorEastAsia" w:hint="eastAsia"/>
                <w:lang w:eastAsia="zh-CN"/>
              </w:rPr>
              <w:t>信息</w:t>
            </w:r>
            <w:r w:rsidRPr="001D0660">
              <w:rPr>
                <w:rFonts w:asciiTheme="minorEastAsia" w:eastAsiaTheme="minorEastAsia" w:hAnsiTheme="minorEastAsia"/>
              </w:rPr>
              <w:t>。</w:t>
            </w:r>
          </w:p>
          <w:p w:rsidR="00857426" w:rsidRPr="001D0660" w:rsidRDefault="00857426" w:rsidP="00806A8E">
            <w:pPr>
              <w:pStyle w:val="WinDescrLeft"/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hint="eastAsia"/>
              </w:rPr>
              <w:t>150和39组合取值含义：</w:t>
            </w:r>
          </w:p>
          <w:p w:rsidR="00857426" w:rsidRPr="001D0660" w:rsidRDefault="00857426" w:rsidP="00806A8E">
            <w:pPr>
              <w:pStyle w:val="WinDescrLeft"/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 w:hint="eastAsia"/>
              </w:rPr>
              <w:t>成交申报</w:t>
            </w:r>
            <w:r w:rsidRPr="001D0660">
              <w:rPr>
                <w:rFonts w:asciiTheme="minorEastAsia" w:eastAsiaTheme="minorEastAsia" w:hAnsiTheme="minorEastAsia"/>
              </w:rPr>
              <w:t>成功响应</w:t>
            </w:r>
            <w:r w:rsidRPr="001D0660">
              <w:rPr>
                <w:rFonts w:asciiTheme="minorEastAsia" w:eastAsiaTheme="minorEastAsia" w:hAnsiTheme="minorEastAsia" w:hint="eastAsia"/>
                <w:lang w:eastAsia="zh-CN"/>
              </w:rPr>
              <w:t>：150=0, 39=0</w:t>
            </w:r>
          </w:p>
          <w:p w:rsidR="00857426" w:rsidRPr="001D0660" w:rsidRDefault="00857426" w:rsidP="00806A8E">
            <w:pPr>
              <w:pStyle w:val="WinDescrLeft"/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 w:hint="eastAsia"/>
              </w:rPr>
              <w:t>拒绝响应</w:t>
            </w:r>
            <w:r w:rsidRPr="001D0660">
              <w:rPr>
                <w:rFonts w:asciiTheme="minorEastAsia" w:eastAsiaTheme="minorEastAsia" w:hAnsiTheme="minorEastAsia" w:hint="eastAsia"/>
                <w:lang w:eastAsia="zh-CN"/>
              </w:rPr>
              <w:t>：150=8, 39=8</w:t>
            </w:r>
          </w:p>
          <w:p w:rsidR="00857426" w:rsidRDefault="00857426" w:rsidP="00806A8E">
            <w:pPr>
              <w:pStyle w:val="WinDescrLeft"/>
              <w:rPr>
                <w:color w:val="FF0000"/>
                <w:shd w:val="clear" w:color="auto" w:fill="FFFF00"/>
                <w:lang w:val="en-US"/>
              </w:rPr>
            </w:pPr>
          </w:p>
        </w:tc>
      </w:tr>
    </w:tbl>
    <w:p w:rsidR="00857426" w:rsidRDefault="00857426" w:rsidP="00857426"/>
    <w:tbl>
      <w:tblPr>
        <w:tblW w:w="8436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7"/>
        <w:gridCol w:w="1388"/>
        <w:gridCol w:w="5544"/>
        <w:gridCol w:w="987"/>
      </w:tblGrid>
      <w:tr w:rsidR="00857426" w:rsidTr="001B7E4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57426" w:rsidRDefault="00857426" w:rsidP="00806A8E">
            <w:pPr>
              <w:snapToGrid w:val="0"/>
              <w:jc w:val="center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标签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57426" w:rsidRDefault="00857426" w:rsidP="00806A8E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字段名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57426" w:rsidRDefault="00857426" w:rsidP="00806A8E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字段描述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57426" w:rsidRDefault="00857426" w:rsidP="00806A8E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类型</w:t>
            </w:r>
          </w:p>
        </w:tc>
      </w:tr>
      <w:tr w:rsidR="00857426" w:rsidRPr="00B43B80" w:rsidTr="001B7E4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jc w:val="center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消息头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426" w:rsidRPr="001D0660" w:rsidRDefault="00857426" w:rsidP="00806A8E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/>
              </w:rPr>
              <w:t>MsgType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/>
              </w:rPr>
              <w:t>取值为：8=成交申报响应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426" w:rsidRPr="001D0660" w:rsidRDefault="00857426" w:rsidP="00806A8E">
            <w:pPr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</w:tr>
      <w:tr w:rsidR="00A44E9D" w:rsidRPr="00B43B80" w:rsidTr="001B7E4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4E9D" w:rsidRPr="001D0660" w:rsidRDefault="00A44E9D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b/>
                <w:color w:val="000000"/>
                <w:lang w:val="en-US"/>
              </w:rPr>
            </w:pPr>
            <w:r w:rsidRPr="001D0660">
              <w:rPr>
                <w:rFonts w:asciiTheme="minorEastAsia" w:eastAsiaTheme="minorEastAsia" w:hAnsiTheme="minorEastAsia" w:cs="Arial"/>
                <w:b/>
                <w:color w:val="000000"/>
                <w:lang w:val="en-US"/>
              </w:rPr>
              <w:t>150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4E9D" w:rsidRPr="001D0660" w:rsidRDefault="00A44E9D" w:rsidP="00806A8E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ExecType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4E9D" w:rsidRPr="001D0660" w:rsidRDefault="00A44E9D" w:rsidP="00806A8E">
            <w:pPr>
              <w:snapToGrid w:val="0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/>
              </w:rPr>
              <w:t>当前订单执行类型，取值有：</w:t>
            </w:r>
          </w:p>
          <w:p w:rsidR="00A44E9D" w:rsidRPr="001D0660" w:rsidRDefault="00A44E9D" w:rsidP="00806A8E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/>
                <w:lang w:eastAsia="zh-CN"/>
              </w:rPr>
              <w:t>0=成功响应</w:t>
            </w:r>
          </w:p>
          <w:p w:rsidR="00A44E9D" w:rsidRPr="001D0660" w:rsidRDefault="00A44E9D" w:rsidP="00806A8E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/>
                <w:lang w:eastAsia="zh-CN"/>
              </w:rPr>
              <w:t>8=拒绝响应</w:t>
            </w:r>
          </w:p>
          <w:p w:rsidR="00A44E9D" w:rsidRPr="001D0660" w:rsidRDefault="00A44E9D" w:rsidP="00806A8E">
            <w:pPr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E9D" w:rsidRPr="001D0660" w:rsidRDefault="00A44E9D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C1</w:t>
            </w:r>
          </w:p>
        </w:tc>
      </w:tr>
      <w:tr w:rsidR="00A44E9D" w:rsidRPr="00B43B80" w:rsidTr="001B7E4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4E9D" w:rsidRPr="001D0660" w:rsidRDefault="00A44E9D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b/>
                <w:color w:val="000000"/>
                <w:lang w:val="en-US"/>
              </w:rPr>
            </w:pPr>
            <w:r w:rsidRPr="001D0660">
              <w:rPr>
                <w:rFonts w:asciiTheme="minorEastAsia" w:eastAsiaTheme="minorEastAsia" w:hAnsiTheme="minorEastAsia" w:cs="Arial"/>
                <w:b/>
                <w:color w:val="000000"/>
                <w:lang w:val="en-US"/>
              </w:rPr>
              <w:t>39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4E9D" w:rsidRPr="001D0660" w:rsidRDefault="00A44E9D" w:rsidP="00806A8E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OrdStatus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4E9D" w:rsidRPr="001D0660" w:rsidRDefault="00A44E9D" w:rsidP="00806A8E">
            <w:pPr>
              <w:snapToGrid w:val="0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/>
              </w:rPr>
              <w:t>当前订单状态，取值有：</w:t>
            </w:r>
          </w:p>
          <w:p w:rsidR="00A44E9D" w:rsidRPr="001D0660" w:rsidRDefault="00A44E9D" w:rsidP="00806A8E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/>
                <w:lang w:eastAsia="zh-CN"/>
              </w:rPr>
              <w:t>0=成功响应</w:t>
            </w:r>
          </w:p>
          <w:p w:rsidR="00A44E9D" w:rsidRPr="001D0660" w:rsidRDefault="00A44E9D" w:rsidP="00806A8E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D0660">
              <w:rPr>
                <w:rFonts w:asciiTheme="minorEastAsia" w:eastAsiaTheme="minorEastAsia" w:hAnsiTheme="minorEastAsia"/>
                <w:lang w:eastAsia="zh-CN"/>
              </w:rPr>
              <w:t>8=拒绝响应</w:t>
            </w:r>
          </w:p>
          <w:p w:rsidR="00A44E9D" w:rsidRPr="001D0660" w:rsidRDefault="00A44E9D" w:rsidP="00806A8E">
            <w:pPr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E9D" w:rsidRPr="001D0660" w:rsidRDefault="00A44E9D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C1</w:t>
            </w:r>
          </w:p>
        </w:tc>
      </w:tr>
      <w:tr w:rsidR="00A44E9D" w:rsidRPr="00B43B80" w:rsidTr="001B7E4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4E9D" w:rsidRPr="001D0660" w:rsidRDefault="00A44E9D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b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b/>
                <w:color w:val="000000"/>
                <w:lang w:eastAsia="zh-CN"/>
              </w:rPr>
              <w:t>11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4E9D" w:rsidRPr="001D0660" w:rsidRDefault="00A44E9D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ClOrdID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4E9D" w:rsidRPr="001D0660" w:rsidRDefault="00A44E9D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会员内部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 xml:space="preserve">编号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E9D" w:rsidRPr="001D0660" w:rsidRDefault="00A44E9D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C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10</w:t>
            </w:r>
          </w:p>
        </w:tc>
      </w:tr>
      <w:tr w:rsidR="00A44E9D" w:rsidRPr="00B43B80" w:rsidTr="001B7E4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4E9D" w:rsidRPr="001D0660" w:rsidRDefault="00A44E9D" w:rsidP="00806A8E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4E9D" w:rsidRPr="001D0660" w:rsidRDefault="00A44E9D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4E9D" w:rsidRPr="001D0660" w:rsidRDefault="00A44E9D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E9D" w:rsidRPr="001D0660" w:rsidRDefault="00A44E9D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</w:p>
        </w:tc>
      </w:tr>
      <w:tr w:rsidR="00A44E9D" w:rsidRPr="00B43B80" w:rsidTr="001B7E48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4E9D" w:rsidRPr="001D0660" w:rsidRDefault="00A44E9D" w:rsidP="00806A8E">
            <w:pPr>
              <w:jc w:val="center"/>
              <w:rPr>
                <w:rFonts w:asciiTheme="minorEastAsia" w:eastAsiaTheme="minorEastAsia" w:hAnsiTheme="minorEastAsia" w:cs="Arial"/>
                <w:b/>
                <w:color w:val="000000"/>
                <w:lang w:val="en-US"/>
              </w:rPr>
            </w:pPr>
            <w:r w:rsidRPr="001D0660">
              <w:rPr>
                <w:rFonts w:asciiTheme="minorEastAsia" w:eastAsiaTheme="minorEastAsia" w:hAnsiTheme="minorEastAsia" w:cs="Arial"/>
                <w:b/>
                <w:color w:val="000000"/>
                <w:lang w:val="en-US"/>
              </w:rPr>
              <w:t>103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4E9D" w:rsidRPr="001D0660" w:rsidRDefault="00A44E9D" w:rsidP="00806A8E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/>
              </w:rPr>
              <w:t>OrdRejReason</w:t>
            </w:r>
          </w:p>
        </w:tc>
        <w:tc>
          <w:tcPr>
            <w:tcW w:w="5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4E9D" w:rsidRPr="001D0660" w:rsidRDefault="00A44E9D" w:rsidP="00806A8E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申报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val="en-US"/>
              </w:rPr>
              <w:t>错误信息，供柜台系统读取错误信息，进行错误处理。</w:t>
            </w:r>
          </w:p>
          <w:p w:rsidR="00A44E9D" w:rsidRPr="001D0660" w:rsidRDefault="00A44E9D" w:rsidP="00806A8E">
            <w:pPr>
              <w:snapToGrid w:val="0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申报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val="en-US"/>
              </w:rPr>
              <w:t>成功时，该字段取值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为空。</w:t>
            </w:r>
          </w:p>
          <w:p w:rsidR="00A44E9D" w:rsidRPr="001D0660" w:rsidRDefault="00A44E9D" w:rsidP="00A81C77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申报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val="en-US"/>
              </w:rPr>
              <w:t>失败时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，表示</w:t>
            </w:r>
            <w:r w:rsidRPr="001D0660">
              <w:rPr>
                <w:rFonts w:asciiTheme="minorEastAsia" w:eastAsiaTheme="minorEastAsia" w:hAnsiTheme="minorEastAsia" w:cs="Arial"/>
                <w:color w:val="000000"/>
              </w:rPr>
              <w:t>拒绝的理由。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E9D" w:rsidRPr="001D0660" w:rsidRDefault="00A44E9D" w:rsidP="00806A8E">
            <w:pPr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C50</w:t>
            </w:r>
          </w:p>
        </w:tc>
      </w:tr>
    </w:tbl>
    <w:p w:rsidR="00857426" w:rsidRDefault="00857426" w:rsidP="00857426">
      <w:pPr>
        <w:rPr>
          <w:lang w:eastAsia="zh-CN"/>
        </w:rPr>
      </w:pPr>
    </w:p>
    <w:p w:rsidR="00D24637" w:rsidRPr="00521373" w:rsidRDefault="0031168C" w:rsidP="00D24637">
      <w:pPr>
        <w:pStyle w:val="2"/>
        <w:rPr>
          <w:rFonts w:ascii="宋体" w:hAnsi="宋体"/>
          <w:bCs w:val="0"/>
          <w:lang w:eastAsia="zh-CN"/>
        </w:rPr>
      </w:pPr>
      <w:bookmarkStart w:id="225" w:name="_Toc281082150"/>
      <w:bookmarkStart w:id="226" w:name="_Toc477178296"/>
      <w:bookmarkEnd w:id="198"/>
      <w:bookmarkEnd w:id="225"/>
      <w:r>
        <w:rPr>
          <w:rFonts w:ascii="宋体" w:hAnsi="宋体" w:hint="eastAsia"/>
          <w:bCs w:val="0"/>
          <w:lang w:eastAsia="zh-CN"/>
        </w:rPr>
        <w:t>协议回购</w:t>
      </w:r>
      <w:r w:rsidR="00DB26B4">
        <w:rPr>
          <w:rFonts w:ascii="宋体" w:hAnsi="宋体" w:hint="eastAsia"/>
          <w:bCs w:val="0"/>
          <w:lang w:eastAsia="zh-CN"/>
        </w:rPr>
        <w:t>查询类</w:t>
      </w:r>
      <w:r w:rsidR="00DB26B4" w:rsidRPr="00521373">
        <w:rPr>
          <w:rFonts w:ascii="宋体" w:hAnsi="宋体" w:hint="eastAsia"/>
          <w:bCs w:val="0"/>
          <w:lang w:eastAsia="zh-CN"/>
        </w:rPr>
        <w:t>消息</w:t>
      </w:r>
      <w:bookmarkEnd w:id="226"/>
    </w:p>
    <w:tbl>
      <w:tblPr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820"/>
        <w:gridCol w:w="3685"/>
      </w:tblGrid>
      <w:tr w:rsidR="00235398" w:rsidRPr="00521373" w:rsidTr="00235398">
        <w:trPr>
          <w:tblHeader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235398" w:rsidRPr="00521373" w:rsidRDefault="00235398" w:rsidP="00433684">
            <w:pPr>
              <w:pStyle w:val="WinDescr"/>
              <w:snapToGrid w:val="0"/>
              <w:rPr>
                <w:rFonts w:ascii="宋体" w:hAnsi="宋体"/>
                <w:b/>
                <w:lang w:eastAsia="zh-CN"/>
              </w:rPr>
            </w:pPr>
            <w:r w:rsidRPr="00521373">
              <w:rPr>
                <w:rFonts w:ascii="宋体" w:hAnsi="宋体" w:hint="eastAsia"/>
                <w:b/>
                <w:lang w:eastAsia="zh-CN"/>
              </w:rPr>
              <w:t>reqtext/</w:t>
            </w:r>
            <w:r w:rsidRPr="00521373">
              <w:rPr>
                <w:rFonts w:ascii="宋体" w:hAnsi="宋体" w:cs="Arial" w:hint="eastAsia"/>
                <w:b/>
                <w:color w:val="000000"/>
                <w:lang w:eastAsia="zh-CN"/>
              </w:rPr>
              <w:t>resptext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35398" w:rsidRPr="00521373" w:rsidRDefault="00235398" w:rsidP="00433684">
            <w:pPr>
              <w:pStyle w:val="WinDescr"/>
              <w:snapToGrid w:val="0"/>
              <w:rPr>
                <w:rFonts w:ascii="宋体" w:hAnsi="宋体"/>
                <w:b/>
              </w:rPr>
            </w:pPr>
            <w:r w:rsidRPr="00521373">
              <w:rPr>
                <w:rFonts w:ascii="宋体" w:hAnsi="宋体" w:hint="eastAsia"/>
                <w:b/>
                <w:lang w:eastAsia="zh-CN"/>
              </w:rPr>
              <w:t>订单数据</w:t>
            </w:r>
          </w:p>
        </w:tc>
      </w:tr>
      <w:tr w:rsidR="00235398" w:rsidRPr="00521373" w:rsidTr="00235398"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5398" w:rsidRPr="00521373" w:rsidRDefault="00235398" w:rsidP="00433684">
            <w:pPr>
              <w:pStyle w:val="WinDescr"/>
              <w:snapToGrid w:val="0"/>
              <w:rPr>
                <w:rFonts w:ascii="宋体" w:hAnsi="宋体"/>
                <w:b/>
              </w:rPr>
            </w:pPr>
            <w:r w:rsidRPr="00521373">
              <w:rPr>
                <w:rFonts w:ascii="宋体" w:hAnsi="宋体"/>
                <w:b/>
              </w:rPr>
              <w:t>描述：</w:t>
            </w:r>
          </w:p>
          <w:p w:rsidR="00235398" w:rsidRPr="00521373" w:rsidRDefault="00235398" w:rsidP="00433684">
            <w:pPr>
              <w:rPr>
                <w:rFonts w:ascii="宋体" w:hAnsi="宋体"/>
                <w:bCs/>
                <w:lang w:eastAsia="zh-CN"/>
              </w:rPr>
            </w:pPr>
            <w:r w:rsidRPr="00521373">
              <w:rPr>
                <w:rFonts w:ascii="宋体" w:hAnsi="宋体" w:hint="eastAsia"/>
                <w:bCs/>
                <w:lang w:eastAsia="zh-CN"/>
              </w:rPr>
              <w:lastRenderedPageBreak/>
              <w:t>本类消息用于市场参与者发送</w:t>
            </w:r>
            <w:r w:rsidR="00B0393E">
              <w:rPr>
                <w:rFonts w:ascii="宋体" w:hAnsi="宋体" w:hint="eastAsia"/>
                <w:bCs/>
                <w:lang w:eastAsia="zh-CN"/>
              </w:rPr>
              <w:t>查询类消息</w:t>
            </w:r>
            <w:r w:rsidRPr="00521373">
              <w:rPr>
                <w:rFonts w:ascii="宋体" w:hAnsi="宋体" w:hint="eastAsia"/>
                <w:bCs/>
                <w:lang w:eastAsia="zh-CN"/>
              </w:rPr>
              <w:t>的处理响应。</w:t>
            </w:r>
          </w:p>
          <w:p w:rsidR="00235398" w:rsidRPr="00521373" w:rsidRDefault="00235398" w:rsidP="00433684">
            <w:pPr>
              <w:rPr>
                <w:rFonts w:ascii="宋体" w:hAnsi="宋体"/>
                <w:bCs/>
                <w:lang w:eastAsia="zh-CN"/>
              </w:rPr>
            </w:pPr>
            <w:r w:rsidRPr="00521373">
              <w:rPr>
                <w:rFonts w:ascii="宋体" w:hAnsi="宋体" w:hint="eastAsia"/>
                <w:bCs/>
                <w:lang w:eastAsia="zh-CN"/>
              </w:rPr>
              <w:t>申报消息对应于</w:t>
            </w:r>
            <w:r>
              <w:rPr>
                <w:rFonts w:ascii="宋体" w:hAnsi="宋体" w:hint="eastAsia"/>
                <w:bCs/>
                <w:lang w:eastAsia="zh-CN"/>
              </w:rPr>
              <w:t>同步</w:t>
            </w:r>
            <w:r w:rsidRPr="00521373">
              <w:rPr>
                <w:rFonts w:ascii="宋体" w:hAnsi="宋体" w:hint="eastAsia"/>
                <w:bCs/>
                <w:lang w:eastAsia="zh-CN"/>
              </w:rPr>
              <w:t>请求</w:t>
            </w:r>
            <w:r>
              <w:rPr>
                <w:rFonts w:ascii="宋体" w:hAnsi="宋体" w:hint="eastAsia"/>
                <w:bCs/>
                <w:lang w:eastAsia="zh-CN"/>
              </w:rPr>
              <w:t>消息流中</w:t>
            </w:r>
            <w:r w:rsidRPr="00521373">
              <w:rPr>
                <w:rFonts w:ascii="宋体" w:hAnsi="宋体" w:hint="eastAsia"/>
                <w:bCs/>
                <w:lang w:eastAsia="zh-CN"/>
              </w:rPr>
              <w:t>的reqtext字段。</w:t>
            </w:r>
          </w:p>
          <w:p w:rsidR="00235398" w:rsidRPr="00521373" w:rsidRDefault="00235398" w:rsidP="00433684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bCs/>
                <w:lang w:eastAsia="zh-CN"/>
              </w:rPr>
              <w:t>响应消息对应于同步确认消息流</w:t>
            </w:r>
            <w:r w:rsidRPr="00521373">
              <w:rPr>
                <w:rFonts w:ascii="宋体" w:hAnsi="宋体" w:hint="eastAsia"/>
                <w:bCs/>
                <w:lang w:eastAsia="zh-CN"/>
              </w:rPr>
              <w:t>中的</w:t>
            </w:r>
            <w:r w:rsidRPr="00555298">
              <w:rPr>
                <w:rFonts w:ascii="宋体" w:hAnsi="宋体" w:hint="eastAsia"/>
                <w:bCs/>
                <w:lang w:eastAsia="zh-CN"/>
              </w:rPr>
              <w:t>resptext</w:t>
            </w:r>
            <w:r w:rsidRPr="00521373">
              <w:rPr>
                <w:rFonts w:ascii="宋体" w:hAnsi="宋体" w:hint="eastAsia"/>
                <w:bCs/>
                <w:lang w:eastAsia="zh-CN"/>
              </w:rPr>
              <w:t>字段。</w:t>
            </w:r>
          </w:p>
        </w:tc>
      </w:tr>
    </w:tbl>
    <w:p w:rsidR="009224EF" w:rsidRPr="00AA339D" w:rsidRDefault="00EA08A4" w:rsidP="009224EF">
      <w:pPr>
        <w:pStyle w:val="3"/>
        <w:rPr>
          <w:lang w:eastAsia="zh-CN"/>
        </w:rPr>
      </w:pPr>
      <w:bookmarkStart w:id="227" w:name="_Toc477178297"/>
      <w:r>
        <w:rPr>
          <w:rFonts w:hint="eastAsia"/>
          <w:lang w:eastAsia="zh-CN"/>
        </w:rPr>
        <w:lastRenderedPageBreak/>
        <w:t>未结算协议回购</w:t>
      </w:r>
      <w:r w:rsidR="007B59BF" w:rsidRPr="00AC2A92">
        <w:rPr>
          <w:rFonts w:hint="eastAsia"/>
          <w:lang w:eastAsia="zh-CN"/>
        </w:rPr>
        <w:t>查询</w:t>
      </w:r>
      <w:bookmarkEnd w:id="227"/>
    </w:p>
    <w:tbl>
      <w:tblPr>
        <w:tblW w:w="853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075"/>
        <w:gridCol w:w="3463"/>
      </w:tblGrid>
      <w:tr w:rsidR="0092455B" w:rsidRPr="005B6828" w:rsidTr="008B3102">
        <w:trPr>
          <w:tblHeader/>
        </w:trPr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</w:tcPr>
          <w:p w:rsidR="0092455B" w:rsidRPr="005B6828" w:rsidRDefault="0092455B" w:rsidP="000D0B92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  <w:lang w:eastAsia="zh-CN"/>
              </w:rPr>
            </w:pPr>
            <w:r w:rsidRPr="008669A2">
              <w:rPr>
                <w:rFonts w:ascii="华文细黑" w:eastAsia="华文细黑" w:hAnsi="华文细黑"/>
                <w:b/>
                <w:color w:val="000000"/>
                <w:lang w:eastAsia="zh-CN"/>
              </w:rPr>
              <w:t>Repurchase</w:t>
            </w:r>
            <w:r w:rsidR="008B3102">
              <w:rPr>
                <w:rFonts w:ascii="华文细黑" w:eastAsia="华文细黑" w:hAnsi="华文细黑" w:hint="eastAsia"/>
                <w:b/>
                <w:color w:val="000000"/>
                <w:lang w:eastAsia="zh-CN"/>
              </w:rPr>
              <w:t>Return</w:t>
            </w:r>
            <w:r>
              <w:rPr>
                <w:rFonts w:ascii="华文细黑" w:eastAsia="华文细黑" w:hAnsi="华文细黑" w:hint="eastAsia"/>
                <w:b/>
                <w:color w:val="000000"/>
                <w:lang w:eastAsia="zh-CN"/>
              </w:rPr>
              <w:t>RequirementInquiry</w:t>
            </w:r>
            <w:r w:rsidRPr="00521373">
              <w:rPr>
                <w:rFonts w:ascii="宋体" w:hAnsi="宋体" w:hint="eastAsia"/>
                <w:b/>
                <w:lang w:eastAsia="zh-CN"/>
              </w:rPr>
              <w:t xml:space="preserve"> (</w:t>
            </w:r>
            <w:r w:rsidRPr="00521373">
              <w:rPr>
                <w:rFonts w:ascii="宋体" w:hAnsi="宋体" w:cs="Arial" w:hint="eastAsia"/>
                <w:b/>
                <w:color w:val="000000"/>
                <w:lang w:eastAsia="zh-CN"/>
              </w:rPr>
              <w:t>reqtext</w:t>
            </w:r>
            <w:r w:rsidRPr="00521373">
              <w:rPr>
                <w:rFonts w:ascii="宋体" w:hAnsi="宋体" w:hint="eastAsia"/>
                <w:b/>
                <w:lang w:eastAsia="zh-CN"/>
              </w:rPr>
              <w:t>)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F0399D" w:rsidRDefault="00F0399D" w:rsidP="00AA339D">
            <w:pPr>
              <w:pStyle w:val="WinDescr"/>
              <w:snapToGrid w:val="0"/>
              <w:rPr>
                <w:rFonts w:ascii="宋体" w:hAnsi="宋体"/>
                <w:lang w:eastAsia="zh-CN"/>
              </w:rPr>
            </w:pPr>
            <w:bookmarkStart w:id="228" w:name="_Toc460337359"/>
            <w:bookmarkStart w:id="229" w:name="_Toc460338130"/>
            <w:bookmarkStart w:id="230" w:name="_Toc460431230"/>
            <w:bookmarkStart w:id="231" w:name="_Toc461113132"/>
            <w:bookmarkStart w:id="232" w:name="_Toc462817337"/>
            <w:bookmarkStart w:id="233" w:name="_Toc462863593"/>
            <w:bookmarkStart w:id="234" w:name="_Toc462863751"/>
            <w:bookmarkStart w:id="235" w:name="_Toc470642051"/>
            <w:r w:rsidRPr="00AA339D">
              <w:rPr>
                <w:rFonts w:asciiTheme="minorEastAsia" w:eastAsiaTheme="minorEastAsia" w:hAnsiTheme="minorEastAsia" w:hint="eastAsia"/>
                <w:b/>
              </w:rPr>
              <w:t>到期确认申报管理查询</w:t>
            </w:r>
            <w:bookmarkEnd w:id="228"/>
            <w:bookmarkEnd w:id="229"/>
            <w:bookmarkEnd w:id="230"/>
            <w:bookmarkEnd w:id="231"/>
            <w:bookmarkEnd w:id="232"/>
            <w:bookmarkEnd w:id="233"/>
            <w:bookmarkEnd w:id="234"/>
            <w:bookmarkEnd w:id="235"/>
          </w:p>
        </w:tc>
      </w:tr>
      <w:tr w:rsidR="007B59BF" w:rsidRPr="005B6828" w:rsidTr="0092455B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9BF" w:rsidRPr="001D0660" w:rsidRDefault="007B59BF" w:rsidP="00797D90">
            <w:pPr>
              <w:pStyle w:val="WinDescr"/>
              <w:snapToGrid w:val="0"/>
              <w:rPr>
                <w:rFonts w:asciiTheme="minorEastAsia" w:eastAsiaTheme="minorEastAsia" w:hAnsiTheme="minorEastAsia"/>
                <w:b/>
                <w:color w:val="000000"/>
              </w:rPr>
            </w:pPr>
            <w:r w:rsidRPr="001D0660">
              <w:rPr>
                <w:rFonts w:asciiTheme="minorEastAsia" w:eastAsiaTheme="minorEastAsia" w:hAnsiTheme="minorEastAsia" w:hint="eastAsia"/>
                <w:b/>
                <w:color w:val="000000"/>
              </w:rPr>
              <w:t>描述：</w:t>
            </w:r>
          </w:p>
          <w:p w:rsidR="007B59BF" w:rsidRPr="001F1718" w:rsidRDefault="007B59BF" w:rsidP="00EC61DB">
            <w:pPr>
              <w:ind w:firstLineChars="200" w:firstLine="400"/>
              <w:rPr>
                <w:rFonts w:ascii="华文细黑" w:eastAsia="华文细黑" w:hAnsi="华文细黑"/>
                <w:color w:val="000000"/>
              </w:rPr>
            </w:pPr>
            <w:r w:rsidRPr="001D0660">
              <w:rPr>
                <w:rFonts w:asciiTheme="minorEastAsia" w:eastAsiaTheme="minorEastAsia" w:hAnsiTheme="minorEastAsia" w:cs="Arial" w:hint="eastAsia"/>
              </w:rPr>
              <w:t>市场参与者</w:t>
            </w:r>
            <w:r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使用</w:t>
            </w:r>
            <w:r w:rsidR="005040A8"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此</w:t>
            </w:r>
            <w:r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消息</w:t>
            </w:r>
            <w:r w:rsidR="008D5ECE"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查询</w:t>
            </w:r>
            <w:r w:rsidR="00EC61DB">
              <w:rPr>
                <w:rFonts w:asciiTheme="minorEastAsia" w:eastAsiaTheme="minorEastAsia" w:hAnsiTheme="minorEastAsia" w:hint="eastAsia"/>
                <w:lang w:eastAsia="zh-CN"/>
              </w:rPr>
              <w:t>未结算</w:t>
            </w:r>
            <w:r w:rsidR="00EC61DB" w:rsidRPr="001D0660">
              <w:rPr>
                <w:rFonts w:asciiTheme="minorEastAsia" w:eastAsiaTheme="minorEastAsia" w:hAnsiTheme="minorEastAsia" w:hint="eastAsia"/>
                <w:lang w:eastAsia="zh-CN"/>
              </w:rPr>
              <w:t>的回购数据</w:t>
            </w:r>
            <w:r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。</w:t>
            </w:r>
            <w:r w:rsidR="001F1718" w:rsidRPr="000422F3">
              <w:rPr>
                <w:rFonts w:asciiTheme="minorEastAsia" w:eastAsiaTheme="minorEastAsia" w:hAnsiTheme="minorEastAsia" w:hint="eastAsia"/>
                <w:b/>
              </w:rPr>
              <w:t>交</w:t>
            </w:r>
            <w:r w:rsidR="001F1718" w:rsidRPr="001D0660">
              <w:rPr>
                <w:rFonts w:asciiTheme="minorEastAsia" w:eastAsiaTheme="minorEastAsia" w:hAnsiTheme="minorEastAsia" w:hint="eastAsia"/>
                <w:b/>
              </w:rPr>
              <w:t>易员可以代其他交易员（同一交易商下属）发起到期申报。</w:t>
            </w:r>
          </w:p>
        </w:tc>
      </w:tr>
    </w:tbl>
    <w:p w:rsidR="007B59BF" w:rsidRDefault="007B59BF" w:rsidP="007B59BF">
      <w:pPr>
        <w:rPr>
          <w:rFonts w:ascii="华文细黑" w:eastAsia="华文细黑" w:hAnsi="华文细黑"/>
          <w:color w:val="000000"/>
          <w:lang w:eastAsia="zh-CN"/>
        </w:rPr>
      </w:pPr>
    </w:p>
    <w:tbl>
      <w:tblPr>
        <w:tblW w:w="8505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29"/>
        <w:gridCol w:w="1318"/>
        <w:gridCol w:w="1701"/>
        <w:gridCol w:w="3846"/>
        <w:gridCol w:w="911"/>
      </w:tblGrid>
      <w:tr w:rsidR="007B59BF" w:rsidRPr="005B6828" w:rsidTr="00797D90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7B59BF" w:rsidRPr="005B6828" w:rsidRDefault="007B59BF" w:rsidP="00797D90">
            <w:pPr>
              <w:snapToGrid w:val="0"/>
              <w:jc w:val="center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 w:eastAsia="zh-CN"/>
              </w:rPr>
              <w:t>标签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7B59BF" w:rsidRPr="005B6828" w:rsidRDefault="007B59BF" w:rsidP="00797D90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/>
              </w:rPr>
              <w:t>字段名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7B59BF" w:rsidRPr="005B6828" w:rsidRDefault="007B59BF" w:rsidP="00797D90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/>
              </w:rPr>
              <w:t>字段描述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B59BF" w:rsidRPr="005B6828" w:rsidRDefault="007B59BF" w:rsidP="00797D90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/>
              </w:rPr>
              <w:t>类型</w:t>
            </w:r>
          </w:p>
        </w:tc>
      </w:tr>
      <w:tr w:rsidR="007B59BF" w:rsidRPr="005B6828" w:rsidTr="00797D90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59BF" w:rsidRPr="001D0660" w:rsidRDefault="007B59BF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59BF" w:rsidRPr="001D0660" w:rsidRDefault="007B59BF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消息头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59BF" w:rsidRPr="001D0660" w:rsidRDefault="007B59BF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MsgType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取值为</w:t>
            </w:r>
            <w:r w:rsidR="004B5B18" w:rsidRPr="001D0660">
              <w:rPr>
                <w:rFonts w:asciiTheme="minorEastAsia" w:eastAsiaTheme="minorEastAsia" w:hAnsiTheme="minorEastAsia" w:hint="eastAsia"/>
                <w:lang w:eastAsia="zh-CN"/>
              </w:rPr>
              <w:t>U021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9BF" w:rsidRPr="001D0660" w:rsidRDefault="007B59BF" w:rsidP="00797D90">
            <w:pPr>
              <w:keepNext/>
              <w:keepLines w:val="0"/>
              <w:suppressAutoHyphens w:val="0"/>
              <w:spacing w:before="0" w:after="0" w:line="240" w:lineRule="auto"/>
              <w:jc w:val="both"/>
              <w:outlineLvl w:val="2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</w:tr>
      <w:tr w:rsidR="00A63CD2" w:rsidRPr="005B6828" w:rsidTr="00797D90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63CD2" w:rsidRPr="001D0660" w:rsidRDefault="00A63CD2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1346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63CD2" w:rsidRPr="001D0660" w:rsidRDefault="00A63CD2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ApplReqID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63CD2" w:rsidRPr="001D0660" w:rsidRDefault="00A63CD2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查询请求编号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CD2" w:rsidRPr="001D0660" w:rsidRDefault="00A63CD2" w:rsidP="00D81469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N10</w:t>
            </w:r>
          </w:p>
        </w:tc>
      </w:tr>
      <w:tr w:rsidR="007B59BF" w:rsidRPr="005B6828" w:rsidTr="00797D90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59BF" w:rsidRPr="001D0660" w:rsidRDefault="007B59BF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48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59BF" w:rsidRPr="001D0660" w:rsidRDefault="007B59BF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SecurityID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59BF" w:rsidRPr="001D0660" w:rsidRDefault="007B59BF" w:rsidP="0082285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债券代码</w:t>
            </w:r>
            <w:r w:rsidR="006F6978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，ALL代表全部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59BF" w:rsidRPr="001D0660" w:rsidRDefault="007B59BF" w:rsidP="00797D90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C6</w:t>
            </w:r>
          </w:p>
        </w:tc>
      </w:tr>
      <w:tr w:rsidR="007B59BF" w:rsidRPr="005B6828" w:rsidTr="00797D90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59BF" w:rsidRPr="001D0660" w:rsidRDefault="007B59BF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537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59BF" w:rsidRPr="001D0660" w:rsidRDefault="007B59BF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QuoteType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59BF" w:rsidRPr="001D0660" w:rsidRDefault="007B59BF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申请类型</w:t>
            </w:r>
          </w:p>
          <w:p w:rsidR="0001560C" w:rsidRPr="001D0660" w:rsidRDefault="007B59BF" w:rsidP="005D38B8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31</w:t>
            </w:r>
            <w:r w:rsidR="009D3725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40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－</w:t>
            </w:r>
            <w:r w:rsidR="005D38B8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未结算协议回购</w:t>
            </w:r>
            <w:r w:rsidR="00D11339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9BF" w:rsidRPr="001D0660" w:rsidRDefault="00154438" w:rsidP="00797D90">
            <w:pPr>
              <w:keepLines w:val="0"/>
              <w:suppressAutoHyphens w:val="0"/>
              <w:snapToGrid w:val="0"/>
              <w:spacing w:before="0" w:after="0" w:line="240" w:lineRule="auto"/>
              <w:ind w:firstLineChars="150" w:firstLine="30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</w:t>
            </w:r>
            <w:r w:rsidR="007B59BF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</w:t>
            </w:r>
          </w:p>
        </w:tc>
      </w:tr>
      <w:tr w:rsidR="001E3C9D" w:rsidRPr="005B6828" w:rsidTr="00797D90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BeginSeqNo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3C9D" w:rsidRPr="001D0660" w:rsidRDefault="001E3C9D" w:rsidP="00565D8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起始</w:t>
            </w:r>
            <w:r w:rsidR="0011388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序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号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（全市场）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，单调递增</w:t>
            </w:r>
            <w:r w:rsidR="00546147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不连续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C9D" w:rsidRDefault="001E3C9D" w:rsidP="00797D90">
            <w:pPr>
              <w:keepLines w:val="0"/>
              <w:suppressAutoHyphens w:val="0"/>
              <w:snapToGrid w:val="0"/>
              <w:spacing w:before="0" w:after="0" w:line="240" w:lineRule="auto"/>
              <w:ind w:firstLineChars="150" w:firstLine="30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10</w:t>
            </w:r>
          </w:p>
        </w:tc>
      </w:tr>
      <w:tr w:rsidR="001E3C9D" w:rsidRPr="005B6828" w:rsidTr="00797D90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1180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ApplID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查询类型</w:t>
            </w:r>
          </w:p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 到期结算查询申请</w:t>
            </w:r>
          </w:p>
          <w:p w:rsidR="001E3C9D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 到期续做查询申请</w:t>
            </w:r>
          </w:p>
          <w:p w:rsidR="001E3C9D" w:rsidRDefault="00F039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AA339D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3</w:t>
            </w:r>
            <w:r w:rsidRPr="00AA339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</w:t>
            </w:r>
            <w:r w:rsidR="001E3C9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查询申请</w:t>
            </w:r>
          </w:p>
          <w:p w:rsidR="001E3C9D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 换券申报查询申请</w:t>
            </w:r>
          </w:p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5 </w:t>
            </w:r>
            <w:r w:rsidR="00F0399D" w:rsidRPr="00AA339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查询申请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C9D" w:rsidRPr="001D0660" w:rsidRDefault="001E3C9D" w:rsidP="0039282E">
            <w:pPr>
              <w:keepLines w:val="0"/>
              <w:suppressAutoHyphens w:val="0"/>
              <w:snapToGrid w:val="0"/>
              <w:spacing w:before="0" w:after="0" w:line="240" w:lineRule="auto"/>
              <w:ind w:firstLineChars="150" w:firstLine="30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</w:t>
            </w:r>
          </w:p>
        </w:tc>
      </w:tr>
      <w:tr w:rsidR="001E3C9D" w:rsidRPr="005B6828" w:rsidTr="00797D90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297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3C9D" w:rsidRPr="001D0660" w:rsidRDefault="001E3C9D" w:rsidP="00797D90">
            <w:pPr>
              <w:pStyle w:val="ad"/>
              <w:keepLines w:val="0"/>
              <w:tabs>
                <w:tab w:val="center" w:pos="2545"/>
              </w:tabs>
              <w:suppressAutoHyphens w:val="0"/>
              <w:spacing w:before="0" w:after="0" w:line="240" w:lineRule="auto"/>
              <w:ind w:left="0" w:firstLine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QuoteStatus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0399D" w:rsidRDefault="001E3C9D" w:rsidP="00AA339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到期状态</w:t>
            </w:r>
          </w:p>
          <w:p w:rsidR="00F0399D" w:rsidRDefault="001E3C9D" w:rsidP="00AA339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3 当日到期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(查询类型到期结算和到期续作时填写3)</w:t>
            </w:r>
          </w:p>
          <w:p w:rsidR="00F0399D" w:rsidRDefault="001E3C9D" w:rsidP="00AA339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 未到期 (查询类型为换券申报和提前终止时填写4)</w:t>
            </w:r>
          </w:p>
          <w:p w:rsidR="00F0399D" w:rsidRPr="00AA339D" w:rsidRDefault="001E3C9D" w:rsidP="00AA339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 已过期 (查询类型为解除质押时填写5)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C9D" w:rsidRPr="001D0660" w:rsidRDefault="001E3C9D" w:rsidP="00797D90">
            <w:pPr>
              <w:snapToGrid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N1</w:t>
            </w:r>
          </w:p>
        </w:tc>
      </w:tr>
      <w:tr w:rsidR="001E3C9D" w:rsidRPr="005B6828" w:rsidTr="00797D90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453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3C9D" w:rsidRPr="001D0660" w:rsidRDefault="001E3C9D" w:rsidP="00797D90">
            <w:pPr>
              <w:pStyle w:val="ad"/>
              <w:keepLines w:val="0"/>
              <w:tabs>
                <w:tab w:val="center" w:pos="2545"/>
              </w:tabs>
              <w:suppressAutoHyphens w:val="0"/>
              <w:ind w:left="0" w:firstLine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NoPartyIDs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3C9D" w:rsidRPr="001D0660" w:rsidRDefault="001E3C9D" w:rsidP="00797D90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参与方个数，取值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=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3，正回购方交易商代码，交易员代码，逆回购方交易商代码。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C9D" w:rsidRPr="001D0660" w:rsidRDefault="001E3C9D" w:rsidP="00797D90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N2</w:t>
            </w:r>
          </w:p>
        </w:tc>
      </w:tr>
      <w:tr w:rsidR="001E3C9D" w:rsidRPr="009D3E61" w:rsidTr="00AA09F1">
        <w:tc>
          <w:tcPr>
            <w:tcW w:w="7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正回购方交易商代码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1E3C9D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正回购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方交易商代码，填写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3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CompanyID</w:t>
            </w:r>
          </w:p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填写当期登录交易商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C3</w:t>
            </w:r>
          </w:p>
        </w:tc>
      </w:tr>
      <w:tr w:rsidR="001E3C9D" w:rsidRPr="009D3E61" w:rsidTr="00AA09F1">
        <w:tc>
          <w:tcPr>
            <w:tcW w:w="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12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的取值为发起方的交易商代码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1E3C9D" w:rsidRPr="009D3E61" w:rsidTr="00D81469">
        <w:tc>
          <w:tcPr>
            <w:tcW w:w="72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E3C9D" w:rsidRPr="001D0660" w:rsidRDefault="001E3C9D" w:rsidP="00BF26D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E3C9D" w:rsidRPr="001D0660" w:rsidRDefault="001E3C9D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1E3C9D" w:rsidRPr="001D0660" w:rsidRDefault="001E3C9D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1E3C9D" w:rsidRDefault="001E3C9D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交易员代码，填写6位交易员代码</w:t>
            </w:r>
          </w:p>
          <w:p w:rsidR="001E3C9D" w:rsidRPr="001D0660" w:rsidRDefault="001E3C9D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填写当期交易员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C9D" w:rsidRPr="001D0660" w:rsidRDefault="001E3C9D" w:rsidP="00EB4BB8">
            <w:pPr>
              <w:keepLines w:val="0"/>
              <w:suppressAutoHyphens w:val="0"/>
              <w:spacing w:before="0" w:after="0" w:line="240" w:lineRule="auto"/>
              <w:ind w:firstLineChars="150" w:firstLine="30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C6</w:t>
            </w:r>
          </w:p>
        </w:tc>
      </w:tr>
      <w:tr w:rsidR="001E3C9D" w:rsidRPr="009D3E61" w:rsidTr="00D81469">
        <w:tc>
          <w:tcPr>
            <w:tcW w:w="72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3C9D" w:rsidRPr="001D0660" w:rsidRDefault="001E3C9D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E3C9D" w:rsidRPr="001D0660" w:rsidRDefault="001E3C9D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1E3C9D" w:rsidRPr="001D0660" w:rsidRDefault="001E3C9D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E3C9D" w:rsidRPr="001D0660" w:rsidRDefault="001E3C9D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取101，表示当前PartyID的取值为发起方的交易员代码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3C9D" w:rsidRPr="001D0660" w:rsidRDefault="001E3C9D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</w:tr>
      <w:tr w:rsidR="001E3C9D" w:rsidRPr="009D3E61" w:rsidTr="00AA09F1">
        <w:tc>
          <w:tcPr>
            <w:tcW w:w="7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逆回购方交易商代码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1E3C9D" w:rsidRPr="001D0660" w:rsidRDefault="001E3C9D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1E3C9D" w:rsidRDefault="001E3C9D" w:rsidP="009578F1">
            <w:pPr>
              <w:snapToGrid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逆回购方交易商代码，填写3位CompanyID</w:t>
            </w:r>
          </w:p>
          <w:p w:rsidR="001E3C9D" w:rsidRPr="001D0660" w:rsidRDefault="001E3C9D" w:rsidP="009578F1">
            <w:pPr>
              <w:snapToGrid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填写当期登录交易商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C9D" w:rsidRPr="001D0660" w:rsidRDefault="001E3C9D" w:rsidP="00DF699F">
            <w:pPr>
              <w:snapToGrid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C3</w:t>
            </w:r>
          </w:p>
        </w:tc>
      </w:tr>
      <w:tr w:rsidR="001E3C9D" w:rsidRPr="009D3E61" w:rsidTr="00AA09F1">
        <w:tc>
          <w:tcPr>
            <w:tcW w:w="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3C9D" w:rsidRPr="001D0660" w:rsidRDefault="001E3C9D" w:rsidP="00AA09F1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E3C9D" w:rsidRPr="001D0660" w:rsidRDefault="001E3C9D" w:rsidP="00AA09F1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1E3C9D" w:rsidRPr="001D0660" w:rsidRDefault="001E3C9D" w:rsidP="00AA09F1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E3C9D" w:rsidRPr="001D0660" w:rsidRDefault="001E3C9D" w:rsidP="009578F1">
            <w:pPr>
              <w:snapToGrid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取37，表示当前PartyID的取值为逆回购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方的交易商代码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C9D" w:rsidRPr="001D0660" w:rsidRDefault="001E3C9D" w:rsidP="00DF699F">
            <w:pPr>
              <w:snapToGrid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lastRenderedPageBreak/>
              <w:t>N4</w:t>
            </w:r>
          </w:p>
        </w:tc>
      </w:tr>
    </w:tbl>
    <w:p w:rsidR="007B59BF" w:rsidRPr="007B59BF" w:rsidRDefault="007B59BF" w:rsidP="007B59BF">
      <w:pPr>
        <w:rPr>
          <w:lang w:eastAsia="zh-CN"/>
        </w:rPr>
      </w:pPr>
    </w:p>
    <w:p w:rsidR="00837391" w:rsidRPr="00AA339D" w:rsidRDefault="002B176A" w:rsidP="00837391">
      <w:pPr>
        <w:pStyle w:val="3"/>
        <w:rPr>
          <w:b w:val="0"/>
          <w:bCs w:val="0"/>
        </w:rPr>
      </w:pPr>
      <w:bookmarkStart w:id="236" w:name="_Toc477178298"/>
      <w:r>
        <w:rPr>
          <w:rFonts w:hint="eastAsia"/>
          <w:lang w:eastAsia="zh-CN"/>
        </w:rPr>
        <w:t>未结算协议回购</w:t>
      </w:r>
      <w:r w:rsidR="00F0399D" w:rsidRPr="00AA339D">
        <w:rPr>
          <w:rFonts w:hint="eastAsia"/>
          <w:lang w:eastAsia="zh-CN"/>
        </w:rPr>
        <w:t>查询</w:t>
      </w:r>
      <w:r w:rsidR="00F0399D" w:rsidRPr="00AA339D">
        <w:rPr>
          <w:rFonts w:hint="eastAsia"/>
        </w:rPr>
        <w:t>响应</w:t>
      </w:r>
      <w:bookmarkEnd w:id="236"/>
    </w:p>
    <w:tbl>
      <w:tblPr>
        <w:tblW w:w="853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358"/>
        <w:gridCol w:w="3180"/>
      </w:tblGrid>
      <w:tr w:rsidR="0092455B" w:rsidRPr="005B6828" w:rsidTr="00AC0A17">
        <w:trPr>
          <w:tblHeader/>
        </w:trPr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</w:tcPr>
          <w:p w:rsidR="0092455B" w:rsidRPr="005B6828" w:rsidRDefault="0092455B" w:rsidP="000D0B92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  <w:lang w:eastAsia="zh-CN"/>
              </w:rPr>
            </w:pPr>
            <w:r w:rsidRPr="008669A2">
              <w:rPr>
                <w:rFonts w:ascii="华文细黑" w:eastAsia="华文细黑" w:hAnsi="华文细黑"/>
                <w:b/>
                <w:color w:val="000000"/>
                <w:lang w:eastAsia="zh-CN"/>
              </w:rPr>
              <w:t>Repurchase</w:t>
            </w:r>
            <w:r w:rsidR="008B3102">
              <w:rPr>
                <w:rFonts w:ascii="华文细黑" w:eastAsia="华文细黑" w:hAnsi="华文细黑" w:hint="eastAsia"/>
                <w:b/>
                <w:color w:val="000000"/>
                <w:lang w:eastAsia="zh-CN"/>
              </w:rPr>
              <w:t>Return</w:t>
            </w:r>
            <w:r>
              <w:rPr>
                <w:rFonts w:ascii="华文细黑" w:eastAsia="华文细黑" w:hAnsi="华文细黑" w:hint="eastAsia"/>
                <w:b/>
                <w:color w:val="000000"/>
                <w:lang w:eastAsia="zh-CN"/>
              </w:rPr>
              <w:t>Requirement</w:t>
            </w:r>
            <w:r w:rsidRPr="00B152D2">
              <w:rPr>
                <w:rFonts w:ascii="华文细黑" w:eastAsia="华文细黑" w:hAnsi="华文细黑"/>
                <w:b/>
                <w:color w:val="000000"/>
              </w:rPr>
              <w:t>Report</w:t>
            </w:r>
            <w:r w:rsidRPr="009D3E61">
              <w:rPr>
                <w:rFonts w:ascii="华文细黑" w:eastAsia="华文细黑" w:hAnsi="华文细黑"/>
                <w:b/>
                <w:color w:val="000000"/>
                <w:lang w:eastAsia="zh-CN"/>
              </w:rPr>
              <w:t xml:space="preserve"> (</w:t>
            </w:r>
            <w:r w:rsidRPr="009D3E61">
              <w:rPr>
                <w:rFonts w:ascii="华文细黑" w:eastAsia="华文细黑" w:hAnsi="华文细黑" w:cs="Arial"/>
                <w:b/>
                <w:color w:val="000000"/>
                <w:lang w:eastAsia="zh-CN"/>
              </w:rPr>
              <w:t>RespText</w:t>
            </w:r>
            <w:r w:rsidRPr="009D3E61">
              <w:rPr>
                <w:rFonts w:ascii="华文细黑" w:eastAsia="华文细黑" w:hAnsi="华文细黑"/>
                <w:b/>
                <w:color w:val="000000"/>
                <w:lang w:eastAsia="zh-CN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92455B" w:rsidRPr="005B6828" w:rsidRDefault="00F0399D" w:rsidP="000D0B92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  <w:lang w:eastAsia="zh-CN"/>
              </w:rPr>
            </w:pPr>
            <w:r w:rsidRPr="00AA339D">
              <w:rPr>
                <w:rFonts w:asciiTheme="minorEastAsia" w:eastAsiaTheme="minorEastAsia" w:hAnsiTheme="minorEastAsia" w:hint="eastAsia"/>
                <w:b/>
              </w:rPr>
              <w:t>到期确认申报管理查询响应</w:t>
            </w:r>
          </w:p>
        </w:tc>
      </w:tr>
      <w:tr w:rsidR="005326B2" w:rsidRPr="005B6828" w:rsidTr="0092455B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B2" w:rsidRPr="005B6828" w:rsidRDefault="005326B2" w:rsidP="000D0B92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</w:rPr>
              <w:t>描述：</w:t>
            </w:r>
          </w:p>
          <w:p w:rsidR="005326B2" w:rsidRPr="00544C22" w:rsidRDefault="00AC0A17" w:rsidP="008B4A13">
            <w:pPr>
              <w:ind w:firstLineChars="200" w:firstLine="400"/>
              <w:rPr>
                <w:rFonts w:ascii="宋体" w:hAnsi="宋体"/>
                <w:lang w:eastAsia="zh-CN"/>
              </w:rPr>
            </w:pPr>
            <w:r w:rsidRPr="00AC0A17">
              <w:rPr>
                <w:rFonts w:cs="Arial" w:hint="eastAsia"/>
              </w:rPr>
              <w:t>响应</w:t>
            </w:r>
            <w:r w:rsidR="005326B2">
              <w:rPr>
                <w:rFonts w:cs="Arial" w:hint="eastAsia"/>
              </w:rPr>
              <w:t>市场参与者</w:t>
            </w:r>
            <w:r w:rsidRPr="00AC0A17">
              <w:rPr>
                <w:rFonts w:cs="Arial" w:hint="eastAsia"/>
              </w:rPr>
              <w:t>到期</w:t>
            </w:r>
            <w:r w:rsidR="008B4A13">
              <w:rPr>
                <w:rFonts w:cs="Arial" w:hint="eastAsia"/>
                <w:lang w:eastAsia="zh-CN"/>
              </w:rPr>
              <w:t>未结算协议回购</w:t>
            </w:r>
            <w:r w:rsidRPr="00AC0A17">
              <w:rPr>
                <w:rFonts w:cs="Arial" w:hint="eastAsia"/>
              </w:rPr>
              <w:t>查询</w:t>
            </w:r>
            <w:r w:rsidR="005326B2" w:rsidRPr="00521373">
              <w:rPr>
                <w:rFonts w:ascii="宋体" w:hAnsi="宋体" w:hint="eastAsia"/>
                <w:bCs/>
                <w:lang w:eastAsia="zh-CN"/>
              </w:rPr>
              <w:t>。</w:t>
            </w:r>
          </w:p>
        </w:tc>
      </w:tr>
    </w:tbl>
    <w:p w:rsidR="005326B2" w:rsidRPr="005326B2" w:rsidRDefault="005326B2" w:rsidP="005326B2">
      <w:pPr>
        <w:rPr>
          <w:lang w:eastAsia="zh-CN"/>
        </w:rPr>
      </w:pPr>
    </w:p>
    <w:tbl>
      <w:tblPr>
        <w:tblW w:w="8506" w:type="dxa"/>
        <w:tblInd w:w="-8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1560"/>
        <w:gridCol w:w="1774"/>
        <w:gridCol w:w="2336"/>
        <w:gridCol w:w="1560"/>
      </w:tblGrid>
      <w:tr w:rsidR="00552C54" w:rsidRPr="005B6828" w:rsidTr="001156B7">
        <w:trPr>
          <w:cantSplit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2C54" w:rsidRPr="009D3E61" w:rsidRDefault="00552C54" w:rsidP="00797D90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 w:eastAsia="zh-CN"/>
              </w:rPr>
              <w:t>标签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552C54" w:rsidRPr="005B6828" w:rsidRDefault="00552C54" w:rsidP="00797D90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/>
              </w:rPr>
              <w:t>字段名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552C54" w:rsidRPr="005B6828" w:rsidRDefault="00552C54" w:rsidP="00797D90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/>
              </w:rPr>
              <w:t>字段描述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2C54" w:rsidRPr="005B6828" w:rsidRDefault="00552C54" w:rsidP="00797D90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/>
              </w:rPr>
              <w:t>类型</w:t>
            </w:r>
          </w:p>
        </w:tc>
      </w:tr>
      <w:tr w:rsidR="00552C54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消息头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MsgType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取值为</w:t>
            </w:r>
            <w:r w:rsidR="004B5B18" w:rsidRPr="001D0660">
              <w:rPr>
                <w:rFonts w:asciiTheme="minorEastAsia" w:eastAsiaTheme="minorEastAsia" w:hAnsiTheme="minorEastAsia" w:hint="eastAsia"/>
                <w:lang w:eastAsia="zh-CN"/>
              </w:rPr>
              <w:t>U022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797D90">
            <w:pPr>
              <w:keepNext/>
              <w:keepLines w:val="0"/>
              <w:suppressAutoHyphens w:val="0"/>
              <w:spacing w:before="0" w:after="0" w:line="240" w:lineRule="auto"/>
              <w:jc w:val="both"/>
              <w:outlineLvl w:val="2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</w:tr>
      <w:tr w:rsidR="000B658C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658C" w:rsidRPr="001D0660" w:rsidRDefault="000B658C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1346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8C" w:rsidRPr="001D0660" w:rsidRDefault="000B658C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658C" w:rsidRPr="001D0660" w:rsidRDefault="000B658C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ApplReqID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658C" w:rsidRPr="001D0660" w:rsidRDefault="00DF2973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查询请求编号，该字段对应查询请求消息中的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ApplReqID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58C" w:rsidRPr="001D0660" w:rsidRDefault="000B658C" w:rsidP="00D81469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N10</w:t>
            </w:r>
          </w:p>
        </w:tc>
      </w:tr>
      <w:tr w:rsidR="00696595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595" w:rsidRPr="001D0660" w:rsidRDefault="00696595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95" w:rsidRPr="001D0660" w:rsidRDefault="00696595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595" w:rsidRPr="001D0660" w:rsidRDefault="00696595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EndSeqNo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595" w:rsidRPr="001D0660" w:rsidRDefault="00696595" w:rsidP="000B67B8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此次查询结束序号（全市场）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95" w:rsidRPr="001D0660" w:rsidRDefault="00696595" w:rsidP="00D81469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10</w:t>
            </w:r>
          </w:p>
        </w:tc>
      </w:tr>
      <w:tr w:rsidR="00552C54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146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snapToGrid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NoRelatedSym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FF0B3F" w:rsidP="00552C54">
            <w:pPr>
              <w:snapToGrid w:val="0"/>
              <w:ind w:firstLineChars="1" w:firstLine="2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记录</w:t>
            </w:r>
            <w:r w:rsidR="00552C54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笔数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keepNext/>
              <w:keepLines w:val="0"/>
              <w:suppressAutoHyphens w:val="0"/>
              <w:spacing w:before="0" w:after="0" w:line="240" w:lineRule="auto"/>
              <w:jc w:val="center"/>
              <w:outlineLvl w:val="2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10</w:t>
            </w:r>
          </w:p>
        </w:tc>
      </w:tr>
      <w:tr w:rsidR="00552C54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snapToGrid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75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snapToGrid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TradeDate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C8</w:t>
            </w:r>
          </w:p>
        </w:tc>
      </w:tr>
      <w:tr w:rsidR="00552C54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snapToGrid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snapToGrid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ExecID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成交编号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keepLines w:val="0"/>
              <w:suppressAutoHyphens w:val="0"/>
              <w:snapToGrid w:val="0"/>
              <w:spacing w:before="0" w:after="0" w:line="240" w:lineRule="auto"/>
              <w:ind w:firstLineChars="300" w:firstLine="60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del w:id="237" w:author="user" w:date="2017-04-19T14:23:00Z">
              <w:r w:rsidRPr="001D0660" w:rsidDel="00DD655F"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delText>C16</w:delText>
              </w:r>
            </w:del>
            <w:ins w:id="238" w:author="user" w:date="2017-04-19T14:23:00Z">
              <w:r w:rsidR="00DD655F"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N10</w:t>
              </w:r>
            </w:ins>
          </w:p>
        </w:tc>
      </w:tr>
      <w:tr w:rsidR="00552C54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Side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回购方向，取值有：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表示正回购，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2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表示逆回购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C1</w:t>
            </w:r>
          </w:p>
        </w:tc>
      </w:tr>
      <w:tr w:rsidR="00552C54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Price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回购利率，单位：%，精度：3位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N10(3)</w:t>
            </w:r>
          </w:p>
        </w:tc>
      </w:tr>
      <w:tr w:rsidR="00552C54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541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MaturityDate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回购到期日，格式为：YYYYMMDD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C8</w:t>
            </w:r>
          </w:p>
        </w:tc>
      </w:tr>
      <w:tr w:rsidR="00552C54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193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SettlDate2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到期结算日，格式为：YYYYMMDD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C8</w:t>
            </w:r>
          </w:p>
        </w:tc>
      </w:tr>
      <w:tr w:rsidR="006521B8" w:rsidRPr="005B6828" w:rsidTr="00B372A4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21B8" w:rsidRPr="001D0660" w:rsidRDefault="006521B8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1B8" w:rsidRPr="001D0660" w:rsidRDefault="0031168C" w:rsidP="00B372A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226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521B8" w:rsidRPr="001D0660" w:rsidRDefault="0031168C" w:rsidP="00B372A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RepurchaseTerm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21B8" w:rsidRPr="001D0660" w:rsidRDefault="006521B8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回购期限，单位：天，整数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21B8" w:rsidRPr="001D0660" w:rsidRDefault="006521B8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N3</w:t>
            </w:r>
          </w:p>
        </w:tc>
      </w:tr>
      <w:tr w:rsidR="002E26B0" w:rsidRPr="005B6828" w:rsidTr="00B372A4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26B0" w:rsidRPr="001D0660" w:rsidRDefault="002E26B0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26B0" w:rsidRPr="001D0660" w:rsidRDefault="002E26B0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8847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E26B0" w:rsidRPr="001D0660" w:rsidRDefault="002E26B0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UAInterestAccrualDays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26B0" w:rsidRPr="001D0660" w:rsidRDefault="002E26B0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实际占款天数，单位：天，整数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26B0" w:rsidRPr="001D0660" w:rsidRDefault="002E26B0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N3</w:t>
            </w:r>
          </w:p>
        </w:tc>
      </w:tr>
      <w:tr w:rsidR="0056795A" w:rsidRPr="005B6828" w:rsidTr="00806A8E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795A" w:rsidRPr="001D0660" w:rsidRDefault="0056795A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795A" w:rsidRPr="001D0660" w:rsidRDefault="0056795A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48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6795A" w:rsidRPr="001D0660" w:rsidRDefault="0056795A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SecurityID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795A" w:rsidRPr="001D0660" w:rsidRDefault="0056795A" w:rsidP="0048630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质押债券代码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795A" w:rsidRPr="001D0660" w:rsidRDefault="0056795A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C6</w:t>
            </w:r>
          </w:p>
        </w:tc>
      </w:tr>
      <w:tr w:rsidR="00414533" w:rsidRPr="005B6828" w:rsidTr="00F307E0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4533" w:rsidRPr="001D0660" w:rsidRDefault="00414533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533" w:rsidRPr="001D0660" w:rsidRDefault="00414533" w:rsidP="00414533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55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4533" w:rsidRPr="001D0660" w:rsidRDefault="00414533" w:rsidP="00414533">
            <w:pPr>
              <w:pStyle w:val="ad"/>
              <w:snapToGrid w:val="0"/>
              <w:ind w:left="0" w:firstLine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Symbol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14533" w:rsidRPr="001D0660" w:rsidRDefault="00414533" w:rsidP="00797D90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质押债券简称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533" w:rsidRPr="001D0660" w:rsidRDefault="00414533" w:rsidP="00C16ABD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C8</w:t>
            </w:r>
          </w:p>
        </w:tc>
      </w:tr>
      <w:tr w:rsidR="0056795A" w:rsidRPr="005B6828" w:rsidTr="00806A8E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795A" w:rsidRPr="001D0660" w:rsidRDefault="0056795A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795A" w:rsidRPr="001D0660" w:rsidRDefault="0056795A" w:rsidP="00806A8E">
            <w:pPr>
              <w:jc w:val="center"/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/>
              </w:rPr>
              <w:t>38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6795A" w:rsidRPr="001D0660" w:rsidRDefault="0056795A" w:rsidP="00806A8E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/>
              </w:rPr>
              <w:t>OrderQty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795A" w:rsidRPr="001D0660" w:rsidRDefault="0056795A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质押券数量，单位：手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795A" w:rsidRPr="001D0660" w:rsidRDefault="0056795A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N10</w:t>
            </w:r>
          </w:p>
        </w:tc>
      </w:tr>
      <w:tr w:rsidR="00552C54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32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LastQty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质押券面总额合计，单位：元，整数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N12</w:t>
            </w:r>
          </w:p>
        </w:tc>
      </w:tr>
      <w:tr w:rsidR="00552C54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231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ContractMultiplier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折算比例,单位：%，精度：2位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N6(2)</w:t>
            </w:r>
          </w:p>
        </w:tc>
      </w:tr>
      <w:tr w:rsidR="009D20F4" w:rsidRPr="005B6828" w:rsidTr="00B372A4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0F4" w:rsidRPr="001D0660" w:rsidRDefault="009D20F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0F4" w:rsidRPr="001D0660" w:rsidRDefault="009D20F4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8504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D20F4" w:rsidRPr="001D0660" w:rsidRDefault="009D20F4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TotalValueTraded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0F4" w:rsidRPr="001D0660" w:rsidRDefault="009D20F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首次成交金额，单位：元；精度：2位，四舍五入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0F4" w:rsidRPr="001D0660" w:rsidRDefault="009D20F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N16(2)</w:t>
            </w:r>
          </w:p>
        </w:tc>
      </w:tr>
      <w:tr w:rsidR="00D7253A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53A" w:rsidRPr="001D0660" w:rsidRDefault="00D7253A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53A" w:rsidRPr="001D0660" w:rsidRDefault="0031168C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119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53A" w:rsidRPr="001D0660" w:rsidRDefault="0031168C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SettlCurrAmt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53A" w:rsidRPr="001D0660" w:rsidRDefault="00D7253A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到期结算金额，单位：元，精度：2位，四舍五入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253A" w:rsidRPr="001D0660" w:rsidRDefault="00D7253A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N16(2)</w:t>
            </w:r>
          </w:p>
        </w:tc>
      </w:tr>
      <w:tr w:rsidR="006521B8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21B8" w:rsidRPr="001D0660" w:rsidRDefault="006521B8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1B8" w:rsidRPr="001D0660" w:rsidRDefault="0031168C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159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21B8" w:rsidRPr="001D0660" w:rsidRDefault="0031168C" w:rsidP="00F5127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AccruedInterestAmt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21B8" w:rsidRPr="001D0660" w:rsidRDefault="006521B8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参考应计利息,单位：元，精度：2位，四舍五入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1B8" w:rsidRPr="001D0660" w:rsidRDefault="006521B8" w:rsidP="00C16ABD">
            <w:pPr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N16(2)</w:t>
            </w:r>
          </w:p>
        </w:tc>
      </w:tr>
      <w:tr w:rsidR="00552C54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297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pStyle w:val="ad"/>
              <w:keepLines w:val="0"/>
              <w:tabs>
                <w:tab w:val="center" w:pos="2545"/>
              </w:tabs>
              <w:suppressAutoHyphens w:val="0"/>
              <w:spacing w:before="0" w:after="0" w:line="240" w:lineRule="auto"/>
              <w:ind w:left="0" w:firstLine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QuoteStatus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到期状态</w:t>
            </w:r>
          </w:p>
          <w:p w:rsidR="00552C54" w:rsidRDefault="00E23872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3</w:t>
            </w:r>
            <w:r w:rsidR="00552C54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当日到期</w:t>
            </w:r>
          </w:p>
          <w:p w:rsidR="00C81880" w:rsidRDefault="00C81880" w:rsidP="00C8188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4 未到期 </w:t>
            </w:r>
          </w:p>
          <w:p w:rsidR="00C81880" w:rsidRPr="001D0660" w:rsidRDefault="00C81880" w:rsidP="00C8188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5 已到期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E23872" w:rsidP="00C16ABD">
            <w:pPr>
              <w:snapToGrid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N1</w:t>
            </w:r>
          </w:p>
        </w:tc>
      </w:tr>
      <w:tr w:rsidR="00552C54" w:rsidRPr="005B6828" w:rsidTr="001156B7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C54" w:rsidRPr="001D0660" w:rsidRDefault="00EA30F9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414C8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NoPartyIDs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2C54" w:rsidRPr="001D0660" w:rsidRDefault="00E90B73" w:rsidP="004632F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重复组，</w:t>
            </w:r>
            <w:r w:rsidR="00552C54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包含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正回购方交易商代码、正回购交易商简称、正回购交易员代码、正回购交易单元、正回购证券账户、逆回购方交易商代码、逆回购交易商简称、逆回购交易员代码、</w:t>
            </w:r>
            <w:r w:rsidR="004632F4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逆</w:t>
            </w:r>
            <w:r w:rsidR="004632F4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回购交易单元、</w:t>
            </w:r>
            <w:r w:rsidR="004632F4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逆</w:t>
            </w:r>
            <w:r w:rsidR="004632F4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回购证券账户、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质权人名称</w:t>
            </w:r>
            <w:r w:rsidR="00552C54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。取值为</w:t>
            </w:r>
            <w:r w:rsidR="004632F4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EA30F9" w:rsidP="00C16ABD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N2</w:t>
            </w:r>
          </w:p>
        </w:tc>
      </w:tr>
      <w:tr w:rsidR="00E068D0" w:rsidRPr="009D3E61" w:rsidTr="00F307E0"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8D0" w:rsidRPr="001D0660" w:rsidRDefault="00E068D0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68D0" w:rsidRPr="001D0660" w:rsidRDefault="00E068D0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正回购方交易商代码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068D0" w:rsidRPr="001D0660" w:rsidRDefault="00E068D0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E068D0" w:rsidRPr="001D0660" w:rsidRDefault="00E068D0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E068D0" w:rsidRPr="001D0660" w:rsidRDefault="00E068D0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正回购方交易商代码，填写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3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CompanyID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8D0" w:rsidRPr="001D0660" w:rsidRDefault="00E068D0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C3</w:t>
            </w:r>
          </w:p>
        </w:tc>
      </w:tr>
      <w:tr w:rsidR="00E068D0" w:rsidRPr="009D3E61" w:rsidTr="00F307E0"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68D0" w:rsidRPr="001D0660" w:rsidRDefault="00E068D0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8D0" w:rsidRPr="001D0660" w:rsidRDefault="00E068D0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068D0" w:rsidRPr="001D0660" w:rsidRDefault="00E068D0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E068D0" w:rsidRPr="001D0660" w:rsidRDefault="00E068D0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068D0" w:rsidRPr="001D0660" w:rsidRDefault="00E068D0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12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的取值为正回购方的交易商代码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8D0" w:rsidRPr="001D0660" w:rsidRDefault="00E068D0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E757F9" w:rsidRPr="009D3E61" w:rsidTr="00D81469"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57F9" w:rsidRPr="001D0660" w:rsidRDefault="00E757F9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7F9" w:rsidRPr="001D0660" w:rsidRDefault="00E90B73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正回购交易商简称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757F9" w:rsidRPr="001D0660" w:rsidRDefault="00E757F9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E757F9" w:rsidRPr="001D0660" w:rsidRDefault="00E757F9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E757F9" w:rsidRPr="001D0660" w:rsidRDefault="00E757F9" w:rsidP="00D577B6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交易商简称，填写10位交易商简称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F9" w:rsidRPr="001D0660" w:rsidRDefault="00E757F9" w:rsidP="00C16ABD">
            <w:pPr>
              <w:snapToGrid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10</w:t>
            </w:r>
          </w:p>
        </w:tc>
      </w:tr>
      <w:tr w:rsidR="00E757F9" w:rsidRPr="009D3E61" w:rsidTr="00D81469"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57F9" w:rsidRPr="001D0660" w:rsidRDefault="00E757F9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F9" w:rsidRPr="001D0660" w:rsidRDefault="00E757F9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757F9" w:rsidRPr="001D0660" w:rsidRDefault="00E757F9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E757F9" w:rsidRPr="001D0660" w:rsidRDefault="00E757F9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57F9" w:rsidRPr="001D0660" w:rsidRDefault="00E757F9" w:rsidP="00260712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取103，表示当前PartyID的取值为正回购的交易商简称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7F9" w:rsidRPr="001D0660" w:rsidRDefault="00E757F9" w:rsidP="00C16ABD">
            <w:pPr>
              <w:snapToGrid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552C54" w:rsidRPr="009D3E61" w:rsidTr="001156B7"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正回购交易员代码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交易员代码，填写6位交易员代码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C6</w:t>
            </w:r>
          </w:p>
        </w:tc>
      </w:tr>
      <w:tr w:rsidR="00552C54" w:rsidRPr="009D3E61" w:rsidTr="001156B7"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52C54" w:rsidRPr="001D0660" w:rsidRDefault="00552C54" w:rsidP="00FB7A8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取101，表示当前PartyID的取值为正回购的交易员代码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552C54" w:rsidRPr="009D3E61" w:rsidTr="001156B7"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正回购交易单元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正回购申报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PBU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代码，填写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5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位申报交易单元号。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C5</w:t>
            </w:r>
          </w:p>
        </w:tc>
      </w:tr>
      <w:tr w:rsidR="00552C54" w:rsidRPr="009D3E61" w:rsidTr="001156B7"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的取值为申报交易单元号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552C54" w:rsidRPr="009D3E61" w:rsidTr="001156B7"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正回购证券账户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正回购投资者帐户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C10</w:t>
            </w:r>
          </w:p>
        </w:tc>
      </w:tr>
      <w:tr w:rsidR="00552C54" w:rsidRPr="009D3E61" w:rsidTr="001156B7"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5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的取值为正回购方投资者帐户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552C54" w:rsidRPr="009D3E61" w:rsidTr="001156B7">
        <w:tc>
          <w:tcPr>
            <w:tcW w:w="709" w:type="dxa"/>
            <w:vMerge w:val="restart"/>
            <w:tcBorders>
              <w:left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逆回购方交易商代码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逆回购方交易商代码，填写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3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CompanyID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C3</w:t>
            </w:r>
          </w:p>
        </w:tc>
      </w:tr>
      <w:tr w:rsidR="00552C54" w:rsidRPr="009D3E61" w:rsidTr="001156B7"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="001E24CB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37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的取值为逆回购方的交易商代码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552C54" w:rsidRPr="009D3E61" w:rsidTr="001156B7">
        <w:tc>
          <w:tcPr>
            <w:tcW w:w="709" w:type="dxa"/>
            <w:vMerge w:val="restart"/>
            <w:tcBorders>
              <w:left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逆回购交易商简称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交易商简称，填写10位交易商简称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snapToGrid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10</w:t>
            </w:r>
          </w:p>
        </w:tc>
      </w:tr>
      <w:tr w:rsidR="00552C54" w:rsidRPr="009D3E61" w:rsidTr="001156B7"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52C54" w:rsidRPr="001D0660" w:rsidRDefault="00552C54" w:rsidP="003D281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</w:t>
            </w:r>
            <w:r w:rsidR="003D281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，表示当前PartyID的取值为逆回购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的交易商简称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snapToGrid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lastRenderedPageBreak/>
              <w:t>N4</w:t>
            </w:r>
          </w:p>
        </w:tc>
      </w:tr>
      <w:tr w:rsidR="00552C54" w:rsidRPr="009D3E61" w:rsidTr="001156B7">
        <w:tc>
          <w:tcPr>
            <w:tcW w:w="709" w:type="dxa"/>
            <w:vMerge w:val="restart"/>
            <w:tcBorders>
              <w:left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→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逆回购交易员代码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交易员代码，填写6位交易员代码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C6</w:t>
            </w:r>
          </w:p>
        </w:tc>
      </w:tr>
      <w:tr w:rsidR="00552C54" w:rsidRPr="009D3E61" w:rsidTr="001156B7"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52C54" w:rsidRPr="001D0660" w:rsidRDefault="00552C54" w:rsidP="0061263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</w:t>
            </w:r>
            <w:r w:rsidR="0061263E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，表示当前PartyID的取值为逆回购的交易员代码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5E5A44" w:rsidRPr="009D3E61" w:rsidTr="00D66004">
        <w:tc>
          <w:tcPr>
            <w:tcW w:w="709" w:type="dxa"/>
            <w:vMerge w:val="restart"/>
            <w:tcBorders>
              <w:left w:val="single" w:sz="4" w:space="0" w:color="000000"/>
              <w:right w:val="nil"/>
            </w:tcBorders>
          </w:tcPr>
          <w:p w:rsidR="005E5A44" w:rsidRPr="001D0660" w:rsidRDefault="005E5A4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A44" w:rsidRPr="001D0660" w:rsidRDefault="005E5A4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5A44" w:rsidRPr="001D0660" w:rsidRDefault="005E5A4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E5A44" w:rsidRPr="001D0660" w:rsidRDefault="005E5A4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E5A44" w:rsidRPr="001D0660" w:rsidRDefault="005E5A44" w:rsidP="0061263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A44" w:rsidRPr="001D0660" w:rsidRDefault="005E5A4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</w:tr>
      <w:tr w:rsidR="005E5A44" w:rsidRPr="009D3E61" w:rsidTr="001156B7"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E5A44" w:rsidRPr="001D0660" w:rsidRDefault="005E5A4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A44" w:rsidRPr="001D0660" w:rsidRDefault="005E5A4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5A44" w:rsidRPr="001D0660" w:rsidRDefault="005E5A4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E5A44" w:rsidRPr="001D0660" w:rsidRDefault="005E5A4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E5A44" w:rsidRPr="001D0660" w:rsidRDefault="005E5A44" w:rsidP="0061263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A44" w:rsidRPr="001D0660" w:rsidRDefault="005E5A4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</w:tr>
      <w:tr w:rsidR="005E5A44" w:rsidRPr="009D3E61" w:rsidTr="00D66004">
        <w:tc>
          <w:tcPr>
            <w:tcW w:w="709" w:type="dxa"/>
            <w:vMerge w:val="restart"/>
            <w:tcBorders>
              <w:left w:val="single" w:sz="4" w:space="0" w:color="000000"/>
              <w:right w:val="nil"/>
            </w:tcBorders>
          </w:tcPr>
          <w:p w:rsidR="005E5A44" w:rsidRPr="001D0660" w:rsidRDefault="005E5A4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5E5A44" w:rsidRPr="001D0660" w:rsidRDefault="005E5A4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逆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回购交易单元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5A44" w:rsidRPr="001D0660" w:rsidRDefault="005E5A4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E5A44" w:rsidRPr="001D0660" w:rsidRDefault="005E5A4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E5A44" w:rsidRPr="001D0660" w:rsidRDefault="00415550" w:rsidP="0061263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逆</w:t>
            </w:r>
            <w:r w:rsidR="005E5A44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回购申报</w:t>
            </w:r>
            <w:r w:rsidR="005E5A44"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PBU</w:t>
            </w:r>
            <w:r w:rsidR="005E5A44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代码，填写</w:t>
            </w:r>
            <w:r w:rsidR="005E5A44"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5</w:t>
            </w:r>
            <w:r w:rsidR="005E5A44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位申报交易单元号。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A44" w:rsidRPr="001D0660" w:rsidRDefault="005E5A4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C5</w:t>
            </w:r>
          </w:p>
        </w:tc>
      </w:tr>
      <w:tr w:rsidR="005E5A44" w:rsidRPr="009D3E61" w:rsidTr="001156B7"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E5A44" w:rsidRPr="001D0660" w:rsidRDefault="005E5A4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A44" w:rsidRPr="001D0660" w:rsidRDefault="005E5A4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5A44" w:rsidRPr="001D0660" w:rsidRDefault="005E5A4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E5A44" w:rsidRPr="001D0660" w:rsidRDefault="005E5A4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E5A44" w:rsidRPr="001D0660" w:rsidRDefault="005E5A44" w:rsidP="006119A1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="006119A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的取值为申报交易单元号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A44" w:rsidRPr="001D0660" w:rsidRDefault="005E5A4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5E5A44" w:rsidRPr="009D3E61" w:rsidTr="00D66004">
        <w:tc>
          <w:tcPr>
            <w:tcW w:w="709" w:type="dxa"/>
            <w:vMerge w:val="restart"/>
            <w:tcBorders>
              <w:left w:val="single" w:sz="4" w:space="0" w:color="000000"/>
              <w:right w:val="nil"/>
            </w:tcBorders>
          </w:tcPr>
          <w:p w:rsidR="005E5A44" w:rsidRPr="001D0660" w:rsidRDefault="005E5A4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5E5A44" w:rsidRPr="001D0660" w:rsidRDefault="005E5A4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逆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回购证券账户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5A44" w:rsidRPr="001D0660" w:rsidRDefault="005E5A4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E5A44" w:rsidRPr="001D0660" w:rsidRDefault="005E5A4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E5A44" w:rsidRPr="001D0660" w:rsidRDefault="00415550" w:rsidP="0061263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逆</w:t>
            </w:r>
            <w:r w:rsidR="005E5A44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回购投资者</w:t>
            </w:r>
            <w:proofErr w:type="gramStart"/>
            <w:r w:rsidR="005E5A44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帐户</w:t>
            </w:r>
            <w:proofErr w:type="gram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A44" w:rsidRPr="001D0660" w:rsidRDefault="005E5A4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C10</w:t>
            </w:r>
          </w:p>
        </w:tc>
      </w:tr>
      <w:tr w:rsidR="005E5A44" w:rsidRPr="009D3E61" w:rsidTr="001156B7"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E5A44" w:rsidRPr="001D0660" w:rsidRDefault="005E5A4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A44" w:rsidRPr="001D0660" w:rsidRDefault="005E5A4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5A44" w:rsidRPr="001D0660" w:rsidRDefault="005E5A4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E5A44" w:rsidRPr="001D0660" w:rsidRDefault="005E5A4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E5A44" w:rsidRPr="001D0660" w:rsidRDefault="005E5A44" w:rsidP="006119A1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="006119A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的取值为正回购方投资者</w:t>
            </w:r>
            <w:proofErr w:type="gramStart"/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帐户</w:t>
            </w:r>
            <w:proofErr w:type="gram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A44" w:rsidRPr="001D0660" w:rsidRDefault="005E5A4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552C54" w:rsidRPr="009D3E61" w:rsidTr="001156B7"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552C54" w:rsidRPr="001D0660" w:rsidRDefault="00552C54" w:rsidP="00552C5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质权人名称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52C54" w:rsidRPr="001D0660" w:rsidRDefault="00552C54" w:rsidP="0092708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质权人名称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C30</w:t>
            </w:r>
          </w:p>
        </w:tc>
      </w:tr>
      <w:tr w:rsidR="00552C54" w:rsidRPr="009D3E61" w:rsidTr="001156B7"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C54" w:rsidRPr="001D0660" w:rsidRDefault="00552C54" w:rsidP="00552C5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552C54" w:rsidRPr="001D0660" w:rsidRDefault="00552C54" w:rsidP="00797D9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52C54" w:rsidRPr="001D0660" w:rsidRDefault="00552C54" w:rsidP="00117E3F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10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的取值为质权人名称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C54" w:rsidRPr="001D0660" w:rsidRDefault="00552C54" w:rsidP="00C16ABD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</w:tbl>
    <w:p w:rsidR="0067186B" w:rsidRDefault="0067186B" w:rsidP="0067186B">
      <w:pPr>
        <w:rPr>
          <w:lang w:val="en-US" w:eastAsia="zh-CN"/>
        </w:rPr>
      </w:pPr>
    </w:p>
    <w:p w:rsidR="0067186B" w:rsidRPr="0067186B" w:rsidRDefault="0067186B" w:rsidP="0067186B">
      <w:pPr>
        <w:rPr>
          <w:lang w:val="en-US" w:eastAsia="zh-CN"/>
        </w:rPr>
      </w:pPr>
    </w:p>
    <w:p w:rsidR="00F625DB" w:rsidRPr="00AA339D" w:rsidRDefault="00F0399D" w:rsidP="00F625DB">
      <w:pPr>
        <w:pStyle w:val="3"/>
        <w:rPr>
          <w:lang w:eastAsia="zh-CN"/>
        </w:rPr>
      </w:pPr>
      <w:bookmarkStart w:id="239" w:name="_Toc477176347"/>
      <w:bookmarkStart w:id="240" w:name="_Toc477176354"/>
      <w:bookmarkStart w:id="241" w:name="_Toc477176360"/>
      <w:bookmarkStart w:id="242" w:name="_Toc477176387"/>
      <w:bookmarkStart w:id="243" w:name="_Toc477176399"/>
      <w:bookmarkStart w:id="244" w:name="_Toc477176405"/>
      <w:bookmarkStart w:id="245" w:name="_Toc477176406"/>
      <w:bookmarkStart w:id="246" w:name="_Toc477176413"/>
      <w:bookmarkStart w:id="247" w:name="_Toc477176414"/>
      <w:bookmarkStart w:id="248" w:name="_Toc477176420"/>
      <w:bookmarkStart w:id="249" w:name="_Toc477176433"/>
      <w:bookmarkStart w:id="250" w:name="_Toc477176556"/>
      <w:bookmarkStart w:id="251" w:name="_Toc477176571"/>
      <w:bookmarkStart w:id="252" w:name="_Toc477176585"/>
      <w:bookmarkStart w:id="253" w:name="_Toc477176592"/>
      <w:bookmarkStart w:id="254" w:name="_Toc477178301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r w:rsidRPr="00AA339D">
        <w:rPr>
          <w:rFonts w:hint="eastAsia"/>
          <w:lang w:eastAsia="zh-CN"/>
        </w:rPr>
        <w:t>非公开报价行情查询</w:t>
      </w:r>
      <w:bookmarkEnd w:id="254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839"/>
        <w:gridCol w:w="3699"/>
      </w:tblGrid>
      <w:tr w:rsidR="003A662F" w:rsidRPr="005B6828" w:rsidTr="00976CFE">
        <w:trPr>
          <w:tblHeader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</w:tcPr>
          <w:p w:rsidR="003A662F" w:rsidRPr="005B6828" w:rsidRDefault="004B7C9C" w:rsidP="00976CFE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NonPublicMD</w:t>
            </w:r>
            <w:r w:rsidR="00C3071E" w:rsidRPr="002A3582">
              <w:rPr>
                <w:rFonts w:hint="eastAsia"/>
                <w:b/>
              </w:rPr>
              <w:t>Execution</w:t>
            </w:r>
            <w:r w:rsidR="00C3071E">
              <w:rPr>
                <w:rFonts w:ascii="华文细黑" w:eastAsia="华文细黑" w:hAnsi="华文细黑" w:hint="eastAsia"/>
                <w:b/>
                <w:color w:val="000000"/>
                <w:lang w:eastAsia="zh-CN"/>
              </w:rPr>
              <w:t>Inquiry</w:t>
            </w:r>
            <w:r w:rsidR="003A662F" w:rsidRPr="00521373">
              <w:rPr>
                <w:rFonts w:ascii="宋体" w:hAnsi="宋体" w:hint="eastAsia"/>
                <w:b/>
                <w:lang w:eastAsia="zh-CN"/>
              </w:rPr>
              <w:t>(</w:t>
            </w:r>
            <w:r w:rsidR="003A662F" w:rsidRPr="00521373">
              <w:rPr>
                <w:rFonts w:ascii="宋体" w:hAnsi="宋体" w:cs="Arial" w:hint="eastAsia"/>
                <w:b/>
                <w:color w:val="000000"/>
                <w:lang w:eastAsia="zh-CN"/>
              </w:rPr>
              <w:t>reqtext</w:t>
            </w:r>
            <w:r w:rsidR="003A662F" w:rsidRPr="00521373">
              <w:rPr>
                <w:rFonts w:ascii="宋体" w:hAnsi="宋体" w:hint="eastAsia"/>
                <w:b/>
                <w:lang w:eastAsia="zh-CN"/>
              </w:rPr>
              <w:t>)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F0399D" w:rsidRDefault="00F0399D" w:rsidP="00AA339D">
            <w:pPr>
              <w:pStyle w:val="WinDescr"/>
              <w:snapToGrid w:val="0"/>
              <w:rPr>
                <w:rFonts w:ascii="宋体" w:hAnsi="宋体"/>
                <w:lang w:eastAsia="zh-CN"/>
              </w:rPr>
            </w:pPr>
            <w:bookmarkStart w:id="255" w:name="_Toc460337366"/>
            <w:bookmarkStart w:id="256" w:name="_Toc460338137"/>
            <w:bookmarkStart w:id="257" w:name="_Toc460431237"/>
            <w:bookmarkStart w:id="258" w:name="_Toc461113139"/>
            <w:bookmarkStart w:id="259" w:name="_Toc462817344"/>
            <w:bookmarkStart w:id="260" w:name="_Toc462863600"/>
            <w:bookmarkStart w:id="261" w:name="_Toc462863758"/>
            <w:bookmarkStart w:id="262" w:name="_Toc470642058"/>
            <w:r w:rsidRPr="00AA339D">
              <w:rPr>
                <w:rFonts w:asciiTheme="minorEastAsia" w:eastAsiaTheme="minorEastAsia" w:hAnsiTheme="minorEastAsia" w:hint="eastAsia"/>
                <w:b/>
              </w:rPr>
              <w:t>非公开报价行情查询</w:t>
            </w:r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</w:p>
        </w:tc>
      </w:tr>
      <w:tr w:rsidR="003A662F" w:rsidRPr="005B6828" w:rsidTr="00976CFE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62F" w:rsidRPr="005B6828" w:rsidRDefault="003A662F" w:rsidP="00976CFE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</w:rPr>
              <w:t>描述：</w:t>
            </w:r>
          </w:p>
          <w:p w:rsidR="003A662F" w:rsidRPr="005B6828" w:rsidRDefault="003A662F" w:rsidP="00BC42A1">
            <w:pPr>
              <w:pStyle w:val="WinDescrLeft"/>
              <w:ind w:leftChars="28" w:left="56"/>
              <w:rPr>
                <w:rFonts w:ascii="华文细黑" w:eastAsia="华文细黑" w:hAnsi="华文细黑"/>
                <w:color w:val="000000"/>
              </w:rPr>
            </w:pPr>
            <w:r>
              <w:rPr>
                <w:rFonts w:cs="Arial" w:hint="eastAsia"/>
              </w:rPr>
              <w:t>市场参与者</w:t>
            </w:r>
            <w:r w:rsidR="00BC42A1" w:rsidRPr="004B2CC3">
              <w:rPr>
                <w:rFonts w:hint="eastAsia"/>
                <w:bCs/>
                <w:lang w:eastAsia="zh-CN"/>
              </w:rPr>
              <w:t>查询</w:t>
            </w:r>
            <w:r w:rsidRPr="003A662F">
              <w:rPr>
                <w:rFonts w:hint="eastAsia"/>
                <w:bCs/>
                <w:lang w:eastAsia="zh-CN"/>
              </w:rPr>
              <w:t>非公开报价行情</w:t>
            </w:r>
            <w:r w:rsidR="00501918" w:rsidRPr="00521373">
              <w:rPr>
                <w:rFonts w:ascii="宋体" w:hAnsi="宋体" w:hint="eastAsia"/>
                <w:bCs/>
                <w:lang w:eastAsia="zh-CN"/>
              </w:rPr>
              <w:t>。</w:t>
            </w:r>
          </w:p>
        </w:tc>
      </w:tr>
    </w:tbl>
    <w:p w:rsidR="003A662F" w:rsidRDefault="003A662F" w:rsidP="003A662F">
      <w:pPr>
        <w:rPr>
          <w:rFonts w:ascii="华文细黑" w:eastAsia="华文细黑" w:hAnsi="华文细黑"/>
          <w:color w:val="000000"/>
          <w:lang w:eastAsia="zh-CN"/>
        </w:rPr>
      </w:pPr>
    </w:p>
    <w:tbl>
      <w:tblPr>
        <w:tblW w:w="8505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29"/>
        <w:gridCol w:w="1318"/>
        <w:gridCol w:w="1276"/>
        <w:gridCol w:w="4271"/>
        <w:gridCol w:w="911"/>
      </w:tblGrid>
      <w:tr w:rsidR="003A662F" w:rsidRPr="005B6828" w:rsidTr="00976CFE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3A662F" w:rsidRPr="005B6828" w:rsidRDefault="003A662F" w:rsidP="00976CFE">
            <w:pPr>
              <w:snapToGrid w:val="0"/>
              <w:jc w:val="center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 w:eastAsia="zh-CN"/>
              </w:rPr>
              <w:t>标签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3A662F" w:rsidRPr="005B6828" w:rsidRDefault="003A662F" w:rsidP="00976CFE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/>
              </w:rPr>
              <w:t>字段名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3A662F" w:rsidRPr="005B6828" w:rsidRDefault="003A662F" w:rsidP="00976CFE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/>
              </w:rPr>
              <w:t>字段描述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3A662F" w:rsidRPr="005B6828" w:rsidRDefault="003A662F" w:rsidP="00976CFE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/>
              </w:rPr>
              <w:t>类型</w:t>
            </w:r>
          </w:p>
        </w:tc>
      </w:tr>
      <w:tr w:rsidR="003A662F" w:rsidRPr="005B6828" w:rsidTr="00976CFE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62F" w:rsidRPr="001D0660" w:rsidRDefault="003A662F" w:rsidP="00976CF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62F" w:rsidRPr="001D0660" w:rsidRDefault="003A662F" w:rsidP="00976CF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消息头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62F" w:rsidRPr="001D0660" w:rsidRDefault="003A662F" w:rsidP="00662C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MsgType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取值为</w:t>
            </w:r>
            <w:r w:rsidR="004B5B18" w:rsidRPr="001D0660">
              <w:rPr>
                <w:rFonts w:asciiTheme="minorEastAsia" w:eastAsiaTheme="minorEastAsia" w:hAnsiTheme="minorEastAsia" w:hint="eastAsia"/>
                <w:lang w:eastAsia="zh-CN"/>
              </w:rPr>
              <w:t>U025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62F" w:rsidRPr="001D0660" w:rsidRDefault="003A662F" w:rsidP="00976CFE">
            <w:pPr>
              <w:keepNext/>
              <w:keepLines w:val="0"/>
              <w:suppressAutoHyphens w:val="0"/>
              <w:spacing w:before="0" w:after="0" w:line="240" w:lineRule="auto"/>
              <w:jc w:val="both"/>
              <w:outlineLvl w:val="2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</w:tr>
      <w:tr w:rsidR="00251265" w:rsidRPr="005B6828" w:rsidTr="00976CFE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1265" w:rsidRPr="001D0660" w:rsidRDefault="00251265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1346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1265" w:rsidRPr="001D0660" w:rsidRDefault="00251265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ApplReqID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1265" w:rsidRPr="001D0660" w:rsidRDefault="00251265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查询请求编号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265" w:rsidRPr="001D0660" w:rsidRDefault="00251265" w:rsidP="00D81469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N10</w:t>
            </w:r>
          </w:p>
        </w:tc>
      </w:tr>
      <w:tr w:rsidR="003A662F" w:rsidRPr="005B6828" w:rsidTr="00976CFE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62F" w:rsidRPr="001D0660" w:rsidRDefault="003A662F" w:rsidP="00976CF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537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62F" w:rsidRPr="001D0660" w:rsidRDefault="003A662F" w:rsidP="00976CF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QuoteType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62F" w:rsidRPr="001D0660" w:rsidRDefault="003A662F" w:rsidP="00976CF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申请类</w:t>
            </w:r>
            <w:r w:rsidR="00154438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别</w:t>
            </w:r>
          </w:p>
          <w:p w:rsidR="003A662F" w:rsidRPr="001D0660" w:rsidRDefault="003F6F19" w:rsidP="003F6F1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snapToGrid w:val="0"/>
                <w:lang w:eastAsia="zh-CN"/>
              </w:rPr>
              <w:t>2007</w:t>
            </w:r>
            <w:r w:rsidR="003A662F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－</w:t>
            </w:r>
            <w:r w:rsidR="00603B7E"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成交申报</w:t>
            </w:r>
            <w:r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非公开报价行情查询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62F" w:rsidRPr="001D0660" w:rsidRDefault="003A662F" w:rsidP="00976CFE">
            <w:pPr>
              <w:keepLines w:val="0"/>
              <w:suppressAutoHyphens w:val="0"/>
              <w:snapToGrid w:val="0"/>
              <w:spacing w:before="0" w:after="0" w:line="240" w:lineRule="auto"/>
              <w:ind w:firstLineChars="150" w:firstLine="30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C4</w:t>
            </w:r>
          </w:p>
        </w:tc>
      </w:tr>
      <w:tr w:rsidR="00AC4DEF" w:rsidRPr="005B6828" w:rsidTr="00976CFE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C4DEF" w:rsidRPr="001D0660" w:rsidRDefault="00AC4DEF" w:rsidP="00AC4DEF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C4DEF" w:rsidRPr="001D0660" w:rsidRDefault="00AC4DEF" w:rsidP="00AC4DEF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BeginSeqNo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C4DEF" w:rsidRPr="001D0660" w:rsidRDefault="00AC4DEF" w:rsidP="00565D80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起始行情序号</w:t>
            </w:r>
            <w:r w:rsidR="00E549C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（全市场）</w:t>
            </w:r>
            <w:r w:rsidR="00EA551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，单调递增</w:t>
            </w:r>
            <w:r w:rsidR="0011388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不连续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DEF" w:rsidRPr="001D0660" w:rsidRDefault="00AC4DEF" w:rsidP="00E64A48">
            <w:pPr>
              <w:keepLines w:val="0"/>
              <w:suppressAutoHyphens w:val="0"/>
              <w:ind w:firstLineChars="100" w:firstLine="20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10</w:t>
            </w:r>
          </w:p>
        </w:tc>
      </w:tr>
      <w:tr w:rsidR="003A662F" w:rsidRPr="005B6828" w:rsidTr="00976CFE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A662F" w:rsidRPr="001D0660" w:rsidRDefault="003A662F" w:rsidP="00976CF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453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A662F" w:rsidRPr="001D0660" w:rsidRDefault="003A662F" w:rsidP="00976CFE">
            <w:pPr>
              <w:pStyle w:val="ad"/>
              <w:keepLines w:val="0"/>
              <w:tabs>
                <w:tab w:val="center" w:pos="2545"/>
              </w:tabs>
              <w:suppressAutoHyphens w:val="0"/>
              <w:ind w:left="0" w:firstLine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NoPartyIDs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A662F" w:rsidRPr="001D0660" w:rsidRDefault="003A662F" w:rsidP="00F47A3D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参与方个数，取值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=</w:t>
            </w:r>
            <w:r w:rsidR="00F47A3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</w:t>
            </w:r>
            <w:r w:rsidR="003F6F19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查询方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方交易商代码</w:t>
            </w:r>
            <w:r w:rsidR="00F47A3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,交易员代码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62F" w:rsidRPr="001D0660" w:rsidRDefault="003A662F" w:rsidP="00976CF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N2</w:t>
            </w:r>
          </w:p>
        </w:tc>
      </w:tr>
      <w:tr w:rsidR="003A662F" w:rsidRPr="009D3E61" w:rsidTr="00C73AA5">
        <w:tc>
          <w:tcPr>
            <w:tcW w:w="7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62F" w:rsidRPr="001D0660" w:rsidRDefault="00B93FE2" w:rsidP="00976CF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查询方</w:t>
            </w:r>
            <w:r w:rsidR="003A662F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交易商代码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A662F" w:rsidRPr="001D0660" w:rsidRDefault="003A662F" w:rsidP="00976CF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3A662F" w:rsidRPr="001D0660" w:rsidRDefault="003A662F" w:rsidP="00976CF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3A662F" w:rsidRPr="001D0660" w:rsidRDefault="00B93FE2" w:rsidP="00976CF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</w:t>
            </w:r>
            <w:r w:rsidR="003A662F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方交易商代码，填写</w:t>
            </w:r>
            <w:r w:rsidR="003A662F"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3</w:t>
            </w:r>
            <w:r w:rsidR="003A662F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位</w:t>
            </w:r>
            <w:r w:rsidR="003A662F"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CompanyID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62F" w:rsidRPr="001D0660" w:rsidRDefault="003A662F" w:rsidP="00976CF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C3</w:t>
            </w:r>
          </w:p>
        </w:tc>
      </w:tr>
      <w:tr w:rsidR="003A662F" w:rsidRPr="009D3E61" w:rsidTr="00C73AA5">
        <w:tc>
          <w:tcPr>
            <w:tcW w:w="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62F" w:rsidRPr="001D0660" w:rsidRDefault="003A662F" w:rsidP="00976CF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A662F" w:rsidRPr="001D0660" w:rsidRDefault="003A662F" w:rsidP="00976CF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3A662F" w:rsidRPr="001D0660" w:rsidRDefault="003A662F" w:rsidP="00976CF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662F" w:rsidRPr="001D0660" w:rsidRDefault="003A662F" w:rsidP="00976CF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12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</w:t>
            </w:r>
            <w:r w:rsidR="00B93FE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方的交易商代码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62F" w:rsidRPr="001D0660" w:rsidRDefault="003A662F" w:rsidP="00150201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F83922" w:rsidRPr="009D3E61" w:rsidTr="00C73AA5">
        <w:tc>
          <w:tcPr>
            <w:tcW w:w="72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F83922" w:rsidRPr="001D0660" w:rsidRDefault="006E664B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</w:t>
            </w:r>
            <w:r w:rsidR="00F8392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方</w:t>
            </w:r>
            <w:proofErr w:type="gramStart"/>
            <w:r w:rsidR="00F8392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</w:t>
            </w:r>
            <w:r w:rsidR="00F83922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号</w:t>
            </w:r>
            <w:proofErr w:type="gramEnd"/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83922" w:rsidRPr="001D0660" w:rsidRDefault="00F83922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448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F83922" w:rsidRPr="001D0660" w:rsidRDefault="00F83922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F83922" w:rsidRPr="001D0660" w:rsidRDefault="00F83922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交易员代码，填写6位交易员代码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922" w:rsidRPr="001D0660" w:rsidRDefault="00150201" w:rsidP="00150201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C6</w:t>
            </w:r>
          </w:p>
        </w:tc>
      </w:tr>
      <w:tr w:rsidR="00F83922" w:rsidRPr="009D3E61" w:rsidTr="00C73AA5">
        <w:tc>
          <w:tcPr>
            <w:tcW w:w="72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83922" w:rsidRPr="001D0660" w:rsidRDefault="00F83922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83922" w:rsidRPr="001D0660" w:rsidRDefault="00F83922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F83922" w:rsidRPr="001D0660" w:rsidRDefault="00F83922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83922" w:rsidRPr="001D0660" w:rsidRDefault="00F83922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取101，表示当前PartyID的取值为发起方的交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易员代码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922" w:rsidRPr="001D0660" w:rsidRDefault="00E068D0" w:rsidP="00E068D0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lastRenderedPageBreak/>
              <w:t>N4</w:t>
            </w:r>
          </w:p>
        </w:tc>
      </w:tr>
    </w:tbl>
    <w:p w:rsidR="003A662F" w:rsidRPr="003A662F" w:rsidRDefault="003A662F" w:rsidP="003A662F">
      <w:pPr>
        <w:rPr>
          <w:lang w:eastAsia="zh-CN"/>
        </w:rPr>
      </w:pPr>
    </w:p>
    <w:p w:rsidR="00837391" w:rsidRPr="00AA339D" w:rsidRDefault="00F0399D" w:rsidP="00837391">
      <w:pPr>
        <w:pStyle w:val="3"/>
        <w:rPr>
          <w:b w:val="0"/>
          <w:bCs w:val="0"/>
        </w:rPr>
      </w:pPr>
      <w:bookmarkStart w:id="263" w:name="_Toc477178302"/>
      <w:r w:rsidRPr="00AA339D">
        <w:rPr>
          <w:rFonts w:hint="eastAsia"/>
          <w:lang w:eastAsia="zh-CN"/>
        </w:rPr>
        <w:t>非公开报价行情</w:t>
      </w:r>
      <w:r w:rsidRPr="00AA339D">
        <w:rPr>
          <w:rFonts w:hint="eastAsia"/>
        </w:rPr>
        <w:t>响应</w:t>
      </w:r>
      <w:bookmarkEnd w:id="263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839"/>
        <w:gridCol w:w="3699"/>
      </w:tblGrid>
      <w:tr w:rsidR="005326B2" w:rsidRPr="005B6828" w:rsidTr="000D0B92">
        <w:trPr>
          <w:tblHeader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</w:tcPr>
          <w:p w:rsidR="005326B2" w:rsidRPr="005B6828" w:rsidRDefault="004B7C9C" w:rsidP="004B7C9C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NonPublicMD</w:t>
            </w:r>
            <w:r w:rsidRPr="002A3582">
              <w:rPr>
                <w:rFonts w:hint="eastAsia"/>
                <w:b/>
              </w:rPr>
              <w:t>Execution</w:t>
            </w:r>
            <w:r>
              <w:rPr>
                <w:rFonts w:ascii="华文细黑" w:eastAsia="华文细黑" w:hAnsi="华文细黑" w:hint="eastAsia"/>
                <w:b/>
                <w:color w:val="000000"/>
                <w:lang w:eastAsia="zh-CN"/>
              </w:rPr>
              <w:t>Report</w:t>
            </w:r>
            <w:r w:rsidR="005326B2" w:rsidRPr="00521373">
              <w:rPr>
                <w:rFonts w:ascii="宋体" w:hAnsi="宋体" w:hint="eastAsia"/>
                <w:b/>
                <w:lang w:eastAsia="zh-CN"/>
              </w:rPr>
              <w:t>(</w:t>
            </w:r>
            <w:r w:rsidR="005326B2" w:rsidRPr="00521373">
              <w:rPr>
                <w:rFonts w:ascii="宋体" w:hAnsi="宋体" w:cs="Arial" w:hint="eastAsia"/>
                <w:b/>
                <w:color w:val="000000"/>
                <w:lang w:eastAsia="zh-CN"/>
              </w:rPr>
              <w:t>reqtext</w:t>
            </w:r>
            <w:r w:rsidR="005326B2" w:rsidRPr="00521373">
              <w:rPr>
                <w:rFonts w:ascii="宋体" w:hAnsi="宋体" w:hint="eastAsia"/>
                <w:b/>
                <w:lang w:eastAsia="zh-CN"/>
              </w:rPr>
              <w:t>)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F0399D" w:rsidRDefault="00F0399D" w:rsidP="00AA339D">
            <w:pPr>
              <w:pStyle w:val="WinDescr"/>
              <w:snapToGrid w:val="0"/>
              <w:rPr>
                <w:rFonts w:ascii="宋体" w:hAnsi="宋体"/>
                <w:lang w:eastAsia="zh-CN"/>
              </w:rPr>
            </w:pPr>
            <w:bookmarkStart w:id="264" w:name="_Toc460337368"/>
            <w:bookmarkStart w:id="265" w:name="_Toc460338139"/>
            <w:bookmarkStart w:id="266" w:name="_Toc460431239"/>
            <w:bookmarkStart w:id="267" w:name="_Toc461113141"/>
            <w:bookmarkStart w:id="268" w:name="_Toc462817346"/>
            <w:bookmarkStart w:id="269" w:name="_Toc462863602"/>
            <w:bookmarkStart w:id="270" w:name="_Toc462863760"/>
            <w:bookmarkStart w:id="271" w:name="_Toc470642060"/>
            <w:r w:rsidRPr="00AA339D">
              <w:rPr>
                <w:rFonts w:asciiTheme="minorEastAsia" w:eastAsiaTheme="minorEastAsia" w:hAnsiTheme="minorEastAsia" w:hint="eastAsia"/>
                <w:b/>
              </w:rPr>
              <w:t>非公开报价行情响应</w:t>
            </w:r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</w:p>
        </w:tc>
      </w:tr>
      <w:tr w:rsidR="005326B2" w:rsidRPr="005B6828" w:rsidTr="000D0B92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B2" w:rsidRPr="005B6828" w:rsidRDefault="005326B2" w:rsidP="000D0B92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</w:rPr>
              <w:t>描述：</w:t>
            </w:r>
          </w:p>
          <w:p w:rsidR="005326B2" w:rsidRDefault="007514FF" w:rsidP="0005577A">
            <w:pPr>
              <w:pStyle w:val="WinDescrLeft"/>
              <w:ind w:leftChars="28" w:left="56"/>
              <w:rPr>
                <w:ins w:id="272" w:author="user" w:date="2017-04-19T15:42:00Z"/>
                <w:rFonts w:ascii="宋体" w:hAnsi="宋体" w:hint="eastAsia"/>
                <w:bCs/>
                <w:lang w:eastAsia="zh-CN"/>
              </w:rPr>
            </w:pPr>
            <w:r w:rsidRPr="00572C3C">
              <w:rPr>
                <w:rFonts w:ascii="宋体" w:hAnsi="宋体" w:hint="eastAsia"/>
                <w:lang w:eastAsia="zh-CN"/>
              </w:rPr>
              <w:t>响应</w:t>
            </w:r>
            <w:r>
              <w:rPr>
                <w:rFonts w:cs="Arial" w:hint="eastAsia"/>
              </w:rPr>
              <w:t>市场参与者</w:t>
            </w:r>
            <w:r w:rsidR="0005577A" w:rsidRPr="003A662F">
              <w:rPr>
                <w:rFonts w:hint="eastAsia"/>
                <w:bCs/>
                <w:lang w:eastAsia="zh-CN"/>
              </w:rPr>
              <w:t>非公开报价行情</w:t>
            </w:r>
            <w:r>
              <w:rPr>
                <w:rFonts w:hint="eastAsia"/>
                <w:bCs/>
                <w:lang w:eastAsia="zh-CN"/>
              </w:rPr>
              <w:t>查询</w:t>
            </w:r>
            <w:r w:rsidRPr="00521373">
              <w:rPr>
                <w:rFonts w:ascii="宋体" w:hAnsi="宋体" w:hint="eastAsia"/>
                <w:bCs/>
                <w:lang w:eastAsia="zh-CN"/>
              </w:rPr>
              <w:t>。</w:t>
            </w:r>
          </w:p>
          <w:p w:rsidR="00185106" w:rsidRPr="005B6828" w:rsidRDefault="00185106" w:rsidP="00E15188">
            <w:pPr>
              <w:pStyle w:val="WinDescrLeft"/>
              <w:ind w:leftChars="28" w:left="56"/>
              <w:rPr>
                <w:rFonts w:ascii="华文细黑" w:eastAsia="华文细黑" w:hAnsi="华文细黑"/>
                <w:color w:val="000000"/>
              </w:rPr>
            </w:pPr>
            <w:ins w:id="273" w:author="user" w:date="2017-04-19T15:43:00Z">
              <w:r w:rsidRPr="001D0660"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行情更新类型</w:t>
              </w:r>
            </w:ins>
            <w:ins w:id="274" w:author="user" w:date="2017-04-19T15:44:00Z">
              <w:r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为删除(</w:t>
              </w:r>
              <w:r w:rsidRPr="001D0660"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279</w:t>
              </w:r>
              <w:r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=2)</w:t>
              </w:r>
            </w:ins>
            <w:ins w:id="275" w:author="user" w:date="2017-04-19T15:45:00Z">
              <w:r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时</w:t>
              </w:r>
            </w:ins>
            <w:ins w:id="276" w:author="user" w:date="2017-04-19T15:44:00Z">
              <w:r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，</w:t>
              </w:r>
            </w:ins>
            <w:ins w:id="277" w:author="user" w:date="2017-04-19T15:46:00Z">
              <w:r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标签：</w:t>
              </w:r>
              <w:r w:rsidRPr="001D0660"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6133</w:t>
              </w:r>
              <w:r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，279，40</w:t>
              </w:r>
            </w:ins>
            <w:ins w:id="278" w:author="user" w:date="2017-04-19T15:48:00Z">
              <w:r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有业务</w:t>
              </w:r>
            </w:ins>
            <w:ins w:id="279" w:author="user" w:date="2017-04-19T15:49:00Z">
              <w:r w:rsidR="00F16C99"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含义</w:t>
              </w:r>
            </w:ins>
            <w:ins w:id="280" w:author="user" w:date="2017-04-19T15:48:00Z">
              <w:r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，其他标签</w:t>
              </w:r>
            </w:ins>
            <w:ins w:id="281" w:author="user" w:date="2017-04-19T15:56:00Z">
              <w:r w:rsidR="00E15188"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值</w:t>
              </w:r>
            </w:ins>
            <w:bookmarkStart w:id="282" w:name="_GoBack"/>
            <w:bookmarkEnd w:id="282"/>
            <w:ins w:id="283" w:author="user" w:date="2017-04-19T15:48:00Z">
              <w:r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默认</w:t>
              </w:r>
            </w:ins>
            <w:ins w:id="284" w:author="user" w:date="2017-04-19T15:49:00Z">
              <w:r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为空</w:t>
              </w:r>
            </w:ins>
          </w:p>
        </w:tc>
      </w:tr>
    </w:tbl>
    <w:p w:rsidR="005326B2" w:rsidRPr="005326B2" w:rsidRDefault="005326B2" w:rsidP="005326B2">
      <w:pPr>
        <w:rPr>
          <w:lang w:eastAsia="zh-CN"/>
        </w:rPr>
      </w:pPr>
    </w:p>
    <w:p w:rsidR="00F625DB" w:rsidRPr="00521373" w:rsidRDefault="00F625DB" w:rsidP="00F625DB">
      <w:pPr>
        <w:spacing w:before="0" w:after="0"/>
        <w:rPr>
          <w:rFonts w:ascii="宋体" w:hAnsi="宋体"/>
          <w:vanish/>
        </w:rPr>
      </w:pPr>
    </w:p>
    <w:tbl>
      <w:tblPr>
        <w:tblW w:w="10697" w:type="dxa"/>
        <w:tblInd w:w="93" w:type="dxa"/>
        <w:tblLook w:val="04A0" w:firstRow="1" w:lastRow="0" w:firstColumn="1" w:lastColumn="0" w:noHBand="0" w:noVBand="1"/>
      </w:tblPr>
      <w:tblGrid>
        <w:gridCol w:w="900"/>
        <w:gridCol w:w="900"/>
        <w:gridCol w:w="743"/>
        <w:gridCol w:w="1867"/>
        <w:gridCol w:w="649"/>
        <w:gridCol w:w="2327"/>
        <w:gridCol w:w="993"/>
        <w:gridCol w:w="2318"/>
      </w:tblGrid>
      <w:tr w:rsidR="00F35D8B" w:rsidRPr="00521373" w:rsidTr="00F35D8B">
        <w:trPr>
          <w:gridAfter w:val="1"/>
          <w:wAfter w:w="2318" w:type="dxa"/>
          <w:trHeight w:val="270"/>
        </w:trPr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</w:tcPr>
          <w:p w:rsidR="00F35D8B" w:rsidRPr="00521373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lang w:val="en-US" w:eastAsia="zh-CN"/>
              </w:rPr>
            </w:pPr>
            <w:r w:rsidRPr="00521373">
              <w:rPr>
                <w:rFonts w:ascii="宋体" w:hAnsi="宋体" w:cs="宋体" w:hint="eastAsia"/>
                <w:b/>
                <w:bCs/>
                <w:color w:val="000000"/>
                <w:lang w:val="en-US" w:eastAsia="zh-CN"/>
              </w:rPr>
              <w:t>标签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F35D8B" w:rsidRPr="00521373" w:rsidRDefault="00F35D8B" w:rsidP="00F421F9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b/>
                <w:bCs/>
                <w:color w:val="000000"/>
                <w:lang w:val="en-US" w:eastAsia="zh-CN"/>
              </w:rPr>
            </w:pPr>
            <w:r w:rsidRPr="00521373">
              <w:rPr>
                <w:rFonts w:ascii="宋体" w:hAnsi="宋体" w:cs="宋体" w:hint="eastAsia"/>
                <w:b/>
                <w:bCs/>
                <w:color w:val="000000"/>
                <w:lang w:val="en-US" w:eastAsia="zh-CN"/>
              </w:rPr>
              <w:t>字段名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F35D8B" w:rsidRPr="00521373" w:rsidRDefault="00F35D8B" w:rsidP="00F421F9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b/>
                <w:bCs/>
                <w:color w:val="000000"/>
                <w:lang w:val="en-US" w:eastAsia="zh-CN"/>
              </w:rPr>
            </w:pPr>
            <w:r w:rsidRPr="00521373">
              <w:rPr>
                <w:rFonts w:ascii="宋体" w:hAnsi="宋体" w:cs="宋体" w:hint="eastAsia"/>
                <w:b/>
                <w:bCs/>
                <w:color w:val="000000"/>
                <w:lang w:val="en-US" w:eastAsia="zh-CN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F35D8B" w:rsidRPr="00521373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lang w:val="en-US" w:eastAsia="zh-CN"/>
              </w:rPr>
            </w:pPr>
            <w:r w:rsidRPr="00521373">
              <w:rPr>
                <w:rFonts w:ascii="宋体" w:hAnsi="宋体" w:cs="宋体" w:hint="eastAsia"/>
                <w:b/>
                <w:bCs/>
                <w:color w:val="000000"/>
                <w:lang w:val="en-US" w:eastAsia="zh-CN"/>
              </w:rPr>
              <w:t>类型</w:t>
            </w:r>
          </w:p>
        </w:tc>
      </w:tr>
      <w:tr w:rsidR="00F35D8B" w:rsidRPr="00521373" w:rsidTr="00F35D8B">
        <w:trPr>
          <w:gridAfter w:val="1"/>
          <w:wAfter w:w="2318" w:type="dxa"/>
          <w:trHeight w:val="550"/>
        </w:trPr>
        <w:tc>
          <w:tcPr>
            <w:tcW w:w="90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 xml:space="preserve">　</w:t>
            </w:r>
          </w:p>
        </w:tc>
        <w:tc>
          <w:tcPr>
            <w:tcW w:w="26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消息头</w:t>
            </w:r>
          </w:p>
        </w:tc>
        <w:tc>
          <w:tcPr>
            <w:tcW w:w="297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662C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MsgType=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br/>
            </w:r>
            <w:r w:rsidR="004B5B18"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U026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：非公开报价行情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 xml:space="preserve">　</w:t>
            </w:r>
          </w:p>
        </w:tc>
      </w:tr>
      <w:tr w:rsidR="00F35D8B" w:rsidRPr="00521373" w:rsidTr="000579B8">
        <w:trPr>
          <w:gridAfter w:val="1"/>
          <w:wAfter w:w="2318" w:type="dxa"/>
          <w:trHeight w:val="64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  <w:tc>
          <w:tcPr>
            <w:tcW w:w="26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297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</w:tr>
      <w:tr w:rsidR="001D21E3" w:rsidRPr="00521373" w:rsidTr="00D81469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1E3" w:rsidRPr="001D0660" w:rsidRDefault="001D21E3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1346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1E3" w:rsidRPr="001D0660" w:rsidRDefault="001D21E3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1E3" w:rsidRPr="001D0660" w:rsidRDefault="001D21E3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ApplReqID</w:t>
            </w:r>
          </w:p>
        </w:tc>
        <w:tc>
          <w:tcPr>
            <w:tcW w:w="29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1E3" w:rsidRPr="001D0660" w:rsidRDefault="00DF2973" w:rsidP="00D8146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查询请求编号，该字段对应查询请求消息中的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ApplReqID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1E3" w:rsidRPr="001D0660" w:rsidRDefault="001D21E3" w:rsidP="00D81469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N10</w:t>
            </w:r>
          </w:p>
        </w:tc>
      </w:tr>
      <w:tr w:rsidR="007B6B8E" w:rsidRPr="00521373" w:rsidTr="00976CFE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B8E" w:rsidRPr="001D0660" w:rsidRDefault="007B6B8E" w:rsidP="00976CFE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6B8E" w:rsidRPr="001D0660" w:rsidRDefault="007B6B8E" w:rsidP="00976CFE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6B8E" w:rsidRPr="001D0660" w:rsidRDefault="007B6B8E" w:rsidP="00976CFE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EndSeqNo</w:t>
            </w:r>
          </w:p>
        </w:tc>
        <w:tc>
          <w:tcPr>
            <w:tcW w:w="29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6B8E" w:rsidRPr="001D0660" w:rsidRDefault="000579B8" w:rsidP="007B6B8E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此次</w:t>
            </w:r>
            <w:r w:rsidR="007D1B80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</w:t>
            </w:r>
            <w:r w:rsidR="007B6B8E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结束行情序号</w:t>
            </w:r>
            <w:r w:rsidR="00E549C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（全市场）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6B8E" w:rsidRPr="001D0660" w:rsidRDefault="007B6B8E" w:rsidP="007B6B8E">
            <w:pPr>
              <w:keepLines w:val="0"/>
              <w:suppressAutoHyphens w:val="0"/>
              <w:ind w:firstLineChars="100" w:firstLine="20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10</w:t>
            </w:r>
          </w:p>
        </w:tc>
      </w:tr>
      <w:tr w:rsidR="00F35D8B" w:rsidRPr="00521373" w:rsidTr="00F35D8B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D8B" w:rsidRPr="001D0660" w:rsidRDefault="00F35D8B" w:rsidP="00976CFE">
            <w:pPr>
              <w:snapToGrid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146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5D8B" w:rsidRPr="001D0660" w:rsidRDefault="00F35D8B" w:rsidP="00976CFE">
            <w:pPr>
              <w:snapToGrid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5D8B" w:rsidRPr="001D0660" w:rsidRDefault="00F35D8B" w:rsidP="00976CFE">
            <w:pPr>
              <w:snapToGrid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NoRelatedSym</w:t>
            </w:r>
          </w:p>
        </w:tc>
        <w:tc>
          <w:tcPr>
            <w:tcW w:w="29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5D8B" w:rsidRPr="001D0660" w:rsidRDefault="00F35D8B" w:rsidP="00976CFE">
            <w:pPr>
              <w:snapToGrid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记录笔数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5D8B" w:rsidRPr="001D0660" w:rsidRDefault="00A9221C" w:rsidP="00A9221C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10</w:t>
            </w:r>
          </w:p>
        </w:tc>
        <w:tc>
          <w:tcPr>
            <w:tcW w:w="2318" w:type="dxa"/>
          </w:tcPr>
          <w:p w:rsidR="00F35D8B" w:rsidRPr="007949A7" w:rsidRDefault="00F35D8B" w:rsidP="00976CFE">
            <w:pPr>
              <w:keepNext/>
              <w:keepLines w:val="0"/>
              <w:suppressAutoHyphens w:val="0"/>
              <w:spacing w:before="0" w:after="0" w:line="240" w:lineRule="auto"/>
              <w:jc w:val="center"/>
              <w:outlineLvl w:val="2"/>
              <w:rPr>
                <w:rFonts w:ascii="宋体" w:hAnsi="宋体" w:cs="宋体"/>
                <w:color w:val="000000"/>
                <w:lang w:val="en-US" w:eastAsia="zh-CN"/>
              </w:rPr>
            </w:pPr>
          </w:p>
        </w:tc>
      </w:tr>
      <w:tr w:rsidR="00F35D8B" w:rsidRPr="00521373" w:rsidTr="00F35D8B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31168C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6133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QuoteRefID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8E07CD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交易所报价请求编号</w:t>
            </w:r>
            <w:r w:rsidR="00BA37F6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，质押</w:t>
            </w:r>
            <w:proofErr w:type="gramStart"/>
            <w:r w:rsidR="00BA37F6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</w:t>
            </w:r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</w:t>
            </w:r>
            <w:proofErr w:type="gramEnd"/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回购成交申报</w:t>
            </w:r>
            <w:r w:rsidR="00BA37F6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确认</w:t>
            </w:r>
            <w:r w:rsidR="00C630D5"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、</w:t>
            </w:r>
            <w:r w:rsidR="00BA37F6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BA37F6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</w:t>
            </w:r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</w:t>
            </w:r>
            <w:proofErr w:type="gramEnd"/>
            <w:r w:rsidR="00265C72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回购成交申报</w:t>
            </w:r>
            <w:r w:rsidR="00BA37F6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拒绝</w:t>
            </w:r>
            <w:r w:rsidR="00C630D5"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、</w:t>
            </w:r>
            <w:r w:rsidR="00C630D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C630D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="00C630D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回购到期续做确认</w:t>
            </w:r>
            <w:r w:rsidR="00C630D5"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、</w:t>
            </w:r>
            <w:r w:rsidR="00C630D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与质押</w:t>
            </w:r>
            <w:proofErr w:type="gramStart"/>
            <w:r w:rsidR="00C630D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="00C630D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回购到期续</w:t>
            </w:r>
            <w:proofErr w:type="gramStart"/>
            <w:r w:rsidR="00C630D5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做拒绝</w:t>
            </w:r>
            <w:proofErr w:type="gramEnd"/>
            <w:r w:rsidR="002D0CB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</w:t>
            </w:r>
            <w:r w:rsidR="002D0CBF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</w:t>
            </w:r>
            <w:r w:rsidR="008E07C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8E07C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="008E07C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 w:rsidR="008E07C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解除质押申报确认，</w:t>
            </w:r>
            <w:r w:rsidR="008E07C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8E07C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="008E07C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 w:rsidR="008E07C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解除质押申报拒绝,</w:t>
            </w:r>
            <w:r w:rsidR="002D0CBF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2D0CBF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式协议回购</w:t>
            </w:r>
            <w:r w:rsidR="002D0CB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换券</w:t>
            </w:r>
            <w:proofErr w:type="gramEnd"/>
            <w:r w:rsidR="002D0CB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申报确认，</w:t>
            </w:r>
            <w:r w:rsidR="002D0CBF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2D0CBF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式协议回购</w:t>
            </w:r>
            <w:r w:rsidR="002D0CB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换券</w:t>
            </w:r>
            <w:proofErr w:type="gramEnd"/>
            <w:r w:rsidR="002D0CB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申报拒绝</w:t>
            </w:r>
            <w:r w:rsidR="008E07C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</w:t>
            </w:r>
            <w:r w:rsidR="008E07C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8E07C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="008E07C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 w:rsidR="008E07C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提前终止确认，</w:t>
            </w:r>
            <w:r w:rsidR="008E07C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proofErr w:type="gramStart"/>
            <w:r w:rsidR="008E07C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式协议</w:t>
            </w:r>
            <w:proofErr w:type="gramEnd"/>
            <w:r w:rsidR="008E07CD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 w:rsidR="008E07C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提前终止申报拒绝</w:t>
            </w:r>
            <w:r w:rsidR="00BA37F6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上传此编号。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C1</w:t>
            </w:r>
            <w:r w:rsidR="003F5E13"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0</w:t>
            </w:r>
          </w:p>
        </w:tc>
      </w:tr>
      <w:tr w:rsidR="00F35D8B" w:rsidRPr="00521373" w:rsidTr="00F35D8B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279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MDUpdateAction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行情更新类型，取值：新增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=0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，删除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=2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C1</w:t>
            </w:r>
          </w:p>
        </w:tc>
      </w:tr>
      <w:tr w:rsidR="00F35D8B" w:rsidRPr="00521373" w:rsidTr="00F35D8B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6B296F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F831C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40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6B296F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F831C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OrdType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6A8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报价申报类型，取值：</w:t>
            </w:r>
          </w:p>
          <w:p w:rsidR="00F35D8B" w:rsidRPr="001D0660" w:rsidRDefault="00265C72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成交申报</w:t>
            </w:r>
            <w:r w:rsidR="00F35D8B"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=F</w:t>
            </w:r>
          </w:p>
          <w:p w:rsidR="005446A8" w:rsidRDefault="005446A8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到期续做=X</w:t>
            </w:r>
          </w:p>
          <w:p w:rsidR="007A15C4" w:rsidRDefault="007A15C4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解除质押=</w:t>
            </w:r>
            <w:r w:rsidR="00B8225C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C</w:t>
            </w:r>
          </w:p>
          <w:p w:rsidR="00C00666" w:rsidRDefault="00C00666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换券申报=H</w:t>
            </w:r>
          </w:p>
          <w:p w:rsidR="007A15C4" w:rsidRPr="001D0660" w:rsidRDefault="007A15C4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提前终止=</w:t>
            </w:r>
            <w:r w:rsidR="00B8225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Z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</w:t>
            </w:r>
            <w:r w:rsidR="006B296F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1</w:t>
            </w:r>
          </w:p>
        </w:tc>
      </w:tr>
      <w:tr w:rsidR="00F35D8B" w:rsidRPr="00521373" w:rsidTr="00F35D8B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Price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回购利率，单位：%，精度：3位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N10(3)</w:t>
            </w:r>
          </w:p>
        </w:tc>
      </w:tr>
      <w:tr w:rsidR="00F51275" w:rsidRPr="00521373" w:rsidTr="00B372A4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275" w:rsidRPr="001D0660" w:rsidRDefault="00F51275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1275" w:rsidRPr="001D0660" w:rsidRDefault="00C410B9" w:rsidP="00B372A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226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1275" w:rsidRPr="001D0660" w:rsidRDefault="00C410B9" w:rsidP="00B372A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RepurchaseTerm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1275" w:rsidRPr="001D0660" w:rsidRDefault="00F51275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回购期限，单位：天，整数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275" w:rsidRPr="001D0660" w:rsidRDefault="00F51275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N3</w:t>
            </w:r>
          </w:p>
        </w:tc>
      </w:tr>
      <w:tr w:rsidR="002E26B0" w:rsidRPr="00521373" w:rsidTr="00B372A4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B0" w:rsidRPr="001D0660" w:rsidRDefault="002E26B0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26B0" w:rsidRPr="001D0660" w:rsidRDefault="002E26B0" w:rsidP="002E26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8847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E26B0" w:rsidRPr="001D0660" w:rsidRDefault="002E26B0" w:rsidP="002E26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UAInterestAccrualDays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6B0" w:rsidRPr="001D0660" w:rsidRDefault="002E26B0" w:rsidP="002E26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实际占款天数，单位：天，整数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26B0" w:rsidRPr="001D0660" w:rsidRDefault="002E26B0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N3</w:t>
            </w:r>
          </w:p>
        </w:tc>
      </w:tr>
      <w:tr w:rsidR="00F35D8B" w:rsidRPr="00521373" w:rsidTr="00F35D8B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64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SettlDate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首次结算日，格式为：YYYYMMDD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C8</w:t>
            </w:r>
          </w:p>
        </w:tc>
      </w:tr>
      <w:tr w:rsidR="00F35D8B" w:rsidRPr="00521373" w:rsidTr="00F35D8B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541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MaturityDate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回购到期日，格式为：YYYYMMDD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C8</w:t>
            </w:r>
          </w:p>
        </w:tc>
      </w:tr>
      <w:tr w:rsidR="00F35D8B" w:rsidRPr="00521373" w:rsidTr="00F35D8B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193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SettlDate2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到期结算日，格式为：YYYYMMDD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C8</w:t>
            </w:r>
          </w:p>
        </w:tc>
      </w:tr>
      <w:tr w:rsidR="00F35D8B" w:rsidRPr="00521373" w:rsidTr="00F35D8B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54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Side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买卖方向，取值有：1表示正回购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C1</w:t>
            </w:r>
          </w:p>
        </w:tc>
      </w:tr>
      <w:tr w:rsidR="00F35D8B" w:rsidRPr="00521373" w:rsidTr="00F35D8B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b/>
                <w:bCs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lang w:val="en-US" w:eastAsia="zh-CN"/>
              </w:rPr>
              <w:t>UndInstrmtGrp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　</w:t>
            </w:r>
          </w:p>
        </w:tc>
      </w:tr>
      <w:tr w:rsidR="00F35D8B" w:rsidRPr="00521373" w:rsidTr="00F35D8B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711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　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NoUnderlyings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质押券个数,最大10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N10</w:t>
            </w:r>
          </w:p>
        </w:tc>
      </w:tr>
      <w:tr w:rsidR="0056795A" w:rsidRPr="00521373" w:rsidTr="00806A8E">
        <w:trPr>
          <w:gridAfter w:val="1"/>
          <w:wAfter w:w="2318" w:type="dxa"/>
          <w:trHeight w:val="76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5A" w:rsidRPr="001D0660" w:rsidRDefault="0056795A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95A" w:rsidRPr="001D0660" w:rsidRDefault="0056795A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95A" w:rsidRPr="001D0660" w:rsidRDefault="0056795A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48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95A" w:rsidRPr="001D0660" w:rsidRDefault="0056795A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SecurityID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95A" w:rsidRPr="001D0660" w:rsidRDefault="0056795A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质押券代码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95A" w:rsidRPr="001D0660" w:rsidRDefault="0056795A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C6</w:t>
            </w:r>
          </w:p>
        </w:tc>
      </w:tr>
      <w:tr w:rsidR="00FC0776" w:rsidRPr="00521373" w:rsidTr="00806A8E">
        <w:trPr>
          <w:gridAfter w:val="1"/>
          <w:wAfter w:w="2318" w:type="dxa"/>
          <w:trHeight w:val="76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76" w:rsidRPr="001D0660" w:rsidRDefault="00FC0776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776" w:rsidRPr="001D0660" w:rsidRDefault="00FC0776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776" w:rsidRPr="001D0660" w:rsidRDefault="00B86FAF" w:rsidP="00806A8E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30</w:t>
            </w:r>
            <w:r w:rsidR="00D2736F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8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776" w:rsidRPr="001D0660" w:rsidRDefault="00B86FAF" w:rsidP="00806A8E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0014B0">
              <w:rPr>
                <w:rFonts w:ascii="宋体" w:hAnsi="宋体"/>
                <w:color w:val="000000" w:themeColor="text1"/>
                <w:sz w:val="18"/>
                <w:szCs w:val="18"/>
              </w:rPr>
              <w:t>UnderlyingSecurityID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0776" w:rsidRPr="001D0660" w:rsidRDefault="00FC0776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原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质押券代码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,换券申报时有效</w:t>
            </w:r>
            <w:r w:rsidR="0076783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，其他填空格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776" w:rsidRPr="001D0660" w:rsidRDefault="00FC0776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C6</w:t>
            </w:r>
          </w:p>
        </w:tc>
      </w:tr>
      <w:tr w:rsidR="0056795A" w:rsidRPr="00521373" w:rsidTr="00806A8E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5A" w:rsidRPr="001D0660" w:rsidRDefault="0056795A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95A" w:rsidRPr="001D0660" w:rsidRDefault="0056795A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95A" w:rsidRPr="001D0660" w:rsidRDefault="0056795A" w:rsidP="00806A8E">
            <w:pPr>
              <w:jc w:val="center"/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/>
              </w:rPr>
              <w:t>38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95A" w:rsidRPr="001D0660" w:rsidRDefault="0056795A" w:rsidP="00806A8E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/>
              </w:rPr>
              <w:t>OrderQty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95A" w:rsidRPr="001D0660" w:rsidRDefault="0056795A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质押券数量，单位：手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95A" w:rsidRPr="001D0660" w:rsidRDefault="0056795A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N10</w:t>
            </w:r>
          </w:p>
        </w:tc>
      </w:tr>
      <w:tr w:rsidR="00F35D8B" w:rsidRPr="00521373" w:rsidTr="00AA339D">
        <w:trPr>
          <w:gridAfter w:val="1"/>
          <w:wAfter w:w="2318" w:type="dxa"/>
          <w:trHeight w:val="76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231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ContractMultiplier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折算比例,单位：%，精度：2位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N6(2)</w:t>
            </w:r>
          </w:p>
        </w:tc>
      </w:tr>
      <w:tr w:rsidR="009D20F4" w:rsidRPr="00521373" w:rsidTr="00AA339D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0F4" w:rsidRPr="001D0660" w:rsidRDefault="009D20F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0F4" w:rsidRPr="001D0660" w:rsidRDefault="009D20F4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0F4" w:rsidRPr="001D0660" w:rsidRDefault="009D20F4" w:rsidP="002E26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8504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0F4" w:rsidRPr="001D0660" w:rsidRDefault="009D20F4" w:rsidP="002E26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TotalValueTraded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0F4" w:rsidRPr="001D0660" w:rsidRDefault="009D20F4" w:rsidP="002E26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成交金额，单位：元；精度：2位，四舍五入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0F4" w:rsidRPr="001D0660" w:rsidRDefault="009D20F4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N16(2)</w:t>
            </w:r>
          </w:p>
        </w:tc>
      </w:tr>
      <w:tr w:rsidR="00EB625E" w:rsidRPr="00521373" w:rsidTr="00AA339D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5E" w:rsidRPr="001D0660" w:rsidRDefault="00EB625E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625E" w:rsidRPr="001D0660" w:rsidRDefault="00EB625E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625E" w:rsidRPr="001D0660" w:rsidRDefault="00AE5480" w:rsidP="002E26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879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25E" w:rsidRPr="001D0660" w:rsidRDefault="00AE5480" w:rsidP="002E26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0014B0">
              <w:rPr>
                <w:rFonts w:ascii="宋体" w:hAnsi="宋体"/>
                <w:color w:val="000000" w:themeColor="text1"/>
                <w:sz w:val="18"/>
                <w:szCs w:val="18"/>
              </w:rPr>
              <w:t>UnderlyingQty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625E" w:rsidRPr="001D0660" w:rsidRDefault="00EB625E" w:rsidP="002E26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原成交申报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成交金额，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换券申报时有效</w:t>
            </w:r>
            <w:r w:rsidR="0076783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，其他填0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25E" w:rsidRPr="001D0660" w:rsidRDefault="00EB625E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N16(2)</w:t>
            </w:r>
          </w:p>
        </w:tc>
      </w:tr>
      <w:tr w:rsidR="009D20F4" w:rsidRPr="00521373" w:rsidTr="00F35D8B">
        <w:trPr>
          <w:gridAfter w:val="1"/>
          <w:wAfter w:w="2318" w:type="dxa"/>
          <w:trHeight w:val="109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0F4" w:rsidRPr="001D0660" w:rsidRDefault="009D20F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0F4" w:rsidRPr="001D0660" w:rsidRDefault="009D20F4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0F4" w:rsidRPr="001D0660" w:rsidRDefault="00C410B9" w:rsidP="002E26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159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0F4" w:rsidRPr="001D0660" w:rsidRDefault="009D20F4" w:rsidP="002E26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AccruedInterestAmt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0F4" w:rsidRPr="001D0660" w:rsidRDefault="009D20F4" w:rsidP="002E26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回购利息，单位：元，精度：2位，四舍五入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0F4" w:rsidRPr="001D0660" w:rsidRDefault="009D20F4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N16(2)</w:t>
            </w:r>
          </w:p>
        </w:tc>
      </w:tr>
      <w:tr w:rsidR="00D7253A" w:rsidRPr="00521373" w:rsidTr="00F35D8B">
        <w:trPr>
          <w:gridAfter w:val="1"/>
          <w:wAfter w:w="2318" w:type="dxa"/>
          <w:trHeight w:val="45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53A" w:rsidRPr="001D0660" w:rsidRDefault="00D7253A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253A" w:rsidRPr="001D0660" w:rsidRDefault="00D7253A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253A" w:rsidRPr="001D0660" w:rsidRDefault="00C410B9" w:rsidP="002E26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119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253A" w:rsidRPr="001D0660" w:rsidRDefault="00C410B9" w:rsidP="002E26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SettlCurrAmt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253A" w:rsidRPr="001D0660" w:rsidRDefault="00D7253A" w:rsidP="002E26B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到期结算金额，单位：元，精度：2位，四舍五入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53A" w:rsidRPr="001D0660" w:rsidRDefault="00D7253A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N16(2)</w:t>
            </w:r>
          </w:p>
        </w:tc>
      </w:tr>
      <w:tr w:rsidR="00F35D8B" w:rsidRPr="00521373" w:rsidTr="00F35D8B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32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LastQty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339D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ins w:id="285" w:author="user" w:date="2017-04-17T14:27:00Z"/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质押券面总额合计，单位：元，整数</w:t>
            </w:r>
          </w:p>
          <w:p w:rsidR="00B11791" w:rsidRPr="00B11791" w:rsidRDefault="003A6FDA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ins w:id="286" w:author="user" w:date="2017-04-17T14:27:00Z">
              <w:r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到期</w:t>
              </w:r>
              <w:proofErr w:type="gramStart"/>
              <w:r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续作</w:t>
              </w:r>
            </w:ins>
            <w:ins w:id="287" w:author="user" w:date="2017-04-17T20:18:00Z">
              <w:r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为</w:t>
              </w:r>
            </w:ins>
            <w:proofErr w:type="gramEnd"/>
            <w:ins w:id="288" w:author="user" w:date="2017-04-17T14:27:00Z">
              <w:r w:rsidR="00B11791">
                <w:rPr>
                  <w:rFonts w:asciiTheme="minorEastAsia" w:eastAsiaTheme="minorEastAsia" w:hAnsiTheme="minorEastAsia" w:cs="宋体" w:hint="eastAsia"/>
                  <w:color w:val="000000"/>
                  <w:lang w:val="en-US" w:eastAsia="zh-CN"/>
                </w:rPr>
                <w:t>0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N12</w:t>
            </w:r>
          </w:p>
        </w:tc>
      </w:tr>
      <w:tr w:rsidR="00E068D0" w:rsidRPr="00521373" w:rsidTr="00F307E0">
        <w:trPr>
          <w:gridAfter w:val="1"/>
          <w:wAfter w:w="2318" w:type="dxa"/>
          <w:trHeight w:val="49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8D0" w:rsidRPr="001D0660" w:rsidRDefault="00E068D0">
            <w:pPr>
              <w:rPr>
                <w:rFonts w:asciiTheme="minorEastAsia" w:eastAsiaTheme="minorEastAsia" w:hAnsiTheme="minorEastAsia"/>
                <w:b/>
              </w:rPr>
            </w:pPr>
            <w:r w:rsidRPr="001D0660">
              <w:rPr>
                <w:rFonts w:asciiTheme="minorEastAsia" w:eastAsiaTheme="minorEastAsia" w:hAnsiTheme="minorEastAsia" w:cs="宋体" w:hint="eastAsia"/>
                <w:b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8D0" w:rsidRPr="001D0660" w:rsidRDefault="00A2182C" w:rsidP="00F307E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529</w:t>
            </w:r>
          </w:p>
        </w:tc>
        <w:tc>
          <w:tcPr>
            <w:tcW w:w="32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8D0" w:rsidRPr="001D0660" w:rsidRDefault="00A71264" w:rsidP="00F307E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hyperlink r:id="rId28" w:tgtFrame="tagFrame" w:history="1">
              <w:r w:rsidR="00C2146E" w:rsidRPr="002A3582">
                <w:t>OrderRestrictions</w:t>
              </w:r>
            </w:hyperlink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8D0" w:rsidRPr="001D0660" w:rsidRDefault="00E068D0" w:rsidP="00F307E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到期续做类型</w:t>
            </w:r>
          </w:p>
          <w:p w:rsidR="00E068D0" w:rsidRPr="001D0660" w:rsidRDefault="00E068D0" w:rsidP="00F307E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 非第三方续做</w:t>
            </w:r>
          </w:p>
          <w:p w:rsidR="00E068D0" w:rsidRPr="001D0660" w:rsidRDefault="00E068D0" w:rsidP="00F307E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Y 第三方续做</w:t>
            </w:r>
          </w:p>
          <w:p w:rsidR="00E068D0" w:rsidRPr="001D0660" w:rsidRDefault="00E068D0" w:rsidP="00F307E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到期续做行情时有效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8D0" w:rsidRPr="001D0660" w:rsidRDefault="00E068D0" w:rsidP="001D0660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C1</w:t>
            </w:r>
          </w:p>
        </w:tc>
      </w:tr>
      <w:tr w:rsidR="00E068D0" w:rsidRPr="00521373" w:rsidTr="00F307E0">
        <w:trPr>
          <w:gridAfter w:val="1"/>
          <w:wAfter w:w="2318" w:type="dxa"/>
          <w:trHeight w:val="49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8D0" w:rsidRPr="001D0660" w:rsidRDefault="00E068D0">
            <w:pPr>
              <w:rPr>
                <w:rFonts w:asciiTheme="minorEastAsia" w:eastAsiaTheme="minorEastAsia" w:hAnsiTheme="minorEastAsia"/>
                <w:b/>
              </w:rPr>
            </w:pPr>
            <w:r w:rsidRPr="001D0660">
              <w:rPr>
                <w:rFonts w:asciiTheme="minorEastAsia" w:eastAsiaTheme="minorEastAsia" w:hAnsiTheme="minorEastAsia" w:cs="宋体" w:hint="eastAsia"/>
                <w:b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8D0" w:rsidRPr="001D0660" w:rsidRDefault="00E068D0" w:rsidP="00F307E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1125</w:t>
            </w:r>
          </w:p>
        </w:tc>
        <w:tc>
          <w:tcPr>
            <w:tcW w:w="32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8D0" w:rsidRPr="001D0660" w:rsidRDefault="00E068D0" w:rsidP="00F307E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OrigTradeDate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8D0" w:rsidRPr="001D0660" w:rsidRDefault="00265C72" w:rsidP="00F307E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成交申报</w:t>
            </w:r>
            <w:r w:rsidR="00E068D0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时交易所成交日期，到期续做行情</w:t>
            </w:r>
            <w:r w:rsidR="00C5069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，换</w:t>
            </w:r>
            <w:proofErr w:type="gramStart"/>
            <w:r w:rsidR="00C5069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C5069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C7257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 提前终止申报</w:t>
            </w:r>
            <w:r w:rsidR="00C356CE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，解除质押申报</w:t>
            </w:r>
            <w:r w:rsidR="00C5069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行情</w:t>
            </w:r>
            <w:r w:rsidR="00E068D0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时有效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8D0" w:rsidRPr="001D0660" w:rsidRDefault="00E068D0" w:rsidP="001D0660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C8</w:t>
            </w:r>
          </w:p>
        </w:tc>
      </w:tr>
      <w:tr w:rsidR="00E068D0" w:rsidRPr="00521373" w:rsidTr="00F307E0">
        <w:trPr>
          <w:gridAfter w:val="1"/>
          <w:wAfter w:w="2318" w:type="dxa"/>
          <w:trHeight w:val="49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8D0" w:rsidRPr="001D0660" w:rsidRDefault="00E068D0">
            <w:pPr>
              <w:rPr>
                <w:rFonts w:asciiTheme="minorEastAsia" w:eastAsiaTheme="minorEastAsia" w:hAnsiTheme="minorEastAsia"/>
                <w:b/>
              </w:rPr>
            </w:pPr>
            <w:r w:rsidRPr="001D0660">
              <w:rPr>
                <w:rFonts w:asciiTheme="minorEastAsia" w:eastAsiaTheme="minorEastAsia" w:hAnsiTheme="minorEastAsia" w:cs="宋体" w:hint="eastAsia"/>
                <w:b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8D0" w:rsidRPr="001D0660" w:rsidRDefault="00851CFF" w:rsidP="00F307E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19</w:t>
            </w:r>
          </w:p>
        </w:tc>
        <w:tc>
          <w:tcPr>
            <w:tcW w:w="32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CFF" w:rsidRPr="001D0660" w:rsidRDefault="00851CFF" w:rsidP="00F307E0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ExecRefID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8D0" w:rsidRPr="001D0660" w:rsidRDefault="00E068D0" w:rsidP="00BC013B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到期续做行情</w:t>
            </w:r>
            <w:r w:rsidR="00C5069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，换</w:t>
            </w:r>
            <w:proofErr w:type="gramStart"/>
            <w:r w:rsidR="00C5069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</w:t>
            </w:r>
            <w:proofErr w:type="gramEnd"/>
            <w:r w:rsidR="00C5069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申报</w:t>
            </w:r>
            <w:r w:rsidR="00C7257A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 提前终止申报</w:t>
            </w:r>
            <w:r w:rsidR="00C356CE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，解除质押申报</w:t>
            </w:r>
            <w:r w:rsidR="00C5069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行情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时有效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68D0" w:rsidRPr="001D0660" w:rsidRDefault="00E068D0" w:rsidP="001D0660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N10</w:t>
            </w:r>
          </w:p>
        </w:tc>
      </w:tr>
      <w:tr w:rsidR="00472597" w:rsidRPr="00521373" w:rsidTr="00F35D8B">
        <w:trPr>
          <w:gridAfter w:val="1"/>
          <w:wAfter w:w="2318" w:type="dxa"/>
          <w:trHeight w:val="49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2597" w:rsidRPr="001D0660" w:rsidRDefault="00472597" w:rsidP="009A0FF5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597" w:rsidRPr="001D0660" w:rsidRDefault="00472597" w:rsidP="009A0FF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453</w:t>
            </w:r>
          </w:p>
        </w:tc>
        <w:tc>
          <w:tcPr>
            <w:tcW w:w="32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597" w:rsidRPr="001D0660" w:rsidRDefault="00472597" w:rsidP="009A0FF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NoPartyIDs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2597" w:rsidRPr="001D0660" w:rsidRDefault="00472597" w:rsidP="009A0FF5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发起方重复组，依次包含</w:t>
            </w:r>
            <w:r w:rsidR="00D36410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本方交易商，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对手方的交易商代码、</w:t>
            </w:r>
            <w:r w:rsidR="0086290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对手方交易员代码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，取值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=</w:t>
            </w:r>
            <w:r w:rsidR="00D36410"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597" w:rsidRPr="001D0660" w:rsidRDefault="00472597" w:rsidP="009A0FF5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N2</w:t>
            </w:r>
          </w:p>
        </w:tc>
      </w:tr>
      <w:tr w:rsidR="00671A86" w:rsidRPr="00521373" w:rsidTr="00F35D8B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A86" w:rsidRPr="001D0660" w:rsidRDefault="00671A86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→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71A86" w:rsidRPr="001D0660" w:rsidRDefault="00671A86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本方交易商代码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1A86" w:rsidRPr="001D0660" w:rsidRDefault="00671A86" w:rsidP="009A3FE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1A86" w:rsidRPr="001D0660" w:rsidRDefault="00671A86" w:rsidP="009A3FE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1A86" w:rsidRPr="001D0660" w:rsidRDefault="008A0608" w:rsidP="009A3FE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本</w:t>
            </w:r>
            <w:r w:rsidR="00671A86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方交易商代码，填写3位CompanyID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1A86" w:rsidRPr="001D0660" w:rsidRDefault="00671A86" w:rsidP="009A3FEC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C3</w:t>
            </w:r>
          </w:p>
        </w:tc>
      </w:tr>
      <w:tr w:rsidR="00671A86" w:rsidRPr="00521373" w:rsidTr="009A3FEC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A86" w:rsidRPr="001D0660" w:rsidRDefault="00671A86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1A86" w:rsidRPr="001D0660" w:rsidRDefault="00671A86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A86" w:rsidRPr="001D0660" w:rsidRDefault="00671A86" w:rsidP="009A3FE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A86" w:rsidRPr="001D0660" w:rsidRDefault="00671A86" w:rsidP="009A3FE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A86" w:rsidRPr="001D0660" w:rsidRDefault="00D36410" w:rsidP="009A3FE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取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12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，表示当前</w:t>
            </w:r>
            <w:r w:rsidRPr="001D0660">
              <w:rPr>
                <w:rFonts w:asciiTheme="minorEastAsia" w:eastAsiaTheme="minorEastAsia" w:hAnsiTheme="minorEastAsia" w:cs="Arial"/>
                <w:color w:val="000000"/>
              </w:rPr>
              <w:t>PartyID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的取值为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本方的交易商代码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A86" w:rsidRPr="001D0660" w:rsidRDefault="00671A86" w:rsidP="009A3FEC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N4</w:t>
            </w:r>
          </w:p>
        </w:tc>
      </w:tr>
      <w:tr w:rsidR="00671A86" w:rsidRPr="00521373" w:rsidTr="00F35D8B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A86" w:rsidRPr="001D0660" w:rsidRDefault="00671A86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1A86" w:rsidRPr="001D0660" w:rsidRDefault="00671A86" w:rsidP="00770F4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对手方交易商</w:t>
            </w:r>
            <w:r w:rsidR="00770F4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简称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A86" w:rsidRPr="001D0660" w:rsidRDefault="00671A86" w:rsidP="009A3FE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A86" w:rsidRPr="001D0660" w:rsidRDefault="00671A86" w:rsidP="009A3FE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A86" w:rsidRPr="001D0660" w:rsidRDefault="00671A86" w:rsidP="00770F4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对手方交易商</w:t>
            </w:r>
            <w:r w:rsidR="00CC362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简称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，填写</w:t>
            </w:r>
            <w:r w:rsidR="00770F4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10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位</w:t>
            </w:r>
            <w:r w:rsidR="00CC362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简称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A86" w:rsidRPr="001D0660" w:rsidRDefault="00770F4C" w:rsidP="00770F4C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</w:t>
            </w:r>
            <w:r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10</w:t>
            </w:r>
          </w:p>
        </w:tc>
      </w:tr>
      <w:tr w:rsidR="00F35D8B" w:rsidRPr="00521373" w:rsidTr="00F35D8B">
        <w:trPr>
          <w:gridAfter w:val="1"/>
          <w:wAfter w:w="2318" w:type="dxa"/>
          <w:trHeight w:val="48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D8B" w:rsidRPr="001D0660" w:rsidRDefault="00F35D8B" w:rsidP="00770F4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="00770F4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103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，表示当前PartyID的取值为对手方的交易商</w:t>
            </w:r>
            <w:r w:rsidR="009C7039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简称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N4</w:t>
            </w:r>
          </w:p>
        </w:tc>
      </w:tr>
      <w:tr w:rsidR="00F35D8B" w:rsidRPr="00521373" w:rsidTr="00F35D8B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对手方交易员代码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对手方交易员代码，填写6位交易员代码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C6</w:t>
            </w:r>
          </w:p>
        </w:tc>
      </w:tr>
      <w:tr w:rsidR="00F35D8B" w:rsidRPr="00521373" w:rsidTr="00F35D8B">
        <w:trPr>
          <w:gridAfter w:val="1"/>
          <w:wAfter w:w="2318" w:type="dxa"/>
          <w:trHeight w:val="4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D8B" w:rsidRPr="001D0660" w:rsidRDefault="00FB6389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取102，表示当前PartyID的取值为对手方的交易员代码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N4</w:t>
            </w:r>
          </w:p>
        </w:tc>
      </w:tr>
      <w:tr w:rsidR="00F35D8B" w:rsidRPr="00521373" w:rsidTr="00F35D8B">
        <w:trPr>
          <w:gridAfter w:val="1"/>
          <w:wAfter w:w="2318" w:type="dxa"/>
          <w:trHeight w:val="27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D8B" w:rsidRPr="001D0660" w:rsidRDefault="00F35D8B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F35D8B" w:rsidP="00F421F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　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5D8B" w:rsidRPr="001D0660" w:rsidRDefault="009464DC" w:rsidP="009464D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备注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D8B" w:rsidRPr="001D0660" w:rsidRDefault="00F35D8B" w:rsidP="00C97DC9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C1</w:t>
            </w:r>
            <w:r w:rsidR="00990A81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7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0</w:t>
            </w:r>
          </w:p>
        </w:tc>
      </w:tr>
    </w:tbl>
    <w:p w:rsidR="00AF6913" w:rsidRPr="00AA339D" w:rsidRDefault="00F0399D" w:rsidP="00AF6913">
      <w:pPr>
        <w:pStyle w:val="3"/>
        <w:rPr>
          <w:lang w:eastAsia="zh-CN"/>
        </w:rPr>
      </w:pPr>
      <w:bookmarkStart w:id="289" w:name="_Toc477178303"/>
      <w:r w:rsidRPr="00AA339D">
        <w:rPr>
          <w:rFonts w:hint="eastAsia"/>
          <w:lang w:eastAsia="zh-CN"/>
        </w:rPr>
        <w:t>公开报价行情查询</w:t>
      </w:r>
      <w:bookmarkEnd w:id="289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839"/>
        <w:gridCol w:w="3699"/>
      </w:tblGrid>
      <w:tr w:rsidR="00AF6913" w:rsidRPr="005B6828" w:rsidTr="00D270EE">
        <w:trPr>
          <w:tblHeader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</w:tcPr>
          <w:p w:rsidR="00AF6913" w:rsidRPr="005B6828" w:rsidRDefault="00AF6913" w:rsidP="00D270EE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PublicMD</w:t>
            </w:r>
            <w:r w:rsidRPr="002A3582">
              <w:rPr>
                <w:rFonts w:hint="eastAsia"/>
                <w:b/>
              </w:rPr>
              <w:t>Execution</w:t>
            </w:r>
            <w:r>
              <w:rPr>
                <w:rFonts w:ascii="华文细黑" w:eastAsia="华文细黑" w:hAnsi="华文细黑" w:hint="eastAsia"/>
                <w:b/>
                <w:color w:val="000000"/>
                <w:lang w:eastAsia="zh-CN"/>
              </w:rPr>
              <w:t>Inquiry</w:t>
            </w:r>
            <w:r w:rsidRPr="00521373">
              <w:rPr>
                <w:rFonts w:ascii="宋体" w:hAnsi="宋体" w:hint="eastAsia"/>
                <w:b/>
                <w:lang w:eastAsia="zh-CN"/>
              </w:rPr>
              <w:t>(</w:t>
            </w:r>
            <w:r w:rsidRPr="00521373">
              <w:rPr>
                <w:rFonts w:ascii="宋体" w:hAnsi="宋体" w:cs="Arial" w:hint="eastAsia"/>
                <w:b/>
                <w:color w:val="000000"/>
                <w:lang w:eastAsia="zh-CN"/>
              </w:rPr>
              <w:t>reqtext</w:t>
            </w:r>
            <w:r w:rsidRPr="00521373">
              <w:rPr>
                <w:rFonts w:ascii="宋体" w:hAnsi="宋体" w:hint="eastAsia"/>
                <w:b/>
                <w:lang w:eastAsia="zh-CN"/>
              </w:rPr>
              <w:t>)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F0399D" w:rsidRDefault="00F0399D" w:rsidP="00AA339D">
            <w:pPr>
              <w:pStyle w:val="WinDescr"/>
              <w:snapToGrid w:val="0"/>
              <w:rPr>
                <w:rFonts w:ascii="宋体" w:hAnsi="宋体"/>
                <w:lang w:eastAsia="zh-CN"/>
              </w:rPr>
            </w:pPr>
            <w:bookmarkStart w:id="290" w:name="_Toc470642062"/>
            <w:r w:rsidRPr="00AA339D">
              <w:rPr>
                <w:rFonts w:asciiTheme="minorEastAsia" w:eastAsiaTheme="minorEastAsia" w:hAnsiTheme="minorEastAsia" w:hint="eastAsia"/>
                <w:b/>
              </w:rPr>
              <w:t>公开报价行情查询</w:t>
            </w:r>
            <w:bookmarkEnd w:id="290"/>
          </w:p>
        </w:tc>
      </w:tr>
      <w:tr w:rsidR="00AF6913" w:rsidRPr="005B6828" w:rsidTr="00D270EE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913" w:rsidRPr="005B6828" w:rsidRDefault="00AF6913" w:rsidP="00D270EE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</w:rPr>
              <w:t>描述：</w:t>
            </w:r>
          </w:p>
          <w:p w:rsidR="00AF6913" w:rsidRPr="005B6828" w:rsidRDefault="00AF6913" w:rsidP="00D270EE">
            <w:pPr>
              <w:pStyle w:val="WinDescrLeft"/>
              <w:ind w:leftChars="28" w:left="56"/>
              <w:rPr>
                <w:rFonts w:ascii="华文细黑" w:eastAsia="华文细黑" w:hAnsi="华文细黑"/>
                <w:color w:val="000000"/>
              </w:rPr>
            </w:pPr>
            <w:r>
              <w:rPr>
                <w:rFonts w:cs="Arial" w:hint="eastAsia"/>
              </w:rPr>
              <w:t>市场参与者</w:t>
            </w:r>
            <w:r w:rsidRPr="004B2CC3">
              <w:rPr>
                <w:rFonts w:hint="eastAsia"/>
                <w:bCs/>
                <w:lang w:eastAsia="zh-CN"/>
              </w:rPr>
              <w:t>查询</w:t>
            </w:r>
            <w:r w:rsidRPr="003A662F">
              <w:rPr>
                <w:rFonts w:hint="eastAsia"/>
                <w:bCs/>
                <w:lang w:eastAsia="zh-CN"/>
              </w:rPr>
              <w:t>公开报价行情</w:t>
            </w:r>
            <w:r w:rsidRPr="00521373">
              <w:rPr>
                <w:rFonts w:ascii="宋体" w:hAnsi="宋体" w:hint="eastAsia"/>
                <w:bCs/>
                <w:lang w:eastAsia="zh-CN"/>
              </w:rPr>
              <w:t>。</w:t>
            </w:r>
          </w:p>
        </w:tc>
      </w:tr>
    </w:tbl>
    <w:p w:rsidR="00AF6913" w:rsidRDefault="00AF6913" w:rsidP="00AF6913">
      <w:pPr>
        <w:rPr>
          <w:rFonts w:ascii="华文细黑" w:eastAsia="华文细黑" w:hAnsi="华文细黑"/>
          <w:color w:val="000000"/>
          <w:lang w:eastAsia="zh-CN"/>
        </w:rPr>
      </w:pPr>
    </w:p>
    <w:tbl>
      <w:tblPr>
        <w:tblW w:w="8505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29"/>
        <w:gridCol w:w="1318"/>
        <w:gridCol w:w="1276"/>
        <w:gridCol w:w="4271"/>
        <w:gridCol w:w="911"/>
      </w:tblGrid>
      <w:tr w:rsidR="00AF6913" w:rsidRPr="005B6828" w:rsidTr="00D270EE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AF6913" w:rsidRPr="005B6828" w:rsidRDefault="00AF6913" w:rsidP="00D270EE">
            <w:pPr>
              <w:snapToGrid w:val="0"/>
              <w:jc w:val="center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 w:eastAsia="zh-CN"/>
              </w:rPr>
              <w:t>标签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AF6913" w:rsidRPr="005B6828" w:rsidRDefault="00AF6913" w:rsidP="00D270EE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/>
              </w:rPr>
              <w:t>字段名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AF6913" w:rsidRPr="005B6828" w:rsidRDefault="00AF6913" w:rsidP="00D270EE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/>
              </w:rPr>
              <w:t>字段描述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F6913" w:rsidRPr="005B6828" w:rsidRDefault="00AF6913" w:rsidP="00D270EE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/>
              </w:rPr>
              <w:t>类型</w:t>
            </w:r>
          </w:p>
        </w:tc>
      </w:tr>
      <w:tr w:rsidR="00AF6913" w:rsidRPr="005B6828" w:rsidTr="00D270EE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消息头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MsgType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取值为</w:t>
            </w:r>
            <w:r w:rsidRPr="001D0660">
              <w:rPr>
                <w:rFonts w:asciiTheme="minorEastAsia" w:eastAsiaTheme="minorEastAsia" w:hAnsiTheme="minorEastAsia" w:hint="eastAsia"/>
                <w:lang w:eastAsia="zh-CN"/>
              </w:rPr>
              <w:t>U02</w:t>
            </w:r>
            <w:r w:rsidR="00B92314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913" w:rsidRPr="001D0660" w:rsidRDefault="00AF6913" w:rsidP="00D270EE">
            <w:pPr>
              <w:keepNext/>
              <w:keepLines w:val="0"/>
              <w:suppressAutoHyphens w:val="0"/>
              <w:spacing w:before="0" w:after="0" w:line="240" w:lineRule="auto"/>
              <w:jc w:val="both"/>
              <w:outlineLvl w:val="2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</w:tr>
      <w:tr w:rsidR="00AF6913" w:rsidRPr="005B6828" w:rsidTr="00D270EE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1346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ApplReqID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查询请求编号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913" w:rsidRPr="001D0660" w:rsidRDefault="00AF6913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N10</w:t>
            </w:r>
          </w:p>
        </w:tc>
      </w:tr>
      <w:tr w:rsidR="00AF6913" w:rsidRPr="005B6828" w:rsidTr="00D270EE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537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QuoteType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申请类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别</w:t>
            </w:r>
          </w:p>
          <w:p w:rsidR="00AF6913" w:rsidRPr="001D0660" w:rsidRDefault="00AF6913" w:rsidP="006E664B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snapToGrid w:val="0"/>
                <w:lang w:eastAsia="zh-CN"/>
              </w:rPr>
              <w:t>20</w:t>
            </w:r>
            <w:r w:rsidR="006E664B">
              <w:rPr>
                <w:rFonts w:asciiTheme="minorEastAsia" w:eastAsiaTheme="minorEastAsia" w:hAnsiTheme="minorEastAsia" w:cs="Arial" w:hint="eastAsia"/>
                <w:snapToGrid w:val="0"/>
                <w:lang w:eastAsia="zh-CN"/>
              </w:rPr>
              <w:t>20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－</w:t>
            </w:r>
            <w:r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成交申报公开报价行情查询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913" w:rsidRPr="001D0660" w:rsidRDefault="00AF6913" w:rsidP="00D270EE">
            <w:pPr>
              <w:keepLines w:val="0"/>
              <w:suppressAutoHyphens w:val="0"/>
              <w:snapToGrid w:val="0"/>
              <w:spacing w:before="0" w:after="0" w:line="240" w:lineRule="auto"/>
              <w:ind w:firstLineChars="150" w:firstLine="30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C4</w:t>
            </w:r>
          </w:p>
        </w:tc>
      </w:tr>
      <w:tr w:rsidR="00AF6913" w:rsidRPr="005B6828" w:rsidTr="00D270EE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BeginSeqNo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913" w:rsidRPr="001D0660" w:rsidRDefault="00AF6913" w:rsidP="0011388F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起始行情序号（全市场）</w:t>
            </w:r>
            <w:r w:rsidR="00EA5511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，单调递增</w:t>
            </w:r>
            <w:r w:rsidR="0011388F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, 不连续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913" w:rsidRPr="001D0660" w:rsidRDefault="00AF6913" w:rsidP="00D270EE">
            <w:pPr>
              <w:keepLines w:val="0"/>
              <w:suppressAutoHyphens w:val="0"/>
              <w:ind w:firstLineChars="100" w:firstLine="20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10</w:t>
            </w:r>
          </w:p>
        </w:tc>
      </w:tr>
      <w:tr w:rsidR="00AF6913" w:rsidRPr="005B6828" w:rsidTr="00D270EE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453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6913" w:rsidRPr="001D0660" w:rsidRDefault="00AF6913" w:rsidP="00D270EE">
            <w:pPr>
              <w:pStyle w:val="ad"/>
              <w:keepLines w:val="0"/>
              <w:tabs>
                <w:tab w:val="center" w:pos="2545"/>
              </w:tabs>
              <w:suppressAutoHyphens w:val="0"/>
              <w:ind w:left="0" w:firstLine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NoPartyIDs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6913" w:rsidRPr="001D0660" w:rsidRDefault="00AF6913" w:rsidP="00D270EE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参与方个数，取值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=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2，查询方方交易商代码,交易员代码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913" w:rsidRPr="001D0660" w:rsidRDefault="00AF6913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N2</w:t>
            </w:r>
          </w:p>
        </w:tc>
      </w:tr>
      <w:tr w:rsidR="00AF6913" w:rsidRPr="009D3E61" w:rsidTr="00D270EE">
        <w:tc>
          <w:tcPr>
            <w:tcW w:w="7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查询方交易商代码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查询方交易商代码，填写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3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CompanyID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C3</w:t>
            </w:r>
          </w:p>
        </w:tc>
      </w:tr>
      <w:tr w:rsidR="00AF6913" w:rsidRPr="009D3E61" w:rsidTr="00D270EE">
        <w:tc>
          <w:tcPr>
            <w:tcW w:w="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12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的取值为查询方的交易商代码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AF6913" w:rsidRPr="009D3E61" w:rsidTr="00D270EE">
        <w:tc>
          <w:tcPr>
            <w:tcW w:w="72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F6913" w:rsidRPr="001D0660" w:rsidRDefault="006E664B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查询方</w:t>
            </w:r>
            <w:r w:rsidR="00AF6913"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交易员号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交易员代码，填写6位交易员代码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C6</w:t>
            </w:r>
          </w:p>
        </w:tc>
      </w:tr>
      <w:tr w:rsidR="00AF6913" w:rsidRPr="009D3E61" w:rsidTr="00D270EE">
        <w:tc>
          <w:tcPr>
            <w:tcW w:w="72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取101，表示当前PartyID的取值为发起方的交易员代码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</w:tbl>
    <w:p w:rsidR="00AF6913" w:rsidRPr="00AA339D" w:rsidRDefault="00F0399D" w:rsidP="00AF6913">
      <w:pPr>
        <w:pStyle w:val="3"/>
      </w:pPr>
      <w:bookmarkStart w:id="291" w:name="_Toc477178304"/>
      <w:r w:rsidRPr="00AA339D">
        <w:rPr>
          <w:rFonts w:hint="eastAsia"/>
          <w:lang w:eastAsia="zh-CN"/>
        </w:rPr>
        <w:t>公开报价行情响应</w:t>
      </w:r>
      <w:bookmarkEnd w:id="291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839"/>
        <w:gridCol w:w="3699"/>
      </w:tblGrid>
      <w:tr w:rsidR="00AF6913" w:rsidRPr="005B6828" w:rsidTr="00D270EE">
        <w:trPr>
          <w:tblHeader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</w:tcPr>
          <w:p w:rsidR="00AF6913" w:rsidRPr="005B6828" w:rsidRDefault="00AF6913" w:rsidP="00D270EE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PublicMD</w:t>
            </w:r>
            <w:r w:rsidRPr="002A3582">
              <w:rPr>
                <w:rFonts w:hint="eastAsia"/>
                <w:b/>
              </w:rPr>
              <w:t>Execution</w:t>
            </w:r>
            <w:r>
              <w:rPr>
                <w:rFonts w:ascii="华文细黑" w:eastAsia="华文细黑" w:hAnsi="华文细黑" w:hint="eastAsia"/>
                <w:b/>
                <w:color w:val="000000"/>
                <w:lang w:eastAsia="zh-CN"/>
              </w:rPr>
              <w:t>Report</w:t>
            </w:r>
            <w:r w:rsidRPr="00521373">
              <w:rPr>
                <w:rFonts w:ascii="宋体" w:hAnsi="宋体" w:hint="eastAsia"/>
                <w:b/>
                <w:lang w:eastAsia="zh-CN"/>
              </w:rPr>
              <w:t>(</w:t>
            </w:r>
            <w:r w:rsidRPr="00521373">
              <w:rPr>
                <w:rFonts w:ascii="宋体" w:hAnsi="宋体" w:cs="Arial" w:hint="eastAsia"/>
                <w:b/>
                <w:color w:val="000000"/>
                <w:lang w:eastAsia="zh-CN"/>
              </w:rPr>
              <w:t>reqtext</w:t>
            </w:r>
            <w:r w:rsidRPr="00521373">
              <w:rPr>
                <w:rFonts w:ascii="宋体" w:hAnsi="宋体" w:hint="eastAsia"/>
                <w:b/>
                <w:lang w:eastAsia="zh-CN"/>
              </w:rPr>
              <w:t>)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F0399D" w:rsidRDefault="00F0399D" w:rsidP="00AA339D">
            <w:pPr>
              <w:pStyle w:val="WinDescr"/>
              <w:snapToGrid w:val="0"/>
              <w:rPr>
                <w:rFonts w:ascii="宋体" w:hAnsi="宋体"/>
                <w:lang w:eastAsia="zh-CN"/>
              </w:rPr>
            </w:pPr>
            <w:bookmarkStart w:id="292" w:name="_Toc470642064"/>
            <w:r w:rsidRPr="00AA339D">
              <w:rPr>
                <w:rFonts w:asciiTheme="minorEastAsia" w:eastAsiaTheme="minorEastAsia" w:hAnsiTheme="minorEastAsia" w:hint="eastAsia"/>
                <w:b/>
              </w:rPr>
              <w:t>公开报价行情响应</w:t>
            </w:r>
            <w:bookmarkEnd w:id="292"/>
          </w:p>
        </w:tc>
      </w:tr>
      <w:tr w:rsidR="00AF6913" w:rsidRPr="005B6828" w:rsidTr="00D270EE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913" w:rsidRPr="005B6828" w:rsidRDefault="00AF6913" w:rsidP="00D270EE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</w:rPr>
              <w:t>描述：</w:t>
            </w:r>
          </w:p>
          <w:p w:rsidR="00AF6913" w:rsidRPr="005B6828" w:rsidRDefault="00AF6913" w:rsidP="00D270EE">
            <w:pPr>
              <w:pStyle w:val="WinDescrLeft"/>
              <w:ind w:leftChars="28" w:left="56"/>
              <w:rPr>
                <w:rFonts w:ascii="华文细黑" w:eastAsia="华文细黑" w:hAnsi="华文细黑"/>
                <w:color w:val="000000"/>
              </w:rPr>
            </w:pPr>
            <w:r w:rsidRPr="00572C3C">
              <w:rPr>
                <w:rFonts w:ascii="宋体" w:hAnsi="宋体" w:hint="eastAsia"/>
                <w:lang w:eastAsia="zh-CN"/>
              </w:rPr>
              <w:t>响应</w:t>
            </w:r>
            <w:r>
              <w:rPr>
                <w:rFonts w:cs="Arial" w:hint="eastAsia"/>
              </w:rPr>
              <w:t>市场参与者</w:t>
            </w:r>
            <w:r w:rsidRPr="003A662F">
              <w:rPr>
                <w:rFonts w:hint="eastAsia"/>
                <w:bCs/>
                <w:lang w:eastAsia="zh-CN"/>
              </w:rPr>
              <w:t>公开报价行情</w:t>
            </w:r>
            <w:r>
              <w:rPr>
                <w:rFonts w:hint="eastAsia"/>
                <w:bCs/>
                <w:lang w:eastAsia="zh-CN"/>
              </w:rPr>
              <w:t>查询</w:t>
            </w:r>
            <w:r w:rsidRPr="00521373">
              <w:rPr>
                <w:rFonts w:ascii="宋体" w:hAnsi="宋体" w:hint="eastAsia"/>
                <w:bCs/>
                <w:lang w:eastAsia="zh-CN"/>
              </w:rPr>
              <w:t>。</w:t>
            </w:r>
          </w:p>
        </w:tc>
      </w:tr>
    </w:tbl>
    <w:p w:rsidR="00AF6913" w:rsidRPr="005326B2" w:rsidRDefault="00AF6913" w:rsidP="00AF6913">
      <w:pPr>
        <w:rPr>
          <w:lang w:eastAsia="zh-CN"/>
        </w:rPr>
      </w:pPr>
    </w:p>
    <w:p w:rsidR="00AF6913" w:rsidRPr="00521373" w:rsidRDefault="00AF6913" w:rsidP="00AF6913">
      <w:pPr>
        <w:spacing w:before="0" w:after="0"/>
        <w:rPr>
          <w:rFonts w:ascii="宋体" w:hAnsi="宋体"/>
          <w:vanish/>
        </w:rPr>
      </w:pPr>
    </w:p>
    <w:tbl>
      <w:tblPr>
        <w:tblW w:w="1069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67"/>
        <w:gridCol w:w="1816"/>
        <w:gridCol w:w="1116"/>
        <w:gridCol w:w="1116"/>
        <w:gridCol w:w="2430"/>
        <w:gridCol w:w="1134"/>
        <w:gridCol w:w="2318"/>
      </w:tblGrid>
      <w:tr w:rsidR="00196D13" w:rsidRPr="00521373" w:rsidTr="00196D13">
        <w:trPr>
          <w:gridAfter w:val="1"/>
          <w:wAfter w:w="2318" w:type="dxa"/>
          <w:trHeight w:val="270"/>
        </w:trPr>
        <w:tc>
          <w:tcPr>
            <w:tcW w:w="2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</w:tcPr>
          <w:p w:rsidR="00AF6913" w:rsidRPr="00521373" w:rsidRDefault="00AF6913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lang w:val="en-US" w:eastAsia="zh-CN"/>
              </w:rPr>
            </w:pPr>
            <w:r w:rsidRPr="00521373">
              <w:rPr>
                <w:rFonts w:ascii="宋体" w:hAnsi="宋体" w:cs="宋体" w:hint="eastAsia"/>
                <w:b/>
                <w:bCs/>
                <w:color w:val="000000"/>
                <w:lang w:val="en-US" w:eastAsia="zh-CN"/>
              </w:rPr>
              <w:lastRenderedPageBreak/>
              <w:t>标签</w:t>
            </w: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AF6913" w:rsidRPr="00521373" w:rsidRDefault="00AF6913" w:rsidP="00D270EE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b/>
                <w:bCs/>
                <w:color w:val="000000"/>
                <w:lang w:val="en-US" w:eastAsia="zh-CN"/>
              </w:rPr>
            </w:pPr>
            <w:r w:rsidRPr="00521373">
              <w:rPr>
                <w:rFonts w:ascii="宋体" w:hAnsi="宋体" w:cs="宋体" w:hint="eastAsia"/>
                <w:b/>
                <w:bCs/>
                <w:color w:val="000000"/>
                <w:lang w:val="en-US" w:eastAsia="zh-CN"/>
              </w:rPr>
              <w:t>字段名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AF6913" w:rsidRPr="00521373" w:rsidRDefault="00AF6913" w:rsidP="00D270EE">
            <w:pPr>
              <w:keepLines w:val="0"/>
              <w:suppressAutoHyphens w:val="0"/>
              <w:spacing w:before="0" w:after="0" w:line="240" w:lineRule="auto"/>
              <w:rPr>
                <w:rFonts w:ascii="宋体" w:hAnsi="宋体" w:cs="宋体"/>
                <w:b/>
                <w:bCs/>
                <w:color w:val="000000"/>
                <w:lang w:val="en-US" w:eastAsia="zh-CN"/>
              </w:rPr>
            </w:pPr>
            <w:r w:rsidRPr="00521373">
              <w:rPr>
                <w:rFonts w:ascii="宋体" w:hAnsi="宋体" w:cs="宋体" w:hint="eastAsia"/>
                <w:b/>
                <w:bCs/>
                <w:color w:val="000000"/>
                <w:lang w:val="en-US" w:eastAsia="zh-CN"/>
              </w:rPr>
              <w:t>字段描述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AF6913" w:rsidRPr="00521373" w:rsidRDefault="00AF6913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lang w:val="en-US" w:eastAsia="zh-CN"/>
              </w:rPr>
            </w:pPr>
            <w:r w:rsidRPr="00521373">
              <w:rPr>
                <w:rFonts w:ascii="宋体" w:hAnsi="宋体" w:cs="宋体" w:hint="eastAsia"/>
                <w:b/>
                <w:bCs/>
                <w:color w:val="000000"/>
                <w:lang w:val="en-US" w:eastAsia="zh-CN"/>
              </w:rPr>
              <w:t>类型</w:t>
            </w:r>
          </w:p>
        </w:tc>
      </w:tr>
      <w:tr w:rsidR="00196D13" w:rsidRPr="00521373" w:rsidTr="00196D13">
        <w:trPr>
          <w:gridAfter w:val="1"/>
          <w:wAfter w:w="2318" w:type="dxa"/>
          <w:trHeight w:val="550"/>
        </w:trPr>
        <w:tc>
          <w:tcPr>
            <w:tcW w:w="767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  <w:tc>
          <w:tcPr>
            <w:tcW w:w="18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  <w:tc>
          <w:tcPr>
            <w:tcW w:w="22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消息头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F6913" w:rsidRPr="001D0660" w:rsidRDefault="00AF6913" w:rsidP="00B9231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MsgType=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br/>
              <w:t>U02</w:t>
            </w:r>
            <w:r w:rsidR="00B92314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8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：公开报价行情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 xml:space="preserve">　</w:t>
            </w:r>
          </w:p>
        </w:tc>
      </w:tr>
      <w:tr w:rsidR="00196D13" w:rsidRPr="00521373" w:rsidTr="00196D13">
        <w:trPr>
          <w:gridAfter w:val="1"/>
          <w:wAfter w:w="2318" w:type="dxa"/>
          <w:trHeight w:val="64"/>
        </w:trPr>
        <w:tc>
          <w:tcPr>
            <w:tcW w:w="7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  <w:tc>
          <w:tcPr>
            <w:tcW w:w="18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  <w:tc>
          <w:tcPr>
            <w:tcW w:w="22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</w:tr>
      <w:tr w:rsidR="00196D13" w:rsidRPr="00521373" w:rsidTr="00196D13">
        <w:trPr>
          <w:gridAfter w:val="1"/>
          <w:wAfter w:w="2318" w:type="dxa"/>
          <w:trHeight w:val="270"/>
        </w:trPr>
        <w:tc>
          <w:tcPr>
            <w:tcW w:w="7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1346</w:t>
            </w:r>
          </w:p>
        </w:tc>
        <w:tc>
          <w:tcPr>
            <w:tcW w:w="1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ApplReqID</w:t>
            </w:r>
          </w:p>
        </w:tc>
        <w:tc>
          <w:tcPr>
            <w:tcW w:w="2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查询请求编号，该字段对应查询请求消息中的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ApplReqID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913" w:rsidRPr="001D0660" w:rsidRDefault="00AF6913" w:rsidP="00D270EE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N10</w:t>
            </w:r>
          </w:p>
        </w:tc>
      </w:tr>
      <w:tr w:rsidR="00196D13" w:rsidRPr="00521373" w:rsidTr="00196D13">
        <w:trPr>
          <w:gridAfter w:val="1"/>
          <w:wAfter w:w="2318" w:type="dxa"/>
          <w:trHeight w:val="270"/>
        </w:trPr>
        <w:tc>
          <w:tcPr>
            <w:tcW w:w="7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913" w:rsidRPr="001D0660" w:rsidRDefault="00AF6913" w:rsidP="00D270EE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16</w:t>
            </w:r>
          </w:p>
        </w:tc>
        <w:tc>
          <w:tcPr>
            <w:tcW w:w="1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913" w:rsidRPr="001D0660" w:rsidRDefault="00AF6913" w:rsidP="00D270EE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913" w:rsidRPr="001D0660" w:rsidRDefault="00AF6913" w:rsidP="00D270EE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EndSeqNo</w:t>
            </w:r>
          </w:p>
        </w:tc>
        <w:tc>
          <w:tcPr>
            <w:tcW w:w="2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913" w:rsidRPr="001D0660" w:rsidRDefault="00AF6913" w:rsidP="00D270EE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此次查询结束行情序号（全市场）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913" w:rsidRPr="001D0660" w:rsidRDefault="00AF6913" w:rsidP="00D270EE">
            <w:pPr>
              <w:keepLines w:val="0"/>
              <w:suppressAutoHyphens w:val="0"/>
              <w:ind w:firstLineChars="100" w:firstLine="20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10</w:t>
            </w:r>
          </w:p>
        </w:tc>
      </w:tr>
      <w:tr w:rsidR="00196D13" w:rsidRPr="00521373" w:rsidTr="00AA339D">
        <w:trPr>
          <w:trHeight w:val="270"/>
        </w:trPr>
        <w:tc>
          <w:tcPr>
            <w:tcW w:w="7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913" w:rsidRPr="001D0660" w:rsidRDefault="00AF6913" w:rsidP="00D270EE">
            <w:pPr>
              <w:snapToGrid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146</w:t>
            </w:r>
          </w:p>
        </w:tc>
        <w:tc>
          <w:tcPr>
            <w:tcW w:w="1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913" w:rsidRPr="001D0660" w:rsidRDefault="00AF6913" w:rsidP="00D270EE">
            <w:pPr>
              <w:snapToGrid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913" w:rsidRPr="001D0660" w:rsidRDefault="00AF6913" w:rsidP="00D270EE">
            <w:pPr>
              <w:snapToGrid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NoRelatedSym</w:t>
            </w:r>
          </w:p>
        </w:tc>
        <w:tc>
          <w:tcPr>
            <w:tcW w:w="2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913" w:rsidRPr="001D0660" w:rsidRDefault="00AF6913" w:rsidP="00D270EE">
            <w:pPr>
              <w:snapToGrid w:val="0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记录笔数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10</w:t>
            </w:r>
          </w:p>
        </w:tc>
        <w:tc>
          <w:tcPr>
            <w:tcW w:w="2318" w:type="dxa"/>
          </w:tcPr>
          <w:p w:rsidR="00AF6913" w:rsidRPr="007949A7" w:rsidRDefault="00AF6913" w:rsidP="00D270EE">
            <w:pPr>
              <w:keepNext/>
              <w:keepLines w:val="0"/>
              <w:suppressAutoHyphens w:val="0"/>
              <w:spacing w:before="0" w:after="0" w:line="240" w:lineRule="auto"/>
              <w:jc w:val="center"/>
              <w:outlineLvl w:val="2"/>
              <w:rPr>
                <w:rFonts w:ascii="宋体" w:hAnsi="宋体" w:cs="宋体"/>
                <w:color w:val="000000"/>
                <w:lang w:val="en-US" w:eastAsia="zh-CN"/>
              </w:rPr>
            </w:pPr>
          </w:p>
        </w:tc>
      </w:tr>
      <w:tr w:rsidR="0099624A" w:rsidRPr="00521373" w:rsidTr="00AA339D">
        <w:trPr>
          <w:gridAfter w:val="1"/>
          <w:wAfter w:w="2318" w:type="dxa"/>
          <w:trHeight w:val="270"/>
        </w:trPr>
        <w:tc>
          <w:tcPr>
            <w:tcW w:w="7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24A" w:rsidRPr="001D0660" w:rsidRDefault="0099624A" w:rsidP="00D270EE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1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624A" w:rsidRPr="001D0660" w:rsidRDefault="0099624A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6133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624A" w:rsidRPr="001D0660" w:rsidRDefault="0099624A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QuoteRefID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624A" w:rsidRPr="001D0660" w:rsidRDefault="0099624A" w:rsidP="0099624A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交易所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报价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24A" w:rsidRPr="001D0660" w:rsidRDefault="0099624A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C1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0</w:t>
            </w:r>
          </w:p>
        </w:tc>
      </w:tr>
      <w:tr w:rsidR="0099624A" w:rsidRPr="00521373" w:rsidTr="00AA339D">
        <w:trPr>
          <w:gridAfter w:val="1"/>
          <w:wAfter w:w="2318" w:type="dxa"/>
          <w:trHeight w:val="270"/>
        </w:trPr>
        <w:tc>
          <w:tcPr>
            <w:tcW w:w="7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24A" w:rsidRPr="001D0660" w:rsidRDefault="0099624A" w:rsidP="00D270EE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9624A" w:rsidRPr="001D0660" w:rsidRDefault="0099624A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279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624A" w:rsidRPr="001D0660" w:rsidRDefault="0099624A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MDUpdateAction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624A" w:rsidRPr="001D0660" w:rsidRDefault="0099624A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行情更新类型，取值：新增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=0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，删除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=2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24A" w:rsidRDefault="0099624A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C1</w:t>
            </w:r>
          </w:p>
        </w:tc>
      </w:tr>
      <w:tr w:rsidR="003E0385" w:rsidRPr="00521373" w:rsidTr="00D270EE">
        <w:trPr>
          <w:gridAfter w:val="1"/>
          <w:wAfter w:w="2318" w:type="dxa"/>
          <w:trHeight w:val="270"/>
        </w:trPr>
        <w:tc>
          <w:tcPr>
            <w:tcW w:w="7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85" w:rsidRPr="001D0660" w:rsidRDefault="003E0385" w:rsidP="00D270EE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E0385" w:rsidRPr="001D0660" w:rsidRDefault="003E0385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F831C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40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E0385" w:rsidRPr="001D0660" w:rsidRDefault="003E0385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F831C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OrdType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0385" w:rsidRPr="001D0660" w:rsidRDefault="003E0385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报价申报类型，取值：</w:t>
            </w:r>
          </w:p>
          <w:p w:rsidR="003E0385" w:rsidRPr="003E0385" w:rsidRDefault="003E0385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协议回购意向报价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=</w:t>
            </w:r>
            <w:r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0385" w:rsidRPr="001D0660" w:rsidRDefault="003E0385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C</w:t>
            </w:r>
            <w:r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1</w:t>
            </w:r>
          </w:p>
        </w:tc>
      </w:tr>
      <w:tr w:rsidR="0099624A" w:rsidRPr="00521373" w:rsidTr="00196D13">
        <w:trPr>
          <w:gridAfter w:val="1"/>
          <w:wAfter w:w="2318" w:type="dxa"/>
          <w:trHeight w:val="270"/>
        </w:trPr>
        <w:tc>
          <w:tcPr>
            <w:tcW w:w="7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24A" w:rsidRPr="001D0660" w:rsidRDefault="0099624A" w:rsidP="00D270EE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624A" w:rsidRPr="001D0660" w:rsidRDefault="0099624A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48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624A" w:rsidRPr="001D0660" w:rsidRDefault="0099624A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SecurityID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624A" w:rsidRPr="001D0660" w:rsidRDefault="0099624A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质押券代码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624A" w:rsidRDefault="0099624A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cs="Arial"/>
                <w:color w:val="000000"/>
                <w:lang w:eastAsia="zh-CN"/>
              </w:rPr>
            </w:pPr>
            <w:r>
              <w:rPr>
                <w:rFonts w:cs="Arial" w:hint="eastAsia"/>
                <w:color w:val="000000"/>
                <w:lang w:eastAsia="zh-CN"/>
              </w:rPr>
              <w:t>C6</w:t>
            </w:r>
          </w:p>
        </w:tc>
      </w:tr>
      <w:tr w:rsidR="00177C2D" w:rsidRPr="00521373" w:rsidTr="00196D13">
        <w:trPr>
          <w:gridAfter w:val="1"/>
          <w:wAfter w:w="2318" w:type="dxa"/>
          <w:trHeight w:val="270"/>
        </w:trPr>
        <w:tc>
          <w:tcPr>
            <w:tcW w:w="7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C2D" w:rsidRPr="001D0660" w:rsidRDefault="00177C2D" w:rsidP="00D270EE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1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77C2D" w:rsidRPr="001D0660" w:rsidRDefault="00F0399D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AA339D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55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77C2D" w:rsidRPr="001D0660" w:rsidRDefault="00F0399D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AA339D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Symbol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C2D" w:rsidRPr="001D0660" w:rsidRDefault="00177C2D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</w:t>
            </w:r>
            <w:r w:rsidR="00F0399D" w:rsidRPr="00AA339D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券简称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C2D" w:rsidRPr="00177C2D" w:rsidRDefault="00F0399D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AA339D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C8</w:t>
            </w:r>
          </w:p>
        </w:tc>
      </w:tr>
      <w:tr w:rsidR="00196D13" w:rsidRPr="00521373" w:rsidTr="00196D13">
        <w:trPr>
          <w:gridAfter w:val="1"/>
          <w:wAfter w:w="2318" w:type="dxa"/>
          <w:trHeight w:val="270"/>
        </w:trPr>
        <w:tc>
          <w:tcPr>
            <w:tcW w:w="7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78" w:rsidRPr="001D0660" w:rsidRDefault="00DB2578" w:rsidP="00D270EE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1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B2578" w:rsidRPr="001D0660" w:rsidRDefault="00DB2578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54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2578" w:rsidRPr="001D0660" w:rsidRDefault="00DB2578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Side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578" w:rsidRPr="001D0660" w:rsidRDefault="00DB2578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协议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方向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，1表示正回购，2表示逆回购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578" w:rsidRPr="001D0660" w:rsidRDefault="00DB2578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C1</w:t>
            </w:r>
          </w:p>
        </w:tc>
      </w:tr>
      <w:tr w:rsidR="00B20BBF" w:rsidRPr="00521373" w:rsidTr="00AA339D">
        <w:trPr>
          <w:gridAfter w:val="1"/>
          <w:wAfter w:w="2318" w:type="dxa"/>
          <w:trHeight w:val="27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BF" w:rsidRPr="001D0660" w:rsidRDefault="00B20BBF" w:rsidP="00D270EE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BBF" w:rsidRPr="001D0660" w:rsidRDefault="00B20BBF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20BBF" w:rsidRPr="001D0660" w:rsidRDefault="00B20BBF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Price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BBF" w:rsidRPr="001D0660" w:rsidRDefault="00B20BBF" w:rsidP="00B20BBF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回购利率，单位：%，精度：3位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BBF" w:rsidRPr="001D0660" w:rsidRDefault="00B20BBF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N10(3)</w:t>
            </w:r>
          </w:p>
        </w:tc>
      </w:tr>
      <w:tr w:rsidR="00196D13" w:rsidRPr="00521373" w:rsidTr="00196D13">
        <w:trPr>
          <w:gridAfter w:val="1"/>
          <w:wAfter w:w="2318" w:type="dxa"/>
          <w:trHeight w:val="27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CE" w:rsidRPr="001D0660" w:rsidRDefault="00D040CE" w:rsidP="00D270EE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40CE" w:rsidRPr="001D0660" w:rsidRDefault="00D040CE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38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40CE" w:rsidRPr="001D0660" w:rsidRDefault="00D040CE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OrderQty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0CE" w:rsidRPr="001D0660" w:rsidRDefault="00D040CE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质押券数量，单位：手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40CE" w:rsidRPr="001D0660" w:rsidRDefault="00D040CE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N10</w:t>
            </w:r>
          </w:p>
        </w:tc>
      </w:tr>
      <w:tr w:rsidR="00196D13" w:rsidRPr="00521373" w:rsidTr="00AA339D">
        <w:trPr>
          <w:gridAfter w:val="1"/>
          <w:wAfter w:w="2318" w:type="dxa"/>
          <w:trHeight w:val="27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31" w:rsidRPr="001D0660" w:rsidRDefault="00173E31" w:rsidP="00D270EE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3E31" w:rsidRPr="001D0660" w:rsidRDefault="00173E3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231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73E31" w:rsidRPr="001D0660" w:rsidRDefault="00173E3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ContractMultiplier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3E31" w:rsidRPr="001D0660" w:rsidRDefault="00173E3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折算比例,单位：%，精度：2位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3E31" w:rsidRPr="001D0660" w:rsidRDefault="00173E31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N6(2)</w:t>
            </w:r>
          </w:p>
        </w:tc>
      </w:tr>
      <w:tr w:rsidR="00196D13" w:rsidRPr="00521373" w:rsidTr="00AA339D">
        <w:trPr>
          <w:gridAfter w:val="1"/>
          <w:wAfter w:w="2318" w:type="dxa"/>
          <w:trHeight w:val="27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5C9" w:rsidRPr="001D0660" w:rsidRDefault="001045C9" w:rsidP="00D270EE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45C9" w:rsidRPr="001D0660" w:rsidRDefault="001045C9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226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45C9" w:rsidRPr="001D0660" w:rsidRDefault="001045C9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RepurchaseTerm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45C9" w:rsidRPr="001D0660" w:rsidRDefault="001045C9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回购期限，以天计，1-365天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45C9" w:rsidRPr="001D0660" w:rsidRDefault="001045C9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N4</w:t>
            </w:r>
          </w:p>
        </w:tc>
      </w:tr>
      <w:tr w:rsidR="00AE4C6C" w:rsidRPr="00521373" w:rsidTr="00AA339D">
        <w:trPr>
          <w:gridAfter w:val="1"/>
          <w:wAfter w:w="2318" w:type="dxa"/>
          <w:trHeight w:val="27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C6C" w:rsidRPr="001D0660" w:rsidRDefault="00AE4C6C" w:rsidP="00D270EE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4C6C" w:rsidRPr="001D0660" w:rsidRDefault="00AE4C6C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8504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E4C6C" w:rsidRPr="001D0660" w:rsidRDefault="00AE4C6C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TotalValueTraded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C6C" w:rsidRPr="001D0660" w:rsidRDefault="00AE4C6C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成交金额，单位：元；精度：2位，四舍五入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4C6C" w:rsidRPr="001D0660" w:rsidRDefault="00AE4C6C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N16(2)</w:t>
            </w:r>
          </w:p>
        </w:tc>
      </w:tr>
      <w:tr w:rsidR="00196D13" w:rsidRPr="00521373" w:rsidTr="00196D13">
        <w:trPr>
          <w:gridAfter w:val="1"/>
          <w:wAfter w:w="2318" w:type="dxa"/>
          <w:trHeight w:val="27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1D0660" w:rsidRDefault="00196D13" w:rsidP="00D270EE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13" w:rsidRPr="001D0660" w:rsidRDefault="00196D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64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96D13" w:rsidRPr="001D0660" w:rsidRDefault="00196D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SettlDate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D13" w:rsidRPr="001D0660" w:rsidRDefault="00196D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首次结算日，格式为：YYYYMMDD</w:t>
            </w:r>
            <w:r w:rsidRPr="00F852EA">
              <w:rPr>
                <w:rFonts w:cs="Arial" w:hint="eastAsia"/>
                <w:color w:val="00000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D13" w:rsidRPr="001D0660" w:rsidRDefault="00196D13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C8</w:t>
            </w:r>
          </w:p>
        </w:tc>
      </w:tr>
      <w:tr w:rsidR="00196D13" w:rsidRPr="00521373" w:rsidTr="00AA339D">
        <w:trPr>
          <w:gridAfter w:val="1"/>
          <w:wAfter w:w="2318" w:type="dxa"/>
          <w:trHeight w:val="495"/>
        </w:trPr>
        <w:tc>
          <w:tcPr>
            <w:tcW w:w="7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913" w:rsidRPr="001D0660" w:rsidRDefault="00AF6913" w:rsidP="00D270EE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1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453</w:t>
            </w: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NoPartyIDs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913" w:rsidRPr="001D0660" w:rsidRDefault="00AF6913" w:rsidP="001821E8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发起方重复组，依次包含</w:t>
            </w:r>
            <w:r w:rsidR="001821E8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交易商，</w:t>
            </w:r>
            <w:r w:rsidR="001821E8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交易员代码，取值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=</w:t>
            </w:r>
            <w:r w:rsidR="001821E8">
              <w:rPr>
                <w:rFonts w:asciiTheme="minorEastAsia" w:eastAsiaTheme="minorEastAsia" w:hAnsiTheme="minorEastAsia" w:cs="Arial"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6913" w:rsidRPr="001D0660" w:rsidRDefault="00AF6913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  <w:t>N2</w:t>
            </w:r>
          </w:p>
        </w:tc>
      </w:tr>
      <w:tr w:rsidR="00850AB1" w:rsidRPr="00521373" w:rsidTr="00D66004">
        <w:trPr>
          <w:gridAfter w:val="1"/>
          <w:wAfter w:w="2318" w:type="dxa"/>
          <w:trHeight w:val="270"/>
        </w:trPr>
        <w:tc>
          <w:tcPr>
            <w:tcW w:w="767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850AB1" w:rsidRPr="001D0660" w:rsidRDefault="00850AB1" w:rsidP="00D270EE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18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发起方交易商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简称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0AB1" w:rsidRPr="001D0660" w:rsidRDefault="00850AB1" w:rsidP="001821E8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发起方交易商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简称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0AB1" w:rsidRPr="001D0660" w:rsidRDefault="00850AB1" w:rsidP="001821E8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10</w:t>
            </w:r>
          </w:p>
        </w:tc>
      </w:tr>
      <w:tr w:rsidR="00850AB1" w:rsidRPr="00521373" w:rsidTr="00D66004">
        <w:trPr>
          <w:gridAfter w:val="1"/>
          <w:wAfter w:w="2318" w:type="dxa"/>
          <w:trHeight w:val="270"/>
        </w:trPr>
        <w:tc>
          <w:tcPr>
            <w:tcW w:w="7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B1" w:rsidRPr="001D0660" w:rsidRDefault="00850AB1" w:rsidP="00D270EE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8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AB1" w:rsidRPr="001D0660" w:rsidRDefault="00850AB1" w:rsidP="001821E8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103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的取值为发起方的交易商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简称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850AB1" w:rsidRPr="00521373" w:rsidTr="00D66004">
        <w:trPr>
          <w:gridAfter w:val="1"/>
          <w:wAfter w:w="2318" w:type="dxa"/>
          <w:trHeight w:val="270"/>
        </w:trPr>
        <w:tc>
          <w:tcPr>
            <w:tcW w:w="767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850AB1" w:rsidRPr="001D0660" w:rsidRDefault="00850AB1" w:rsidP="00D270EE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18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AB1" w:rsidRPr="001D0660" w:rsidRDefault="00850AB1" w:rsidP="006663FB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发起方申报交易员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代码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交易员代码，填写6位交易员代码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C6</w:t>
            </w:r>
          </w:p>
        </w:tc>
      </w:tr>
      <w:tr w:rsidR="00850AB1" w:rsidRPr="00521373" w:rsidTr="00D66004">
        <w:trPr>
          <w:gridAfter w:val="1"/>
          <w:wAfter w:w="2318" w:type="dxa"/>
          <w:trHeight w:val="480"/>
        </w:trPr>
        <w:tc>
          <w:tcPr>
            <w:tcW w:w="7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B1" w:rsidRPr="001D0660" w:rsidRDefault="00850AB1" w:rsidP="00D270E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取101，表示当前PartyID的取值为发起方的交易员代码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0AB1" w:rsidRPr="001D0660" w:rsidRDefault="00850AB1" w:rsidP="00D270EE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</w:tbl>
    <w:p w:rsidR="00EB6724" w:rsidRPr="00521373" w:rsidRDefault="00EB6724" w:rsidP="00EB6724">
      <w:pPr>
        <w:pStyle w:val="2"/>
        <w:rPr>
          <w:rFonts w:ascii="宋体" w:hAnsi="宋体"/>
          <w:bCs w:val="0"/>
          <w:lang w:eastAsia="zh-CN"/>
        </w:rPr>
      </w:pPr>
      <w:bookmarkStart w:id="293" w:name="_Toc477178305"/>
      <w:r>
        <w:rPr>
          <w:rFonts w:ascii="宋体" w:hAnsi="宋体" w:hint="eastAsia"/>
          <w:bCs w:val="0"/>
          <w:lang w:eastAsia="zh-CN"/>
        </w:rPr>
        <w:lastRenderedPageBreak/>
        <w:t>执行报告查询类</w:t>
      </w:r>
      <w:r w:rsidRPr="00521373">
        <w:rPr>
          <w:rFonts w:ascii="宋体" w:hAnsi="宋体" w:hint="eastAsia"/>
          <w:bCs w:val="0"/>
          <w:lang w:eastAsia="zh-CN"/>
        </w:rPr>
        <w:t>消息</w:t>
      </w:r>
      <w:bookmarkEnd w:id="293"/>
    </w:p>
    <w:p w:rsidR="003D1EAE" w:rsidRPr="00AA339D" w:rsidRDefault="00F0399D" w:rsidP="003D1EAE">
      <w:pPr>
        <w:pStyle w:val="3"/>
        <w:rPr>
          <w:lang w:eastAsia="zh-CN"/>
        </w:rPr>
      </w:pPr>
      <w:bookmarkStart w:id="294" w:name="_Toc477178306"/>
      <w:r w:rsidRPr="00AA339D">
        <w:rPr>
          <w:rFonts w:hint="eastAsia"/>
          <w:lang w:eastAsia="zh-CN"/>
        </w:rPr>
        <w:t>成交执行报告查询</w:t>
      </w:r>
      <w:bookmarkEnd w:id="294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839"/>
        <w:gridCol w:w="3699"/>
      </w:tblGrid>
      <w:tr w:rsidR="003D1EAE" w:rsidRPr="005B6828" w:rsidTr="00D66004">
        <w:trPr>
          <w:tblHeader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</w:tcPr>
          <w:p w:rsidR="003D1EAE" w:rsidRPr="005B6828" w:rsidRDefault="003D1EAE" w:rsidP="00D66004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  <w:lang w:eastAsia="zh-CN"/>
              </w:rPr>
            </w:pPr>
            <w:r w:rsidRPr="002A3582">
              <w:rPr>
                <w:rFonts w:hint="eastAsia"/>
                <w:b/>
              </w:rPr>
              <w:t>Execution</w:t>
            </w:r>
            <w:r>
              <w:rPr>
                <w:rFonts w:ascii="华文细黑" w:eastAsia="华文细黑" w:hAnsi="华文细黑" w:hint="eastAsia"/>
                <w:b/>
                <w:color w:val="000000"/>
                <w:lang w:eastAsia="zh-CN"/>
              </w:rPr>
              <w:t>Inquiry</w:t>
            </w:r>
            <w:r w:rsidRPr="00521373">
              <w:rPr>
                <w:rFonts w:ascii="宋体" w:hAnsi="宋体" w:hint="eastAsia"/>
                <w:b/>
                <w:lang w:eastAsia="zh-CN"/>
              </w:rPr>
              <w:t xml:space="preserve"> (</w:t>
            </w:r>
            <w:r w:rsidRPr="00521373">
              <w:rPr>
                <w:rFonts w:ascii="宋体" w:hAnsi="宋体" w:cs="Arial" w:hint="eastAsia"/>
                <w:b/>
                <w:color w:val="000000"/>
                <w:lang w:eastAsia="zh-CN"/>
              </w:rPr>
              <w:t>reqtext</w:t>
            </w:r>
            <w:r w:rsidRPr="00521373">
              <w:rPr>
                <w:rFonts w:ascii="宋体" w:hAnsi="宋体" w:hint="eastAsia"/>
                <w:b/>
                <w:lang w:eastAsia="zh-CN"/>
              </w:rPr>
              <w:t>)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F0399D" w:rsidRDefault="00F0399D" w:rsidP="00AA339D">
            <w:pPr>
              <w:pStyle w:val="WinDescr"/>
              <w:snapToGrid w:val="0"/>
              <w:rPr>
                <w:rFonts w:ascii="宋体" w:hAnsi="宋体"/>
                <w:lang w:eastAsia="zh-CN"/>
              </w:rPr>
            </w:pPr>
            <w:r w:rsidRPr="00AA339D">
              <w:rPr>
                <w:rFonts w:asciiTheme="minorEastAsia" w:eastAsiaTheme="minorEastAsia" w:hAnsiTheme="minorEastAsia" w:hint="eastAsia"/>
                <w:b/>
              </w:rPr>
              <w:t>成交执行报告查询</w:t>
            </w:r>
          </w:p>
        </w:tc>
      </w:tr>
      <w:tr w:rsidR="003D1EAE" w:rsidRPr="005B6828" w:rsidTr="00D66004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5B6828" w:rsidRDefault="003D1EAE" w:rsidP="00D66004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</w:rPr>
              <w:t>描述：</w:t>
            </w:r>
          </w:p>
          <w:p w:rsidR="003D1EAE" w:rsidRPr="005B6828" w:rsidRDefault="003D1EAE" w:rsidP="00D66004">
            <w:pPr>
              <w:pStyle w:val="WinDescrLeft"/>
              <w:ind w:leftChars="28" w:left="56"/>
              <w:rPr>
                <w:rFonts w:ascii="华文细黑" w:eastAsia="华文细黑" w:hAnsi="华文细黑"/>
                <w:color w:val="000000"/>
              </w:rPr>
            </w:pPr>
            <w:r>
              <w:rPr>
                <w:rFonts w:cs="Arial" w:hint="eastAsia"/>
              </w:rPr>
              <w:t>市场参与者</w:t>
            </w:r>
            <w:r w:rsidRPr="004B2CC3">
              <w:rPr>
                <w:rFonts w:hint="eastAsia"/>
                <w:bCs/>
                <w:lang w:eastAsia="zh-CN"/>
              </w:rPr>
              <w:t>查询</w:t>
            </w:r>
            <w:r>
              <w:rPr>
                <w:rFonts w:hint="eastAsia"/>
                <w:bCs/>
                <w:lang w:eastAsia="zh-CN"/>
              </w:rPr>
              <w:t>成交</w:t>
            </w:r>
            <w:r w:rsidRPr="00DB5215">
              <w:rPr>
                <w:rFonts w:hint="eastAsia"/>
                <w:bCs/>
                <w:lang w:eastAsia="zh-CN"/>
              </w:rPr>
              <w:t>执行报告</w:t>
            </w:r>
            <w:r>
              <w:rPr>
                <w:rFonts w:hint="eastAsia"/>
                <w:bCs/>
                <w:lang w:eastAsia="zh-CN"/>
              </w:rPr>
              <w:t>。</w:t>
            </w:r>
          </w:p>
        </w:tc>
      </w:tr>
    </w:tbl>
    <w:p w:rsidR="003D1EAE" w:rsidRDefault="003D1EAE" w:rsidP="003D1EAE">
      <w:pPr>
        <w:rPr>
          <w:rFonts w:ascii="华文细黑" w:eastAsia="华文细黑" w:hAnsi="华文细黑"/>
          <w:color w:val="000000"/>
          <w:lang w:eastAsia="zh-CN"/>
        </w:rPr>
      </w:pPr>
    </w:p>
    <w:tbl>
      <w:tblPr>
        <w:tblW w:w="8505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29"/>
        <w:gridCol w:w="1318"/>
        <w:gridCol w:w="1701"/>
        <w:gridCol w:w="3846"/>
        <w:gridCol w:w="911"/>
      </w:tblGrid>
      <w:tr w:rsidR="003D1EAE" w:rsidRPr="005B6828" w:rsidTr="00D66004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3D1EAE" w:rsidRPr="005B6828" w:rsidRDefault="003D1EAE" w:rsidP="00D66004">
            <w:pPr>
              <w:snapToGrid w:val="0"/>
              <w:jc w:val="center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 w:eastAsia="zh-CN"/>
              </w:rPr>
              <w:t>标签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3D1EAE" w:rsidRPr="005B6828" w:rsidRDefault="003D1EAE" w:rsidP="00D66004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/>
              </w:rPr>
              <w:t>字段名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3D1EAE" w:rsidRPr="005B6828" w:rsidRDefault="003D1EAE" w:rsidP="00D66004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/>
              </w:rPr>
              <w:t>字段描述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3D1EAE" w:rsidRPr="005B6828" w:rsidRDefault="003D1EAE" w:rsidP="00D66004">
            <w:pPr>
              <w:snapToGrid w:val="0"/>
              <w:rPr>
                <w:rFonts w:ascii="华文细黑" w:eastAsia="华文细黑" w:hAnsi="华文细黑"/>
                <w:b/>
                <w:color w:val="000000"/>
                <w:lang w:val="en-US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  <w:lang w:val="en-US"/>
              </w:rPr>
              <w:t>类型</w:t>
            </w:r>
          </w:p>
        </w:tc>
      </w:tr>
      <w:tr w:rsidR="003D1EAE" w:rsidRPr="005B6828" w:rsidTr="00D66004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消息头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MsgType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取值为</w:t>
            </w:r>
            <w:r w:rsidRPr="001D0660">
              <w:rPr>
                <w:rFonts w:asciiTheme="minorEastAsia" w:eastAsiaTheme="minorEastAsia" w:hAnsiTheme="minorEastAsia" w:hint="eastAsia"/>
                <w:lang w:eastAsia="zh-CN"/>
              </w:rPr>
              <w:t>U023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keepNext/>
              <w:keepLines w:val="0"/>
              <w:suppressAutoHyphens w:val="0"/>
              <w:spacing w:before="0" w:after="0" w:line="240" w:lineRule="auto"/>
              <w:jc w:val="both"/>
              <w:outlineLvl w:val="2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</w:tr>
      <w:tr w:rsidR="003D1EAE" w:rsidRPr="005B6828" w:rsidTr="00D66004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1346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ApplReqID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查询请求编号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N10</w:t>
            </w:r>
          </w:p>
        </w:tc>
      </w:tr>
      <w:tr w:rsidR="003D1EAE" w:rsidRPr="005B6828" w:rsidTr="00D66004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537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QuoteType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申请类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别</w:t>
            </w:r>
          </w:p>
          <w:p w:rsidR="003D1EAE" w:rsidRPr="001D0660" w:rsidRDefault="003D1EAE" w:rsidP="003730C9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snapToGrid w:val="0"/>
                <w:lang w:eastAsia="zh-CN"/>
              </w:rPr>
              <w:t>3</w:t>
            </w:r>
            <w:r w:rsidR="003730C9">
              <w:rPr>
                <w:rFonts w:asciiTheme="minorEastAsia" w:eastAsiaTheme="minorEastAsia" w:hAnsiTheme="minorEastAsia" w:cs="Arial" w:hint="eastAsia"/>
                <w:snapToGrid w:val="0"/>
                <w:lang w:eastAsia="zh-CN"/>
              </w:rPr>
              <w:t>139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 xml:space="preserve"> －</w:t>
            </w:r>
            <w:r w:rsidRPr="001D0660">
              <w:rPr>
                <w:rFonts w:asciiTheme="minorEastAsia" w:eastAsiaTheme="minorEastAsia" w:hAnsiTheme="minorEastAsia" w:hint="eastAsia"/>
                <w:bCs/>
                <w:lang w:eastAsia="zh-CN"/>
              </w:rPr>
              <w:t>查询成交执行报告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napToGrid w:val="0"/>
              <w:spacing w:before="0" w:after="0" w:line="240" w:lineRule="auto"/>
              <w:ind w:firstLineChars="150" w:firstLine="30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</w:t>
            </w:r>
          </w:p>
        </w:tc>
      </w:tr>
      <w:tr w:rsidR="00130CD3" w:rsidRPr="005B6828" w:rsidTr="00D66004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0CD3" w:rsidRPr="001D0660" w:rsidRDefault="00130CD3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0CD3" w:rsidRPr="001D0660" w:rsidRDefault="00130CD3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BeginSeqNo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0CD3" w:rsidRPr="001D0660" w:rsidRDefault="00130CD3" w:rsidP="005B1CEC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起始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</w:t>
            </w:r>
            <w:r w:rsidR="00CD70F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序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号，单调递增</w:t>
            </w:r>
            <w:r w:rsidR="005B1CEC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不连续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CD3" w:rsidRDefault="00130CD3" w:rsidP="00D66004">
            <w:pPr>
              <w:keepLines w:val="0"/>
              <w:suppressAutoHyphens w:val="0"/>
              <w:snapToGrid w:val="0"/>
              <w:spacing w:before="0" w:after="0" w:line="240" w:lineRule="auto"/>
              <w:ind w:firstLineChars="150" w:firstLine="30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10</w:t>
            </w:r>
          </w:p>
        </w:tc>
      </w:tr>
      <w:tr w:rsidR="003D1EAE" w:rsidRPr="005B6828" w:rsidTr="00D66004">
        <w:trPr>
          <w:cantSplit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453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D1EAE" w:rsidRPr="001D0660" w:rsidRDefault="003D1EAE" w:rsidP="00D66004">
            <w:pPr>
              <w:pStyle w:val="ad"/>
              <w:keepLines w:val="0"/>
              <w:tabs>
                <w:tab w:val="center" w:pos="2545"/>
              </w:tabs>
              <w:suppressAutoHyphens w:val="0"/>
              <w:ind w:left="0" w:firstLine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NoPartyIDs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D1EAE" w:rsidRPr="001D0660" w:rsidRDefault="003D1EAE" w:rsidP="00D66004">
            <w:pPr>
              <w:keepLines w:val="0"/>
              <w:suppressAutoHyphens w:val="0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参与方个数，取值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=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2，查询方方交易商代码,交易员代码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N2</w:t>
            </w:r>
          </w:p>
        </w:tc>
      </w:tr>
      <w:tr w:rsidR="003D1EAE" w:rsidRPr="009D3E61" w:rsidTr="00D66004">
        <w:tc>
          <w:tcPr>
            <w:tcW w:w="7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查询方交易商代码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查询方交易商代码，填写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3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CompanyID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C3</w:t>
            </w:r>
          </w:p>
        </w:tc>
      </w:tr>
      <w:tr w:rsidR="003D1EAE" w:rsidRPr="009D3E61" w:rsidTr="00D66004">
        <w:tc>
          <w:tcPr>
            <w:tcW w:w="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12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，表示当前</w:t>
            </w: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PartyID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的取值为查询方的交易商代码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3D1EAE" w:rsidRPr="009D3E61" w:rsidTr="00D66004">
        <w:tc>
          <w:tcPr>
            <w:tcW w:w="72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查询方交易员号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交易员代码，填写6位交易员代码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6</w:t>
            </w:r>
          </w:p>
        </w:tc>
      </w:tr>
      <w:tr w:rsidR="003D1EAE" w:rsidRPr="009D3E61" w:rsidTr="00D66004">
        <w:tc>
          <w:tcPr>
            <w:tcW w:w="72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取101，表示当前PartyID的取值为发起方的交易员代码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</w:tbl>
    <w:p w:rsidR="003D1EAE" w:rsidRPr="00662CB0" w:rsidRDefault="003D1EAE" w:rsidP="003D1EAE">
      <w:pPr>
        <w:rPr>
          <w:lang w:val="en-US" w:eastAsia="zh-CN"/>
        </w:rPr>
      </w:pPr>
    </w:p>
    <w:p w:rsidR="003D1EAE" w:rsidRPr="00AA339D" w:rsidRDefault="00F0399D" w:rsidP="003D1EAE">
      <w:pPr>
        <w:pStyle w:val="3"/>
        <w:rPr>
          <w:b w:val="0"/>
          <w:bCs w:val="0"/>
        </w:rPr>
      </w:pPr>
      <w:bookmarkStart w:id="295" w:name="_Toc477178307"/>
      <w:r w:rsidRPr="00AA339D">
        <w:rPr>
          <w:rFonts w:hint="eastAsia"/>
          <w:lang w:eastAsia="zh-CN"/>
        </w:rPr>
        <w:t>成交执行报告</w:t>
      </w:r>
      <w:r w:rsidRPr="00AA339D">
        <w:rPr>
          <w:rFonts w:hint="eastAsia"/>
        </w:rPr>
        <w:t>响应</w:t>
      </w:r>
      <w:bookmarkEnd w:id="295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839"/>
        <w:gridCol w:w="3699"/>
      </w:tblGrid>
      <w:tr w:rsidR="003D1EAE" w:rsidRPr="005B6828" w:rsidTr="00D66004">
        <w:trPr>
          <w:tblHeader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</w:tcPr>
          <w:p w:rsidR="003D1EAE" w:rsidRPr="005B6828" w:rsidRDefault="003D1EAE" w:rsidP="00D66004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  <w:lang w:eastAsia="zh-CN"/>
              </w:rPr>
            </w:pPr>
            <w:r w:rsidRPr="002A3582">
              <w:rPr>
                <w:rFonts w:hint="eastAsia"/>
                <w:b/>
              </w:rPr>
              <w:t>ExecutionReport</w:t>
            </w:r>
            <w:r w:rsidRPr="00521373">
              <w:rPr>
                <w:rFonts w:ascii="宋体" w:hAnsi="宋体" w:hint="eastAsia"/>
                <w:b/>
                <w:lang w:eastAsia="zh-CN"/>
              </w:rPr>
              <w:t xml:space="preserve"> (</w:t>
            </w:r>
            <w:r w:rsidRPr="00521373">
              <w:rPr>
                <w:rFonts w:ascii="宋体" w:hAnsi="宋体" w:cs="Arial" w:hint="eastAsia"/>
                <w:b/>
                <w:color w:val="000000"/>
                <w:lang w:eastAsia="zh-CN"/>
              </w:rPr>
              <w:t>reqtext</w:t>
            </w:r>
            <w:r w:rsidRPr="00521373">
              <w:rPr>
                <w:rFonts w:ascii="宋体" w:hAnsi="宋体" w:hint="eastAsia"/>
                <w:b/>
                <w:lang w:eastAsia="zh-CN"/>
              </w:rPr>
              <w:t>)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F0399D" w:rsidRDefault="00F0399D" w:rsidP="00AA339D">
            <w:pPr>
              <w:pStyle w:val="WinDescr"/>
              <w:snapToGrid w:val="0"/>
              <w:rPr>
                <w:rFonts w:ascii="宋体" w:hAnsi="宋体"/>
                <w:lang w:eastAsia="zh-CN"/>
              </w:rPr>
            </w:pPr>
            <w:r w:rsidRPr="00AA339D">
              <w:rPr>
                <w:rFonts w:asciiTheme="minorEastAsia" w:eastAsiaTheme="minorEastAsia" w:hAnsiTheme="minorEastAsia" w:hint="eastAsia"/>
                <w:b/>
              </w:rPr>
              <w:t>成交执行报告响应</w:t>
            </w:r>
          </w:p>
        </w:tc>
      </w:tr>
      <w:tr w:rsidR="003D1EAE" w:rsidRPr="005B6828" w:rsidTr="00D66004"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5B6828" w:rsidRDefault="003D1EAE" w:rsidP="00D66004">
            <w:pPr>
              <w:pStyle w:val="WinDescr"/>
              <w:snapToGrid w:val="0"/>
              <w:rPr>
                <w:rFonts w:ascii="华文细黑" w:eastAsia="华文细黑" w:hAnsi="华文细黑"/>
                <w:b/>
                <w:color w:val="000000"/>
              </w:rPr>
            </w:pPr>
            <w:r w:rsidRPr="009D3E61">
              <w:rPr>
                <w:rFonts w:ascii="华文细黑" w:eastAsia="华文细黑" w:hAnsi="华文细黑" w:hint="eastAsia"/>
                <w:b/>
                <w:color w:val="000000"/>
              </w:rPr>
              <w:t>描述：</w:t>
            </w:r>
          </w:p>
          <w:p w:rsidR="003D1EAE" w:rsidRPr="005B6828" w:rsidRDefault="003D1EAE" w:rsidP="00D66004">
            <w:pPr>
              <w:pStyle w:val="WinDescrLeft"/>
              <w:ind w:leftChars="28" w:left="56"/>
              <w:rPr>
                <w:rFonts w:ascii="华文细黑" w:eastAsia="华文细黑" w:hAnsi="华文细黑"/>
                <w:color w:val="000000"/>
              </w:rPr>
            </w:pPr>
            <w:r w:rsidRPr="00572C3C">
              <w:rPr>
                <w:rFonts w:ascii="宋体" w:hAnsi="宋体" w:hint="eastAsia"/>
                <w:lang w:eastAsia="zh-CN"/>
              </w:rPr>
              <w:t>响应</w:t>
            </w:r>
            <w:r>
              <w:rPr>
                <w:rFonts w:cs="Arial" w:hint="eastAsia"/>
              </w:rPr>
              <w:t>市场参与者</w:t>
            </w:r>
            <w:r>
              <w:rPr>
                <w:rFonts w:hint="eastAsia"/>
                <w:bCs/>
                <w:lang w:eastAsia="zh-CN"/>
              </w:rPr>
              <w:t>成交</w:t>
            </w:r>
            <w:r w:rsidRPr="00DB5215">
              <w:rPr>
                <w:rFonts w:hint="eastAsia"/>
                <w:bCs/>
                <w:lang w:eastAsia="zh-CN"/>
              </w:rPr>
              <w:t>执行报告</w:t>
            </w:r>
            <w:r>
              <w:rPr>
                <w:rFonts w:hint="eastAsia"/>
                <w:bCs/>
                <w:lang w:eastAsia="zh-CN"/>
              </w:rPr>
              <w:t>查询</w:t>
            </w:r>
            <w:r w:rsidRPr="00521373">
              <w:rPr>
                <w:rFonts w:ascii="宋体" w:hAnsi="宋体" w:hint="eastAsia"/>
                <w:bCs/>
                <w:lang w:eastAsia="zh-CN"/>
              </w:rPr>
              <w:t>。</w:t>
            </w:r>
          </w:p>
        </w:tc>
      </w:tr>
    </w:tbl>
    <w:p w:rsidR="003D1EAE" w:rsidRPr="005326B2" w:rsidRDefault="003D1EAE" w:rsidP="003D1EAE">
      <w:pPr>
        <w:rPr>
          <w:lang w:eastAsia="zh-CN"/>
        </w:rPr>
      </w:pPr>
    </w:p>
    <w:tbl>
      <w:tblPr>
        <w:tblW w:w="8506" w:type="dxa"/>
        <w:tblInd w:w="-8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93"/>
        <w:gridCol w:w="993"/>
        <w:gridCol w:w="566"/>
        <w:gridCol w:w="993"/>
        <w:gridCol w:w="3401"/>
        <w:gridCol w:w="1560"/>
      </w:tblGrid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D1EAE" w:rsidRDefault="003D1EAE" w:rsidP="00D66004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D1EAE" w:rsidRDefault="003D1EAE" w:rsidP="00D66004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>序号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D1EAE" w:rsidRDefault="003D1EAE" w:rsidP="00D66004">
            <w:pPr>
              <w:snapToGrid w:val="0"/>
              <w:rPr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>字段名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D1EAE" w:rsidRDefault="003D1EAE" w:rsidP="00D66004">
            <w:pPr>
              <w:snapToGrid w:val="0"/>
              <w:rPr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>字段描述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3D1EAE" w:rsidRDefault="003D1EAE" w:rsidP="00D66004">
            <w:pPr>
              <w:snapToGrid w:val="0"/>
              <w:rPr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>类型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Arial"/>
                <w:color w:val="000000"/>
                <w:lang w:val="en-US" w:eastAsia="zh-CN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标准消息头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MsgType=</w:t>
            </w:r>
          </w:p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U024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：执行报告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jc w:val="both"/>
              <w:rPr>
                <w:rFonts w:asciiTheme="minorEastAsia" w:eastAsiaTheme="minorEastAsia" w:hAnsiTheme="minorEastAsia" w:cs="Arial"/>
                <w:color w:val="000000"/>
                <w:lang w:val="en-US"/>
              </w:rPr>
            </w:pP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1346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ApplReqID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查询请求编号，该字段对应查询请求消息中的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ApplReqID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N10</w:t>
            </w:r>
          </w:p>
        </w:tc>
      </w:tr>
      <w:tr w:rsidR="00FB59DD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59DD" w:rsidRPr="001D0660" w:rsidRDefault="00FB59DD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59DD" w:rsidRPr="001D0660" w:rsidRDefault="00FB59DD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59DD" w:rsidRPr="001D0660" w:rsidRDefault="00FB59DD" w:rsidP="00D66004">
            <w:pPr>
              <w:keepLines w:val="0"/>
              <w:suppressAutoHyphens w:val="0"/>
              <w:spacing w:before="0" w:after="0" w:line="240" w:lineRule="auto"/>
              <w:jc w:val="both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EndSeqNo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59DD" w:rsidRPr="001D0660" w:rsidRDefault="00FB59DD" w:rsidP="00FB59DD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此次查询结束</w:t>
            </w:r>
            <w:r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成交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序号（全市场）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9DD" w:rsidRPr="001D0660" w:rsidRDefault="00FB59DD" w:rsidP="00D6600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</w:t>
            </w: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10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 w:hint="eastAsia"/>
              </w:rPr>
              <w:t>146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 w:hint="eastAsia"/>
              </w:rPr>
              <w:t>NoRelatedSym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记录笔数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 w:hint="eastAsia"/>
                <w:lang w:eastAsia="zh-CN"/>
              </w:rPr>
              <w:t>N10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11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ClOrdID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会员内部编号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  <w:lang w:eastAsia="zh-CN"/>
              </w:rPr>
              <w:t>C</w:t>
            </w:r>
            <w:r w:rsidRPr="001D0660">
              <w:rPr>
                <w:rFonts w:asciiTheme="minorEastAsia" w:eastAsiaTheme="minorEastAsia" w:hAnsiTheme="minorEastAsia" w:cs="Arial"/>
              </w:rPr>
              <w:t>10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37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OrderID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交易所订单编号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/>
                <w:lang w:eastAsia="zh-CN"/>
              </w:rPr>
              <w:t>C16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17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ExecID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成交编号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del w:id="296" w:author="user" w:date="2017-04-19T14:23:00Z">
              <w:r w:rsidRPr="001D0660" w:rsidDel="00DD655F">
                <w:rPr>
                  <w:rFonts w:asciiTheme="minorEastAsia" w:eastAsiaTheme="minorEastAsia" w:hAnsiTheme="minorEastAsia"/>
                  <w:lang w:eastAsia="zh-CN"/>
                </w:rPr>
                <w:delText>C16</w:delText>
              </w:r>
            </w:del>
            <w:ins w:id="297" w:author="user" w:date="2017-04-19T14:23:00Z">
              <w:r w:rsidR="00DD655F">
                <w:rPr>
                  <w:rFonts w:asciiTheme="minorEastAsia" w:eastAsiaTheme="minorEastAsia" w:hAnsiTheme="minorEastAsia" w:hint="eastAsia"/>
                  <w:lang w:eastAsia="zh-CN"/>
                </w:rPr>
                <w:t>N10</w:t>
              </w:r>
            </w:ins>
          </w:p>
        </w:tc>
      </w:tr>
      <w:tr w:rsidR="006A5BBB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BBB" w:rsidRPr="001D0660" w:rsidRDefault="006A5BBB" w:rsidP="00D66004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BBB" w:rsidRPr="001D0660" w:rsidRDefault="006A5BBB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6A5BBB">
              <w:rPr>
                <w:rFonts w:asciiTheme="minorEastAsia" w:eastAsiaTheme="minorEastAsia" w:hAnsiTheme="minorEastAsia" w:cs="Arial"/>
              </w:rPr>
              <w:t>1125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BBB" w:rsidRPr="001D0660" w:rsidRDefault="006A5BBB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6A5BBB">
              <w:rPr>
                <w:rFonts w:asciiTheme="minorEastAsia" w:eastAsiaTheme="minorEastAsia" w:hAnsiTheme="minorEastAsia" w:cs="Arial"/>
                <w:color w:val="000000"/>
              </w:rPr>
              <w:t>OrigTradeDate</w:t>
            </w:r>
            <w:r w:rsidRPr="006A5BBB">
              <w:rPr>
                <w:rFonts w:asciiTheme="minorEastAsia" w:eastAsiaTheme="minorEastAsia" w:hAnsiTheme="minorEastAsia" w:cs="Arial"/>
                <w:color w:val="000000"/>
              </w:rPr>
              <w:tab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BBB" w:rsidRDefault="006A5BBB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6A5BBB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成交申报时交易所成交日期</w:t>
            </w:r>
          </w:p>
          <w:p w:rsidR="00F0399D" w:rsidRPr="00AA339D" w:rsidRDefault="00F0399D" w:rsidP="00AA339D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AA339D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债券质押式协议回购到期确认</w:t>
            </w:r>
          </w:p>
          <w:p w:rsidR="00F0399D" w:rsidRPr="00AA339D" w:rsidRDefault="00F0399D" w:rsidP="00AA339D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AA339D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债券质押式协议回购到期续做前期合约了结</w:t>
            </w:r>
          </w:p>
          <w:p w:rsidR="00F0399D" w:rsidRPr="00AA339D" w:rsidRDefault="00F0399D" w:rsidP="00AA339D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AA339D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债券质押式协议回购到期续做合约新开</w:t>
            </w:r>
          </w:p>
          <w:p w:rsidR="00F0399D" w:rsidRPr="00AA339D" w:rsidRDefault="00F0399D" w:rsidP="00AA339D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AA339D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债券质押式协议回购换券申报</w:t>
            </w:r>
          </w:p>
          <w:p w:rsidR="00F0399D" w:rsidRPr="00AA339D" w:rsidRDefault="00F0399D" w:rsidP="00AA339D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AA339D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债券质押式协议回购提前终止</w:t>
            </w:r>
          </w:p>
          <w:p w:rsidR="00F0399D" w:rsidRPr="00AA339D" w:rsidRDefault="00F0399D" w:rsidP="00AA339D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AA339D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债券质押式协议回购解除质押</w:t>
            </w:r>
            <w:r w:rsidR="006A5BBB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 xml:space="preserve"> 有效</w:t>
            </w:r>
          </w:p>
          <w:p w:rsidR="006A5BBB" w:rsidRPr="001D0660" w:rsidRDefault="00F0399D" w:rsidP="006A5BBB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AA339D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对于其他业务无效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BBB" w:rsidRPr="001D0660" w:rsidRDefault="00454D68" w:rsidP="00D66004">
            <w:pPr>
              <w:snapToGrid w:val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454D68">
              <w:rPr>
                <w:rFonts w:asciiTheme="minorEastAsia" w:eastAsiaTheme="minorEastAsia" w:hAnsiTheme="minorEastAsia"/>
                <w:lang w:eastAsia="zh-CN"/>
              </w:rPr>
              <w:t>C8</w:t>
            </w:r>
          </w:p>
        </w:tc>
      </w:tr>
      <w:tr w:rsidR="006A5BBB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BBB" w:rsidRPr="001D0660" w:rsidRDefault="006A5BBB" w:rsidP="00D66004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BBB" w:rsidRPr="001D0660" w:rsidRDefault="006A5BBB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6A5BBB">
              <w:rPr>
                <w:rFonts w:asciiTheme="minorEastAsia" w:eastAsiaTheme="minorEastAsia" w:hAnsiTheme="minorEastAsia" w:cs="Arial"/>
              </w:rPr>
              <w:t>19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BBB" w:rsidRPr="001D0660" w:rsidRDefault="006A5BBB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6A5BBB">
              <w:rPr>
                <w:rFonts w:asciiTheme="minorEastAsia" w:eastAsiaTheme="minorEastAsia" w:hAnsiTheme="minorEastAsia" w:cs="Arial"/>
                <w:color w:val="000000"/>
              </w:rPr>
              <w:t>ExecRefID</w:t>
            </w:r>
            <w:r w:rsidRPr="006A5BBB">
              <w:rPr>
                <w:rFonts w:asciiTheme="minorEastAsia" w:eastAsiaTheme="minorEastAsia" w:hAnsiTheme="minorEastAsia" w:cs="Arial"/>
                <w:color w:val="000000"/>
              </w:rPr>
              <w:tab/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BBB" w:rsidRDefault="006A5BBB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6A5BBB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成交申报时交易所成交编号</w:t>
            </w:r>
          </w:p>
          <w:p w:rsidR="00F0399D" w:rsidRPr="00AA339D" w:rsidRDefault="006A5BBB" w:rsidP="00AA339D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对于</w:t>
            </w:r>
            <w:r w:rsidR="00F0399D" w:rsidRPr="00AA339D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债券质押式协议回购到期确认</w:t>
            </w:r>
          </w:p>
          <w:p w:rsidR="00F0399D" w:rsidRPr="00AA339D" w:rsidRDefault="00F0399D" w:rsidP="00AA339D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AA339D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债券质押式协议回购到期续做前期合约了结</w:t>
            </w:r>
          </w:p>
          <w:p w:rsidR="00F0399D" w:rsidRPr="00AA339D" w:rsidRDefault="00F0399D" w:rsidP="00AA339D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AA339D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债券质押式协议回购到期续做合约新开</w:t>
            </w:r>
          </w:p>
          <w:p w:rsidR="00F0399D" w:rsidRPr="00AA339D" w:rsidRDefault="00F0399D" w:rsidP="00AA339D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AA339D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债券质押式协议回购换券申报</w:t>
            </w:r>
          </w:p>
          <w:p w:rsidR="00F0399D" w:rsidRPr="00AA339D" w:rsidRDefault="00F0399D" w:rsidP="00AA339D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AA339D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债券质押式协议回购提前终止</w:t>
            </w:r>
          </w:p>
          <w:p w:rsidR="00F0399D" w:rsidRPr="00AA339D" w:rsidRDefault="00F0399D" w:rsidP="00AA339D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AA339D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债券质押式协议回购解除质押</w:t>
            </w:r>
            <w:r w:rsidR="006A5BBB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 xml:space="preserve"> 有效</w:t>
            </w:r>
          </w:p>
          <w:p w:rsidR="006A5BBB" w:rsidRPr="001D0660" w:rsidRDefault="00F0399D" w:rsidP="006A5BBB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AA339D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对于其他业务无效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BBB" w:rsidRPr="001D0660" w:rsidRDefault="00454D68" w:rsidP="00D66004">
            <w:pPr>
              <w:snapToGrid w:val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N10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 w:hint="eastAsia"/>
              </w:rPr>
              <w:t>828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Trd</w:t>
            </w:r>
            <w:r w:rsidRPr="001D0660">
              <w:rPr>
                <w:rFonts w:asciiTheme="minorEastAsia" w:eastAsiaTheme="minorEastAsia" w:hAnsiTheme="minorEastAsia" w:cs="Arial"/>
                <w:color w:val="000000"/>
              </w:rPr>
              <w:t>Type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业务类别</w:t>
            </w:r>
          </w:p>
          <w:p w:rsidR="003D1EAE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</w:p>
          <w:p w:rsidR="003D1EAE" w:rsidRPr="00711B7F" w:rsidRDefault="003D1EAE" w:rsidP="00D66004">
            <w:pPr>
              <w:rPr>
                <w:rFonts w:ascii="Times New Roman" w:hAnsi="Times New Roman"/>
                <w:color w:val="000000"/>
              </w:rPr>
            </w:pPr>
            <w:r w:rsidRPr="00711B7F">
              <w:rPr>
                <w:rFonts w:ascii="Times New Roman" w:hAnsi="Times New Roman" w:hint="eastAsia"/>
                <w:color w:val="000000"/>
              </w:rPr>
              <w:t>01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 xml:space="preserve"> </w:t>
            </w:r>
            <w:r w:rsidRPr="00711B7F">
              <w:rPr>
                <w:rFonts w:ascii="Times New Roman" w:hAnsi="Times New Roman" w:hint="eastAsia"/>
                <w:color w:val="000000"/>
              </w:rPr>
              <w:t>场内现券</w:t>
            </w:r>
          </w:p>
          <w:p w:rsidR="003D1EAE" w:rsidRPr="00711B7F" w:rsidRDefault="003D1EAE" w:rsidP="00D66004">
            <w:pPr>
              <w:rPr>
                <w:rFonts w:ascii="Times New Roman" w:hAnsi="Times New Roman"/>
                <w:color w:val="000000"/>
              </w:rPr>
            </w:pPr>
            <w:r w:rsidRPr="00711B7F">
              <w:rPr>
                <w:rFonts w:ascii="Times New Roman" w:hAnsi="Times New Roman" w:hint="eastAsia"/>
                <w:color w:val="000000"/>
              </w:rPr>
              <w:t>02</w:t>
            </w:r>
            <w:r w:rsidRPr="00711B7F">
              <w:rPr>
                <w:rFonts w:ascii="Times New Roman" w:hAnsi="Times New Roman" w:hint="eastAsia"/>
                <w:color w:val="000000"/>
              </w:rPr>
              <w:t>场外现券</w:t>
            </w:r>
          </w:p>
          <w:p w:rsidR="003D1EAE" w:rsidRPr="00711B7F" w:rsidRDefault="003D1EAE" w:rsidP="00D66004">
            <w:pPr>
              <w:rPr>
                <w:rFonts w:ascii="Times New Roman" w:hAnsi="Times New Roman"/>
                <w:color w:val="000000"/>
              </w:rPr>
            </w:pPr>
            <w:r w:rsidRPr="00711B7F">
              <w:rPr>
                <w:rFonts w:ascii="Times New Roman" w:hAnsi="Times New Roman" w:hint="eastAsia"/>
                <w:color w:val="000000"/>
              </w:rPr>
              <w:t>06</w:t>
            </w:r>
            <w:r w:rsidRPr="00711B7F">
              <w:rPr>
                <w:rFonts w:ascii="Times New Roman" w:hAnsi="Times New Roman" w:hint="eastAsia"/>
                <w:color w:val="000000"/>
              </w:rPr>
              <w:t>转托管</w:t>
            </w:r>
          </w:p>
          <w:p w:rsidR="003D1EAE" w:rsidRDefault="003D1EAE" w:rsidP="00D66004">
            <w:pPr>
              <w:rPr>
                <w:rFonts w:ascii="Times New Roman" w:hAnsi="Times New Roman"/>
                <w:color w:val="000000"/>
              </w:rPr>
            </w:pPr>
            <w:r w:rsidRPr="00711B7F">
              <w:rPr>
                <w:rFonts w:ascii="Times New Roman" w:hAnsi="Times New Roman" w:hint="eastAsia"/>
                <w:color w:val="000000"/>
              </w:rPr>
              <w:t>08</w:t>
            </w:r>
            <w:r w:rsidRPr="00711B7F">
              <w:rPr>
                <w:rFonts w:ascii="Times New Roman" w:hAnsi="Times New Roman" w:hint="eastAsia"/>
                <w:color w:val="000000"/>
              </w:rPr>
              <w:t>债券质押式协议回购</w:t>
            </w:r>
          </w:p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</w:rPr>
              <w:t>09</w:t>
            </w:r>
            <w:r>
              <w:rPr>
                <w:rFonts w:ascii="Times New Roman" w:hAnsi="Times New Roman" w:hint="eastAsia"/>
                <w:color w:val="000000"/>
              </w:rPr>
              <w:t>可交换债换股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C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2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48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both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SecurityID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Default="003D1EAE" w:rsidP="00D66004">
            <w:pPr>
              <w:rPr>
                <w:rFonts w:ascii="Times New Roman" w:hAnsi="Times New Roman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证券代码</w:t>
            </w:r>
            <w:r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，</w:t>
            </w:r>
            <w:r w:rsidRPr="00711B7F">
              <w:rPr>
                <w:rFonts w:ascii="Times New Roman" w:hAnsi="Times New Roman" w:hint="eastAsia"/>
                <w:color w:val="000000"/>
              </w:rPr>
              <w:t>对债券质押式协议回购，为质押券现券代码</w:t>
            </w:r>
            <w:r>
              <w:rPr>
                <w:rFonts w:ascii="Times New Roman" w:hAnsi="Times New Roman" w:hint="eastAsia"/>
                <w:color w:val="000000"/>
              </w:rPr>
              <w:t>；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C6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55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both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Symbol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质押债券简称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C8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>
              <w:t>1180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>
              <w:rPr>
                <w:rFonts w:ascii="Verdana" w:hAnsi="Verdana" w:cs="Arial"/>
                <w:color w:val="000000"/>
              </w:rPr>
              <w:t>ApplID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Default="003D1EAE" w:rsidP="00D66004">
            <w:pPr>
              <w:pStyle w:val="ad"/>
              <w:ind w:left="0" w:firstLine="0"/>
              <w:jc w:val="both"/>
              <w:rPr>
                <w:color w:val="000000"/>
                <w:lang w:val="en-US" w:eastAsia="zh-CN"/>
              </w:rPr>
            </w:pPr>
            <w:r>
              <w:rPr>
                <w:rFonts w:ascii="Verdana" w:hAnsi="Verdana" w:cs="Arial" w:hint="eastAsia"/>
                <w:color w:val="000000"/>
                <w:lang w:eastAsia="zh-CN"/>
              </w:rPr>
              <w:t>对于质押式协议回购，含义为</w:t>
            </w:r>
            <w:r w:rsidRPr="00D63A63">
              <w:rPr>
                <w:rFonts w:hint="eastAsia"/>
                <w:color w:val="000000"/>
                <w:lang w:val="en-US" w:eastAsia="zh-CN"/>
              </w:rPr>
              <w:t>业务子类型</w:t>
            </w:r>
            <w:r>
              <w:rPr>
                <w:rFonts w:hint="eastAsia"/>
                <w:color w:val="000000"/>
                <w:lang w:val="en-US" w:eastAsia="zh-CN"/>
              </w:rPr>
              <w:t>，</w:t>
            </w:r>
            <w:r w:rsidRPr="00D63A63">
              <w:rPr>
                <w:rFonts w:hint="eastAsia"/>
                <w:color w:val="000000"/>
                <w:lang w:val="en-US" w:eastAsia="zh-CN"/>
              </w:rPr>
              <w:t>取值</w:t>
            </w:r>
            <w:r>
              <w:rPr>
                <w:rFonts w:hint="eastAsia"/>
                <w:color w:val="000000"/>
                <w:lang w:val="en-US" w:eastAsia="zh-CN"/>
              </w:rPr>
              <w:t>如下</w:t>
            </w:r>
            <w:r w:rsidRPr="00D63A63">
              <w:rPr>
                <w:rFonts w:hint="eastAsia"/>
                <w:color w:val="000000"/>
                <w:lang w:val="en-US" w:eastAsia="zh-CN"/>
              </w:rPr>
              <w:t>：</w:t>
            </w:r>
          </w:p>
          <w:p w:rsidR="003D1EAE" w:rsidRPr="00711B7F" w:rsidRDefault="003D1EAE" w:rsidP="00D66004">
            <w:pPr>
              <w:snapToGrid w:val="0"/>
              <w:spacing w:before="48" w:after="48"/>
              <w:rPr>
                <w:rFonts w:ascii="Times New Roman" w:hAnsi="Times New Roman"/>
                <w:color w:val="000000"/>
              </w:rPr>
            </w:pPr>
            <w:r w:rsidRPr="00711B7F">
              <w:rPr>
                <w:rFonts w:ascii="Times New Roman" w:hAnsi="Times New Roman" w:hint="eastAsia"/>
                <w:color w:val="000000"/>
              </w:rPr>
              <w:t>'619'</w:t>
            </w:r>
            <w:r w:rsidRPr="00711B7F">
              <w:rPr>
                <w:rFonts w:ascii="Times New Roman" w:hAnsi="Times New Roman" w:hint="eastAsia"/>
                <w:color w:val="000000"/>
              </w:rPr>
              <w:t>：债券质押式协议回购成交申报</w:t>
            </w:r>
          </w:p>
          <w:p w:rsidR="003D1EAE" w:rsidRPr="00711B7F" w:rsidRDefault="003D1EAE" w:rsidP="00D66004">
            <w:pPr>
              <w:snapToGrid w:val="0"/>
              <w:spacing w:before="48" w:after="48"/>
              <w:rPr>
                <w:rFonts w:ascii="Times New Roman" w:hAnsi="Times New Roman"/>
                <w:color w:val="000000"/>
              </w:rPr>
            </w:pPr>
            <w:r w:rsidRPr="00711B7F">
              <w:rPr>
                <w:rFonts w:ascii="Times New Roman" w:hAnsi="Times New Roman" w:hint="eastAsia"/>
                <w:color w:val="000000"/>
              </w:rPr>
              <w:t>'613 '</w:t>
            </w:r>
            <w:r w:rsidRPr="00711B7F">
              <w:rPr>
                <w:rFonts w:ascii="Times New Roman" w:hAnsi="Times New Roman" w:hint="eastAsia"/>
                <w:color w:val="000000"/>
              </w:rPr>
              <w:t>：债券质押式协议回购到期确认</w:t>
            </w:r>
          </w:p>
          <w:p w:rsidR="003D1EAE" w:rsidRPr="00711B7F" w:rsidRDefault="003D1EAE" w:rsidP="00D66004">
            <w:pPr>
              <w:snapToGrid w:val="0"/>
              <w:spacing w:before="48" w:after="48"/>
              <w:rPr>
                <w:rFonts w:ascii="Times New Roman" w:hAnsi="Times New Roman"/>
                <w:color w:val="000000"/>
              </w:rPr>
            </w:pPr>
            <w:r w:rsidRPr="00711B7F">
              <w:rPr>
                <w:rFonts w:ascii="Times New Roman" w:hAnsi="Times New Roman" w:hint="eastAsia"/>
                <w:color w:val="000000"/>
              </w:rPr>
              <w:t>'614 '</w:t>
            </w:r>
            <w:r w:rsidRPr="00711B7F">
              <w:rPr>
                <w:rFonts w:ascii="Times New Roman" w:hAnsi="Times New Roman" w:hint="eastAsia"/>
                <w:color w:val="000000"/>
              </w:rPr>
              <w:t>：债券质押式协议回购到期续做前期合约了结</w:t>
            </w:r>
          </w:p>
          <w:p w:rsidR="003D1EAE" w:rsidRPr="00711B7F" w:rsidRDefault="003D1EAE" w:rsidP="00D66004">
            <w:pPr>
              <w:snapToGrid w:val="0"/>
              <w:spacing w:before="48" w:after="48"/>
              <w:rPr>
                <w:rFonts w:ascii="Times New Roman" w:hAnsi="Times New Roman"/>
                <w:color w:val="000000"/>
              </w:rPr>
            </w:pPr>
            <w:r w:rsidRPr="00711B7F">
              <w:rPr>
                <w:rFonts w:ascii="Times New Roman" w:hAnsi="Times New Roman" w:hint="eastAsia"/>
                <w:color w:val="000000"/>
              </w:rPr>
              <w:t>'615'</w:t>
            </w:r>
            <w:r w:rsidRPr="00711B7F">
              <w:rPr>
                <w:rFonts w:ascii="Times New Roman" w:hAnsi="Times New Roman" w:hint="eastAsia"/>
                <w:color w:val="000000"/>
              </w:rPr>
              <w:t>：债券质押式协议回购到期续做合约新开</w:t>
            </w:r>
          </w:p>
          <w:p w:rsidR="003D1EAE" w:rsidRDefault="003D1EAE" w:rsidP="00D66004">
            <w:pPr>
              <w:pStyle w:val="af5"/>
              <w:spacing w:after="72"/>
              <w:ind w:left="0"/>
              <w:rPr>
                <w:color w:val="000000"/>
                <w:lang w:val="en-US" w:eastAsia="zh-CN"/>
              </w:rPr>
            </w:pPr>
            <w:r w:rsidRPr="00D63A63">
              <w:rPr>
                <w:rFonts w:hint="eastAsia"/>
                <w:color w:val="000000"/>
                <w:lang w:val="en-US" w:eastAsia="zh-CN"/>
              </w:rPr>
              <w:t>'616'</w:t>
            </w:r>
            <w:r w:rsidRPr="00D63A63">
              <w:rPr>
                <w:rFonts w:hint="eastAsia"/>
                <w:color w:val="000000"/>
                <w:lang w:val="en-US" w:eastAsia="zh-CN"/>
              </w:rPr>
              <w:t>：债券质押式协议回购换券申报</w:t>
            </w:r>
          </w:p>
          <w:p w:rsidR="003D1EAE" w:rsidRPr="00711B7F" w:rsidRDefault="003D1EAE" w:rsidP="00D66004">
            <w:pPr>
              <w:rPr>
                <w:rFonts w:ascii="Times New Roman" w:hAnsi="Times New Roman"/>
                <w:color w:val="000000"/>
              </w:rPr>
            </w:pPr>
            <w:r w:rsidRPr="00711B7F">
              <w:rPr>
                <w:rFonts w:ascii="Times New Roman" w:hAnsi="Times New Roman" w:hint="eastAsia"/>
                <w:color w:val="000000"/>
              </w:rPr>
              <w:t>'617'</w:t>
            </w:r>
            <w:r w:rsidRPr="00711B7F">
              <w:rPr>
                <w:rFonts w:ascii="Times New Roman" w:hAnsi="Times New Roman" w:hint="eastAsia"/>
                <w:color w:val="000000"/>
              </w:rPr>
              <w:t>：债券质押式协议回购提前终止</w:t>
            </w:r>
          </w:p>
          <w:p w:rsidR="003D1EAE" w:rsidRDefault="003D1EAE" w:rsidP="00D66004">
            <w:pPr>
              <w:rPr>
                <w:rFonts w:ascii="Times New Roman" w:hAnsi="Times New Roman"/>
                <w:color w:val="000000"/>
                <w:lang w:eastAsia="zh-CN"/>
              </w:rPr>
            </w:pPr>
            <w:r w:rsidRPr="00711B7F">
              <w:rPr>
                <w:rFonts w:ascii="Times New Roman" w:hAnsi="Times New Roman" w:hint="eastAsia"/>
                <w:color w:val="000000"/>
              </w:rPr>
              <w:lastRenderedPageBreak/>
              <w:t>'618'</w:t>
            </w:r>
            <w:r w:rsidRPr="00711B7F">
              <w:rPr>
                <w:rFonts w:ascii="Times New Roman" w:hAnsi="Times New Roman" w:hint="eastAsia"/>
                <w:color w:val="000000"/>
              </w:rPr>
              <w:t>：债券质押式协议回购解除质押</w:t>
            </w:r>
          </w:p>
          <w:p w:rsidR="003D1EAE" w:rsidRPr="00EA3DA1" w:rsidRDefault="003D1EAE" w:rsidP="00D66004">
            <w:pPr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对于其他业务无效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>
              <w:rPr>
                <w:lang w:eastAsia="zh-CN"/>
              </w:rPr>
              <w:lastRenderedPageBreak/>
              <w:t>C1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lang w:eastAsia="zh-CN"/>
              </w:rPr>
            </w:pPr>
          </w:p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31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LastPx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单位：元</w:t>
            </w:r>
          </w:p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价格</w:t>
            </w:r>
          </w:p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对于质押式协议回购，代表回购利率，只填写%左边的数值，省略%，例如：现实中的3.456%在此字段中填写3.456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/>
              </w:rPr>
              <w:t>N</w:t>
            </w:r>
            <w:r w:rsidRPr="001D0660">
              <w:rPr>
                <w:rFonts w:asciiTheme="minorEastAsia" w:eastAsiaTheme="minorEastAsia" w:hAnsiTheme="minorEastAsia"/>
                <w:lang w:eastAsia="zh-CN"/>
              </w:rPr>
              <w:t>11</w:t>
            </w:r>
            <w:r w:rsidRPr="001D0660">
              <w:rPr>
                <w:rFonts w:asciiTheme="minorEastAsia" w:eastAsiaTheme="minorEastAsia" w:hAnsiTheme="minorEastAsia"/>
              </w:rPr>
              <w:t>(3)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32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LastQty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该笔成交数量,</w:t>
            </w:r>
          </w:p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单位：手</w:t>
            </w:r>
          </w:p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711B7F">
              <w:rPr>
                <w:rFonts w:ascii="宋体" w:hAnsi="宋体" w:hint="eastAsia"/>
                <w:color w:val="000000"/>
              </w:rPr>
              <w:t>对债券质押式协议回购，成交申报和换券申报时填写质押数量，到期确认、到期续做前期合约了结、到期续做合约新开、解除质押、提前终止时填0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N1</w:t>
            </w:r>
            <w:r w:rsidRPr="001D0660">
              <w:rPr>
                <w:rFonts w:asciiTheme="minorEastAsia" w:eastAsiaTheme="minorEastAsia" w:hAnsiTheme="minorEastAsia" w:cs="Arial"/>
                <w:lang w:eastAsia="zh-CN"/>
              </w:rPr>
              <w:t>2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882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UnderlyingDirtyPrice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参考全价价格。</w:t>
            </w:r>
          </w:p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对债券质押式协议回购无效；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N11(3)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159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AccruedInterestAmt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参考应计利息</w:t>
            </w:r>
          </w:p>
          <w:p w:rsidR="003D1EAE" w:rsidRPr="007773E1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="宋体" w:hAnsi="宋体"/>
                <w:color w:val="000000"/>
              </w:rPr>
            </w:pPr>
          </w:p>
          <w:p w:rsidR="003D1EAE" w:rsidRDefault="003D1EAE" w:rsidP="00D66004">
            <w:pPr>
              <w:rPr>
                <w:rFonts w:ascii="宋体" w:hAnsi="宋体"/>
                <w:color w:val="000000"/>
                <w:lang w:eastAsia="zh-CN"/>
              </w:rPr>
            </w:pPr>
            <w:r w:rsidRPr="00711B7F">
              <w:rPr>
                <w:rFonts w:ascii="宋体" w:hAnsi="宋体" w:hint="eastAsia"/>
                <w:color w:val="000000"/>
              </w:rPr>
              <w:t>对债券质押式协议回购，填回购利息，单位为元</w:t>
            </w:r>
            <w:r>
              <w:rPr>
                <w:rFonts w:ascii="宋体" w:hAnsi="宋体" w:hint="eastAsia"/>
                <w:color w:val="000000"/>
              </w:rPr>
              <w:t>；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</w:p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N1</w:t>
            </w:r>
            <w:r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6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(</w:t>
            </w:r>
            <w:r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2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)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236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Yield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参考到期收益率。</w:t>
            </w:r>
          </w:p>
          <w:p w:rsidR="003D1EAE" w:rsidRPr="001D0660" w:rsidRDefault="003D1EAE" w:rsidP="00D66004">
            <w:pPr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百分数</w:t>
            </w:r>
          </w:p>
          <w:p w:rsidR="003D1EAE" w:rsidRPr="001D0660" w:rsidRDefault="003D1EAE" w:rsidP="00D66004">
            <w:pPr>
              <w:keepLines w:val="0"/>
              <w:suppressAutoHyphens w:val="0"/>
              <w:spacing w:before="0" w:after="0" w:line="240" w:lineRule="auto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对债券质押式协议回购，为折算比例（百分比，精确到小数点后2位），只填写%左边的数值，省略%，最右两位填00，例如：现实中的95.27%填写95.2700）；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N9(4)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lang w:eastAsia="zh-CN"/>
              </w:rPr>
              <w:t>8504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lang w:eastAsia="zh-CN"/>
              </w:rPr>
              <w:t>TotalValueTraded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both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lang w:eastAsia="zh-CN"/>
              </w:rPr>
              <w:t>参考净价成交金额，单位万元，</w:t>
            </w:r>
            <w:r w:rsidRPr="00711B7F">
              <w:rPr>
                <w:rFonts w:ascii="宋体" w:hAnsi="宋体" w:hint="eastAsia"/>
                <w:color w:val="000000"/>
              </w:rPr>
              <w:t>对债券质押式协议回购无效</w:t>
            </w:r>
            <w:r>
              <w:rPr>
                <w:rFonts w:ascii="宋体" w:hAnsi="宋体" w:hint="eastAsia"/>
                <w:color w:val="000000"/>
              </w:rPr>
              <w:t>；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N16(3)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119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SettlCurrAmt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both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lang w:eastAsia="zh-CN"/>
              </w:rPr>
              <w:t>参考全价成交金额，单位万元，</w:t>
            </w:r>
            <w:r w:rsidRPr="00711B7F">
              <w:rPr>
                <w:rFonts w:ascii="宋体" w:hAnsi="宋体" w:hint="eastAsia"/>
                <w:color w:val="000000"/>
              </w:rPr>
              <w:t>对债券质押式协议回购无效</w:t>
            </w:r>
            <w:r>
              <w:rPr>
                <w:rFonts w:ascii="宋体" w:hAnsi="宋体" w:hint="eastAsia"/>
                <w:color w:val="000000"/>
              </w:rPr>
              <w:t>；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N16(2)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jc w:val="center"/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/>
              </w:rPr>
              <w:t>54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/>
              </w:rPr>
              <w:t>Side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买卖方向，取值有：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1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表示买，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2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表示卖,对于协议回购:</w:t>
            </w:r>
            <w:r w:rsidRPr="001D0660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>1</w:t>
            </w:r>
            <w:r w:rsidRPr="001D0660">
              <w:rPr>
                <w:rFonts w:asciiTheme="minorEastAsia" w:eastAsiaTheme="minorEastAsia" w:hAnsiTheme="minorEastAsia" w:hint="eastAsia"/>
                <w:color w:val="000000"/>
              </w:rPr>
              <w:t>为正回购，</w:t>
            </w:r>
            <w:r w:rsidRPr="001D0660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>2</w:t>
            </w:r>
            <w:r w:rsidRPr="001D0660">
              <w:rPr>
                <w:rFonts w:asciiTheme="minorEastAsia" w:eastAsiaTheme="minorEastAsia" w:hAnsiTheme="minorEastAsia" w:hint="eastAsia"/>
                <w:color w:val="000000"/>
              </w:rPr>
              <w:t>为逆回购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C1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60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TransactTime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both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 w:hint="eastAsia"/>
                <w:lang w:eastAsia="zh-CN"/>
              </w:rPr>
              <w:t>成交</w:t>
            </w:r>
            <w:r w:rsidRPr="001D0660">
              <w:rPr>
                <w:rFonts w:asciiTheme="minorEastAsia" w:eastAsiaTheme="minorEastAsia" w:hAnsiTheme="minorEastAsia" w:cs="Arial" w:hint="eastAsia"/>
              </w:rPr>
              <w:t>时间，格式为</w:t>
            </w:r>
            <w:r w:rsidRPr="001D0660">
              <w:rPr>
                <w:rFonts w:asciiTheme="minorEastAsia" w:eastAsiaTheme="minorEastAsia" w:hAnsiTheme="minorEastAsia" w:cs="Arial"/>
              </w:rPr>
              <w:t>YYYYMMDD-HH:MM:SS.000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C21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42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both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OrigTime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keepLines w:val="0"/>
              <w:snapToGrid w:val="0"/>
              <w:spacing w:before="0" w:after="0" w:line="100" w:lineRule="atLeast"/>
              <w:jc w:val="both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 w:hint="eastAsia"/>
              </w:rPr>
              <w:t>原有订单请求</w:t>
            </w:r>
            <w:r w:rsidRPr="001D0660">
              <w:rPr>
                <w:rFonts w:asciiTheme="minorEastAsia" w:eastAsiaTheme="minorEastAsia" w:hAnsiTheme="minorEastAsia" w:cs="Arial" w:hint="eastAsia"/>
                <w:lang w:eastAsia="zh-CN"/>
              </w:rPr>
              <w:t>接收</w:t>
            </w:r>
            <w:r w:rsidRPr="001D0660">
              <w:rPr>
                <w:rFonts w:asciiTheme="minorEastAsia" w:eastAsiaTheme="minorEastAsia" w:hAnsiTheme="minorEastAsia" w:cs="Arial" w:hint="eastAsia"/>
              </w:rPr>
              <w:t>的时间</w:t>
            </w:r>
            <w:r w:rsidRPr="001D0660">
              <w:rPr>
                <w:rFonts w:asciiTheme="minorEastAsia" w:eastAsiaTheme="minorEastAsia" w:hAnsiTheme="minorEastAsia" w:cs="Arial"/>
              </w:rPr>
              <w:t>,</w:t>
            </w:r>
            <w:r w:rsidRPr="001D0660">
              <w:rPr>
                <w:rFonts w:asciiTheme="minorEastAsia" w:eastAsiaTheme="minorEastAsia" w:hAnsiTheme="minorEastAsia" w:cs="Arial" w:hint="eastAsia"/>
                <w:lang w:eastAsia="zh-CN"/>
              </w:rPr>
              <w:t>格</w:t>
            </w:r>
            <w:r w:rsidRPr="001D0660">
              <w:rPr>
                <w:rFonts w:asciiTheme="minorEastAsia" w:eastAsiaTheme="minorEastAsia" w:hAnsiTheme="minorEastAsia" w:cs="Arial" w:hint="eastAsia"/>
              </w:rPr>
              <w:t>式为</w:t>
            </w:r>
            <w:r w:rsidRPr="001D0660">
              <w:rPr>
                <w:rFonts w:asciiTheme="minorEastAsia" w:eastAsiaTheme="minorEastAsia" w:hAnsiTheme="minorEastAsia" w:cs="Arial"/>
              </w:rPr>
              <w:t>YYYYMMDD-HH:MM:SS.000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</w:rPr>
            </w:pPr>
            <w:r w:rsidRPr="001D0660">
              <w:rPr>
                <w:rFonts w:asciiTheme="minorEastAsia" w:eastAsiaTheme="minorEastAsia" w:hAnsiTheme="minorEastAsia" w:cs="Arial"/>
              </w:rPr>
              <w:t>C21</w:t>
            </w:r>
          </w:p>
        </w:tc>
      </w:tr>
      <w:tr w:rsidR="003D1EAE" w:rsidTr="00D66004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453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NoPartyIDs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086B1C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发起方重复组，依次包含发起方的交易商代码、投资者账户、申报交易单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lastRenderedPageBreak/>
              <w:t>元号。取值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=</w:t>
            </w:r>
            <w:r w:rsidR="00086B1C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4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lastRenderedPageBreak/>
              <w:t>N2</w:t>
            </w:r>
          </w:p>
        </w:tc>
      </w:tr>
      <w:tr w:rsidR="003D1EAE" w:rsidTr="00D66004"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lastRenderedPageBreak/>
              <w:t>→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发起方交易商代码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448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PartyID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发起方交易商代码，填写3位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CompanyID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C3</w:t>
            </w:r>
          </w:p>
        </w:tc>
      </w:tr>
      <w:tr w:rsidR="003D1EAE" w:rsidTr="00D66004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452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PartyRole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取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12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，表示当前</w:t>
            </w:r>
            <w:r w:rsidRPr="001D0660">
              <w:rPr>
                <w:rFonts w:asciiTheme="minorEastAsia" w:eastAsiaTheme="minorEastAsia" w:hAnsiTheme="minorEastAsia" w:cs="Arial"/>
                <w:color w:val="000000"/>
              </w:rPr>
              <w:t>PartyID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的取值为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发起方的交易商代码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N4</w:t>
            </w:r>
          </w:p>
        </w:tc>
      </w:tr>
      <w:tr w:rsidR="00086B1C" w:rsidTr="00D66004">
        <w:tc>
          <w:tcPr>
            <w:tcW w:w="993" w:type="dxa"/>
            <w:vMerge w:val="restart"/>
            <w:tcBorders>
              <w:left w:val="single" w:sz="4" w:space="0" w:color="000000"/>
            </w:tcBorders>
          </w:tcPr>
          <w:p w:rsidR="00086B1C" w:rsidRPr="001D0660" w:rsidRDefault="00086B1C" w:rsidP="00D66004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93" w:type="dxa"/>
            <w:vMerge w:val="restart"/>
            <w:tcBorders>
              <w:left w:val="single" w:sz="4" w:space="0" w:color="000000"/>
            </w:tcBorders>
            <w:vAlign w:val="center"/>
          </w:tcPr>
          <w:p w:rsidR="00086B1C" w:rsidRPr="001D0660" w:rsidRDefault="00086B1C" w:rsidP="003252C3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发起方交易</w:t>
            </w:r>
            <w:r w:rsidR="003252C3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员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代码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6B1C" w:rsidRPr="001D0660" w:rsidRDefault="00086B1C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448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6B1C" w:rsidRPr="001D0660" w:rsidRDefault="00086B1C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PartyID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6B1C" w:rsidRPr="001D0660" w:rsidRDefault="00086B1C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交易员代码，填写6位交易员代码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1C" w:rsidRPr="001D0660" w:rsidRDefault="00086B1C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C6</w:t>
            </w:r>
          </w:p>
        </w:tc>
      </w:tr>
      <w:tr w:rsidR="00086B1C" w:rsidTr="00D66004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086B1C" w:rsidRPr="001D0660" w:rsidRDefault="00086B1C" w:rsidP="00D66004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86B1C" w:rsidRPr="001D0660" w:rsidRDefault="00086B1C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6B1C" w:rsidRPr="001D0660" w:rsidRDefault="00086B1C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452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6B1C" w:rsidRPr="001D0660" w:rsidRDefault="00086B1C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PartyRole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6B1C" w:rsidRPr="001D0660" w:rsidRDefault="00086B1C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取101，表示当前PartyID的取值为发起方的交易员代码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1C" w:rsidRPr="001D0660" w:rsidRDefault="00086B1C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  <w:t>N4</w:t>
            </w:r>
          </w:p>
        </w:tc>
      </w:tr>
      <w:tr w:rsidR="003D1EAE" w:rsidTr="00D66004">
        <w:tc>
          <w:tcPr>
            <w:tcW w:w="993" w:type="dxa"/>
            <w:vMerge w:val="restart"/>
            <w:tcBorders>
              <w:left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  <w:p w:rsidR="003D1EAE" w:rsidRPr="001D0660" w:rsidRDefault="003D1EAE" w:rsidP="00D66004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93" w:type="dxa"/>
            <w:vMerge w:val="restart"/>
            <w:tcBorders>
              <w:left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发起方申报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PBU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代码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448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PartyID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发起方申报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PBU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代码，填写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5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位申报交易单元号。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C5</w:t>
            </w:r>
          </w:p>
        </w:tc>
      </w:tr>
      <w:tr w:rsidR="003D1EAE" w:rsidTr="00D66004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452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PartyRole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取</w:t>
            </w: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1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，表示当前</w:t>
            </w:r>
            <w:r w:rsidRPr="001D0660">
              <w:rPr>
                <w:rFonts w:asciiTheme="minorEastAsia" w:eastAsiaTheme="minorEastAsia" w:hAnsiTheme="minorEastAsia" w:cs="Arial"/>
                <w:color w:val="000000"/>
              </w:rPr>
              <w:t>PartyID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的取值为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申报交易单元号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N4</w:t>
            </w:r>
          </w:p>
        </w:tc>
      </w:tr>
      <w:tr w:rsidR="003D1EAE" w:rsidTr="00D66004">
        <w:tc>
          <w:tcPr>
            <w:tcW w:w="993" w:type="dxa"/>
            <w:vMerge w:val="restart"/>
            <w:tcBorders>
              <w:left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  <w:r w:rsidRPr="001D0660">
              <w:rPr>
                <w:rFonts w:asciiTheme="minorEastAsia" w:eastAsiaTheme="minorEastAsia" w:hAnsiTheme="minorEastAsia" w:cs="宋体" w:hint="eastAsia"/>
                <w:color w:val="000000"/>
                <w:lang w:val="en-US" w:eastAsia="zh-CN"/>
              </w:rPr>
              <w:t>→</w:t>
            </w:r>
          </w:p>
        </w:tc>
        <w:tc>
          <w:tcPr>
            <w:tcW w:w="993" w:type="dxa"/>
            <w:vMerge w:val="restart"/>
            <w:tcBorders>
              <w:left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发起方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投资者帐户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448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PartyID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发起方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投资者帐户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C10</w:t>
            </w:r>
          </w:p>
        </w:tc>
      </w:tr>
      <w:tr w:rsidR="003D1EAE" w:rsidTr="00D66004"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3D1EAE" w:rsidRPr="001D0660" w:rsidRDefault="003D1EAE" w:rsidP="00D66004">
            <w:pPr>
              <w:rPr>
                <w:rFonts w:asciiTheme="minorEastAsia" w:eastAsiaTheme="minorEastAsia" w:hAnsiTheme="minorEastAsia" w:cs="宋体"/>
                <w:color w:val="000000"/>
                <w:lang w:val="en-US" w:eastAsia="zh-CN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452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snapToGrid w:val="0"/>
              <w:jc w:val="both"/>
              <w:rPr>
                <w:rFonts w:asciiTheme="minorEastAsia" w:eastAsiaTheme="minorEastAsia" w:hAnsiTheme="minorEastAsia" w:cs="Arial"/>
                <w:color w:val="000000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</w:rPr>
              <w:t>PartyRole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1EAE" w:rsidRPr="001D0660" w:rsidRDefault="003D1EAE" w:rsidP="00D66004">
            <w:pPr>
              <w:jc w:val="both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取</w:t>
            </w:r>
            <w:r w:rsidRPr="001D0660">
              <w:rPr>
                <w:rFonts w:asciiTheme="minorEastAsia" w:eastAsiaTheme="minorEastAsia" w:hAnsiTheme="minorEastAsia" w:cs="Arial"/>
                <w:color w:val="000000"/>
              </w:rPr>
              <w:t>5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，表示当前</w:t>
            </w:r>
            <w:r w:rsidRPr="001D0660">
              <w:rPr>
                <w:rFonts w:asciiTheme="minorEastAsia" w:eastAsiaTheme="minorEastAsia" w:hAnsiTheme="minorEastAsia" w:cs="Arial"/>
                <w:color w:val="000000"/>
              </w:rPr>
              <w:t>PartyID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的取值为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  <w:lang w:eastAsia="zh-CN"/>
              </w:rPr>
              <w:t>发起方</w:t>
            </w:r>
            <w:r w:rsidRPr="001D0660">
              <w:rPr>
                <w:rFonts w:asciiTheme="minorEastAsia" w:eastAsiaTheme="minorEastAsia" w:hAnsiTheme="minorEastAsia" w:cs="Arial" w:hint="eastAsia"/>
                <w:color w:val="000000"/>
              </w:rPr>
              <w:t>投资者帐户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EAE" w:rsidRPr="001D0660" w:rsidRDefault="003D1EAE" w:rsidP="00D66004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  <w:lang w:eastAsia="zh-CN"/>
              </w:rPr>
            </w:pPr>
            <w:r w:rsidRPr="001D0660">
              <w:rPr>
                <w:rFonts w:asciiTheme="minorEastAsia" w:eastAsiaTheme="minorEastAsia" w:hAnsiTheme="minorEastAsia" w:cs="Arial"/>
                <w:color w:val="000000"/>
                <w:lang w:eastAsia="zh-CN"/>
              </w:rPr>
              <w:t>N4</w:t>
            </w:r>
          </w:p>
        </w:tc>
      </w:tr>
    </w:tbl>
    <w:p w:rsidR="003D1EAE" w:rsidRPr="00F21341" w:rsidRDefault="003D1EAE" w:rsidP="003D1EAE">
      <w:pPr>
        <w:rPr>
          <w:lang w:val="en-US" w:eastAsia="zh-CN"/>
        </w:rPr>
      </w:pPr>
    </w:p>
    <w:p w:rsidR="000744DC" w:rsidRDefault="000744DC" w:rsidP="000744DC">
      <w:pPr>
        <w:rPr>
          <w:lang w:eastAsia="zh-CN"/>
        </w:rPr>
      </w:pPr>
    </w:p>
    <w:sectPr w:rsidR="000744DC" w:rsidSect="00A553C6">
      <w:headerReference w:type="even" r:id="rId29"/>
      <w:headerReference w:type="default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440" w:right="1797" w:bottom="1135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048" w:rsidRDefault="00C67048">
      <w:r>
        <w:separator/>
      </w:r>
    </w:p>
  </w:endnote>
  <w:endnote w:type="continuationSeparator" w:id="0">
    <w:p w:rsidR="00C67048" w:rsidRDefault="00C6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sGoth BT">
    <w:altName w:val="Trebuchet MS"/>
    <w:charset w:val="00"/>
    <w:family w:val="swiss"/>
    <w:pitch w:val="variable"/>
    <w:sig w:usb0="80000027" w:usb1="00000040" w:usb2="00000000" w:usb3="00000000" w:csb0="00000001" w:csb1="00000000"/>
  </w:font>
  <w:font w:name="NewsGoth Dm B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????">
    <w:altName w:val="宋体"/>
    <w:charset w:val="86"/>
    <w:family w:val="roman"/>
    <w:pitch w:val="default"/>
  </w:font>
  <w:font w:name="NewsGoth Lt BT">
    <w:altName w:val="方正舒体"/>
    <w:charset w:val="86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264" w:rsidRDefault="00A71264">
    <w:pPr>
      <w:pStyle w:val="af1"/>
      <w:tabs>
        <w:tab w:val="clear" w:pos="8505"/>
        <w:tab w:val="center" w:pos="4200"/>
        <w:tab w:val="right" w:pos="8300"/>
      </w:tabs>
      <w:rPr>
        <w:rStyle w:val="a3"/>
        <w:rFonts w:ascii="宋体" w:hAnsi="宋体"/>
      </w:rPr>
    </w:pPr>
    <w:r>
      <w:rPr>
        <w:rFonts w:ascii="Symbol" w:hAnsi="Symbol"/>
        <w:lang w:eastAsia="zh-CN"/>
      </w:rPr>
      <w:t>固定收益平台</w:t>
    </w:r>
    <w:r>
      <w:tab/>
    </w:r>
    <w:r>
      <w:rPr>
        <w:rFonts w:hint="eastAsia"/>
        <w:lang w:eastAsia="zh-CN"/>
      </w:rPr>
      <w:t>STEP</w:t>
    </w:r>
    <w:r>
      <w:rPr>
        <w:rFonts w:hint="eastAsia"/>
        <w:lang w:eastAsia="zh-CN"/>
      </w:rPr>
      <w:t>协议报盘</w:t>
    </w:r>
    <w:r>
      <w:t>接口规格说明书</w:t>
    </w:r>
    <w:r>
      <w:tab/>
    </w:r>
    <w:r>
      <w:t>第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E15188">
      <w:rPr>
        <w:rStyle w:val="a3"/>
        <w:noProof/>
      </w:rPr>
      <w:t>26</w:t>
    </w:r>
    <w:r>
      <w:rPr>
        <w:rStyle w:val="a3"/>
      </w:rPr>
      <w:fldChar w:fldCharType="end"/>
    </w:r>
    <w:r>
      <w:rPr>
        <w:rStyle w:val="a3"/>
        <w:rFonts w:ascii="宋体" w:hAnsi="宋体"/>
      </w:rPr>
      <w:t>页 共</w:t>
    </w:r>
    <w:r>
      <w:rPr>
        <w:rStyle w:val="a3"/>
      </w:rPr>
      <w:fldChar w:fldCharType="begin"/>
    </w:r>
    <w:r>
      <w:rPr>
        <w:rStyle w:val="a3"/>
      </w:rPr>
      <w:instrText xml:space="preserve"> NUMPAGES \*Arabic </w:instrText>
    </w:r>
    <w:r>
      <w:rPr>
        <w:rStyle w:val="a3"/>
      </w:rPr>
      <w:fldChar w:fldCharType="separate"/>
    </w:r>
    <w:r w:rsidR="00E15188">
      <w:rPr>
        <w:rStyle w:val="a3"/>
        <w:noProof/>
      </w:rPr>
      <w:t>33</w:t>
    </w:r>
    <w:r>
      <w:rPr>
        <w:rStyle w:val="a3"/>
      </w:rPr>
      <w:fldChar w:fldCharType="end"/>
    </w:r>
    <w:r>
      <w:rPr>
        <w:rStyle w:val="a3"/>
        <w:rFonts w:ascii="宋体" w:hAnsi="宋体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264" w:rsidRDefault="00A7126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048" w:rsidRDefault="00C67048">
      <w:r>
        <w:separator/>
      </w:r>
    </w:p>
  </w:footnote>
  <w:footnote w:type="continuationSeparator" w:id="0">
    <w:p w:rsidR="00C67048" w:rsidRDefault="00C67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264" w:rsidRDefault="00A71264" w:rsidP="00086FD7">
    <w:pPr>
      <w:pStyle w:val="af0"/>
      <w:spacing w:before="0" w:after="0"/>
      <w:ind w:left="0" w:right="965"/>
      <w:jc w:val="left"/>
      <w:rPr>
        <w:lang w:eastAsia="zh-CN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264" w:rsidRDefault="00A7126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264" w:rsidRDefault="00A7126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264" w:rsidRDefault="00A71264" w:rsidP="00837C35">
    <w:pPr>
      <w:pStyle w:val="af0"/>
      <w:ind w:left="0"/>
      <w:jc w:val="left"/>
      <w:rPr>
        <w:lang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264" w:rsidRDefault="00A71264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264" w:rsidRDefault="00A71264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264" w:rsidRDefault="00A71264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264" w:rsidRDefault="00A71264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264" w:rsidRDefault="00A71264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264" w:rsidRDefault="00A71264">
    <w:pPr>
      <w:pStyle w:val="af0"/>
      <w:pBdr>
        <w:bottom w:val="single" w:sz="4" w:space="3" w:color="000000"/>
      </w:pBdr>
      <w:tabs>
        <w:tab w:val="center" w:pos="4200"/>
        <w:tab w:val="right" w:pos="8300"/>
      </w:tabs>
      <w:ind w:left="0" w:right="-1"/>
      <w:jc w:val="both"/>
    </w:pPr>
    <w:r>
      <w:rPr>
        <w:noProof/>
        <w:lang w:eastAsia="zh-CN"/>
      </w:rPr>
      <w:drawing>
        <wp:anchor distT="0" distB="0" distL="114935" distR="114935" simplePos="0" relativeHeight="251657728" behindDoc="1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-34290</wp:posOffset>
          </wp:positionV>
          <wp:extent cx="1442720" cy="236220"/>
          <wp:effectExtent l="19050" t="0" r="508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2720" cy="23622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t>技术文档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80187E1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/>
        <w:bCs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-"/>
      <w:lvlJc w:val="left"/>
      <w:pPr>
        <w:tabs>
          <w:tab w:val="num" w:pos="2491"/>
        </w:tabs>
        <w:ind w:left="2491" w:hanging="360"/>
      </w:pPr>
      <w:rPr>
        <w:rFonts w:ascii="Arial" w:hAnsi="Arial" w:cs="Arial"/>
      </w:rPr>
    </w:lvl>
  </w:abstractNum>
  <w:abstractNum w:abstractNumId="2">
    <w:nsid w:val="00000006"/>
    <w:multiLevelType w:val="multilevel"/>
    <w:tmpl w:val="00000006"/>
    <w:name w:val="WW8Num2"/>
    <w:lvl w:ilvl="0">
      <w:start w:val="1"/>
      <w:numFmt w:val="decimal"/>
      <w:lvlText w:val="%1."/>
      <w:lvlJc w:val="left"/>
      <w:pPr>
        <w:tabs>
          <w:tab w:val="num" w:pos="2448"/>
        </w:tabs>
        <w:ind w:left="2448" w:hanging="288"/>
      </w:pPr>
      <w:rPr>
        <w:rFonts w:ascii="Arial" w:hAnsi="Arial"/>
        <w:b w:val="0"/>
        <w:i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7"/>
    <w:multiLevelType w:val="singleLevel"/>
    <w:tmpl w:val="00000007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08"/>
    <w:multiLevelType w:val="singleLevel"/>
    <w:tmpl w:val="0000000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9"/>
    <w:multiLevelType w:val="singleLevel"/>
    <w:tmpl w:val="00000009"/>
    <w:name w:val="WW8Num5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</w:lvl>
  </w:abstractNum>
  <w:abstractNum w:abstractNumId="6">
    <w:nsid w:val="0000000A"/>
    <w:multiLevelType w:val="multilevel"/>
    <w:tmpl w:val="0000000A"/>
    <w:name w:val="WW8Num8"/>
    <w:lvl w:ilvl="0">
      <w:start w:val="1"/>
      <w:numFmt w:val="bullet"/>
      <w:lvlText w:val=""/>
      <w:lvlJc w:val="left"/>
      <w:pPr>
        <w:tabs>
          <w:tab w:val="num" w:pos="1680"/>
        </w:tabs>
        <w:ind w:left="1963" w:hanging="283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2256"/>
        </w:tabs>
        <w:ind w:left="2256" w:hanging="288"/>
      </w:pPr>
      <w:rPr>
        <w:rFonts w:ascii="Symbol" w:hAnsi="Symbol"/>
        <w:sz w:val="20"/>
      </w:rPr>
    </w:lvl>
    <w:lvl w:ilvl="2">
      <w:start w:val="1"/>
      <w:numFmt w:val="bullet"/>
      <w:lvlText w:val="*"/>
      <w:lvlJc w:val="left"/>
      <w:pPr>
        <w:tabs>
          <w:tab w:val="num" w:pos="2544"/>
        </w:tabs>
        <w:ind w:left="2544" w:hanging="288"/>
      </w:pPr>
      <w:rPr>
        <w:rFonts w:ascii="Arial" w:hAnsi="Arial"/>
        <w:sz w:val="20"/>
      </w:rPr>
    </w:lvl>
    <w:lvl w:ilvl="3">
      <w:start w:val="1"/>
      <w:numFmt w:val="bullet"/>
      <w:lvlText w:val=""/>
      <w:lvlJc w:val="left"/>
      <w:pPr>
        <w:tabs>
          <w:tab w:val="num" w:pos="4560"/>
        </w:tabs>
        <w:ind w:left="3309" w:hanging="360"/>
      </w:pPr>
      <w:rPr>
        <w:rFonts w:ascii="Wingdings 3" w:hAnsi="Wingdings 3"/>
        <w:sz w:val="20"/>
      </w:rPr>
    </w:lvl>
    <w:lvl w:ilvl="4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/>
      </w:rPr>
    </w:lvl>
  </w:abstractNum>
  <w:abstractNum w:abstractNumId="7">
    <w:nsid w:val="0000000B"/>
    <w:multiLevelType w:val="singleLevel"/>
    <w:tmpl w:val="0000000B"/>
    <w:name w:val="WW8Num9"/>
    <w:lvl w:ilvl="0">
      <w:start w:val="1"/>
      <w:numFmt w:val="bullet"/>
      <w:lvlText w:val=""/>
      <w:lvlJc w:val="left"/>
      <w:pPr>
        <w:tabs>
          <w:tab w:val="num" w:pos="3256"/>
        </w:tabs>
        <w:ind w:left="3256" w:hanging="420"/>
      </w:pPr>
      <w:rPr>
        <w:rFonts w:ascii="Wingdings" w:hAnsi="Wingdings"/>
      </w:rPr>
    </w:lvl>
  </w:abstractNum>
  <w:abstractNum w:abstractNumId="8">
    <w:nsid w:val="0000000D"/>
    <w:multiLevelType w:val="singleLevel"/>
    <w:tmpl w:val="0000000D"/>
    <w:name w:val="WW8Num11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</w:lvl>
  </w:abstractNum>
  <w:abstractNum w:abstractNumId="9">
    <w:nsid w:val="0000000E"/>
    <w:multiLevelType w:val="singleLevel"/>
    <w:tmpl w:val="0000000E"/>
    <w:name w:val="WW8Num12"/>
    <w:lvl w:ilvl="0">
      <w:start w:val="1"/>
      <w:numFmt w:val="bullet"/>
      <w:lvlText w:val=""/>
      <w:lvlJc w:val="left"/>
      <w:pPr>
        <w:tabs>
          <w:tab w:val="num" w:pos="2950"/>
        </w:tabs>
        <w:ind w:left="2950" w:hanging="420"/>
      </w:pPr>
      <w:rPr>
        <w:rFonts w:ascii="Symbol" w:hAnsi="Symbol"/>
      </w:rPr>
    </w:lvl>
  </w:abstractNum>
  <w:abstractNum w:abstractNumId="10">
    <w:nsid w:val="0000000F"/>
    <w:multiLevelType w:val="multilevel"/>
    <w:tmpl w:val="0000000F"/>
    <w:name w:val="WW8Num13"/>
    <w:lvl w:ilvl="0">
      <w:start w:val="1"/>
      <w:numFmt w:val="decimal"/>
      <w:lvlText w:val="%1."/>
      <w:lvlJc w:val="left"/>
      <w:pPr>
        <w:tabs>
          <w:tab w:val="num" w:pos="420"/>
        </w:tabs>
        <w:ind w:left="-66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-2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8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60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102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144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186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228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2700" w:hanging="420"/>
      </w:pPr>
    </w:lvl>
  </w:abstractNum>
  <w:abstractNum w:abstractNumId="11">
    <w:nsid w:val="00000010"/>
    <w:multiLevelType w:val="singleLevel"/>
    <w:tmpl w:val="00000010"/>
    <w:name w:val="WW8Num14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</w:lvl>
  </w:abstractNum>
  <w:abstractNum w:abstractNumId="12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12"/>
    <w:multiLevelType w:val="singleLevel"/>
    <w:tmpl w:val="00000012"/>
    <w:name w:val="WW8Num18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</w:abstractNum>
  <w:abstractNum w:abstractNumId="14">
    <w:nsid w:val="00000013"/>
    <w:multiLevelType w:val="multilevel"/>
    <w:tmpl w:val="C148813C"/>
    <w:name w:val="WW8Num19"/>
    <w:lvl w:ilvl="0">
      <w:start w:val="1"/>
      <w:numFmt w:val="taiwaneseCountingThousand"/>
      <w:lvlText w:val="（%1）  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922"/>
        </w:tabs>
        <w:ind w:left="1138" w:hanging="216"/>
      </w:pPr>
      <w:rPr>
        <w:rFonts w:ascii="Symbol" w:hAnsi="Symbol"/>
      </w:rPr>
    </w:lvl>
  </w:abstractNum>
  <w:abstractNum w:abstractNumId="16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2851"/>
        </w:tabs>
        <w:ind w:left="2851" w:hanging="288"/>
      </w:pPr>
      <w:rPr>
        <w:rFonts w:ascii="Symbol" w:hAnsi="Symbol"/>
      </w:rPr>
    </w:lvl>
    <w:lvl w:ilvl="1">
      <w:start w:val="1"/>
      <w:numFmt w:val="bullet"/>
      <w:lvlText w:val="l"/>
      <w:lvlJc w:val="left"/>
      <w:pPr>
        <w:tabs>
          <w:tab w:val="num" w:pos="3139"/>
        </w:tabs>
        <w:ind w:left="3139" w:hanging="18577"/>
      </w:pPr>
      <w:rPr>
        <w:rFonts w:ascii="Wingdings" w:hAnsi="Wingdings"/>
      </w:rPr>
    </w:lvl>
    <w:lvl w:ilvl="2">
      <w:start w:val="1"/>
      <w:numFmt w:val="bullet"/>
      <w:lvlText w:val="*"/>
      <w:lvlJc w:val="left"/>
      <w:pPr>
        <w:tabs>
          <w:tab w:val="num" w:pos="3427"/>
        </w:tabs>
        <w:ind w:left="3427" w:hanging="288"/>
      </w:pPr>
      <w:rPr>
        <w:rFonts w:ascii="Arial" w:hAnsi="Arial"/>
        <w:sz w:val="20"/>
      </w:rPr>
    </w:lvl>
    <w:lvl w:ilvl="3">
      <w:start w:val="1"/>
      <w:numFmt w:val="bullet"/>
      <w:lvlText w:val=""/>
      <w:lvlJc w:val="left"/>
      <w:pPr>
        <w:tabs>
          <w:tab w:val="num" w:pos="3715"/>
        </w:tabs>
        <w:ind w:left="3715" w:hanging="288"/>
      </w:pPr>
      <w:rPr>
        <w:rFonts w:ascii="Wingdings 3" w:hAnsi="Wingdings 3"/>
        <w:sz w:val="20"/>
      </w:rPr>
    </w:lvl>
    <w:lvl w:ilvl="4">
      <w:start w:val="1"/>
      <w:numFmt w:val="bullet"/>
      <w:lvlText w:val="o"/>
      <w:lvlJc w:val="left"/>
      <w:pPr>
        <w:tabs>
          <w:tab w:val="num" w:pos="8007"/>
        </w:tabs>
        <w:ind w:left="80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8727"/>
        </w:tabs>
        <w:ind w:left="87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9447"/>
        </w:tabs>
        <w:ind w:left="94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0167"/>
        </w:tabs>
        <w:ind w:left="101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0887"/>
        </w:tabs>
        <w:ind w:left="10887" w:hanging="360"/>
      </w:pPr>
      <w:rPr>
        <w:rFonts w:ascii="Wingdings" w:hAnsi="Wingdings"/>
      </w:rPr>
    </w:lvl>
  </w:abstractNum>
  <w:abstractNum w:abstractNumId="17">
    <w:nsid w:val="00000016"/>
    <w:multiLevelType w:val="single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7"/>
    <w:multiLevelType w:val="single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8"/>
    <w:multiLevelType w:val="multilevel"/>
    <w:tmpl w:val="00000018"/>
    <w:name w:val="WW8Num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/>
        <w:i w:val="0"/>
        <w:sz w:val="21"/>
      </w:rPr>
    </w:lvl>
    <w:lvl w:ilvl="1">
      <w:start w:val="1"/>
      <w:numFmt w:val="decimal"/>
      <w:suff w:val="nothing"/>
      <w:lvlText w:val="%2　"/>
      <w:lvlJc w:val="left"/>
      <w:pPr>
        <w:tabs>
          <w:tab w:val="num" w:pos="0"/>
        </w:tabs>
        <w:ind w:left="106" w:firstLine="0"/>
      </w:pPr>
      <w:rPr>
        <w:rFonts w:ascii="黑体" w:eastAsia="黑体" w:hAnsi="黑体"/>
        <w:b w:val="0"/>
        <w:i w:val="0"/>
        <w:sz w:val="21"/>
      </w:rPr>
    </w:lvl>
    <w:lvl w:ilvl="2">
      <w:start w:val="1"/>
      <w:numFmt w:val="decimal"/>
      <w:suff w:val="nothing"/>
      <w:lvlText w:val="%2.%3　"/>
      <w:lvlJc w:val="left"/>
      <w:pPr>
        <w:tabs>
          <w:tab w:val="num" w:pos="0"/>
        </w:tabs>
        <w:ind w:left="0" w:firstLine="0"/>
      </w:pPr>
      <w:rPr>
        <w:rFonts w:ascii="黑体" w:eastAsia="黑体" w:hAnsi="黑体"/>
        <w:b w:val="0"/>
        <w:i w:val="0"/>
        <w:sz w:val="21"/>
      </w:rPr>
    </w:lvl>
    <w:lvl w:ilvl="3">
      <w:start w:val="1"/>
      <w:numFmt w:val="decimal"/>
      <w:suff w:val="nothing"/>
      <w:lvlText w:val="%2.%3.%4　"/>
      <w:lvlJc w:val="left"/>
      <w:pPr>
        <w:tabs>
          <w:tab w:val="num" w:pos="0"/>
        </w:tabs>
        <w:ind w:left="226" w:firstLine="0"/>
      </w:pPr>
      <w:rPr>
        <w:rFonts w:ascii="黑体" w:eastAsia="黑体" w:hAnsi="黑体"/>
        <w:b w:val="0"/>
        <w:i w:val="0"/>
        <w:sz w:val="21"/>
      </w:rPr>
    </w:lvl>
    <w:lvl w:ilvl="4">
      <w:start w:val="1"/>
      <w:numFmt w:val="decimal"/>
      <w:suff w:val="nothing"/>
      <w:lvlText w:val="%2.%3.%4.%5　"/>
      <w:lvlJc w:val="left"/>
      <w:pPr>
        <w:tabs>
          <w:tab w:val="num" w:pos="0"/>
        </w:tabs>
        <w:ind w:left="0" w:firstLine="0"/>
      </w:pPr>
      <w:rPr>
        <w:rFonts w:ascii="黑体" w:eastAsia="黑体" w:hAnsi="黑体"/>
        <w:b w:val="0"/>
        <w:i w:val="0"/>
        <w:sz w:val="21"/>
      </w:rPr>
    </w:lvl>
    <w:lvl w:ilvl="5">
      <w:start w:val="1"/>
      <w:numFmt w:val="decimal"/>
      <w:suff w:val="nothing"/>
      <w:lvlText w:val="%2.%3.%4.%5.%6　"/>
      <w:lvlJc w:val="left"/>
      <w:pPr>
        <w:tabs>
          <w:tab w:val="num" w:pos="0"/>
        </w:tabs>
        <w:ind w:left="0" w:firstLine="0"/>
      </w:pPr>
      <w:rPr>
        <w:rFonts w:ascii="黑体" w:eastAsia="黑体" w:hAnsi="黑体"/>
        <w:b w:val="0"/>
        <w:i w:val="0"/>
        <w:sz w:val="21"/>
      </w:rPr>
    </w:lvl>
    <w:lvl w:ilvl="6">
      <w:start w:val="1"/>
      <w:numFmt w:val="decimal"/>
      <w:suff w:val="nothing"/>
      <w:lvlText w:val="%2.%3.%4.%5.%6.%7　"/>
      <w:lvlJc w:val="left"/>
      <w:pPr>
        <w:tabs>
          <w:tab w:val="num" w:pos="0"/>
        </w:tabs>
        <w:ind w:left="0" w:firstLine="0"/>
      </w:pPr>
      <w:rPr>
        <w:rFonts w:ascii="黑体" w:eastAsia="黑体" w:hAnsi="黑体"/>
        <w:b w:val="0"/>
        <w:i w:val="0"/>
        <w:sz w:val="21"/>
      </w:rPr>
    </w:lvl>
    <w:lvl w:ilvl="7">
      <w:start w:val="1"/>
      <w:numFmt w:val="decimal"/>
      <w:lvlText w:val=".%2.%3.%4.%5.%6.%7.%8"/>
      <w:lvlJc w:val="left"/>
      <w:pPr>
        <w:tabs>
          <w:tab w:val="num" w:pos="4351"/>
        </w:tabs>
        <w:ind w:left="3969" w:hanging="1418"/>
      </w:pPr>
    </w:lvl>
    <w:lvl w:ilvl="8">
      <w:start w:val="1"/>
      <w:numFmt w:val="decimal"/>
      <w:lvlText w:val=".%2.%3.%4.%5.%6.%7.%8.%9"/>
      <w:lvlJc w:val="left"/>
      <w:pPr>
        <w:tabs>
          <w:tab w:val="num" w:pos="4777"/>
        </w:tabs>
        <w:ind w:left="4677" w:hanging="1700"/>
      </w:pPr>
    </w:lvl>
  </w:abstractNum>
  <w:abstractNum w:abstractNumId="20">
    <w:nsid w:val="00000019"/>
    <w:multiLevelType w:val="singleLevel"/>
    <w:tmpl w:val="00000019"/>
    <w:name w:val="WW8Num26"/>
    <w:lvl w:ilvl="0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ascii="Symbol" w:hAnsi="Symbol"/>
      </w:rPr>
    </w:lvl>
  </w:abstractNum>
  <w:abstractNum w:abstractNumId="21">
    <w:nsid w:val="0000001A"/>
    <w:multiLevelType w:val="singleLevel"/>
    <w:tmpl w:val="0000001A"/>
    <w:name w:val="WW8Num2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2">
    <w:nsid w:val="0000001B"/>
    <w:multiLevelType w:val="multilevel"/>
    <w:tmpl w:val="0000001B"/>
    <w:name w:val="WW8Num29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C"/>
    <w:multiLevelType w:val="singleLevel"/>
    <w:tmpl w:val="0000001C"/>
    <w:name w:val="WW8Num32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</w:abstractNum>
  <w:abstractNum w:abstractNumId="24">
    <w:nsid w:val="0000001D"/>
    <w:multiLevelType w:val="singleLevel"/>
    <w:tmpl w:val="0000001D"/>
    <w:name w:val="WW8Num33"/>
    <w:lvl w:ilvl="0">
      <w:start w:val="1"/>
      <w:numFmt w:val="bullet"/>
      <w:lvlText w:val=""/>
      <w:lvlJc w:val="left"/>
      <w:pPr>
        <w:tabs>
          <w:tab w:val="num" w:pos="3256"/>
        </w:tabs>
        <w:ind w:left="3256" w:hanging="420"/>
      </w:pPr>
      <w:rPr>
        <w:rFonts w:ascii="Wingdings" w:hAnsi="Wingdings"/>
      </w:rPr>
    </w:lvl>
  </w:abstractNum>
  <w:abstractNum w:abstractNumId="25">
    <w:nsid w:val="0000001E"/>
    <w:multiLevelType w:val="multilevel"/>
    <w:tmpl w:val="0000001E"/>
    <w:name w:val="WW8Num35"/>
    <w:lvl w:ilvl="0">
      <w:start w:val="1"/>
      <w:numFmt w:val="none"/>
      <w:suff w:val="nothing"/>
      <w:lvlText w:val="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0000001F"/>
    <w:multiLevelType w:val="multilevel"/>
    <w:tmpl w:val="0000001F"/>
    <w:name w:val="WW8Num36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0B795D3C"/>
    <w:multiLevelType w:val="hybridMultilevel"/>
    <w:tmpl w:val="2C400404"/>
    <w:name w:val="WW8Num37"/>
    <w:lvl w:ilvl="0" w:tplc="589CC2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8174BBCA" w:tentative="1">
      <w:start w:val="1"/>
      <w:numFmt w:val="lowerLetter"/>
      <w:lvlText w:val="%2)"/>
      <w:lvlJc w:val="left"/>
      <w:pPr>
        <w:ind w:left="840" w:hanging="420"/>
      </w:pPr>
    </w:lvl>
    <w:lvl w:ilvl="2" w:tplc="EBDCFD62" w:tentative="1">
      <w:start w:val="1"/>
      <w:numFmt w:val="lowerRoman"/>
      <w:lvlText w:val="%3."/>
      <w:lvlJc w:val="right"/>
      <w:pPr>
        <w:ind w:left="1260" w:hanging="420"/>
      </w:pPr>
    </w:lvl>
    <w:lvl w:ilvl="3" w:tplc="534023AA" w:tentative="1">
      <w:start w:val="1"/>
      <w:numFmt w:val="decimal"/>
      <w:lvlText w:val="%4."/>
      <w:lvlJc w:val="left"/>
      <w:pPr>
        <w:ind w:left="1680" w:hanging="420"/>
      </w:pPr>
    </w:lvl>
    <w:lvl w:ilvl="4" w:tplc="B858A9A2" w:tentative="1">
      <w:start w:val="1"/>
      <w:numFmt w:val="lowerLetter"/>
      <w:lvlText w:val="%5)"/>
      <w:lvlJc w:val="left"/>
      <w:pPr>
        <w:ind w:left="2100" w:hanging="420"/>
      </w:pPr>
    </w:lvl>
    <w:lvl w:ilvl="5" w:tplc="29D6529C" w:tentative="1">
      <w:start w:val="1"/>
      <w:numFmt w:val="lowerRoman"/>
      <w:lvlText w:val="%6."/>
      <w:lvlJc w:val="right"/>
      <w:pPr>
        <w:ind w:left="2520" w:hanging="420"/>
      </w:pPr>
    </w:lvl>
    <w:lvl w:ilvl="6" w:tplc="878A3E34" w:tentative="1">
      <w:start w:val="1"/>
      <w:numFmt w:val="decimal"/>
      <w:lvlText w:val="%7."/>
      <w:lvlJc w:val="left"/>
      <w:pPr>
        <w:ind w:left="2940" w:hanging="420"/>
      </w:pPr>
    </w:lvl>
    <w:lvl w:ilvl="7" w:tplc="C618230E" w:tentative="1">
      <w:start w:val="1"/>
      <w:numFmt w:val="lowerLetter"/>
      <w:lvlText w:val="%8)"/>
      <w:lvlJc w:val="left"/>
      <w:pPr>
        <w:ind w:left="3360" w:hanging="420"/>
      </w:pPr>
    </w:lvl>
    <w:lvl w:ilvl="8" w:tplc="32369DE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F305627"/>
    <w:multiLevelType w:val="hybridMultilevel"/>
    <w:tmpl w:val="50123632"/>
    <w:lvl w:ilvl="0" w:tplc="75D4ADC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144E19F8"/>
    <w:multiLevelType w:val="multilevel"/>
    <w:tmpl w:val="79A2A21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30">
    <w:nsid w:val="15797DE8"/>
    <w:multiLevelType w:val="hybridMultilevel"/>
    <w:tmpl w:val="FE907CCC"/>
    <w:name w:val="WW8Num38"/>
    <w:lvl w:ilvl="0" w:tplc="3768172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8C96D67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FA6D60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CB0557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2F4EBD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702A0F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226238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E5832F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8B059E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1F4A2377"/>
    <w:multiLevelType w:val="hybridMultilevel"/>
    <w:tmpl w:val="0EEEFC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237A306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292B21BA"/>
    <w:multiLevelType w:val="multilevel"/>
    <w:tmpl w:val="16A4DE48"/>
    <w:name w:val="WW8StyleNum"/>
    <w:lvl w:ilvl="0">
      <w:start w:val="1"/>
      <w:numFmt w:val="japaneseCounting"/>
      <w:lvlText w:val="（%1）"/>
      <w:lvlJc w:val="left"/>
      <w:pPr>
        <w:ind w:left="420" w:hanging="420"/>
      </w:pPr>
      <w:rPr>
        <w:rFonts w:ascii="宋体" w:eastAsia="宋体" w:hAnsi="Times New Roman" w:cs="Times New Roman" w:hint="eastAsia"/>
      </w:rPr>
    </w:lvl>
    <w:lvl w:ilvl="1">
      <w:start w:val="1"/>
      <w:numFmt w:val="decimal"/>
      <w:lvlText w:val="%2）"/>
      <w:lvlJc w:val="left"/>
      <w:pPr>
        <w:ind w:left="1095" w:hanging="6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4">
    <w:nsid w:val="37487493"/>
    <w:multiLevelType w:val="hybridMultilevel"/>
    <w:tmpl w:val="207A2DE4"/>
    <w:name w:val="WW8StyleNum1"/>
    <w:lvl w:ilvl="0" w:tplc="00B0CDD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C8E5A6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CDCC41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89C339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45AB39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E3CE48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CBAB55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658286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4BC93C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37C115CD"/>
    <w:multiLevelType w:val="hybridMultilevel"/>
    <w:tmpl w:val="116A6C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E6C7650"/>
    <w:multiLevelType w:val="hybridMultilevel"/>
    <w:tmpl w:val="50123632"/>
    <w:lvl w:ilvl="0" w:tplc="54581C4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435E2BB0"/>
    <w:multiLevelType w:val="hybridMultilevel"/>
    <w:tmpl w:val="8D78CEF8"/>
    <w:lvl w:ilvl="0" w:tplc="0409000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7"/>
  </w:num>
  <w:num w:numId="3">
    <w:abstractNumId w:val="37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6"/>
  </w:num>
  <w:num w:numId="9">
    <w:abstractNumId w:val="34"/>
  </w:num>
  <w:num w:numId="10">
    <w:abstractNumId w:val="31"/>
  </w:num>
  <w:num w:numId="11">
    <w:abstractNumId w:val="35"/>
  </w:num>
  <w:num w:numId="12">
    <w:abstractNumId w:val="30"/>
  </w:num>
  <w:num w:numId="13">
    <w:abstractNumId w:val="28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6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7CF2"/>
    <w:rsid w:val="0000038B"/>
    <w:rsid w:val="000003F6"/>
    <w:rsid w:val="00000A3A"/>
    <w:rsid w:val="00001140"/>
    <w:rsid w:val="000047BA"/>
    <w:rsid w:val="00004A8B"/>
    <w:rsid w:val="00006379"/>
    <w:rsid w:val="000069C0"/>
    <w:rsid w:val="00007523"/>
    <w:rsid w:val="00007EF5"/>
    <w:rsid w:val="0001075F"/>
    <w:rsid w:val="00011F54"/>
    <w:rsid w:val="0001313B"/>
    <w:rsid w:val="000137D5"/>
    <w:rsid w:val="000138C1"/>
    <w:rsid w:val="00013AE2"/>
    <w:rsid w:val="0001409A"/>
    <w:rsid w:val="000151C2"/>
    <w:rsid w:val="0001560C"/>
    <w:rsid w:val="00015E1C"/>
    <w:rsid w:val="00020286"/>
    <w:rsid w:val="00020743"/>
    <w:rsid w:val="000217B6"/>
    <w:rsid w:val="00021B20"/>
    <w:rsid w:val="00021BF9"/>
    <w:rsid w:val="00021C64"/>
    <w:rsid w:val="00021EED"/>
    <w:rsid w:val="00022E41"/>
    <w:rsid w:val="00023874"/>
    <w:rsid w:val="00024CBA"/>
    <w:rsid w:val="00025A13"/>
    <w:rsid w:val="00026778"/>
    <w:rsid w:val="000307AE"/>
    <w:rsid w:val="00030A99"/>
    <w:rsid w:val="00030F31"/>
    <w:rsid w:val="00031C44"/>
    <w:rsid w:val="00032587"/>
    <w:rsid w:val="00033205"/>
    <w:rsid w:val="00033211"/>
    <w:rsid w:val="00034421"/>
    <w:rsid w:val="00035FBB"/>
    <w:rsid w:val="00037129"/>
    <w:rsid w:val="00037465"/>
    <w:rsid w:val="00037771"/>
    <w:rsid w:val="00037F7B"/>
    <w:rsid w:val="00037F7C"/>
    <w:rsid w:val="000401EA"/>
    <w:rsid w:val="0004159B"/>
    <w:rsid w:val="00042224"/>
    <w:rsid w:val="000422F3"/>
    <w:rsid w:val="0004244A"/>
    <w:rsid w:val="00042AE3"/>
    <w:rsid w:val="0004497F"/>
    <w:rsid w:val="00044B71"/>
    <w:rsid w:val="00044BC8"/>
    <w:rsid w:val="00044D18"/>
    <w:rsid w:val="0004504A"/>
    <w:rsid w:val="00045149"/>
    <w:rsid w:val="00045A79"/>
    <w:rsid w:val="00045C56"/>
    <w:rsid w:val="00045C7F"/>
    <w:rsid w:val="00046E0A"/>
    <w:rsid w:val="00047309"/>
    <w:rsid w:val="00047748"/>
    <w:rsid w:val="0005242D"/>
    <w:rsid w:val="0005263E"/>
    <w:rsid w:val="00052DD2"/>
    <w:rsid w:val="00053272"/>
    <w:rsid w:val="00054CE6"/>
    <w:rsid w:val="00055669"/>
    <w:rsid w:val="0005577A"/>
    <w:rsid w:val="00057947"/>
    <w:rsid w:val="000579B8"/>
    <w:rsid w:val="00060A1E"/>
    <w:rsid w:val="00060CA5"/>
    <w:rsid w:val="00060E23"/>
    <w:rsid w:val="00061DA2"/>
    <w:rsid w:val="00061FA7"/>
    <w:rsid w:val="000630F2"/>
    <w:rsid w:val="000644A8"/>
    <w:rsid w:val="00064973"/>
    <w:rsid w:val="00065AD9"/>
    <w:rsid w:val="000671E5"/>
    <w:rsid w:val="0006742B"/>
    <w:rsid w:val="000676A3"/>
    <w:rsid w:val="00067D04"/>
    <w:rsid w:val="00070A92"/>
    <w:rsid w:val="00070C3C"/>
    <w:rsid w:val="00072138"/>
    <w:rsid w:val="00072532"/>
    <w:rsid w:val="000727DA"/>
    <w:rsid w:val="00073060"/>
    <w:rsid w:val="000744DC"/>
    <w:rsid w:val="00074AC3"/>
    <w:rsid w:val="00074E0C"/>
    <w:rsid w:val="000777C6"/>
    <w:rsid w:val="00077983"/>
    <w:rsid w:val="00077FDE"/>
    <w:rsid w:val="0008061B"/>
    <w:rsid w:val="00080AF1"/>
    <w:rsid w:val="00080BF6"/>
    <w:rsid w:val="00081116"/>
    <w:rsid w:val="000819A0"/>
    <w:rsid w:val="000827D2"/>
    <w:rsid w:val="00084ED8"/>
    <w:rsid w:val="00085F20"/>
    <w:rsid w:val="00086B1C"/>
    <w:rsid w:val="00086FD7"/>
    <w:rsid w:val="0008724B"/>
    <w:rsid w:val="00090A00"/>
    <w:rsid w:val="00091163"/>
    <w:rsid w:val="00092CC7"/>
    <w:rsid w:val="00092E86"/>
    <w:rsid w:val="00094211"/>
    <w:rsid w:val="0009464E"/>
    <w:rsid w:val="00094BD7"/>
    <w:rsid w:val="000952D9"/>
    <w:rsid w:val="00095A1C"/>
    <w:rsid w:val="00095C6B"/>
    <w:rsid w:val="0009629B"/>
    <w:rsid w:val="000968AC"/>
    <w:rsid w:val="00096A84"/>
    <w:rsid w:val="000A02AA"/>
    <w:rsid w:val="000A0BB3"/>
    <w:rsid w:val="000A1491"/>
    <w:rsid w:val="000A279A"/>
    <w:rsid w:val="000A3A74"/>
    <w:rsid w:val="000A3CF1"/>
    <w:rsid w:val="000A4D1C"/>
    <w:rsid w:val="000B0AC1"/>
    <w:rsid w:val="000B10CC"/>
    <w:rsid w:val="000B1E7C"/>
    <w:rsid w:val="000B1F97"/>
    <w:rsid w:val="000B289D"/>
    <w:rsid w:val="000B36AD"/>
    <w:rsid w:val="000B3DA6"/>
    <w:rsid w:val="000B47EF"/>
    <w:rsid w:val="000B54B0"/>
    <w:rsid w:val="000B5512"/>
    <w:rsid w:val="000B5DC5"/>
    <w:rsid w:val="000B6485"/>
    <w:rsid w:val="000B658C"/>
    <w:rsid w:val="000B67B8"/>
    <w:rsid w:val="000B685C"/>
    <w:rsid w:val="000B6918"/>
    <w:rsid w:val="000B7049"/>
    <w:rsid w:val="000C0098"/>
    <w:rsid w:val="000C0983"/>
    <w:rsid w:val="000C1E9A"/>
    <w:rsid w:val="000C201F"/>
    <w:rsid w:val="000C30C9"/>
    <w:rsid w:val="000C4681"/>
    <w:rsid w:val="000C54B9"/>
    <w:rsid w:val="000D0712"/>
    <w:rsid w:val="000D0B92"/>
    <w:rsid w:val="000D172B"/>
    <w:rsid w:val="000D17ED"/>
    <w:rsid w:val="000D18E5"/>
    <w:rsid w:val="000D2323"/>
    <w:rsid w:val="000D3431"/>
    <w:rsid w:val="000D344B"/>
    <w:rsid w:val="000D4324"/>
    <w:rsid w:val="000D44C6"/>
    <w:rsid w:val="000D590A"/>
    <w:rsid w:val="000D6A6A"/>
    <w:rsid w:val="000D7EBD"/>
    <w:rsid w:val="000E02FB"/>
    <w:rsid w:val="000E0718"/>
    <w:rsid w:val="000E17FF"/>
    <w:rsid w:val="000E1E6E"/>
    <w:rsid w:val="000E22E1"/>
    <w:rsid w:val="000E2415"/>
    <w:rsid w:val="000E33CD"/>
    <w:rsid w:val="000E357F"/>
    <w:rsid w:val="000E3B1F"/>
    <w:rsid w:val="000E42DC"/>
    <w:rsid w:val="000E57E4"/>
    <w:rsid w:val="000E5BEE"/>
    <w:rsid w:val="000E7A01"/>
    <w:rsid w:val="000F0050"/>
    <w:rsid w:val="000F01A7"/>
    <w:rsid w:val="000F06E6"/>
    <w:rsid w:val="000F0C3C"/>
    <w:rsid w:val="000F1942"/>
    <w:rsid w:val="000F1BE6"/>
    <w:rsid w:val="000F2150"/>
    <w:rsid w:val="000F2915"/>
    <w:rsid w:val="000F2A6F"/>
    <w:rsid w:val="000F36FA"/>
    <w:rsid w:val="000F3A60"/>
    <w:rsid w:val="000F4141"/>
    <w:rsid w:val="000F4937"/>
    <w:rsid w:val="000F4949"/>
    <w:rsid w:val="000F4F87"/>
    <w:rsid w:val="000F7AC3"/>
    <w:rsid w:val="000F7E76"/>
    <w:rsid w:val="00100308"/>
    <w:rsid w:val="001016A4"/>
    <w:rsid w:val="00101BA0"/>
    <w:rsid w:val="00102DA9"/>
    <w:rsid w:val="001045C9"/>
    <w:rsid w:val="001050BD"/>
    <w:rsid w:val="001056E5"/>
    <w:rsid w:val="00106E90"/>
    <w:rsid w:val="00111551"/>
    <w:rsid w:val="00112119"/>
    <w:rsid w:val="00112A29"/>
    <w:rsid w:val="00112C41"/>
    <w:rsid w:val="00112F83"/>
    <w:rsid w:val="0011388F"/>
    <w:rsid w:val="00113952"/>
    <w:rsid w:val="00114F2F"/>
    <w:rsid w:val="00115483"/>
    <w:rsid w:val="001156B7"/>
    <w:rsid w:val="00115ACD"/>
    <w:rsid w:val="00117E3F"/>
    <w:rsid w:val="00120883"/>
    <w:rsid w:val="00121221"/>
    <w:rsid w:val="001217E2"/>
    <w:rsid w:val="00121915"/>
    <w:rsid w:val="00121BCC"/>
    <w:rsid w:val="00122410"/>
    <w:rsid w:val="001235AF"/>
    <w:rsid w:val="00123DAB"/>
    <w:rsid w:val="00123F73"/>
    <w:rsid w:val="00124517"/>
    <w:rsid w:val="00125D10"/>
    <w:rsid w:val="00126743"/>
    <w:rsid w:val="0012716C"/>
    <w:rsid w:val="001273BB"/>
    <w:rsid w:val="001276CC"/>
    <w:rsid w:val="00127EE8"/>
    <w:rsid w:val="001300F4"/>
    <w:rsid w:val="00130CD3"/>
    <w:rsid w:val="00131AA1"/>
    <w:rsid w:val="00132A0E"/>
    <w:rsid w:val="0013362D"/>
    <w:rsid w:val="00133A3F"/>
    <w:rsid w:val="00133B54"/>
    <w:rsid w:val="00134626"/>
    <w:rsid w:val="001362CC"/>
    <w:rsid w:val="00136F85"/>
    <w:rsid w:val="00137257"/>
    <w:rsid w:val="0014051A"/>
    <w:rsid w:val="00140973"/>
    <w:rsid w:val="00140B10"/>
    <w:rsid w:val="0014142B"/>
    <w:rsid w:val="00141770"/>
    <w:rsid w:val="0014259F"/>
    <w:rsid w:val="00143692"/>
    <w:rsid w:val="00143D1F"/>
    <w:rsid w:val="00143E25"/>
    <w:rsid w:val="00145833"/>
    <w:rsid w:val="00146B1C"/>
    <w:rsid w:val="00147916"/>
    <w:rsid w:val="00150201"/>
    <w:rsid w:val="00150385"/>
    <w:rsid w:val="00150996"/>
    <w:rsid w:val="00151813"/>
    <w:rsid w:val="00151D9B"/>
    <w:rsid w:val="001531D0"/>
    <w:rsid w:val="00154438"/>
    <w:rsid w:val="001560D4"/>
    <w:rsid w:val="0016136A"/>
    <w:rsid w:val="001621C7"/>
    <w:rsid w:val="00162651"/>
    <w:rsid w:val="00163553"/>
    <w:rsid w:val="0016427A"/>
    <w:rsid w:val="0016759D"/>
    <w:rsid w:val="001715ED"/>
    <w:rsid w:val="00172319"/>
    <w:rsid w:val="001725E1"/>
    <w:rsid w:val="0017292E"/>
    <w:rsid w:val="00173E31"/>
    <w:rsid w:val="001748F9"/>
    <w:rsid w:val="00174DCB"/>
    <w:rsid w:val="00176A86"/>
    <w:rsid w:val="00176CF4"/>
    <w:rsid w:val="001774F6"/>
    <w:rsid w:val="00177573"/>
    <w:rsid w:val="00177B44"/>
    <w:rsid w:val="00177C2D"/>
    <w:rsid w:val="00177CF6"/>
    <w:rsid w:val="0018126D"/>
    <w:rsid w:val="0018153D"/>
    <w:rsid w:val="001821E8"/>
    <w:rsid w:val="00182D67"/>
    <w:rsid w:val="00183A15"/>
    <w:rsid w:val="001844EA"/>
    <w:rsid w:val="00185096"/>
    <w:rsid w:val="00185106"/>
    <w:rsid w:val="001854B7"/>
    <w:rsid w:val="001854C2"/>
    <w:rsid w:val="00187181"/>
    <w:rsid w:val="0018721B"/>
    <w:rsid w:val="001900E9"/>
    <w:rsid w:val="001925B1"/>
    <w:rsid w:val="00193131"/>
    <w:rsid w:val="00194438"/>
    <w:rsid w:val="00195606"/>
    <w:rsid w:val="00195E49"/>
    <w:rsid w:val="00196D13"/>
    <w:rsid w:val="001970EA"/>
    <w:rsid w:val="001A033A"/>
    <w:rsid w:val="001A09FA"/>
    <w:rsid w:val="001A0D22"/>
    <w:rsid w:val="001A23F4"/>
    <w:rsid w:val="001A240D"/>
    <w:rsid w:val="001A2788"/>
    <w:rsid w:val="001A5AD9"/>
    <w:rsid w:val="001A6038"/>
    <w:rsid w:val="001A6698"/>
    <w:rsid w:val="001A6988"/>
    <w:rsid w:val="001A69AF"/>
    <w:rsid w:val="001A77FB"/>
    <w:rsid w:val="001A7911"/>
    <w:rsid w:val="001B0A06"/>
    <w:rsid w:val="001B16F4"/>
    <w:rsid w:val="001B2071"/>
    <w:rsid w:val="001B286B"/>
    <w:rsid w:val="001B2A57"/>
    <w:rsid w:val="001B486B"/>
    <w:rsid w:val="001B6345"/>
    <w:rsid w:val="001B7112"/>
    <w:rsid w:val="001B71C4"/>
    <w:rsid w:val="001B7706"/>
    <w:rsid w:val="001B78E9"/>
    <w:rsid w:val="001B7CF2"/>
    <w:rsid w:val="001B7E48"/>
    <w:rsid w:val="001C1157"/>
    <w:rsid w:val="001C1253"/>
    <w:rsid w:val="001C1F7D"/>
    <w:rsid w:val="001C24AE"/>
    <w:rsid w:val="001C32E4"/>
    <w:rsid w:val="001C49A8"/>
    <w:rsid w:val="001C4B39"/>
    <w:rsid w:val="001C6150"/>
    <w:rsid w:val="001C6B3F"/>
    <w:rsid w:val="001C700C"/>
    <w:rsid w:val="001D0660"/>
    <w:rsid w:val="001D1022"/>
    <w:rsid w:val="001D192C"/>
    <w:rsid w:val="001D1D6A"/>
    <w:rsid w:val="001D21E3"/>
    <w:rsid w:val="001D280C"/>
    <w:rsid w:val="001D28F2"/>
    <w:rsid w:val="001D36F2"/>
    <w:rsid w:val="001D3AD2"/>
    <w:rsid w:val="001D3E7E"/>
    <w:rsid w:val="001D403D"/>
    <w:rsid w:val="001D4631"/>
    <w:rsid w:val="001D4C29"/>
    <w:rsid w:val="001D5482"/>
    <w:rsid w:val="001D5F88"/>
    <w:rsid w:val="001D632D"/>
    <w:rsid w:val="001D675F"/>
    <w:rsid w:val="001D7941"/>
    <w:rsid w:val="001D7FFA"/>
    <w:rsid w:val="001E0177"/>
    <w:rsid w:val="001E0355"/>
    <w:rsid w:val="001E0A7B"/>
    <w:rsid w:val="001E11FF"/>
    <w:rsid w:val="001E1848"/>
    <w:rsid w:val="001E1C50"/>
    <w:rsid w:val="001E24CB"/>
    <w:rsid w:val="001E2A20"/>
    <w:rsid w:val="001E2BCA"/>
    <w:rsid w:val="001E3C9D"/>
    <w:rsid w:val="001E4E5E"/>
    <w:rsid w:val="001E595A"/>
    <w:rsid w:val="001E5C34"/>
    <w:rsid w:val="001E5DDC"/>
    <w:rsid w:val="001E5F80"/>
    <w:rsid w:val="001E61EA"/>
    <w:rsid w:val="001E6AAE"/>
    <w:rsid w:val="001E6F5B"/>
    <w:rsid w:val="001E71A8"/>
    <w:rsid w:val="001F1493"/>
    <w:rsid w:val="001F1718"/>
    <w:rsid w:val="001F2D4D"/>
    <w:rsid w:val="001F3408"/>
    <w:rsid w:val="001F4038"/>
    <w:rsid w:val="001F41E6"/>
    <w:rsid w:val="001F4394"/>
    <w:rsid w:val="001F55BD"/>
    <w:rsid w:val="001F58A6"/>
    <w:rsid w:val="001F5CCD"/>
    <w:rsid w:val="001F758A"/>
    <w:rsid w:val="001F7616"/>
    <w:rsid w:val="00200CA1"/>
    <w:rsid w:val="002010D9"/>
    <w:rsid w:val="0020193A"/>
    <w:rsid w:val="00202D1C"/>
    <w:rsid w:val="00203DA7"/>
    <w:rsid w:val="0020510D"/>
    <w:rsid w:val="002051D1"/>
    <w:rsid w:val="00205B5C"/>
    <w:rsid w:val="00206046"/>
    <w:rsid w:val="0020632F"/>
    <w:rsid w:val="00206DC4"/>
    <w:rsid w:val="002073D8"/>
    <w:rsid w:val="00207867"/>
    <w:rsid w:val="00207D9B"/>
    <w:rsid w:val="002103B4"/>
    <w:rsid w:val="0021073F"/>
    <w:rsid w:val="00210C4C"/>
    <w:rsid w:val="0021506B"/>
    <w:rsid w:val="00215DD7"/>
    <w:rsid w:val="002164AC"/>
    <w:rsid w:val="002166A1"/>
    <w:rsid w:val="00220A27"/>
    <w:rsid w:val="00220B35"/>
    <w:rsid w:val="00220DF3"/>
    <w:rsid w:val="00222232"/>
    <w:rsid w:val="00222993"/>
    <w:rsid w:val="00223198"/>
    <w:rsid w:val="002242C5"/>
    <w:rsid w:val="00224640"/>
    <w:rsid w:val="00224D3A"/>
    <w:rsid w:val="00224F9B"/>
    <w:rsid w:val="00225541"/>
    <w:rsid w:val="0022608C"/>
    <w:rsid w:val="00226891"/>
    <w:rsid w:val="00230433"/>
    <w:rsid w:val="00232268"/>
    <w:rsid w:val="00232623"/>
    <w:rsid w:val="00232B40"/>
    <w:rsid w:val="00232EC5"/>
    <w:rsid w:val="002336E2"/>
    <w:rsid w:val="00234FE8"/>
    <w:rsid w:val="00235398"/>
    <w:rsid w:val="002354BD"/>
    <w:rsid w:val="002365E6"/>
    <w:rsid w:val="00236824"/>
    <w:rsid w:val="00240918"/>
    <w:rsid w:val="00240E57"/>
    <w:rsid w:val="00242187"/>
    <w:rsid w:val="0024276F"/>
    <w:rsid w:val="0024449D"/>
    <w:rsid w:val="00244AC0"/>
    <w:rsid w:val="00245186"/>
    <w:rsid w:val="00246762"/>
    <w:rsid w:val="00246ADA"/>
    <w:rsid w:val="00246B98"/>
    <w:rsid w:val="0024758D"/>
    <w:rsid w:val="00247C96"/>
    <w:rsid w:val="00247F5C"/>
    <w:rsid w:val="00250BA2"/>
    <w:rsid w:val="00251160"/>
    <w:rsid w:val="00251265"/>
    <w:rsid w:val="0025142F"/>
    <w:rsid w:val="00251F7D"/>
    <w:rsid w:val="00252C00"/>
    <w:rsid w:val="002534D0"/>
    <w:rsid w:val="00253888"/>
    <w:rsid w:val="00255244"/>
    <w:rsid w:val="00255774"/>
    <w:rsid w:val="00255E99"/>
    <w:rsid w:val="00256071"/>
    <w:rsid w:val="00256778"/>
    <w:rsid w:val="002569BD"/>
    <w:rsid w:val="002571F9"/>
    <w:rsid w:val="002572E6"/>
    <w:rsid w:val="002573A7"/>
    <w:rsid w:val="002578B8"/>
    <w:rsid w:val="00260712"/>
    <w:rsid w:val="00261942"/>
    <w:rsid w:val="00261C8A"/>
    <w:rsid w:val="00261CD7"/>
    <w:rsid w:val="00261E42"/>
    <w:rsid w:val="00262020"/>
    <w:rsid w:val="0026205A"/>
    <w:rsid w:val="00262548"/>
    <w:rsid w:val="00262AAD"/>
    <w:rsid w:val="00262D03"/>
    <w:rsid w:val="00263C02"/>
    <w:rsid w:val="00265A27"/>
    <w:rsid w:val="00265C72"/>
    <w:rsid w:val="002664A7"/>
    <w:rsid w:val="00266836"/>
    <w:rsid w:val="002669A2"/>
    <w:rsid w:val="002676E1"/>
    <w:rsid w:val="00267DAD"/>
    <w:rsid w:val="0027087D"/>
    <w:rsid w:val="0027099D"/>
    <w:rsid w:val="0027132A"/>
    <w:rsid w:val="00273F3E"/>
    <w:rsid w:val="002755C3"/>
    <w:rsid w:val="0027596E"/>
    <w:rsid w:val="0028003A"/>
    <w:rsid w:val="002802F9"/>
    <w:rsid w:val="00280D52"/>
    <w:rsid w:val="00282913"/>
    <w:rsid w:val="00282E0D"/>
    <w:rsid w:val="002832BB"/>
    <w:rsid w:val="002833DD"/>
    <w:rsid w:val="00283C06"/>
    <w:rsid w:val="002840E4"/>
    <w:rsid w:val="002846A3"/>
    <w:rsid w:val="00284BC0"/>
    <w:rsid w:val="002850F5"/>
    <w:rsid w:val="00285106"/>
    <w:rsid w:val="00286288"/>
    <w:rsid w:val="002863C0"/>
    <w:rsid w:val="00286A67"/>
    <w:rsid w:val="00286E10"/>
    <w:rsid w:val="002911A0"/>
    <w:rsid w:val="00291735"/>
    <w:rsid w:val="00291E3A"/>
    <w:rsid w:val="00293D66"/>
    <w:rsid w:val="002943E9"/>
    <w:rsid w:val="00294A62"/>
    <w:rsid w:val="002950B7"/>
    <w:rsid w:val="0029607B"/>
    <w:rsid w:val="00296607"/>
    <w:rsid w:val="002971FD"/>
    <w:rsid w:val="0029722B"/>
    <w:rsid w:val="002974E8"/>
    <w:rsid w:val="0029768B"/>
    <w:rsid w:val="00297F43"/>
    <w:rsid w:val="002A0900"/>
    <w:rsid w:val="002A0FE7"/>
    <w:rsid w:val="002A116C"/>
    <w:rsid w:val="002A1A7C"/>
    <w:rsid w:val="002A1DB9"/>
    <w:rsid w:val="002A1F57"/>
    <w:rsid w:val="002A214B"/>
    <w:rsid w:val="002A25B5"/>
    <w:rsid w:val="002A2D31"/>
    <w:rsid w:val="002A3046"/>
    <w:rsid w:val="002A374C"/>
    <w:rsid w:val="002A3F8D"/>
    <w:rsid w:val="002A4743"/>
    <w:rsid w:val="002A65A6"/>
    <w:rsid w:val="002A6B62"/>
    <w:rsid w:val="002A7B56"/>
    <w:rsid w:val="002B176A"/>
    <w:rsid w:val="002B1C1E"/>
    <w:rsid w:val="002B231B"/>
    <w:rsid w:val="002B2429"/>
    <w:rsid w:val="002B26E6"/>
    <w:rsid w:val="002B6880"/>
    <w:rsid w:val="002B6C57"/>
    <w:rsid w:val="002B6DF6"/>
    <w:rsid w:val="002B6FBC"/>
    <w:rsid w:val="002B7B30"/>
    <w:rsid w:val="002C0DFF"/>
    <w:rsid w:val="002C25DF"/>
    <w:rsid w:val="002C2EDA"/>
    <w:rsid w:val="002C36F9"/>
    <w:rsid w:val="002C3E1E"/>
    <w:rsid w:val="002C42B2"/>
    <w:rsid w:val="002C4796"/>
    <w:rsid w:val="002C55A1"/>
    <w:rsid w:val="002C5DF6"/>
    <w:rsid w:val="002D0CBF"/>
    <w:rsid w:val="002D157B"/>
    <w:rsid w:val="002D1712"/>
    <w:rsid w:val="002D220F"/>
    <w:rsid w:val="002D41CB"/>
    <w:rsid w:val="002D6416"/>
    <w:rsid w:val="002D682E"/>
    <w:rsid w:val="002D7B40"/>
    <w:rsid w:val="002E0965"/>
    <w:rsid w:val="002E130D"/>
    <w:rsid w:val="002E229B"/>
    <w:rsid w:val="002E26B0"/>
    <w:rsid w:val="002E2FA3"/>
    <w:rsid w:val="002E3054"/>
    <w:rsid w:val="002E3421"/>
    <w:rsid w:val="002E4408"/>
    <w:rsid w:val="002E484E"/>
    <w:rsid w:val="002E57F6"/>
    <w:rsid w:val="002E5D8E"/>
    <w:rsid w:val="002E6DEC"/>
    <w:rsid w:val="002E73C4"/>
    <w:rsid w:val="002E7D6B"/>
    <w:rsid w:val="002E7ED8"/>
    <w:rsid w:val="002E7F69"/>
    <w:rsid w:val="002F1EE1"/>
    <w:rsid w:val="002F2156"/>
    <w:rsid w:val="002F2AF4"/>
    <w:rsid w:val="002F3A4F"/>
    <w:rsid w:val="002F4285"/>
    <w:rsid w:val="002F5D29"/>
    <w:rsid w:val="002F63CF"/>
    <w:rsid w:val="002F65C2"/>
    <w:rsid w:val="002F6C10"/>
    <w:rsid w:val="002F714A"/>
    <w:rsid w:val="002F75D6"/>
    <w:rsid w:val="002F7B14"/>
    <w:rsid w:val="0030024A"/>
    <w:rsid w:val="00300312"/>
    <w:rsid w:val="00304714"/>
    <w:rsid w:val="00305523"/>
    <w:rsid w:val="0030672C"/>
    <w:rsid w:val="0030680D"/>
    <w:rsid w:val="00307C89"/>
    <w:rsid w:val="003114E5"/>
    <w:rsid w:val="0031168C"/>
    <w:rsid w:val="00311C07"/>
    <w:rsid w:val="003120AF"/>
    <w:rsid w:val="00312FEC"/>
    <w:rsid w:val="003141EF"/>
    <w:rsid w:val="00315236"/>
    <w:rsid w:val="00315D8D"/>
    <w:rsid w:val="00316501"/>
    <w:rsid w:val="00316C54"/>
    <w:rsid w:val="00316EBE"/>
    <w:rsid w:val="00317418"/>
    <w:rsid w:val="00317860"/>
    <w:rsid w:val="00320294"/>
    <w:rsid w:val="003208F3"/>
    <w:rsid w:val="003223E6"/>
    <w:rsid w:val="0032454E"/>
    <w:rsid w:val="00324992"/>
    <w:rsid w:val="003250C8"/>
    <w:rsid w:val="003252C3"/>
    <w:rsid w:val="00326074"/>
    <w:rsid w:val="00327898"/>
    <w:rsid w:val="00327DF6"/>
    <w:rsid w:val="0033028D"/>
    <w:rsid w:val="00330AC3"/>
    <w:rsid w:val="00331F40"/>
    <w:rsid w:val="00333DBE"/>
    <w:rsid w:val="003341EA"/>
    <w:rsid w:val="00334537"/>
    <w:rsid w:val="003352F4"/>
    <w:rsid w:val="00335408"/>
    <w:rsid w:val="00335985"/>
    <w:rsid w:val="00336400"/>
    <w:rsid w:val="00336727"/>
    <w:rsid w:val="00337126"/>
    <w:rsid w:val="0033762B"/>
    <w:rsid w:val="0034057F"/>
    <w:rsid w:val="0034068A"/>
    <w:rsid w:val="00340C92"/>
    <w:rsid w:val="003417A7"/>
    <w:rsid w:val="00341A56"/>
    <w:rsid w:val="003424C9"/>
    <w:rsid w:val="00342780"/>
    <w:rsid w:val="0034288B"/>
    <w:rsid w:val="003428F8"/>
    <w:rsid w:val="003432D1"/>
    <w:rsid w:val="00343B3C"/>
    <w:rsid w:val="003443A5"/>
    <w:rsid w:val="0034569A"/>
    <w:rsid w:val="00345BB4"/>
    <w:rsid w:val="0034617E"/>
    <w:rsid w:val="00346676"/>
    <w:rsid w:val="00346CAC"/>
    <w:rsid w:val="00346F21"/>
    <w:rsid w:val="003518F9"/>
    <w:rsid w:val="00351BB6"/>
    <w:rsid w:val="00352D3C"/>
    <w:rsid w:val="00353B37"/>
    <w:rsid w:val="00353D63"/>
    <w:rsid w:val="00353EAC"/>
    <w:rsid w:val="0035541F"/>
    <w:rsid w:val="00355CC7"/>
    <w:rsid w:val="00356B6E"/>
    <w:rsid w:val="00356C90"/>
    <w:rsid w:val="003571DB"/>
    <w:rsid w:val="00357791"/>
    <w:rsid w:val="0036025D"/>
    <w:rsid w:val="003605A0"/>
    <w:rsid w:val="00360763"/>
    <w:rsid w:val="00360D77"/>
    <w:rsid w:val="00361125"/>
    <w:rsid w:val="00361776"/>
    <w:rsid w:val="00361A1E"/>
    <w:rsid w:val="00362BF8"/>
    <w:rsid w:val="00362D8B"/>
    <w:rsid w:val="00362EBD"/>
    <w:rsid w:val="00363B9F"/>
    <w:rsid w:val="00363E34"/>
    <w:rsid w:val="003641FE"/>
    <w:rsid w:val="00364481"/>
    <w:rsid w:val="003652DF"/>
    <w:rsid w:val="00365703"/>
    <w:rsid w:val="00366772"/>
    <w:rsid w:val="00370A76"/>
    <w:rsid w:val="00370DAB"/>
    <w:rsid w:val="00371795"/>
    <w:rsid w:val="00371B91"/>
    <w:rsid w:val="00372567"/>
    <w:rsid w:val="003728F0"/>
    <w:rsid w:val="00372FCD"/>
    <w:rsid w:val="003730C9"/>
    <w:rsid w:val="0037333C"/>
    <w:rsid w:val="003737B9"/>
    <w:rsid w:val="00373BF3"/>
    <w:rsid w:val="00375D41"/>
    <w:rsid w:val="00375ED8"/>
    <w:rsid w:val="00377177"/>
    <w:rsid w:val="003771F1"/>
    <w:rsid w:val="00377A98"/>
    <w:rsid w:val="0038108C"/>
    <w:rsid w:val="0038239B"/>
    <w:rsid w:val="0038355E"/>
    <w:rsid w:val="00383BDA"/>
    <w:rsid w:val="003848CE"/>
    <w:rsid w:val="0038528B"/>
    <w:rsid w:val="0038534C"/>
    <w:rsid w:val="00385455"/>
    <w:rsid w:val="003856A1"/>
    <w:rsid w:val="003858BF"/>
    <w:rsid w:val="00386BF8"/>
    <w:rsid w:val="00386E0E"/>
    <w:rsid w:val="00386E90"/>
    <w:rsid w:val="003874F3"/>
    <w:rsid w:val="00387645"/>
    <w:rsid w:val="00387B63"/>
    <w:rsid w:val="003904F2"/>
    <w:rsid w:val="003911C7"/>
    <w:rsid w:val="003918AE"/>
    <w:rsid w:val="00391C43"/>
    <w:rsid w:val="00391ED6"/>
    <w:rsid w:val="00392133"/>
    <w:rsid w:val="00392307"/>
    <w:rsid w:val="003923D0"/>
    <w:rsid w:val="00392488"/>
    <w:rsid w:val="003926FD"/>
    <w:rsid w:val="0039282E"/>
    <w:rsid w:val="0039336A"/>
    <w:rsid w:val="003941B6"/>
    <w:rsid w:val="00394845"/>
    <w:rsid w:val="00395292"/>
    <w:rsid w:val="00395378"/>
    <w:rsid w:val="00395401"/>
    <w:rsid w:val="00395CBA"/>
    <w:rsid w:val="00396D08"/>
    <w:rsid w:val="003A05B8"/>
    <w:rsid w:val="003A0E33"/>
    <w:rsid w:val="003A1753"/>
    <w:rsid w:val="003A1FEE"/>
    <w:rsid w:val="003A2885"/>
    <w:rsid w:val="003A2A41"/>
    <w:rsid w:val="003A2F21"/>
    <w:rsid w:val="003A35FA"/>
    <w:rsid w:val="003A368C"/>
    <w:rsid w:val="003A40C8"/>
    <w:rsid w:val="003A46B7"/>
    <w:rsid w:val="003A4EB3"/>
    <w:rsid w:val="003A611F"/>
    <w:rsid w:val="003A6286"/>
    <w:rsid w:val="003A662F"/>
    <w:rsid w:val="003A698B"/>
    <w:rsid w:val="003A6D59"/>
    <w:rsid w:val="003A6E93"/>
    <w:rsid w:val="003A6FDA"/>
    <w:rsid w:val="003B02AD"/>
    <w:rsid w:val="003B0C65"/>
    <w:rsid w:val="003B2341"/>
    <w:rsid w:val="003B247D"/>
    <w:rsid w:val="003B2B24"/>
    <w:rsid w:val="003B2F96"/>
    <w:rsid w:val="003B33A6"/>
    <w:rsid w:val="003B4A82"/>
    <w:rsid w:val="003B4C8E"/>
    <w:rsid w:val="003B59BF"/>
    <w:rsid w:val="003B6766"/>
    <w:rsid w:val="003B6E1B"/>
    <w:rsid w:val="003C0397"/>
    <w:rsid w:val="003C05DD"/>
    <w:rsid w:val="003C0631"/>
    <w:rsid w:val="003C22B2"/>
    <w:rsid w:val="003C2365"/>
    <w:rsid w:val="003C24DD"/>
    <w:rsid w:val="003C3571"/>
    <w:rsid w:val="003C3A39"/>
    <w:rsid w:val="003C4ADE"/>
    <w:rsid w:val="003C5BB1"/>
    <w:rsid w:val="003C5D95"/>
    <w:rsid w:val="003C7036"/>
    <w:rsid w:val="003D0106"/>
    <w:rsid w:val="003D043E"/>
    <w:rsid w:val="003D130D"/>
    <w:rsid w:val="003D18D1"/>
    <w:rsid w:val="003D1B76"/>
    <w:rsid w:val="003D1EAE"/>
    <w:rsid w:val="003D1EE0"/>
    <w:rsid w:val="003D2556"/>
    <w:rsid w:val="003D281D"/>
    <w:rsid w:val="003D2908"/>
    <w:rsid w:val="003D2D2B"/>
    <w:rsid w:val="003D4193"/>
    <w:rsid w:val="003D4E8B"/>
    <w:rsid w:val="003D5FFE"/>
    <w:rsid w:val="003D6880"/>
    <w:rsid w:val="003D6B62"/>
    <w:rsid w:val="003D72EB"/>
    <w:rsid w:val="003D7B2C"/>
    <w:rsid w:val="003E0385"/>
    <w:rsid w:val="003E1741"/>
    <w:rsid w:val="003E1A80"/>
    <w:rsid w:val="003E1BE1"/>
    <w:rsid w:val="003E1E44"/>
    <w:rsid w:val="003E22B7"/>
    <w:rsid w:val="003E28CA"/>
    <w:rsid w:val="003E2C27"/>
    <w:rsid w:val="003E2D50"/>
    <w:rsid w:val="003E3790"/>
    <w:rsid w:val="003E411C"/>
    <w:rsid w:val="003E4B64"/>
    <w:rsid w:val="003E51F6"/>
    <w:rsid w:val="003E5866"/>
    <w:rsid w:val="003E64EB"/>
    <w:rsid w:val="003E6553"/>
    <w:rsid w:val="003E78DF"/>
    <w:rsid w:val="003E7BCB"/>
    <w:rsid w:val="003F0285"/>
    <w:rsid w:val="003F03DC"/>
    <w:rsid w:val="003F045B"/>
    <w:rsid w:val="003F12E8"/>
    <w:rsid w:val="003F1EDC"/>
    <w:rsid w:val="003F2C75"/>
    <w:rsid w:val="003F3194"/>
    <w:rsid w:val="003F5A0F"/>
    <w:rsid w:val="003F5E13"/>
    <w:rsid w:val="003F6710"/>
    <w:rsid w:val="003F6F19"/>
    <w:rsid w:val="003F7729"/>
    <w:rsid w:val="003F79BF"/>
    <w:rsid w:val="00400999"/>
    <w:rsid w:val="00400C1E"/>
    <w:rsid w:val="00400D64"/>
    <w:rsid w:val="00401572"/>
    <w:rsid w:val="0040312F"/>
    <w:rsid w:val="004034E1"/>
    <w:rsid w:val="004039C1"/>
    <w:rsid w:val="00404BB8"/>
    <w:rsid w:val="0040695A"/>
    <w:rsid w:val="004101B0"/>
    <w:rsid w:val="004101FE"/>
    <w:rsid w:val="00410601"/>
    <w:rsid w:val="00411596"/>
    <w:rsid w:val="00414533"/>
    <w:rsid w:val="00414C89"/>
    <w:rsid w:val="0041550C"/>
    <w:rsid w:val="00415550"/>
    <w:rsid w:val="0042248C"/>
    <w:rsid w:val="00422DAB"/>
    <w:rsid w:val="004232DB"/>
    <w:rsid w:val="00423AC9"/>
    <w:rsid w:val="00424D6A"/>
    <w:rsid w:val="00430403"/>
    <w:rsid w:val="00430903"/>
    <w:rsid w:val="00430A87"/>
    <w:rsid w:val="00430D21"/>
    <w:rsid w:val="00431227"/>
    <w:rsid w:val="004320CB"/>
    <w:rsid w:val="00432332"/>
    <w:rsid w:val="0043266E"/>
    <w:rsid w:val="00432866"/>
    <w:rsid w:val="00432B10"/>
    <w:rsid w:val="00433684"/>
    <w:rsid w:val="004340BA"/>
    <w:rsid w:val="00434550"/>
    <w:rsid w:val="00435D86"/>
    <w:rsid w:val="00436801"/>
    <w:rsid w:val="00440AA5"/>
    <w:rsid w:val="00440ACA"/>
    <w:rsid w:val="00441405"/>
    <w:rsid w:val="004422BC"/>
    <w:rsid w:val="0044282D"/>
    <w:rsid w:val="00442DB2"/>
    <w:rsid w:val="0044416E"/>
    <w:rsid w:val="004476FC"/>
    <w:rsid w:val="004506B4"/>
    <w:rsid w:val="004507EB"/>
    <w:rsid w:val="00452704"/>
    <w:rsid w:val="00452FE7"/>
    <w:rsid w:val="00453008"/>
    <w:rsid w:val="0045316A"/>
    <w:rsid w:val="00453815"/>
    <w:rsid w:val="00454D68"/>
    <w:rsid w:val="00455228"/>
    <w:rsid w:val="0045541F"/>
    <w:rsid w:val="00456764"/>
    <w:rsid w:val="00457564"/>
    <w:rsid w:val="00457B51"/>
    <w:rsid w:val="004601AA"/>
    <w:rsid w:val="00460A66"/>
    <w:rsid w:val="0046117F"/>
    <w:rsid w:val="004619BE"/>
    <w:rsid w:val="00461B3F"/>
    <w:rsid w:val="004632F4"/>
    <w:rsid w:val="004634AA"/>
    <w:rsid w:val="00463929"/>
    <w:rsid w:val="0046448B"/>
    <w:rsid w:val="0046569F"/>
    <w:rsid w:val="00467AC7"/>
    <w:rsid w:val="00467D44"/>
    <w:rsid w:val="00467FB3"/>
    <w:rsid w:val="004705A4"/>
    <w:rsid w:val="00471AFA"/>
    <w:rsid w:val="00471EA7"/>
    <w:rsid w:val="00472597"/>
    <w:rsid w:val="00472ED0"/>
    <w:rsid w:val="004745B7"/>
    <w:rsid w:val="00474D78"/>
    <w:rsid w:val="00474E36"/>
    <w:rsid w:val="004750CD"/>
    <w:rsid w:val="00476471"/>
    <w:rsid w:val="004770C6"/>
    <w:rsid w:val="00477451"/>
    <w:rsid w:val="004800FA"/>
    <w:rsid w:val="00481079"/>
    <w:rsid w:val="0048115C"/>
    <w:rsid w:val="00481D75"/>
    <w:rsid w:val="00481ED0"/>
    <w:rsid w:val="0048375E"/>
    <w:rsid w:val="00483A49"/>
    <w:rsid w:val="00484725"/>
    <w:rsid w:val="00484763"/>
    <w:rsid w:val="00484C17"/>
    <w:rsid w:val="004862BC"/>
    <w:rsid w:val="0048630C"/>
    <w:rsid w:val="004867B2"/>
    <w:rsid w:val="00486C8D"/>
    <w:rsid w:val="00486D1A"/>
    <w:rsid w:val="00487A95"/>
    <w:rsid w:val="00490DF2"/>
    <w:rsid w:val="00490E2C"/>
    <w:rsid w:val="004914E7"/>
    <w:rsid w:val="0049322E"/>
    <w:rsid w:val="004932F5"/>
    <w:rsid w:val="00493490"/>
    <w:rsid w:val="00493686"/>
    <w:rsid w:val="00493930"/>
    <w:rsid w:val="00493980"/>
    <w:rsid w:val="00493E03"/>
    <w:rsid w:val="004943F0"/>
    <w:rsid w:val="00495F6D"/>
    <w:rsid w:val="00496124"/>
    <w:rsid w:val="0049658D"/>
    <w:rsid w:val="0049717B"/>
    <w:rsid w:val="004A04C8"/>
    <w:rsid w:val="004A1284"/>
    <w:rsid w:val="004A1824"/>
    <w:rsid w:val="004A2308"/>
    <w:rsid w:val="004A2BFC"/>
    <w:rsid w:val="004A3A7B"/>
    <w:rsid w:val="004A41A1"/>
    <w:rsid w:val="004A4307"/>
    <w:rsid w:val="004A4ADE"/>
    <w:rsid w:val="004A6868"/>
    <w:rsid w:val="004A7763"/>
    <w:rsid w:val="004B041A"/>
    <w:rsid w:val="004B0D76"/>
    <w:rsid w:val="004B12A4"/>
    <w:rsid w:val="004B1491"/>
    <w:rsid w:val="004B1C93"/>
    <w:rsid w:val="004B2A79"/>
    <w:rsid w:val="004B2CC3"/>
    <w:rsid w:val="004B4232"/>
    <w:rsid w:val="004B57A4"/>
    <w:rsid w:val="004B5B18"/>
    <w:rsid w:val="004B5C39"/>
    <w:rsid w:val="004B6429"/>
    <w:rsid w:val="004B698E"/>
    <w:rsid w:val="004B7C9C"/>
    <w:rsid w:val="004C0428"/>
    <w:rsid w:val="004C0EB7"/>
    <w:rsid w:val="004C2020"/>
    <w:rsid w:val="004C386F"/>
    <w:rsid w:val="004C556D"/>
    <w:rsid w:val="004C5BBC"/>
    <w:rsid w:val="004C6582"/>
    <w:rsid w:val="004C6924"/>
    <w:rsid w:val="004C7E83"/>
    <w:rsid w:val="004D1D1A"/>
    <w:rsid w:val="004D20A8"/>
    <w:rsid w:val="004D21B3"/>
    <w:rsid w:val="004D440B"/>
    <w:rsid w:val="004D47FF"/>
    <w:rsid w:val="004D4967"/>
    <w:rsid w:val="004D549C"/>
    <w:rsid w:val="004D5F12"/>
    <w:rsid w:val="004D612E"/>
    <w:rsid w:val="004E03A5"/>
    <w:rsid w:val="004E0990"/>
    <w:rsid w:val="004E09E5"/>
    <w:rsid w:val="004E231F"/>
    <w:rsid w:val="004E27D6"/>
    <w:rsid w:val="004E3BEF"/>
    <w:rsid w:val="004E48E7"/>
    <w:rsid w:val="004E49BD"/>
    <w:rsid w:val="004E4FA9"/>
    <w:rsid w:val="004E5D63"/>
    <w:rsid w:val="004E6591"/>
    <w:rsid w:val="004E6821"/>
    <w:rsid w:val="004E6FC1"/>
    <w:rsid w:val="004E787B"/>
    <w:rsid w:val="004F1C46"/>
    <w:rsid w:val="004F213E"/>
    <w:rsid w:val="004F3236"/>
    <w:rsid w:val="004F3579"/>
    <w:rsid w:val="004F43AC"/>
    <w:rsid w:val="004F482B"/>
    <w:rsid w:val="004F4A54"/>
    <w:rsid w:val="004F56BF"/>
    <w:rsid w:val="004F7436"/>
    <w:rsid w:val="004F7D2D"/>
    <w:rsid w:val="00501006"/>
    <w:rsid w:val="005014DE"/>
    <w:rsid w:val="0050177E"/>
    <w:rsid w:val="00501918"/>
    <w:rsid w:val="00503606"/>
    <w:rsid w:val="00503867"/>
    <w:rsid w:val="005040A8"/>
    <w:rsid w:val="005041C7"/>
    <w:rsid w:val="00505341"/>
    <w:rsid w:val="00505485"/>
    <w:rsid w:val="00505F6E"/>
    <w:rsid w:val="00507D05"/>
    <w:rsid w:val="005109CE"/>
    <w:rsid w:val="00511AE2"/>
    <w:rsid w:val="00511D5E"/>
    <w:rsid w:val="00513761"/>
    <w:rsid w:val="00513E72"/>
    <w:rsid w:val="00513EA1"/>
    <w:rsid w:val="005140F8"/>
    <w:rsid w:val="00514B56"/>
    <w:rsid w:val="0051605A"/>
    <w:rsid w:val="0051626E"/>
    <w:rsid w:val="005165A0"/>
    <w:rsid w:val="00516665"/>
    <w:rsid w:val="005167B0"/>
    <w:rsid w:val="0051697C"/>
    <w:rsid w:val="00516DC4"/>
    <w:rsid w:val="00516EDB"/>
    <w:rsid w:val="00516EEE"/>
    <w:rsid w:val="0051758C"/>
    <w:rsid w:val="005204D6"/>
    <w:rsid w:val="00521373"/>
    <w:rsid w:val="005219DA"/>
    <w:rsid w:val="00522DA4"/>
    <w:rsid w:val="00522E09"/>
    <w:rsid w:val="00523258"/>
    <w:rsid w:val="00523496"/>
    <w:rsid w:val="005237B1"/>
    <w:rsid w:val="005238E9"/>
    <w:rsid w:val="0052470A"/>
    <w:rsid w:val="00527F79"/>
    <w:rsid w:val="00530910"/>
    <w:rsid w:val="005317AD"/>
    <w:rsid w:val="00531C1C"/>
    <w:rsid w:val="00531EB1"/>
    <w:rsid w:val="005326B2"/>
    <w:rsid w:val="00533777"/>
    <w:rsid w:val="00533D25"/>
    <w:rsid w:val="00535DE8"/>
    <w:rsid w:val="00536050"/>
    <w:rsid w:val="0053690B"/>
    <w:rsid w:val="00537139"/>
    <w:rsid w:val="0054184C"/>
    <w:rsid w:val="00541F28"/>
    <w:rsid w:val="005428E8"/>
    <w:rsid w:val="005444BE"/>
    <w:rsid w:val="005446A8"/>
    <w:rsid w:val="00544876"/>
    <w:rsid w:val="00544C22"/>
    <w:rsid w:val="00544CB7"/>
    <w:rsid w:val="00544F2E"/>
    <w:rsid w:val="0054514B"/>
    <w:rsid w:val="00545382"/>
    <w:rsid w:val="00546147"/>
    <w:rsid w:val="00546D3E"/>
    <w:rsid w:val="00550C53"/>
    <w:rsid w:val="00551887"/>
    <w:rsid w:val="00552C54"/>
    <w:rsid w:val="00553B72"/>
    <w:rsid w:val="00553CA8"/>
    <w:rsid w:val="00553D97"/>
    <w:rsid w:val="00555298"/>
    <w:rsid w:val="005552E8"/>
    <w:rsid w:val="005574EF"/>
    <w:rsid w:val="00557551"/>
    <w:rsid w:val="00560CFB"/>
    <w:rsid w:val="00563402"/>
    <w:rsid w:val="0056352A"/>
    <w:rsid w:val="00563C4D"/>
    <w:rsid w:val="005642BA"/>
    <w:rsid w:val="00564722"/>
    <w:rsid w:val="005648AE"/>
    <w:rsid w:val="005648CD"/>
    <w:rsid w:val="00564C25"/>
    <w:rsid w:val="005652A2"/>
    <w:rsid w:val="0056597C"/>
    <w:rsid w:val="005659E2"/>
    <w:rsid w:val="00565D80"/>
    <w:rsid w:val="0056644F"/>
    <w:rsid w:val="00566776"/>
    <w:rsid w:val="0056763A"/>
    <w:rsid w:val="0056795A"/>
    <w:rsid w:val="00570C84"/>
    <w:rsid w:val="005720E4"/>
    <w:rsid w:val="005721F1"/>
    <w:rsid w:val="00572514"/>
    <w:rsid w:val="005725F2"/>
    <w:rsid w:val="00572C3C"/>
    <w:rsid w:val="0057346D"/>
    <w:rsid w:val="00573B3B"/>
    <w:rsid w:val="005746DA"/>
    <w:rsid w:val="0057480E"/>
    <w:rsid w:val="00575D0B"/>
    <w:rsid w:val="00575E74"/>
    <w:rsid w:val="00576A8B"/>
    <w:rsid w:val="005775E7"/>
    <w:rsid w:val="0058031F"/>
    <w:rsid w:val="0058115E"/>
    <w:rsid w:val="00581682"/>
    <w:rsid w:val="00581790"/>
    <w:rsid w:val="0058267B"/>
    <w:rsid w:val="005832EB"/>
    <w:rsid w:val="00583A3E"/>
    <w:rsid w:val="00584E7D"/>
    <w:rsid w:val="00585075"/>
    <w:rsid w:val="00586700"/>
    <w:rsid w:val="00587017"/>
    <w:rsid w:val="00587B8C"/>
    <w:rsid w:val="0059012E"/>
    <w:rsid w:val="00590CEB"/>
    <w:rsid w:val="00591976"/>
    <w:rsid w:val="00592F99"/>
    <w:rsid w:val="0059505C"/>
    <w:rsid w:val="00595C92"/>
    <w:rsid w:val="0059769A"/>
    <w:rsid w:val="005A01F6"/>
    <w:rsid w:val="005A0AD8"/>
    <w:rsid w:val="005A17AA"/>
    <w:rsid w:val="005A1F56"/>
    <w:rsid w:val="005A22B1"/>
    <w:rsid w:val="005A2436"/>
    <w:rsid w:val="005A25D0"/>
    <w:rsid w:val="005A3149"/>
    <w:rsid w:val="005A3B94"/>
    <w:rsid w:val="005A3C73"/>
    <w:rsid w:val="005A645B"/>
    <w:rsid w:val="005A6830"/>
    <w:rsid w:val="005A6EAC"/>
    <w:rsid w:val="005A7492"/>
    <w:rsid w:val="005A7A58"/>
    <w:rsid w:val="005B0F3F"/>
    <w:rsid w:val="005B1CEC"/>
    <w:rsid w:val="005B300A"/>
    <w:rsid w:val="005B4123"/>
    <w:rsid w:val="005B5B1B"/>
    <w:rsid w:val="005B678C"/>
    <w:rsid w:val="005B6D84"/>
    <w:rsid w:val="005B6ECF"/>
    <w:rsid w:val="005C0CB9"/>
    <w:rsid w:val="005C1E76"/>
    <w:rsid w:val="005C2679"/>
    <w:rsid w:val="005C2DB8"/>
    <w:rsid w:val="005C2E3A"/>
    <w:rsid w:val="005C365E"/>
    <w:rsid w:val="005C4FEA"/>
    <w:rsid w:val="005C5808"/>
    <w:rsid w:val="005C5A17"/>
    <w:rsid w:val="005C5D1F"/>
    <w:rsid w:val="005C74EE"/>
    <w:rsid w:val="005C76CD"/>
    <w:rsid w:val="005C7F58"/>
    <w:rsid w:val="005D1A2A"/>
    <w:rsid w:val="005D2578"/>
    <w:rsid w:val="005D2755"/>
    <w:rsid w:val="005D3229"/>
    <w:rsid w:val="005D38B8"/>
    <w:rsid w:val="005D485C"/>
    <w:rsid w:val="005D492D"/>
    <w:rsid w:val="005D6CD3"/>
    <w:rsid w:val="005D7968"/>
    <w:rsid w:val="005D7A53"/>
    <w:rsid w:val="005E1968"/>
    <w:rsid w:val="005E1AB4"/>
    <w:rsid w:val="005E2CBF"/>
    <w:rsid w:val="005E34B7"/>
    <w:rsid w:val="005E3503"/>
    <w:rsid w:val="005E35D5"/>
    <w:rsid w:val="005E4046"/>
    <w:rsid w:val="005E4391"/>
    <w:rsid w:val="005E4CF9"/>
    <w:rsid w:val="005E50F1"/>
    <w:rsid w:val="005E5A44"/>
    <w:rsid w:val="005E5B45"/>
    <w:rsid w:val="005E6032"/>
    <w:rsid w:val="005E7ADC"/>
    <w:rsid w:val="005F0D3A"/>
    <w:rsid w:val="005F122D"/>
    <w:rsid w:val="005F1B61"/>
    <w:rsid w:val="005F2951"/>
    <w:rsid w:val="005F2F4F"/>
    <w:rsid w:val="005F2F77"/>
    <w:rsid w:val="005F326D"/>
    <w:rsid w:val="005F3BA8"/>
    <w:rsid w:val="005F3E73"/>
    <w:rsid w:val="005F5A87"/>
    <w:rsid w:val="005F5AB5"/>
    <w:rsid w:val="005F771B"/>
    <w:rsid w:val="0060092E"/>
    <w:rsid w:val="006020EC"/>
    <w:rsid w:val="006022A1"/>
    <w:rsid w:val="00603B7E"/>
    <w:rsid w:val="00604921"/>
    <w:rsid w:val="0060564A"/>
    <w:rsid w:val="00606E99"/>
    <w:rsid w:val="00607A6E"/>
    <w:rsid w:val="006109AE"/>
    <w:rsid w:val="0061122E"/>
    <w:rsid w:val="006119A1"/>
    <w:rsid w:val="0061263E"/>
    <w:rsid w:val="006129F6"/>
    <w:rsid w:val="00614CF2"/>
    <w:rsid w:val="006159CF"/>
    <w:rsid w:val="00616909"/>
    <w:rsid w:val="00616F3B"/>
    <w:rsid w:val="00620DFE"/>
    <w:rsid w:val="00621FD3"/>
    <w:rsid w:val="006228A6"/>
    <w:rsid w:val="00622E74"/>
    <w:rsid w:val="0062391A"/>
    <w:rsid w:val="00625131"/>
    <w:rsid w:val="00626FBF"/>
    <w:rsid w:val="00627EE5"/>
    <w:rsid w:val="006313C3"/>
    <w:rsid w:val="006314F0"/>
    <w:rsid w:val="00631BC4"/>
    <w:rsid w:val="00631D62"/>
    <w:rsid w:val="006328A4"/>
    <w:rsid w:val="00632904"/>
    <w:rsid w:val="0063367F"/>
    <w:rsid w:val="00635B48"/>
    <w:rsid w:val="00635DD2"/>
    <w:rsid w:val="00640070"/>
    <w:rsid w:val="006406B6"/>
    <w:rsid w:val="00640B61"/>
    <w:rsid w:val="00640E80"/>
    <w:rsid w:val="0064291D"/>
    <w:rsid w:val="006430E5"/>
    <w:rsid w:val="006456BA"/>
    <w:rsid w:val="00646732"/>
    <w:rsid w:val="00646A10"/>
    <w:rsid w:val="00646B57"/>
    <w:rsid w:val="006475D5"/>
    <w:rsid w:val="00647721"/>
    <w:rsid w:val="00647A63"/>
    <w:rsid w:val="00647A7E"/>
    <w:rsid w:val="006504E1"/>
    <w:rsid w:val="00650D4E"/>
    <w:rsid w:val="0065197F"/>
    <w:rsid w:val="00651B3B"/>
    <w:rsid w:val="00651B59"/>
    <w:rsid w:val="00651F7E"/>
    <w:rsid w:val="0065204C"/>
    <w:rsid w:val="006521B8"/>
    <w:rsid w:val="00652784"/>
    <w:rsid w:val="006528CB"/>
    <w:rsid w:val="00652C18"/>
    <w:rsid w:val="006550EE"/>
    <w:rsid w:val="0065796F"/>
    <w:rsid w:val="00661D18"/>
    <w:rsid w:val="00662CB0"/>
    <w:rsid w:val="00662D06"/>
    <w:rsid w:val="006630B6"/>
    <w:rsid w:val="006632A8"/>
    <w:rsid w:val="00663CF7"/>
    <w:rsid w:val="00663F93"/>
    <w:rsid w:val="006652C9"/>
    <w:rsid w:val="00665CBA"/>
    <w:rsid w:val="006663FB"/>
    <w:rsid w:val="00667CD4"/>
    <w:rsid w:val="00667D8E"/>
    <w:rsid w:val="00667F39"/>
    <w:rsid w:val="00670801"/>
    <w:rsid w:val="0067186B"/>
    <w:rsid w:val="00671A86"/>
    <w:rsid w:val="006739CB"/>
    <w:rsid w:val="00673EDA"/>
    <w:rsid w:val="006746E6"/>
    <w:rsid w:val="00676006"/>
    <w:rsid w:val="00676DC0"/>
    <w:rsid w:val="00677D54"/>
    <w:rsid w:val="006802F0"/>
    <w:rsid w:val="006807FB"/>
    <w:rsid w:val="00680DE2"/>
    <w:rsid w:val="006829F2"/>
    <w:rsid w:val="00683033"/>
    <w:rsid w:val="00683B9C"/>
    <w:rsid w:val="00683C73"/>
    <w:rsid w:val="00684EBB"/>
    <w:rsid w:val="006861FD"/>
    <w:rsid w:val="00686E4D"/>
    <w:rsid w:val="00687D13"/>
    <w:rsid w:val="00687EB5"/>
    <w:rsid w:val="0069042E"/>
    <w:rsid w:val="00690633"/>
    <w:rsid w:val="00690A68"/>
    <w:rsid w:val="00690BA9"/>
    <w:rsid w:val="00690CF9"/>
    <w:rsid w:val="00690F4D"/>
    <w:rsid w:val="00691070"/>
    <w:rsid w:val="0069120E"/>
    <w:rsid w:val="006913EA"/>
    <w:rsid w:val="006926C9"/>
    <w:rsid w:val="006929B5"/>
    <w:rsid w:val="00693744"/>
    <w:rsid w:val="00694812"/>
    <w:rsid w:val="00696595"/>
    <w:rsid w:val="00697E11"/>
    <w:rsid w:val="006A0069"/>
    <w:rsid w:val="006A1D59"/>
    <w:rsid w:val="006A1E65"/>
    <w:rsid w:val="006A227D"/>
    <w:rsid w:val="006A2BB9"/>
    <w:rsid w:val="006A3749"/>
    <w:rsid w:val="006A4245"/>
    <w:rsid w:val="006A43E4"/>
    <w:rsid w:val="006A47E4"/>
    <w:rsid w:val="006A5094"/>
    <w:rsid w:val="006A5538"/>
    <w:rsid w:val="006A5BBB"/>
    <w:rsid w:val="006A5E4B"/>
    <w:rsid w:val="006A60E8"/>
    <w:rsid w:val="006A6E38"/>
    <w:rsid w:val="006A7162"/>
    <w:rsid w:val="006A7918"/>
    <w:rsid w:val="006B037C"/>
    <w:rsid w:val="006B0551"/>
    <w:rsid w:val="006B07D3"/>
    <w:rsid w:val="006B1BFC"/>
    <w:rsid w:val="006B2241"/>
    <w:rsid w:val="006B2410"/>
    <w:rsid w:val="006B296F"/>
    <w:rsid w:val="006B2F20"/>
    <w:rsid w:val="006B380E"/>
    <w:rsid w:val="006B4156"/>
    <w:rsid w:val="006B4311"/>
    <w:rsid w:val="006B46C6"/>
    <w:rsid w:val="006B500E"/>
    <w:rsid w:val="006B5495"/>
    <w:rsid w:val="006B6430"/>
    <w:rsid w:val="006B72B8"/>
    <w:rsid w:val="006C1457"/>
    <w:rsid w:val="006C1A1B"/>
    <w:rsid w:val="006C1A80"/>
    <w:rsid w:val="006C1F80"/>
    <w:rsid w:val="006C2253"/>
    <w:rsid w:val="006C298D"/>
    <w:rsid w:val="006C3095"/>
    <w:rsid w:val="006C3DBE"/>
    <w:rsid w:val="006C4261"/>
    <w:rsid w:val="006C4501"/>
    <w:rsid w:val="006C453A"/>
    <w:rsid w:val="006C5567"/>
    <w:rsid w:val="006C64FE"/>
    <w:rsid w:val="006C6DC2"/>
    <w:rsid w:val="006C6E68"/>
    <w:rsid w:val="006D09BE"/>
    <w:rsid w:val="006D0AF7"/>
    <w:rsid w:val="006D19B9"/>
    <w:rsid w:val="006D27B7"/>
    <w:rsid w:val="006D2A0F"/>
    <w:rsid w:val="006D2C41"/>
    <w:rsid w:val="006D2EC7"/>
    <w:rsid w:val="006D31D6"/>
    <w:rsid w:val="006D3EAB"/>
    <w:rsid w:val="006D4168"/>
    <w:rsid w:val="006D42EF"/>
    <w:rsid w:val="006D4301"/>
    <w:rsid w:val="006D5CA3"/>
    <w:rsid w:val="006D5F5A"/>
    <w:rsid w:val="006D66AC"/>
    <w:rsid w:val="006D6F0D"/>
    <w:rsid w:val="006D76CC"/>
    <w:rsid w:val="006D7791"/>
    <w:rsid w:val="006D7815"/>
    <w:rsid w:val="006D7BF1"/>
    <w:rsid w:val="006E0CBB"/>
    <w:rsid w:val="006E1640"/>
    <w:rsid w:val="006E182E"/>
    <w:rsid w:val="006E3F75"/>
    <w:rsid w:val="006E4243"/>
    <w:rsid w:val="006E54DF"/>
    <w:rsid w:val="006E594E"/>
    <w:rsid w:val="006E5D32"/>
    <w:rsid w:val="006E5F6A"/>
    <w:rsid w:val="006E621F"/>
    <w:rsid w:val="006E664B"/>
    <w:rsid w:val="006E7094"/>
    <w:rsid w:val="006E7B58"/>
    <w:rsid w:val="006E7C3C"/>
    <w:rsid w:val="006E7CB5"/>
    <w:rsid w:val="006F18B6"/>
    <w:rsid w:val="006F224C"/>
    <w:rsid w:val="006F24C4"/>
    <w:rsid w:val="006F2B8B"/>
    <w:rsid w:val="006F2DD1"/>
    <w:rsid w:val="006F3811"/>
    <w:rsid w:val="006F3812"/>
    <w:rsid w:val="006F54E2"/>
    <w:rsid w:val="006F6850"/>
    <w:rsid w:val="006F6978"/>
    <w:rsid w:val="006F773C"/>
    <w:rsid w:val="00700066"/>
    <w:rsid w:val="00700701"/>
    <w:rsid w:val="00700DFC"/>
    <w:rsid w:val="00700E75"/>
    <w:rsid w:val="0070136E"/>
    <w:rsid w:val="0070157A"/>
    <w:rsid w:val="007018A6"/>
    <w:rsid w:val="007018DE"/>
    <w:rsid w:val="00703532"/>
    <w:rsid w:val="007038D4"/>
    <w:rsid w:val="0070406A"/>
    <w:rsid w:val="007041C7"/>
    <w:rsid w:val="00704CF6"/>
    <w:rsid w:val="00704E9B"/>
    <w:rsid w:val="00705BFC"/>
    <w:rsid w:val="007063EE"/>
    <w:rsid w:val="007101FB"/>
    <w:rsid w:val="00710481"/>
    <w:rsid w:val="007104B9"/>
    <w:rsid w:val="00710B81"/>
    <w:rsid w:val="00710E75"/>
    <w:rsid w:val="0071174D"/>
    <w:rsid w:val="00712E36"/>
    <w:rsid w:val="007139AF"/>
    <w:rsid w:val="007147BA"/>
    <w:rsid w:val="007147C2"/>
    <w:rsid w:val="00717D35"/>
    <w:rsid w:val="007223AA"/>
    <w:rsid w:val="00723F2F"/>
    <w:rsid w:val="00724108"/>
    <w:rsid w:val="0072410D"/>
    <w:rsid w:val="00724351"/>
    <w:rsid w:val="00724DD9"/>
    <w:rsid w:val="007256C9"/>
    <w:rsid w:val="00725904"/>
    <w:rsid w:val="00725EA6"/>
    <w:rsid w:val="0072600C"/>
    <w:rsid w:val="007265AA"/>
    <w:rsid w:val="0072782B"/>
    <w:rsid w:val="00730A8C"/>
    <w:rsid w:val="00731410"/>
    <w:rsid w:val="00731A01"/>
    <w:rsid w:val="00731B9D"/>
    <w:rsid w:val="0073283F"/>
    <w:rsid w:val="00733140"/>
    <w:rsid w:val="007335B6"/>
    <w:rsid w:val="00733C52"/>
    <w:rsid w:val="0073434F"/>
    <w:rsid w:val="00734D27"/>
    <w:rsid w:val="00734DD8"/>
    <w:rsid w:val="0073610E"/>
    <w:rsid w:val="007361C9"/>
    <w:rsid w:val="007400A4"/>
    <w:rsid w:val="00740DAB"/>
    <w:rsid w:val="00741015"/>
    <w:rsid w:val="00741E83"/>
    <w:rsid w:val="0074258F"/>
    <w:rsid w:val="00742912"/>
    <w:rsid w:val="0074330F"/>
    <w:rsid w:val="00743646"/>
    <w:rsid w:val="007437CD"/>
    <w:rsid w:val="00743852"/>
    <w:rsid w:val="007456AA"/>
    <w:rsid w:val="00745FA9"/>
    <w:rsid w:val="007462B5"/>
    <w:rsid w:val="00747854"/>
    <w:rsid w:val="00747E0B"/>
    <w:rsid w:val="00750FCE"/>
    <w:rsid w:val="0075141C"/>
    <w:rsid w:val="007514FF"/>
    <w:rsid w:val="007518F6"/>
    <w:rsid w:val="00751BAD"/>
    <w:rsid w:val="00751DEF"/>
    <w:rsid w:val="00752365"/>
    <w:rsid w:val="007554EA"/>
    <w:rsid w:val="00756D6F"/>
    <w:rsid w:val="00756E72"/>
    <w:rsid w:val="007602B8"/>
    <w:rsid w:val="007604B3"/>
    <w:rsid w:val="00761788"/>
    <w:rsid w:val="00761FAA"/>
    <w:rsid w:val="00762309"/>
    <w:rsid w:val="00762423"/>
    <w:rsid w:val="00762542"/>
    <w:rsid w:val="007626FE"/>
    <w:rsid w:val="0076289B"/>
    <w:rsid w:val="007628D6"/>
    <w:rsid w:val="00762F6B"/>
    <w:rsid w:val="00763141"/>
    <w:rsid w:val="00765C52"/>
    <w:rsid w:val="0076680B"/>
    <w:rsid w:val="00766CC6"/>
    <w:rsid w:val="00766D77"/>
    <w:rsid w:val="00767058"/>
    <w:rsid w:val="0076783D"/>
    <w:rsid w:val="00770F4C"/>
    <w:rsid w:val="00772DA5"/>
    <w:rsid w:val="0077376C"/>
    <w:rsid w:val="0077466F"/>
    <w:rsid w:val="00774F1C"/>
    <w:rsid w:val="0077533B"/>
    <w:rsid w:val="0077601F"/>
    <w:rsid w:val="0077630E"/>
    <w:rsid w:val="00776A80"/>
    <w:rsid w:val="007773E1"/>
    <w:rsid w:val="0078014E"/>
    <w:rsid w:val="0078074D"/>
    <w:rsid w:val="00781E28"/>
    <w:rsid w:val="00783042"/>
    <w:rsid w:val="007832FA"/>
    <w:rsid w:val="00785199"/>
    <w:rsid w:val="00786376"/>
    <w:rsid w:val="00786760"/>
    <w:rsid w:val="00786D54"/>
    <w:rsid w:val="007873A6"/>
    <w:rsid w:val="00790B8E"/>
    <w:rsid w:val="007913B1"/>
    <w:rsid w:val="00791830"/>
    <w:rsid w:val="00791B5A"/>
    <w:rsid w:val="00791F1B"/>
    <w:rsid w:val="00792F01"/>
    <w:rsid w:val="00793EC3"/>
    <w:rsid w:val="007949A7"/>
    <w:rsid w:val="00794F71"/>
    <w:rsid w:val="00795419"/>
    <w:rsid w:val="00795ABB"/>
    <w:rsid w:val="00796AF7"/>
    <w:rsid w:val="00797D90"/>
    <w:rsid w:val="007A15C4"/>
    <w:rsid w:val="007A19F6"/>
    <w:rsid w:val="007A1DA2"/>
    <w:rsid w:val="007A20FF"/>
    <w:rsid w:val="007A440B"/>
    <w:rsid w:val="007A4615"/>
    <w:rsid w:val="007A47BC"/>
    <w:rsid w:val="007A53E9"/>
    <w:rsid w:val="007A5A43"/>
    <w:rsid w:val="007A6662"/>
    <w:rsid w:val="007A7338"/>
    <w:rsid w:val="007B0862"/>
    <w:rsid w:val="007B0E6E"/>
    <w:rsid w:val="007B0F1F"/>
    <w:rsid w:val="007B2E3C"/>
    <w:rsid w:val="007B3C63"/>
    <w:rsid w:val="007B3FA8"/>
    <w:rsid w:val="007B460C"/>
    <w:rsid w:val="007B54AB"/>
    <w:rsid w:val="007B59BF"/>
    <w:rsid w:val="007B5DE8"/>
    <w:rsid w:val="007B61D0"/>
    <w:rsid w:val="007B642E"/>
    <w:rsid w:val="007B6B8E"/>
    <w:rsid w:val="007B6FC5"/>
    <w:rsid w:val="007B7A32"/>
    <w:rsid w:val="007B7FF0"/>
    <w:rsid w:val="007C1FDF"/>
    <w:rsid w:val="007C23CA"/>
    <w:rsid w:val="007C2A24"/>
    <w:rsid w:val="007C2FC5"/>
    <w:rsid w:val="007C3A40"/>
    <w:rsid w:val="007C7600"/>
    <w:rsid w:val="007C7F9B"/>
    <w:rsid w:val="007D08BA"/>
    <w:rsid w:val="007D12F2"/>
    <w:rsid w:val="007D182C"/>
    <w:rsid w:val="007D1B80"/>
    <w:rsid w:val="007D1BF5"/>
    <w:rsid w:val="007D3412"/>
    <w:rsid w:val="007D4F7F"/>
    <w:rsid w:val="007D57ED"/>
    <w:rsid w:val="007D6646"/>
    <w:rsid w:val="007D7041"/>
    <w:rsid w:val="007D771D"/>
    <w:rsid w:val="007D7A7D"/>
    <w:rsid w:val="007E01B6"/>
    <w:rsid w:val="007E0DDA"/>
    <w:rsid w:val="007E1694"/>
    <w:rsid w:val="007E179B"/>
    <w:rsid w:val="007E2937"/>
    <w:rsid w:val="007E2D94"/>
    <w:rsid w:val="007E2DAC"/>
    <w:rsid w:val="007E3151"/>
    <w:rsid w:val="007E380D"/>
    <w:rsid w:val="007E40C3"/>
    <w:rsid w:val="007E4209"/>
    <w:rsid w:val="007E45EA"/>
    <w:rsid w:val="007E46E1"/>
    <w:rsid w:val="007F10A6"/>
    <w:rsid w:val="007F3302"/>
    <w:rsid w:val="007F47EA"/>
    <w:rsid w:val="007F553E"/>
    <w:rsid w:val="007F71E8"/>
    <w:rsid w:val="0080053C"/>
    <w:rsid w:val="00801D26"/>
    <w:rsid w:val="008049E8"/>
    <w:rsid w:val="00806A2C"/>
    <w:rsid w:val="00806A8E"/>
    <w:rsid w:val="00806ABE"/>
    <w:rsid w:val="00807116"/>
    <w:rsid w:val="008079D5"/>
    <w:rsid w:val="00807AB2"/>
    <w:rsid w:val="0081078B"/>
    <w:rsid w:val="00811114"/>
    <w:rsid w:val="00811956"/>
    <w:rsid w:val="00811A3D"/>
    <w:rsid w:val="0081212C"/>
    <w:rsid w:val="00814565"/>
    <w:rsid w:val="00815526"/>
    <w:rsid w:val="00817058"/>
    <w:rsid w:val="0081724A"/>
    <w:rsid w:val="00817C81"/>
    <w:rsid w:val="008204E3"/>
    <w:rsid w:val="008212DA"/>
    <w:rsid w:val="00821A5D"/>
    <w:rsid w:val="00822850"/>
    <w:rsid w:val="00822C7C"/>
    <w:rsid w:val="008231E5"/>
    <w:rsid w:val="00824043"/>
    <w:rsid w:val="00824533"/>
    <w:rsid w:val="0082467F"/>
    <w:rsid w:val="00824ADD"/>
    <w:rsid w:val="00824D8A"/>
    <w:rsid w:val="00824E6D"/>
    <w:rsid w:val="00825CCD"/>
    <w:rsid w:val="0082656E"/>
    <w:rsid w:val="0082692B"/>
    <w:rsid w:val="008273E8"/>
    <w:rsid w:val="00830A24"/>
    <w:rsid w:val="00831802"/>
    <w:rsid w:val="00831F76"/>
    <w:rsid w:val="008330B5"/>
    <w:rsid w:val="00833CD1"/>
    <w:rsid w:val="00833F09"/>
    <w:rsid w:val="008340E0"/>
    <w:rsid w:val="00834CE2"/>
    <w:rsid w:val="00835793"/>
    <w:rsid w:val="008357BC"/>
    <w:rsid w:val="00835D62"/>
    <w:rsid w:val="00836143"/>
    <w:rsid w:val="00836403"/>
    <w:rsid w:val="00837141"/>
    <w:rsid w:val="00837391"/>
    <w:rsid w:val="00837B24"/>
    <w:rsid w:val="00837C35"/>
    <w:rsid w:val="00837C83"/>
    <w:rsid w:val="00840AD3"/>
    <w:rsid w:val="008424DD"/>
    <w:rsid w:val="0084259E"/>
    <w:rsid w:val="00843BEF"/>
    <w:rsid w:val="00844735"/>
    <w:rsid w:val="008447F8"/>
    <w:rsid w:val="0084498E"/>
    <w:rsid w:val="00844C76"/>
    <w:rsid w:val="0084518E"/>
    <w:rsid w:val="00845637"/>
    <w:rsid w:val="008459C5"/>
    <w:rsid w:val="00845BC1"/>
    <w:rsid w:val="00846C49"/>
    <w:rsid w:val="008474AF"/>
    <w:rsid w:val="008505AC"/>
    <w:rsid w:val="00850AB1"/>
    <w:rsid w:val="00850F79"/>
    <w:rsid w:val="008511F3"/>
    <w:rsid w:val="00851CFF"/>
    <w:rsid w:val="00852115"/>
    <w:rsid w:val="00853AEA"/>
    <w:rsid w:val="00854DE3"/>
    <w:rsid w:val="00855F84"/>
    <w:rsid w:val="00857426"/>
    <w:rsid w:val="00857BAC"/>
    <w:rsid w:val="00857FF2"/>
    <w:rsid w:val="008605EF"/>
    <w:rsid w:val="00860DB8"/>
    <w:rsid w:val="008625AA"/>
    <w:rsid w:val="008625E7"/>
    <w:rsid w:val="008627A9"/>
    <w:rsid w:val="00862903"/>
    <w:rsid w:val="00862E32"/>
    <w:rsid w:val="00864495"/>
    <w:rsid w:val="00864897"/>
    <w:rsid w:val="00865001"/>
    <w:rsid w:val="00865161"/>
    <w:rsid w:val="008656AF"/>
    <w:rsid w:val="008669A2"/>
    <w:rsid w:val="00867F4D"/>
    <w:rsid w:val="0087041B"/>
    <w:rsid w:val="0087118B"/>
    <w:rsid w:val="00872ED5"/>
    <w:rsid w:val="0087319E"/>
    <w:rsid w:val="0087359C"/>
    <w:rsid w:val="00873F11"/>
    <w:rsid w:val="008741A4"/>
    <w:rsid w:val="00874511"/>
    <w:rsid w:val="0087547E"/>
    <w:rsid w:val="008756F7"/>
    <w:rsid w:val="00875853"/>
    <w:rsid w:val="008761B3"/>
    <w:rsid w:val="00876C23"/>
    <w:rsid w:val="00876CA4"/>
    <w:rsid w:val="00877236"/>
    <w:rsid w:val="008809EF"/>
    <w:rsid w:val="0088151B"/>
    <w:rsid w:val="00882A62"/>
    <w:rsid w:val="008830E8"/>
    <w:rsid w:val="0088337A"/>
    <w:rsid w:val="0088575A"/>
    <w:rsid w:val="00886158"/>
    <w:rsid w:val="00886996"/>
    <w:rsid w:val="00887168"/>
    <w:rsid w:val="00887DFC"/>
    <w:rsid w:val="00887EFC"/>
    <w:rsid w:val="00890902"/>
    <w:rsid w:val="00891A8C"/>
    <w:rsid w:val="00891D37"/>
    <w:rsid w:val="00891F0F"/>
    <w:rsid w:val="008922CE"/>
    <w:rsid w:val="00893B09"/>
    <w:rsid w:val="0089435A"/>
    <w:rsid w:val="0089500B"/>
    <w:rsid w:val="00895D43"/>
    <w:rsid w:val="00896A0A"/>
    <w:rsid w:val="00897105"/>
    <w:rsid w:val="008979A6"/>
    <w:rsid w:val="008A0608"/>
    <w:rsid w:val="008A0A04"/>
    <w:rsid w:val="008A11BA"/>
    <w:rsid w:val="008A1307"/>
    <w:rsid w:val="008A41BE"/>
    <w:rsid w:val="008A5017"/>
    <w:rsid w:val="008A5607"/>
    <w:rsid w:val="008A6FD9"/>
    <w:rsid w:val="008A727A"/>
    <w:rsid w:val="008A7667"/>
    <w:rsid w:val="008B22C1"/>
    <w:rsid w:val="008B276E"/>
    <w:rsid w:val="008B3102"/>
    <w:rsid w:val="008B3527"/>
    <w:rsid w:val="008B38EF"/>
    <w:rsid w:val="008B39A3"/>
    <w:rsid w:val="008B3A14"/>
    <w:rsid w:val="008B432F"/>
    <w:rsid w:val="008B4830"/>
    <w:rsid w:val="008B4A13"/>
    <w:rsid w:val="008B4B4F"/>
    <w:rsid w:val="008B5A64"/>
    <w:rsid w:val="008B5DCE"/>
    <w:rsid w:val="008C01A5"/>
    <w:rsid w:val="008C0599"/>
    <w:rsid w:val="008C12D8"/>
    <w:rsid w:val="008C197C"/>
    <w:rsid w:val="008C2099"/>
    <w:rsid w:val="008C211E"/>
    <w:rsid w:val="008C4E27"/>
    <w:rsid w:val="008C55B9"/>
    <w:rsid w:val="008C55DF"/>
    <w:rsid w:val="008D0C51"/>
    <w:rsid w:val="008D1C59"/>
    <w:rsid w:val="008D1EC3"/>
    <w:rsid w:val="008D36BC"/>
    <w:rsid w:val="008D46FB"/>
    <w:rsid w:val="008D53ED"/>
    <w:rsid w:val="008D5C76"/>
    <w:rsid w:val="008D5ECE"/>
    <w:rsid w:val="008D619A"/>
    <w:rsid w:val="008D636A"/>
    <w:rsid w:val="008D6E0A"/>
    <w:rsid w:val="008D6F59"/>
    <w:rsid w:val="008D70C3"/>
    <w:rsid w:val="008D715D"/>
    <w:rsid w:val="008D78A2"/>
    <w:rsid w:val="008E07CD"/>
    <w:rsid w:val="008E1650"/>
    <w:rsid w:val="008E4D3A"/>
    <w:rsid w:val="008E4F42"/>
    <w:rsid w:val="008E6ED5"/>
    <w:rsid w:val="008E7183"/>
    <w:rsid w:val="008E75A2"/>
    <w:rsid w:val="008E7AA7"/>
    <w:rsid w:val="008E7FA3"/>
    <w:rsid w:val="008F1451"/>
    <w:rsid w:val="008F1494"/>
    <w:rsid w:val="008F17AD"/>
    <w:rsid w:val="008F17B7"/>
    <w:rsid w:val="008F1FDA"/>
    <w:rsid w:val="008F21CF"/>
    <w:rsid w:val="008F2EE8"/>
    <w:rsid w:val="008F37DC"/>
    <w:rsid w:val="008F3C9C"/>
    <w:rsid w:val="008F40D2"/>
    <w:rsid w:val="008F4942"/>
    <w:rsid w:val="008F4F5F"/>
    <w:rsid w:val="008F5DED"/>
    <w:rsid w:val="008F7207"/>
    <w:rsid w:val="008F75EC"/>
    <w:rsid w:val="008F7990"/>
    <w:rsid w:val="009000AB"/>
    <w:rsid w:val="009002BB"/>
    <w:rsid w:val="009009D5"/>
    <w:rsid w:val="00900EEC"/>
    <w:rsid w:val="009030C7"/>
    <w:rsid w:val="009040BE"/>
    <w:rsid w:val="00905172"/>
    <w:rsid w:val="009053BC"/>
    <w:rsid w:val="00905432"/>
    <w:rsid w:val="009056EF"/>
    <w:rsid w:val="00905A6E"/>
    <w:rsid w:val="00906A6E"/>
    <w:rsid w:val="0090710F"/>
    <w:rsid w:val="009074FD"/>
    <w:rsid w:val="00907CA4"/>
    <w:rsid w:val="00907D9E"/>
    <w:rsid w:val="00910DB3"/>
    <w:rsid w:val="00911436"/>
    <w:rsid w:val="00911B9F"/>
    <w:rsid w:val="00911D62"/>
    <w:rsid w:val="009128E9"/>
    <w:rsid w:val="00912B10"/>
    <w:rsid w:val="00912D23"/>
    <w:rsid w:val="0091348D"/>
    <w:rsid w:val="009149E4"/>
    <w:rsid w:val="00915E30"/>
    <w:rsid w:val="00915FAB"/>
    <w:rsid w:val="00916811"/>
    <w:rsid w:val="009202D1"/>
    <w:rsid w:val="00920AB8"/>
    <w:rsid w:val="0092134E"/>
    <w:rsid w:val="009224EF"/>
    <w:rsid w:val="009230CB"/>
    <w:rsid w:val="00924493"/>
    <w:rsid w:val="0092455B"/>
    <w:rsid w:val="009246B4"/>
    <w:rsid w:val="0092518A"/>
    <w:rsid w:val="0092663A"/>
    <w:rsid w:val="0092708D"/>
    <w:rsid w:val="00927B8F"/>
    <w:rsid w:val="00927D02"/>
    <w:rsid w:val="00927FF9"/>
    <w:rsid w:val="00930605"/>
    <w:rsid w:val="009311A3"/>
    <w:rsid w:val="009319B6"/>
    <w:rsid w:val="00931E6B"/>
    <w:rsid w:val="00932822"/>
    <w:rsid w:val="00933C17"/>
    <w:rsid w:val="00933FB0"/>
    <w:rsid w:val="0093419E"/>
    <w:rsid w:val="0093474A"/>
    <w:rsid w:val="00934D3A"/>
    <w:rsid w:val="00934F2B"/>
    <w:rsid w:val="00935B90"/>
    <w:rsid w:val="00941F9A"/>
    <w:rsid w:val="009421B1"/>
    <w:rsid w:val="00942267"/>
    <w:rsid w:val="00942B19"/>
    <w:rsid w:val="00942CC8"/>
    <w:rsid w:val="00943212"/>
    <w:rsid w:val="00943674"/>
    <w:rsid w:val="00943BED"/>
    <w:rsid w:val="00945971"/>
    <w:rsid w:val="00945BF2"/>
    <w:rsid w:val="00945FCA"/>
    <w:rsid w:val="009464DC"/>
    <w:rsid w:val="00947BCD"/>
    <w:rsid w:val="00950952"/>
    <w:rsid w:val="00950979"/>
    <w:rsid w:val="009517E5"/>
    <w:rsid w:val="00951B40"/>
    <w:rsid w:val="00951D15"/>
    <w:rsid w:val="00951F99"/>
    <w:rsid w:val="009541FE"/>
    <w:rsid w:val="00954F70"/>
    <w:rsid w:val="0095565C"/>
    <w:rsid w:val="00956421"/>
    <w:rsid w:val="00956422"/>
    <w:rsid w:val="0095719D"/>
    <w:rsid w:val="009578F1"/>
    <w:rsid w:val="00957E9E"/>
    <w:rsid w:val="009602C6"/>
    <w:rsid w:val="009606ED"/>
    <w:rsid w:val="009639CC"/>
    <w:rsid w:val="00963F9A"/>
    <w:rsid w:val="00964CF9"/>
    <w:rsid w:val="0096519D"/>
    <w:rsid w:val="00965E09"/>
    <w:rsid w:val="00966919"/>
    <w:rsid w:val="00966984"/>
    <w:rsid w:val="00966B23"/>
    <w:rsid w:val="00966FF7"/>
    <w:rsid w:val="009679CA"/>
    <w:rsid w:val="009703A4"/>
    <w:rsid w:val="00971A68"/>
    <w:rsid w:val="00972B18"/>
    <w:rsid w:val="00972B6D"/>
    <w:rsid w:val="00972F8C"/>
    <w:rsid w:val="00973000"/>
    <w:rsid w:val="0097346F"/>
    <w:rsid w:val="00974749"/>
    <w:rsid w:val="00974E3C"/>
    <w:rsid w:val="0097563B"/>
    <w:rsid w:val="009769E5"/>
    <w:rsid w:val="00976CFE"/>
    <w:rsid w:val="00976EB6"/>
    <w:rsid w:val="009804B2"/>
    <w:rsid w:val="00981107"/>
    <w:rsid w:val="009825E5"/>
    <w:rsid w:val="00982803"/>
    <w:rsid w:val="0098426E"/>
    <w:rsid w:val="00984E8B"/>
    <w:rsid w:val="0098580F"/>
    <w:rsid w:val="00986822"/>
    <w:rsid w:val="0098709E"/>
    <w:rsid w:val="00990A81"/>
    <w:rsid w:val="00995745"/>
    <w:rsid w:val="009958CD"/>
    <w:rsid w:val="00995D41"/>
    <w:rsid w:val="0099624A"/>
    <w:rsid w:val="009970D0"/>
    <w:rsid w:val="009A0FF5"/>
    <w:rsid w:val="009A18C6"/>
    <w:rsid w:val="009A20F4"/>
    <w:rsid w:val="009A241F"/>
    <w:rsid w:val="009A2B31"/>
    <w:rsid w:val="009A34BC"/>
    <w:rsid w:val="009A3A74"/>
    <w:rsid w:val="009A3FEC"/>
    <w:rsid w:val="009A4EEA"/>
    <w:rsid w:val="009A6286"/>
    <w:rsid w:val="009A6E61"/>
    <w:rsid w:val="009B001E"/>
    <w:rsid w:val="009B074B"/>
    <w:rsid w:val="009B09D3"/>
    <w:rsid w:val="009B0D26"/>
    <w:rsid w:val="009B142A"/>
    <w:rsid w:val="009B1B6F"/>
    <w:rsid w:val="009B2333"/>
    <w:rsid w:val="009B2BBB"/>
    <w:rsid w:val="009B3954"/>
    <w:rsid w:val="009B3B03"/>
    <w:rsid w:val="009B3FAA"/>
    <w:rsid w:val="009B4D85"/>
    <w:rsid w:val="009B7068"/>
    <w:rsid w:val="009B7AFA"/>
    <w:rsid w:val="009C0058"/>
    <w:rsid w:val="009C0257"/>
    <w:rsid w:val="009C1D85"/>
    <w:rsid w:val="009C244C"/>
    <w:rsid w:val="009C4FFA"/>
    <w:rsid w:val="009C5F04"/>
    <w:rsid w:val="009C7039"/>
    <w:rsid w:val="009C748F"/>
    <w:rsid w:val="009D09B5"/>
    <w:rsid w:val="009D0DE1"/>
    <w:rsid w:val="009D1864"/>
    <w:rsid w:val="009D1B95"/>
    <w:rsid w:val="009D1CC6"/>
    <w:rsid w:val="009D20F4"/>
    <w:rsid w:val="009D2FC9"/>
    <w:rsid w:val="009D3725"/>
    <w:rsid w:val="009D3BA2"/>
    <w:rsid w:val="009D3E37"/>
    <w:rsid w:val="009D54E2"/>
    <w:rsid w:val="009D5597"/>
    <w:rsid w:val="009D58C8"/>
    <w:rsid w:val="009D5DED"/>
    <w:rsid w:val="009D5FD1"/>
    <w:rsid w:val="009D7FB7"/>
    <w:rsid w:val="009E0693"/>
    <w:rsid w:val="009E0BA7"/>
    <w:rsid w:val="009E12BC"/>
    <w:rsid w:val="009E1667"/>
    <w:rsid w:val="009E2BD7"/>
    <w:rsid w:val="009E3B33"/>
    <w:rsid w:val="009E3EF5"/>
    <w:rsid w:val="009E691F"/>
    <w:rsid w:val="009E69E5"/>
    <w:rsid w:val="009E6C39"/>
    <w:rsid w:val="009E7977"/>
    <w:rsid w:val="009F1163"/>
    <w:rsid w:val="009F14DD"/>
    <w:rsid w:val="009F2EA3"/>
    <w:rsid w:val="009F3449"/>
    <w:rsid w:val="009F352F"/>
    <w:rsid w:val="009F3752"/>
    <w:rsid w:val="009F38D6"/>
    <w:rsid w:val="009F6306"/>
    <w:rsid w:val="009F6D52"/>
    <w:rsid w:val="009F74FE"/>
    <w:rsid w:val="009F7856"/>
    <w:rsid w:val="009F7C70"/>
    <w:rsid w:val="00A000E1"/>
    <w:rsid w:val="00A00516"/>
    <w:rsid w:val="00A00BFA"/>
    <w:rsid w:val="00A012FD"/>
    <w:rsid w:val="00A01302"/>
    <w:rsid w:val="00A02DA2"/>
    <w:rsid w:val="00A032FD"/>
    <w:rsid w:val="00A034F4"/>
    <w:rsid w:val="00A0522E"/>
    <w:rsid w:val="00A052AE"/>
    <w:rsid w:val="00A0714C"/>
    <w:rsid w:val="00A071C2"/>
    <w:rsid w:val="00A07500"/>
    <w:rsid w:val="00A07EF3"/>
    <w:rsid w:val="00A1004D"/>
    <w:rsid w:val="00A10F05"/>
    <w:rsid w:val="00A1206F"/>
    <w:rsid w:val="00A1336E"/>
    <w:rsid w:val="00A142E7"/>
    <w:rsid w:val="00A148B1"/>
    <w:rsid w:val="00A14D42"/>
    <w:rsid w:val="00A151F6"/>
    <w:rsid w:val="00A153EE"/>
    <w:rsid w:val="00A165A0"/>
    <w:rsid w:val="00A17217"/>
    <w:rsid w:val="00A20E27"/>
    <w:rsid w:val="00A2182C"/>
    <w:rsid w:val="00A2198A"/>
    <w:rsid w:val="00A22060"/>
    <w:rsid w:val="00A221A5"/>
    <w:rsid w:val="00A22DDD"/>
    <w:rsid w:val="00A2392D"/>
    <w:rsid w:val="00A23D95"/>
    <w:rsid w:val="00A23FBF"/>
    <w:rsid w:val="00A24464"/>
    <w:rsid w:val="00A249A4"/>
    <w:rsid w:val="00A249FD"/>
    <w:rsid w:val="00A24BD9"/>
    <w:rsid w:val="00A260BF"/>
    <w:rsid w:val="00A26463"/>
    <w:rsid w:val="00A26A29"/>
    <w:rsid w:val="00A2733C"/>
    <w:rsid w:val="00A31409"/>
    <w:rsid w:val="00A32937"/>
    <w:rsid w:val="00A32B1F"/>
    <w:rsid w:val="00A34A4F"/>
    <w:rsid w:val="00A3789D"/>
    <w:rsid w:val="00A4023C"/>
    <w:rsid w:val="00A40CBF"/>
    <w:rsid w:val="00A41724"/>
    <w:rsid w:val="00A41F31"/>
    <w:rsid w:val="00A43671"/>
    <w:rsid w:val="00A43E90"/>
    <w:rsid w:val="00A446F3"/>
    <w:rsid w:val="00A44E9D"/>
    <w:rsid w:val="00A44F95"/>
    <w:rsid w:val="00A452B2"/>
    <w:rsid w:val="00A479B1"/>
    <w:rsid w:val="00A47E5B"/>
    <w:rsid w:val="00A504A1"/>
    <w:rsid w:val="00A50F08"/>
    <w:rsid w:val="00A514C9"/>
    <w:rsid w:val="00A52242"/>
    <w:rsid w:val="00A52769"/>
    <w:rsid w:val="00A52EA3"/>
    <w:rsid w:val="00A53ED0"/>
    <w:rsid w:val="00A54B86"/>
    <w:rsid w:val="00A54C3D"/>
    <w:rsid w:val="00A54F13"/>
    <w:rsid w:val="00A553C6"/>
    <w:rsid w:val="00A564E6"/>
    <w:rsid w:val="00A569BD"/>
    <w:rsid w:val="00A57A6E"/>
    <w:rsid w:val="00A6055F"/>
    <w:rsid w:val="00A60F13"/>
    <w:rsid w:val="00A6183D"/>
    <w:rsid w:val="00A61ACF"/>
    <w:rsid w:val="00A61C8F"/>
    <w:rsid w:val="00A620AA"/>
    <w:rsid w:val="00A63857"/>
    <w:rsid w:val="00A6398B"/>
    <w:rsid w:val="00A63C00"/>
    <w:rsid w:val="00A63CD2"/>
    <w:rsid w:val="00A64242"/>
    <w:rsid w:val="00A64A44"/>
    <w:rsid w:val="00A65F86"/>
    <w:rsid w:val="00A678A4"/>
    <w:rsid w:val="00A679A0"/>
    <w:rsid w:val="00A709F6"/>
    <w:rsid w:val="00A70A0F"/>
    <w:rsid w:val="00A71262"/>
    <w:rsid w:val="00A71264"/>
    <w:rsid w:val="00A716D3"/>
    <w:rsid w:val="00A720B5"/>
    <w:rsid w:val="00A72ACF"/>
    <w:rsid w:val="00A731C6"/>
    <w:rsid w:val="00A74D97"/>
    <w:rsid w:val="00A763C2"/>
    <w:rsid w:val="00A77A67"/>
    <w:rsid w:val="00A80086"/>
    <w:rsid w:val="00A817DE"/>
    <w:rsid w:val="00A81C77"/>
    <w:rsid w:val="00A823DC"/>
    <w:rsid w:val="00A827E0"/>
    <w:rsid w:val="00A83F47"/>
    <w:rsid w:val="00A840D7"/>
    <w:rsid w:val="00A85224"/>
    <w:rsid w:val="00A8592E"/>
    <w:rsid w:val="00A86160"/>
    <w:rsid w:val="00A865E5"/>
    <w:rsid w:val="00A86F66"/>
    <w:rsid w:val="00A90514"/>
    <w:rsid w:val="00A9068F"/>
    <w:rsid w:val="00A91618"/>
    <w:rsid w:val="00A92162"/>
    <w:rsid w:val="00A9221C"/>
    <w:rsid w:val="00A92383"/>
    <w:rsid w:val="00A92E04"/>
    <w:rsid w:val="00A92F5A"/>
    <w:rsid w:val="00A93A49"/>
    <w:rsid w:val="00A9426F"/>
    <w:rsid w:val="00A94AB5"/>
    <w:rsid w:val="00A94CAF"/>
    <w:rsid w:val="00AA0666"/>
    <w:rsid w:val="00AA0776"/>
    <w:rsid w:val="00AA0823"/>
    <w:rsid w:val="00AA09F1"/>
    <w:rsid w:val="00AA0E1A"/>
    <w:rsid w:val="00AA1A36"/>
    <w:rsid w:val="00AA20C1"/>
    <w:rsid w:val="00AA339D"/>
    <w:rsid w:val="00AA348C"/>
    <w:rsid w:val="00AA3C44"/>
    <w:rsid w:val="00AA3C7E"/>
    <w:rsid w:val="00AA3FDA"/>
    <w:rsid w:val="00AA4AC7"/>
    <w:rsid w:val="00AA5707"/>
    <w:rsid w:val="00AA5C71"/>
    <w:rsid w:val="00AA5DB5"/>
    <w:rsid w:val="00AA649A"/>
    <w:rsid w:val="00AA6717"/>
    <w:rsid w:val="00AB0DD1"/>
    <w:rsid w:val="00AB1F98"/>
    <w:rsid w:val="00AB2A55"/>
    <w:rsid w:val="00AB3D87"/>
    <w:rsid w:val="00AB4195"/>
    <w:rsid w:val="00AB48E4"/>
    <w:rsid w:val="00AB63AF"/>
    <w:rsid w:val="00AC06B0"/>
    <w:rsid w:val="00AC0A17"/>
    <w:rsid w:val="00AC1919"/>
    <w:rsid w:val="00AC1A2E"/>
    <w:rsid w:val="00AC2A92"/>
    <w:rsid w:val="00AC2FD1"/>
    <w:rsid w:val="00AC342A"/>
    <w:rsid w:val="00AC3502"/>
    <w:rsid w:val="00AC3987"/>
    <w:rsid w:val="00AC4DEF"/>
    <w:rsid w:val="00AC4EA1"/>
    <w:rsid w:val="00AC4FAD"/>
    <w:rsid w:val="00AC5041"/>
    <w:rsid w:val="00AC56FC"/>
    <w:rsid w:val="00AC597E"/>
    <w:rsid w:val="00AC62E0"/>
    <w:rsid w:val="00AC6878"/>
    <w:rsid w:val="00AC69DE"/>
    <w:rsid w:val="00AC7A54"/>
    <w:rsid w:val="00AD04C9"/>
    <w:rsid w:val="00AD31B8"/>
    <w:rsid w:val="00AD42CC"/>
    <w:rsid w:val="00AD45A8"/>
    <w:rsid w:val="00AD525F"/>
    <w:rsid w:val="00AD7408"/>
    <w:rsid w:val="00AD74A6"/>
    <w:rsid w:val="00AD75CB"/>
    <w:rsid w:val="00AD78B4"/>
    <w:rsid w:val="00AD7D97"/>
    <w:rsid w:val="00AE0754"/>
    <w:rsid w:val="00AE1AEB"/>
    <w:rsid w:val="00AE2895"/>
    <w:rsid w:val="00AE2AF5"/>
    <w:rsid w:val="00AE3653"/>
    <w:rsid w:val="00AE3CEB"/>
    <w:rsid w:val="00AE444B"/>
    <w:rsid w:val="00AE46AF"/>
    <w:rsid w:val="00AE4C6C"/>
    <w:rsid w:val="00AE5480"/>
    <w:rsid w:val="00AE599C"/>
    <w:rsid w:val="00AF0726"/>
    <w:rsid w:val="00AF118E"/>
    <w:rsid w:val="00AF1298"/>
    <w:rsid w:val="00AF1B2D"/>
    <w:rsid w:val="00AF1E53"/>
    <w:rsid w:val="00AF2B41"/>
    <w:rsid w:val="00AF33F6"/>
    <w:rsid w:val="00AF44FE"/>
    <w:rsid w:val="00AF5536"/>
    <w:rsid w:val="00AF644F"/>
    <w:rsid w:val="00AF6913"/>
    <w:rsid w:val="00AF6BF2"/>
    <w:rsid w:val="00AF7576"/>
    <w:rsid w:val="00B01217"/>
    <w:rsid w:val="00B0169E"/>
    <w:rsid w:val="00B01F12"/>
    <w:rsid w:val="00B023BE"/>
    <w:rsid w:val="00B02CB1"/>
    <w:rsid w:val="00B0359E"/>
    <w:rsid w:val="00B03692"/>
    <w:rsid w:val="00B0393E"/>
    <w:rsid w:val="00B04C0B"/>
    <w:rsid w:val="00B04C7D"/>
    <w:rsid w:val="00B056B7"/>
    <w:rsid w:val="00B05A18"/>
    <w:rsid w:val="00B0661E"/>
    <w:rsid w:val="00B0699D"/>
    <w:rsid w:val="00B0747E"/>
    <w:rsid w:val="00B1080A"/>
    <w:rsid w:val="00B1099F"/>
    <w:rsid w:val="00B113B3"/>
    <w:rsid w:val="00B11791"/>
    <w:rsid w:val="00B12AB7"/>
    <w:rsid w:val="00B13C60"/>
    <w:rsid w:val="00B14021"/>
    <w:rsid w:val="00B143E7"/>
    <w:rsid w:val="00B14626"/>
    <w:rsid w:val="00B1645F"/>
    <w:rsid w:val="00B16615"/>
    <w:rsid w:val="00B16933"/>
    <w:rsid w:val="00B20061"/>
    <w:rsid w:val="00B204C9"/>
    <w:rsid w:val="00B20BBF"/>
    <w:rsid w:val="00B2172F"/>
    <w:rsid w:val="00B23144"/>
    <w:rsid w:val="00B233E7"/>
    <w:rsid w:val="00B23D19"/>
    <w:rsid w:val="00B240A3"/>
    <w:rsid w:val="00B24A60"/>
    <w:rsid w:val="00B25444"/>
    <w:rsid w:val="00B25547"/>
    <w:rsid w:val="00B26627"/>
    <w:rsid w:val="00B266E6"/>
    <w:rsid w:val="00B2723F"/>
    <w:rsid w:val="00B2746C"/>
    <w:rsid w:val="00B27632"/>
    <w:rsid w:val="00B27657"/>
    <w:rsid w:val="00B279D9"/>
    <w:rsid w:val="00B27BE9"/>
    <w:rsid w:val="00B3122F"/>
    <w:rsid w:val="00B312B1"/>
    <w:rsid w:val="00B31628"/>
    <w:rsid w:val="00B31CDC"/>
    <w:rsid w:val="00B322B6"/>
    <w:rsid w:val="00B3257E"/>
    <w:rsid w:val="00B36EBD"/>
    <w:rsid w:val="00B36ED8"/>
    <w:rsid w:val="00B36FF8"/>
    <w:rsid w:val="00B372A4"/>
    <w:rsid w:val="00B37B01"/>
    <w:rsid w:val="00B40433"/>
    <w:rsid w:val="00B40629"/>
    <w:rsid w:val="00B4137E"/>
    <w:rsid w:val="00B4236F"/>
    <w:rsid w:val="00B434BE"/>
    <w:rsid w:val="00B43744"/>
    <w:rsid w:val="00B43B80"/>
    <w:rsid w:val="00B442BB"/>
    <w:rsid w:val="00B44F88"/>
    <w:rsid w:val="00B45630"/>
    <w:rsid w:val="00B46754"/>
    <w:rsid w:val="00B477DD"/>
    <w:rsid w:val="00B4793C"/>
    <w:rsid w:val="00B50898"/>
    <w:rsid w:val="00B50C5C"/>
    <w:rsid w:val="00B51195"/>
    <w:rsid w:val="00B51A96"/>
    <w:rsid w:val="00B51D14"/>
    <w:rsid w:val="00B52302"/>
    <w:rsid w:val="00B52737"/>
    <w:rsid w:val="00B54130"/>
    <w:rsid w:val="00B543FE"/>
    <w:rsid w:val="00B54428"/>
    <w:rsid w:val="00B5444A"/>
    <w:rsid w:val="00B54564"/>
    <w:rsid w:val="00B552DF"/>
    <w:rsid w:val="00B55787"/>
    <w:rsid w:val="00B55989"/>
    <w:rsid w:val="00B5743E"/>
    <w:rsid w:val="00B604C8"/>
    <w:rsid w:val="00B61552"/>
    <w:rsid w:val="00B61844"/>
    <w:rsid w:val="00B62120"/>
    <w:rsid w:val="00B637A7"/>
    <w:rsid w:val="00B64A37"/>
    <w:rsid w:val="00B64AFB"/>
    <w:rsid w:val="00B65458"/>
    <w:rsid w:val="00B66005"/>
    <w:rsid w:val="00B66A0C"/>
    <w:rsid w:val="00B66E56"/>
    <w:rsid w:val="00B67F0C"/>
    <w:rsid w:val="00B710A9"/>
    <w:rsid w:val="00B71E1E"/>
    <w:rsid w:val="00B72888"/>
    <w:rsid w:val="00B72948"/>
    <w:rsid w:val="00B73AAC"/>
    <w:rsid w:val="00B73D95"/>
    <w:rsid w:val="00B77032"/>
    <w:rsid w:val="00B80358"/>
    <w:rsid w:val="00B803BB"/>
    <w:rsid w:val="00B813FA"/>
    <w:rsid w:val="00B81E87"/>
    <w:rsid w:val="00B81FA7"/>
    <w:rsid w:val="00B8225C"/>
    <w:rsid w:val="00B8386F"/>
    <w:rsid w:val="00B83A16"/>
    <w:rsid w:val="00B83D3B"/>
    <w:rsid w:val="00B83F99"/>
    <w:rsid w:val="00B855C8"/>
    <w:rsid w:val="00B8592C"/>
    <w:rsid w:val="00B85B49"/>
    <w:rsid w:val="00B85D8B"/>
    <w:rsid w:val="00B86268"/>
    <w:rsid w:val="00B862C0"/>
    <w:rsid w:val="00B8631E"/>
    <w:rsid w:val="00B8636B"/>
    <w:rsid w:val="00B8639A"/>
    <w:rsid w:val="00B86FAF"/>
    <w:rsid w:val="00B87168"/>
    <w:rsid w:val="00B87402"/>
    <w:rsid w:val="00B876A6"/>
    <w:rsid w:val="00B87B04"/>
    <w:rsid w:val="00B908F5"/>
    <w:rsid w:val="00B92314"/>
    <w:rsid w:val="00B9282C"/>
    <w:rsid w:val="00B929CC"/>
    <w:rsid w:val="00B92B5C"/>
    <w:rsid w:val="00B936E9"/>
    <w:rsid w:val="00B93FE2"/>
    <w:rsid w:val="00B94418"/>
    <w:rsid w:val="00B95547"/>
    <w:rsid w:val="00B95723"/>
    <w:rsid w:val="00B966F7"/>
    <w:rsid w:val="00BA0E09"/>
    <w:rsid w:val="00BA199E"/>
    <w:rsid w:val="00BA322B"/>
    <w:rsid w:val="00BA37F6"/>
    <w:rsid w:val="00BA3A3C"/>
    <w:rsid w:val="00BA47D8"/>
    <w:rsid w:val="00BA5838"/>
    <w:rsid w:val="00BA79FE"/>
    <w:rsid w:val="00BB0198"/>
    <w:rsid w:val="00BB0F96"/>
    <w:rsid w:val="00BB10DA"/>
    <w:rsid w:val="00BB145D"/>
    <w:rsid w:val="00BB17FE"/>
    <w:rsid w:val="00BB1AD6"/>
    <w:rsid w:val="00BB1C9F"/>
    <w:rsid w:val="00BB2AF8"/>
    <w:rsid w:val="00BB3802"/>
    <w:rsid w:val="00BB3909"/>
    <w:rsid w:val="00BB3D6E"/>
    <w:rsid w:val="00BB4065"/>
    <w:rsid w:val="00BB5011"/>
    <w:rsid w:val="00BB53D8"/>
    <w:rsid w:val="00BB5585"/>
    <w:rsid w:val="00BB56EC"/>
    <w:rsid w:val="00BB63F3"/>
    <w:rsid w:val="00BB6E79"/>
    <w:rsid w:val="00BB6F72"/>
    <w:rsid w:val="00BC0109"/>
    <w:rsid w:val="00BC013B"/>
    <w:rsid w:val="00BC1160"/>
    <w:rsid w:val="00BC1334"/>
    <w:rsid w:val="00BC2D55"/>
    <w:rsid w:val="00BC33C9"/>
    <w:rsid w:val="00BC3C29"/>
    <w:rsid w:val="00BC42A1"/>
    <w:rsid w:val="00BC47C5"/>
    <w:rsid w:val="00BC4B67"/>
    <w:rsid w:val="00BC512B"/>
    <w:rsid w:val="00BC5C0F"/>
    <w:rsid w:val="00BC6339"/>
    <w:rsid w:val="00BC6822"/>
    <w:rsid w:val="00BD1AA3"/>
    <w:rsid w:val="00BD33B9"/>
    <w:rsid w:val="00BD3584"/>
    <w:rsid w:val="00BD4643"/>
    <w:rsid w:val="00BD53BE"/>
    <w:rsid w:val="00BD720E"/>
    <w:rsid w:val="00BE0038"/>
    <w:rsid w:val="00BE0719"/>
    <w:rsid w:val="00BE1D03"/>
    <w:rsid w:val="00BE1E6A"/>
    <w:rsid w:val="00BE1EDA"/>
    <w:rsid w:val="00BE2572"/>
    <w:rsid w:val="00BE2DBE"/>
    <w:rsid w:val="00BE3396"/>
    <w:rsid w:val="00BE4440"/>
    <w:rsid w:val="00BE4811"/>
    <w:rsid w:val="00BE5100"/>
    <w:rsid w:val="00BE56EE"/>
    <w:rsid w:val="00BE5AC2"/>
    <w:rsid w:val="00BF07C6"/>
    <w:rsid w:val="00BF0EC4"/>
    <w:rsid w:val="00BF26D5"/>
    <w:rsid w:val="00BF2903"/>
    <w:rsid w:val="00BF64D3"/>
    <w:rsid w:val="00BF7A7F"/>
    <w:rsid w:val="00C001F8"/>
    <w:rsid w:val="00C00666"/>
    <w:rsid w:val="00C00CA3"/>
    <w:rsid w:val="00C0181D"/>
    <w:rsid w:val="00C018D1"/>
    <w:rsid w:val="00C02ACA"/>
    <w:rsid w:val="00C0391E"/>
    <w:rsid w:val="00C0433F"/>
    <w:rsid w:val="00C04D31"/>
    <w:rsid w:val="00C05A04"/>
    <w:rsid w:val="00C05DF8"/>
    <w:rsid w:val="00C05E07"/>
    <w:rsid w:val="00C0733E"/>
    <w:rsid w:val="00C07580"/>
    <w:rsid w:val="00C10533"/>
    <w:rsid w:val="00C1190F"/>
    <w:rsid w:val="00C139DE"/>
    <w:rsid w:val="00C13C02"/>
    <w:rsid w:val="00C1445D"/>
    <w:rsid w:val="00C14647"/>
    <w:rsid w:val="00C14778"/>
    <w:rsid w:val="00C1553A"/>
    <w:rsid w:val="00C15611"/>
    <w:rsid w:val="00C1584F"/>
    <w:rsid w:val="00C164D1"/>
    <w:rsid w:val="00C16ABD"/>
    <w:rsid w:val="00C17071"/>
    <w:rsid w:val="00C17BB6"/>
    <w:rsid w:val="00C203D9"/>
    <w:rsid w:val="00C20C61"/>
    <w:rsid w:val="00C20CDA"/>
    <w:rsid w:val="00C20FB5"/>
    <w:rsid w:val="00C21235"/>
    <w:rsid w:val="00C2146E"/>
    <w:rsid w:val="00C21C70"/>
    <w:rsid w:val="00C22246"/>
    <w:rsid w:val="00C225F3"/>
    <w:rsid w:val="00C22614"/>
    <w:rsid w:val="00C229C4"/>
    <w:rsid w:val="00C22C64"/>
    <w:rsid w:val="00C22DAB"/>
    <w:rsid w:val="00C246C7"/>
    <w:rsid w:val="00C250FF"/>
    <w:rsid w:val="00C25D9F"/>
    <w:rsid w:val="00C25FF1"/>
    <w:rsid w:val="00C266B8"/>
    <w:rsid w:val="00C2766C"/>
    <w:rsid w:val="00C27EAC"/>
    <w:rsid w:val="00C306CC"/>
    <w:rsid w:val="00C3071E"/>
    <w:rsid w:val="00C309C5"/>
    <w:rsid w:val="00C30BC5"/>
    <w:rsid w:val="00C3192C"/>
    <w:rsid w:val="00C3207C"/>
    <w:rsid w:val="00C32BFD"/>
    <w:rsid w:val="00C33EAB"/>
    <w:rsid w:val="00C3419B"/>
    <w:rsid w:val="00C343DB"/>
    <w:rsid w:val="00C347C3"/>
    <w:rsid w:val="00C35184"/>
    <w:rsid w:val="00C356CE"/>
    <w:rsid w:val="00C3591F"/>
    <w:rsid w:val="00C35AF1"/>
    <w:rsid w:val="00C36599"/>
    <w:rsid w:val="00C366AB"/>
    <w:rsid w:val="00C36DBE"/>
    <w:rsid w:val="00C4084C"/>
    <w:rsid w:val="00C410B9"/>
    <w:rsid w:val="00C42591"/>
    <w:rsid w:val="00C429A5"/>
    <w:rsid w:val="00C437CB"/>
    <w:rsid w:val="00C43A5D"/>
    <w:rsid w:val="00C449B0"/>
    <w:rsid w:val="00C44AF3"/>
    <w:rsid w:val="00C44F4C"/>
    <w:rsid w:val="00C45A30"/>
    <w:rsid w:val="00C463A5"/>
    <w:rsid w:val="00C503A9"/>
    <w:rsid w:val="00C5069F"/>
    <w:rsid w:val="00C50C45"/>
    <w:rsid w:val="00C50D22"/>
    <w:rsid w:val="00C51CC1"/>
    <w:rsid w:val="00C52E0E"/>
    <w:rsid w:val="00C53285"/>
    <w:rsid w:val="00C53338"/>
    <w:rsid w:val="00C53474"/>
    <w:rsid w:val="00C53BC6"/>
    <w:rsid w:val="00C54082"/>
    <w:rsid w:val="00C541B1"/>
    <w:rsid w:val="00C56471"/>
    <w:rsid w:val="00C56587"/>
    <w:rsid w:val="00C5687F"/>
    <w:rsid w:val="00C57A5C"/>
    <w:rsid w:val="00C608B3"/>
    <w:rsid w:val="00C60964"/>
    <w:rsid w:val="00C61754"/>
    <w:rsid w:val="00C630D5"/>
    <w:rsid w:val="00C6471A"/>
    <w:rsid w:val="00C6522E"/>
    <w:rsid w:val="00C652A2"/>
    <w:rsid w:val="00C65EC6"/>
    <w:rsid w:val="00C65FF4"/>
    <w:rsid w:val="00C66EC7"/>
    <w:rsid w:val="00C67048"/>
    <w:rsid w:val="00C671B2"/>
    <w:rsid w:val="00C7008E"/>
    <w:rsid w:val="00C70EDB"/>
    <w:rsid w:val="00C710F2"/>
    <w:rsid w:val="00C716D1"/>
    <w:rsid w:val="00C7194E"/>
    <w:rsid w:val="00C7257A"/>
    <w:rsid w:val="00C72CA5"/>
    <w:rsid w:val="00C73AA5"/>
    <w:rsid w:val="00C73CB9"/>
    <w:rsid w:val="00C74312"/>
    <w:rsid w:val="00C761E4"/>
    <w:rsid w:val="00C77DEA"/>
    <w:rsid w:val="00C81880"/>
    <w:rsid w:val="00C82601"/>
    <w:rsid w:val="00C83AB4"/>
    <w:rsid w:val="00C84751"/>
    <w:rsid w:val="00C84910"/>
    <w:rsid w:val="00C84E5B"/>
    <w:rsid w:val="00C87E9E"/>
    <w:rsid w:val="00C910E2"/>
    <w:rsid w:val="00C91700"/>
    <w:rsid w:val="00C9371F"/>
    <w:rsid w:val="00C93C5A"/>
    <w:rsid w:val="00C94949"/>
    <w:rsid w:val="00C955DB"/>
    <w:rsid w:val="00C9611C"/>
    <w:rsid w:val="00C96CEF"/>
    <w:rsid w:val="00C9773D"/>
    <w:rsid w:val="00C97D53"/>
    <w:rsid w:val="00C97DC9"/>
    <w:rsid w:val="00CA0017"/>
    <w:rsid w:val="00CA137E"/>
    <w:rsid w:val="00CA2E8A"/>
    <w:rsid w:val="00CA3ACA"/>
    <w:rsid w:val="00CA42AE"/>
    <w:rsid w:val="00CA4AD8"/>
    <w:rsid w:val="00CA5CA7"/>
    <w:rsid w:val="00CA623E"/>
    <w:rsid w:val="00CA6709"/>
    <w:rsid w:val="00CA78F6"/>
    <w:rsid w:val="00CB01E8"/>
    <w:rsid w:val="00CB0BC8"/>
    <w:rsid w:val="00CB1A8E"/>
    <w:rsid w:val="00CB1AB4"/>
    <w:rsid w:val="00CB31B0"/>
    <w:rsid w:val="00CB35CF"/>
    <w:rsid w:val="00CB4084"/>
    <w:rsid w:val="00CB43C1"/>
    <w:rsid w:val="00CB44C1"/>
    <w:rsid w:val="00CB5A7D"/>
    <w:rsid w:val="00CB6698"/>
    <w:rsid w:val="00CB6862"/>
    <w:rsid w:val="00CB6A63"/>
    <w:rsid w:val="00CB7C92"/>
    <w:rsid w:val="00CC1113"/>
    <w:rsid w:val="00CC2E26"/>
    <w:rsid w:val="00CC317F"/>
    <w:rsid w:val="00CC3620"/>
    <w:rsid w:val="00CC43CB"/>
    <w:rsid w:val="00CC4C59"/>
    <w:rsid w:val="00CC4DAC"/>
    <w:rsid w:val="00CC5349"/>
    <w:rsid w:val="00CC5B9D"/>
    <w:rsid w:val="00CC60D1"/>
    <w:rsid w:val="00CC6D23"/>
    <w:rsid w:val="00CC7B5D"/>
    <w:rsid w:val="00CC7E65"/>
    <w:rsid w:val="00CD0049"/>
    <w:rsid w:val="00CD09AF"/>
    <w:rsid w:val="00CD0A5F"/>
    <w:rsid w:val="00CD0C0F"/>
    <w:rsid w:val="00CD1042"/>
    <w:rsid w:val="00CD1204"/>
    <w:rsid w:val="00CD1238"/>
    <w:rsid w:val="00CD2211"/>
    <w:rsid w:val="00CD2CE4"/>
    <w:rsid w:val="00CD3EBF"/>
    <w:rsid w:val="00CD4AAD"/>
    <w:rsid w:val="00CD5686"/>
    <w:rsid w:val="00CD56CA"/>
    <w:rsid w:val="00CD69B5"/>
    <w:rsid w:val="00CD7054"/>
    <w:rsid w:val="00CD70FC"/>
    <w:rsid w:val="00CD7A7F"/>
    <w:rsid w:val="00CE0748"/>
    <w:rsid w:val="00CE0A89"/>
    <w:rsid w:val="00CE16F9"/>
    <w:rsid w:val="00CE18BC"/>
    <w:rsid w:val="00CE1CF1"/>
    <w:rsid w:val="00CE26EF"/>
    <w:rsid w:val="00CE3CF7"/>
    <w:rsid w:val="00CE3F8E"/>
    <w:rsid w:val="00CE4E2C"/>
    <w:rsid w:val="00CE5758"/>
    <w:rsid w:val="00CE586F"/>
    <w:rsid w:val="00CE5E28"/>
    <w:rsid w:val="00CE6D6F"/>
    <w:rsid w:val="00CE7FB4"/>
    <w:rsid w:val="00CF0E54"/>
    <w:rsid w:val="00CF1C88"/>
    <w:rsid w:val="00CF2517"/>
    <w:rsid w:val="00CF2A21"/>
    <w:rsid w:val="00CF2C98"/>
    <w:rsid w:val="00CF32C4"/>
    <w:rsid w:val="00CF466C"/>
    <w:rsid w:val="00CF475B"/>
    <w:rsid w:val="00CF47FA"/>
    <w:rsid w:val="00D001C8"/>
    <w:rsid w:val="00D00A20"/>
    <w:rsid w:val="00D00A52"/>
    <w:rsid w:val="00D011BF"/>
    <w:rsid w:val="00D0192C"/>
    <w:rsid w:val="00D01CB3"/>
    <w:rsid w:val="00D01FDD"/>
    <w:rsid w:val="00D02C12"/>
    <w:rsid w:val="00D0342E"/>
    <w:rsid w:val="00D040CE"/>
    <w:rsid w:val="00D047DF"/>
    <w:rsid w:val="00D053D1"/>
    <w:rsid w:val="00D0544B"/>
    <w:rsid w:val="00D05993"/>
    <w:rsid w:val="00D05C5D"/>
    <w:rsid w:val="00D0616B"/>
    <w:rsid w:val="00D0631C"/>
    <w:rsid w:val="00D06E80"/>
    <w:rsid w:val="00D077C6"/>
    <w:rsid w:val="00D07F1D"/>
    <w:rsid w:val="00D1034E"/>
    <w:rsid w:val="00D109AA"/>
    <w:rsid w:val="00D10A18"/>
    <w:rsid w:val="00D11339"/>
    <w:rsid w:val="00D15D09"/>
    <w:rsid w:val="00D169B2"/>
    <w:rsid w:val="00D17940"/>
    <w:rsid w:val="00D17BF2"/>
    <w:rsid w:val="00D208F5"/>
    <w:rsid w:val="00D2235A"/>
    <w:rsid w:val="00D2400A"/>
    <w:rsid w:val="00D24637"/>
    <w:rsid w:val="00D25AD6"/>
    <w:rsid w:val="00D25BC6"/>
    <w:rsid w:val="00D270EE"/>
    <w:rsid w:val="00D2736F"/>
    <w:rsid w:val="00D27B16"/>
    <w:rsid w:val="00D30535"/>
    <w:rsid w:val="00D3073B"/>
    <w:rsid w:val="00D31C69"/>
    <w:rsid w:val="00D3211F"/>
    <w:rsid w:val="00D3474C"/>
    <w:rsid w:val="00D354A1"/>
    <w:rsid w:val="00D36410"/>
    <w:rsid w:val="00D36BB2"/>
    <w:rsid w:val="00D40159"/>
    <w:rsid w:val="00D413C5"/>
    <w:rsid w:val="00D4174B"/>
    <w:rsid w:val="00D42244"/>
    <w:rsid w:val="00D43C4C"/>
    <w:rsid w:val="00D43ED6"/>
    <w:rsid w:val="00D44859"/>
    <w:rsid w:val="00D448F6"/>
    <w:rsid w:val="00D454C0"/>
    <w:rsid w:val="00D46998"/>
    <w:rsid w:val="00D4709A"/>
    <w:rsid w:val="00D50D0A"/>
    <w:rsid w:val="00D50EBE"/>
    <w:rsid w:val="00D51A54"/>
    <w:rsid w:val="00D51DB9"/>
    <w:rsid w:val="00D52175"/>
    <w:rsid w:val="00D526E8"/>
    <w:rsid w:val="00D536DE"/>
    <w:rsid w:val="00D54B9E"/>
    <w:rsid w:val="00D54F41"/>
    <w:rsid w:val="00D555AE"/>
    <w:rsid w:val="00D570C7"/>
    <w:rsid w:val="00D572F5"/>
    <w:rsid w:val="00D577B6"/>
    <w:rsid w:val="00D578CD"/>
    <w:rsid w:val="00D60B00"/>
    <w:rsid w:val="00D615B1"/>
    <w:rsid w:val="00D616CF"/>
    <w:rsid w:val="00D62097"/>
    <w:rsid w:val="00D6249A"/>
    <w:rsid w:val="00D6299A"/>
    <w:rsid w:val="00D66004"/>
    <w:rsid w:val="00D66545"/>
    <w:rsid w:val="00D66A3A"/>
    <w:rsid w:val="00D66A57"/>
    <w:rsid w:val="00D672DE"/>
    <w:rsid w:val="00D6768A"/>
    <w:rsid w:val="00D713D9"/>
    <w:rsid w:val="00D71F30"/>
    <w:rsid w:val="00D7253A"/>
    <w:rsid w:val="00D73C3A"/>
    <w:rsid w:val="00D74B00"/>
    <w:rsid w:val="00D74D13"/>
    <w:rsid w:val="00D74F0C"/>
    <w:rsid w:val="00D752C6"/>
    <w:rsid w:val="00D76296"/>
    <w:rsid w:val="00D77C58"/>
    <w:rsid w:val="00D8029E"/>
    <w:rsid w:val="00D80691"/>
    <w:rsid w:val="00D81469"/>
    <w:rsid w:val="00D81B48"/>
    <w:rsid w:val="00D83F02"/>
    <w:rsid w:val="00D85D8D"/>
    <w:rsid w:val="00D86830"/>
    <w:rsid w:val="00D87280"/>
    <w:rsid w:val="00D87769"/>
    <w:rsid w:val="00D87924"/>
    <w:rsid w:val="00D87977"/>
    <w:rsid w:val="00D87A60"/>
    <w:rsid w:val="00D87B0C"/>
    <w:rsid w:val="00D9207E"/>
    <w:rsid w:val="00D920E0"/>
    <w:rsid w:val="00D9339D"/>
    <w:rsid w:val="00D934B3"/>
    <w:rsid w:val="00D93518"/>
    <w:rsid w:val="00D93581"/>
    <w:rsid w:val="00D94A48"/>
    <w:rsid w:val="00D94A9B"/>
    <w:rsid w:val="00D96230"/>
    <w:rsid w:val="00D96630"/>
    <w:rsid w:val="00D968BB"/>
    <w:rsid w:val="00D973F5"/>
    <w:rsid w:val="00D975BE"/>
    <w:rsid w:val="00D97830"/>
    <w:rsid w:val="00D97B3B"/>
    <w:rsid w:val="00DA0337"/>
    <w:rsid w:val="00DA048E"/>
    <w:rsid w:val="00DA2F15"/>
    <w:rsid w:val="00DA3AB6"/>
    <w:rsid w:val="00DA3C73"/>
    <w:rsid w:val="00DA4442"/>
    <w:rsid w:val="00DA5E02"/>
    <w:rsid w:val="00DA5F16"/>
    <w:rsid w:val="00DA69BB"/>
    <w:rsid w:val="00DA6B83"/>
    <w:rsid w:val="00DA6EEE"/>
    <w:rsid w:val="00DA74C5"/>
    <w:rsid w:val="00DB1052"/>
    <w:rsid w:val="00DB2578"/>
    <w:rsid w:val="00DB26B4"/>
    <w:rsid w:val="00DB28A7"/>
    <w:rsid w:val="00DB442F"/>
    <w:rsid w:val="00DB5215"/>
    <w:rsid w:val="00DB54C2"/>
    <w:rsid w:val="00DB7631"/>
    <w:rsid w:val="00DC044F"/>
    <w:rsid w:val="00DC1A35"/>
    <w:rsid w:val="00DC2206"/>
    <w:rsid w:val="00DC39BB"/>
    <w:rsid w:val="00DC48A5"/>
    <w:rsid w:val="00DC6938"/>
    <w:rsid w:val="00DC6939"/>
    <w:rsid w:val="00DD0F66"/>
    <w:rsid w:val="00DD10A3"/>
    <w:rsid w:val="00DD1815"/>
    <w:rsid w:val="00DD2142"/>
    <w:rsid w:val="00DD2A93"/>
    <w:rsid w:val="00DD2CDB"/>
    <w:rsid w:val="00DD35F5"/>
    <w:rsid w:val="00DD4B6B"/>
    <w:rsid w:val="00DD4C65"/>
    <w:rsid w:val="00DD5F9F"/>
    <w:rsid w:val="00DD655F"/>
    <w:rsid w:val="00DD71FD"/>
    <w:rsid w:val="00DE2694"/>
    <w:rsid w:val="00DE2CDB"/>
    <w:rsid w:val="00DE2FF7"/>
    <w:rsid w:val="00DE37D3"/>
    <w:rsid w:val="00DE388F"/>
    <w:rsid w:val="00DE5D66"/>
    <w:rsid w:val="00DE6350"/>
    <w:rsid w:val="00DE65D1"/>
    <w:rsid w:val="00DE726A"/>
    <w:rsid w:val="00DE7DB3"/>
    <w:rsid w:val="00DF00C0"/>
    <w:rsid w:val="00DF0249"/>
    <w:rsid w:val="00DF0A00"/>
    <w:rsid w:val="00DF1ACA"/>
    <w:rsid w:val="00DF1BD7"/>
    <w:rsid w:val="00DF1F2B"/>
    <w:rsid w:val="00DF2263"/>
    <w:rsid w:val="00DF24A2"/>
    <w:rsid w:val="00DF2973"/>
    <w:rsid w:val="00DF306C"/>
    <w:rsid w:val="00DF33C8"/>
    <w:rsid w:val="00DF4EEB"/>
    <w:rsid w:val="00DF5082"/>
    <w:rsid w:val="00DF560F"/>
    <w:rsid w:val="00DF5EE7"/>
    <w:rsid w:val="00DF699F"/>
    <w:rsid w:val="00E0024A"/>
    <w:rsid w:val="00E0054D"/>
    <w:rsid w:val="00E00EA7"/>
    <w:rsid w:val="00E049DC"/>
    <w:rsid w:val="00E05ABC"/>
    <w:rsid w:val="00E068D0"/>
    <w:rsid w:val="00E06FE7"/>
    <w:rsid w:val="00E07682"/>
    <w:rsid w:val="00E07FB4"/>
    <w:rsid w:val="00E107C8"/>
    <w:rsid w:val="00E10F6F"/>
    <w:rsid w:val="00E149DE"/>
    <w:rsid w:val="00E15188"/>
    <w:rsid w:val="00E15252"/>
    <w:rsid w:val="00E15451"/>
    <w:rsid w:val="00E158BE"/>
    <w:rsid w:val="00E160DF"/>
    <w:rsid w:val="00E167B4"/>
    <w:rsid w:val="00E168F0"/>
    <w:rsid w:val="00E16AAC"/>
    <w:rsid w:val="00E16CA5"/>
    <w:rsid w:val="00E17C43"/>
    <w:rsid w:val="00E20AAD"/>
    <w:rsid w:val="00E20D6B"/>
    <w:rsid w:val="00E2355B"/>
    <w:rsid w:val="00E23872"/>
    <w:rsid w:val="00E2450C"/>
    <w:rsid w:val="00E25466"/>
    <w:rsid w:val="00E25507"/>
    <w:rsid w:val="00E25515"/>
    <w:rsid w:val="00E255E5"/>
    <w:rsid w:val="00E25994"/>
    <w:rsid w:val="00E259C5"/>
    <w:rsid w:val="00E2609A"/>
    <w:rsid w:val="00E2682A"/>
    <w:rsid w:val="00E301A8"/>
    <w:rsid w:val="00E326B1"/>
    <w:rsid w:val="00E32835"/>
    <w:rsid w:val="00E32909"/>
    <w:rsid w:val="00E32CDC"/>
    <w:rsid w:val="00E32E25"/>
    <w:rsid w:val="00E333E1"/>
    <w:rsid w:val="00E33AFB"/>
    <w:rsid w:val="00E34002"/>
    <w:rsid w:val="00E34614"/>
    <w:rsid w:val="00E3613D"/>
    <w:rsid w:val="00E36345"/>
    <w:rsid w:val="00E36B8F"/>
    <w:rsid w:val="00E401D0"/>
    <w:rsid w:val="00E419F8"/>
    <w:rsid w:val="00E41B20"/>
    <w:rsid w:val="00E42487"/>
    <w:rsid w:val="00E42A7F"/>
    <w:rsid w:val="00E433E8"/>
    <w:rsid w:val="00E43943"/>
    <w:rsid w:val="00E43BA6"/>
    <w:rsid w:val="00E44243"/>
    <w:rsid w:val="00E4527C"/>
    <w:rsid w:val="00E470A1"/>
    <w:rsid w:val="00E506BE"/>
    <w:rsid w:val="00E51AC1"/>
    <w:rsid w:val="00E51E54"/>
    <w:rsid w:val="00E52258"/>
    <w:rsid w:val="00E5244D"/>
    <w:rsid w:val="00E52607"/>
    <w:rsid w:val="00E52687"/>
    <w:rsid w:val="00E53095"/>
    <w:rsid w:val="00E53BB8"/>
    <w:rsid w:val="00E53DD9"/>
    <w:rsid w:val="00E549C5"/>
    <w:rsid w:val="00E54EEF"/>
    <w:rsid w:val="00E56D00"/>
    <w:rsid w:val="00E604FF"/>
    <w:rsid w:val="00E643BA"/>
    <w:rsid w:val="00E64A48"/>
    <w:rsid w:val="00E65195"/>
    <w:rsid w:val="00E6545D"/>
    <w:rsid w:val="00E657BA"/>
    <w:rsid w:val="00E660D7"/>
    <w:rsid w:val="00E672C6"/>
    <w:rsid w:val="00E67491"/>
    <w:rsid w:val="00E6790F"/>
    <w:rsid w:val="00E67C81"/>
    <w:rsid w:val="00E70760"/>
    <w:rsid w:val="00E71C4C"/>
    <w:rsid w:val="00E72656"/>
    <w:rsid w:val="00E726B6"/>
    <w:rsid w:val="00E73BA6"/>
    <w:rsid w:val="00E73DBB"/>
    <w:rsid w:val="00E7565E"/>
    <w:rsid w:val="00E757F9"/>
    <w:rsid w:val="00E759FD"/>
    <w:rsid w:val="00E76B1E"/>
    <w:rsid w:val="00E7729B"/>
    <w:rsid w:val="00E778F6"/>
    <w:rsid w:val="00E77B46"/>
    <w:rsid w:val="00E77DB0"/>
    <w:rsid w:val="00E808A2"/>
    <w:rsid w:val="00E81AC0"/>
    <w:rsid w:val="00E8258E"/>
    <w:rsid w:val="00E8293E"/>
    <w:rsid w:val="00E82E29"/>
    <w:rsid w:val="00E83028"/>
    <w:rsid w:val="00E8344A"/>
    <w:rsid w:val="00E8388B"/>
    <w:rsid w:val="00E8403C"/>
    <w:rsid w:val="00E848EE"/>
    <w:rsid w:val="00E84EBB"/>
    <w:rsid w:val="00E8532C"/>
    <w:rsid w:val="00E854CB"/>
    <w:rsid w:val="00E85CEF"/>
    <w:rsid w:val="00E86842"/>
    <w:rsid w:val="00E90B73"/>
    <w:rsid w:val="00E9155D"/>
    <w:rsid w:val="00E95B98"/>
    <w:rsid w:val="00E971E0"/>
    <w:rsid w:val="00E97EED"/>
    <w:rsid w:val="00EA08A4"/>
    <w:rsid w:val="00EA1785"/>
    <w:rsid w:val="00EA2050"/>
    <w:rsid w:val="00EA26C6"/>
    <w:rsid w:val="00EA285E"/>
    <w:rsid w:val="00EA286F"/>
    <w:rsid w:val="00EA295C"/>
    <w:rsid w:val="00EA30F9"/>
    <w:rsid w:val="00EA3DA1"/>
    <w:rsid w:val="00EA5511"/>
    <w:rsid w:val="00EA5741"/>
    <w:rsid w:val="00EA67E7"/>
    <w:rsid w:val="00EA7E5E"/>
    <w:rsid w:val="00EA7F56"/>
    <w:rsid w:val="00EB05E3"/>
    <w:rsid w:val="00EB0A32"/>
    <w:rsid w:val="00EB0C51"/>
    <w:rsid w:val="00EB369F"/>
    <w:rsid w:val="00EB3CFA"/>
    <w:rsid w:val="00EB469A"/>
    <w:rsid w:val="00EB46C3"/>
    <w:rsid w:val="00EB4BB8"/>
    <w:rsid w:val="00EB607D"/>
    <w:rsid w:val="00EB625E"/>
    <w:rsid w:val="00EB64F8"/>
    <w:rsid w:val="00EB6724"/>
    <w:rsid w:val="00EB6C34"/>
    <w:rsid w:val="00EB7734"/>
    <w:rsid w:val="00EC19D9"/>
    <w:rsid w:val="00EC1A33"/>
    <w:rsid w:val="00EC1DCA"/>
    <w:rsid w:val="00EC1FF9"/>
    <w:rsid w:val="00EC2543"/>
    <w:rsid w:val="00EC2C2F"/>
    <w:rsid w:val="00EC471F"/>
    <w:rsid w:val="00EC4860"/>
    <w:rsid w:val="00EC50D1"/>
    <w:rsid w:val="00EC6042"/>
    <w:rsid w:val="00EC61DB"/>
    <w:rsid w:val="00EC7A2E"/>
    <w:rsid w:val="00EC7B55"/>
    <w:rsid w:val="00ED06AE"/>
    <w:rsid w:val="00ED1DB7"/>
    <w:rsid w:val="00ED2858"/>
    <w:rsid w:val="00ED2C95"/>
    <w:rsid w:val="00ED332D"/>
    <w:rsid w:val="00ED3734"/>
    <w:rsid w:val="00ED40F5"/>
    <w:rsid w:val="00ED4F31"/>
    <w:rsid w:val="00ED622F"/>
    <w:rsid w:val="00ED6767"/>
    <w:rsid w:val="00ED6D3D"/>
    <w:rsid w:val="00ED72A6"/>
    <w:rsid w:val="00ED7EA8"/>
    <w:rsid w:val="00EE0601"/>
    <w:rsid w:val="00EE07EB"/>
    <w:rsid w:val="00EE1A2C"/>
    <w:rsid w:val="00EE1DBE"/>
    <w:rsid w:val="00EE272E"/>
    <w:rsid w:val="00EE3259"/>
    <w:rsid w:val="00EE56E5"/>
    <w:rsid w:val="00EE5B09"/>
    <w:rsid w:val="00EE5F75"/>
    <w:rsid w:val="00EE6DF4"/>
    <w:rsid w:val="00EF278C"/>
    <w:rsid w:val="00EF2F62"/>
    <w:rsid w:val="00EF3149"/>
    <w:rsid w:val="00EF3176"/>
    <w:rsid w:val="00EF39BA"/>
    <w:rsid w:val="00EF3C81"/>
    <w:rsid w:val="00EF49F1"/>
    <w:rsid w:val="00EF604A"/>
    <w:rsid w:val="00EF6111"/>
    <w:rsid w:val="00EF6BFC"/>
    <w:rsid w:val="00EF6CCF"/>
    <w:rsid w:val="00EF7967"/>
    <w:rsid w:val="00F00A06"/>
    <w:rsid w:val="00F01BA0"/>
    <w:rsid w:val="00F02337"/>
    <w:rsid w:val="00F02E6E"/>
    <w:rsid w:val="00F02F78"/>
    <w:rsid w:val="00F0399D"/>
    <w:rsid w:val="00F06BDE"/>
    <w:rsid w:val="00F108DD"/>
    <w:rsid w:val="00F11083"/>
    <w:rsid w:val="00F127FD"/>
    <w:rsid w:val="00F12B94"/>
    <w:rsid w:val="00F139B8"/>
    <w:rsid w:val="00F14B00"/>
    <w:rsid w:val="00F14D65"/>
    <w:rsid w:val="00F1511D"/>
    <w:rsid w:val="00F16C99"/>
    <w:rsid w:val="00F21341"/>
    <w:rsid w:val="00F216E7"/>
    <w:rsid w:val="00F22106"/>
    <w:rsid w:val="00F226C5"/>
    <w:rsid w:val="00F22935"/>
    <w:rsid w:val="00F22E79"/>
    <w:rsid w:val="00F2332D"/>
    <w:rsid w:val="00F23502"/>
    <w:rsid w:val="00F2428D"/>
    <w:rsid w:val="00F2474A"/>
    <w:rsid w:val="00F254AE"/>
    <w:rsid w:val="00F26273"/>
    <w:rsid w:val="00F264B4"/>
    <w:rsid w:val="00F26849"/>
    <w:rsid w:val="00F307E0"/>
    <w:rsid w:val="00F3146B"/>
    <w:rsid w:val="00F316D6"/>
    <w:rsid w:val="00F32577"/>
    <w:rsid w:val="00F32710"/>
    <w:rsid w:val="00F3335F"/>
    <w:rsid w:val="00F33AA1"/>
    <w:rsid w:val="00F35D8B"/>
    <w:rsid w:val="00F36101"/>
    <w:rsid w:val="00F365FF"/>
    <w:rsid w:val="00F373AA"/>
    <w:rsid w:val="00F4009E"/>
    <w:rsid w:val="00F405D4"/>
    <w:rsid w:val="00F41A04"/>
    <w:rsid w:val="00F421F9"/>
    <w:rsid w:val="00F43026"/>
    <w:rsid w:val="00F453A7"/>
    <w:rsid w:val="00F4665B"/>
    <w:rsid w:val="00F4692E"/>
    <w:rsid w:val="00F47A3D"/>
    <w:rsid w:val="00F47AA3"/>
    <w:rsid w:val="00F50A84"/>
    <w:rsid w:val="00F51275"/>
    <w:rsid w:val="00F512E4"/>
    <w:rsid w:val="00F514E9"/>
    <w:rsid w:val="00F51BD7"/>
    <w:rsid w:val="00F54954"/>
    <w:rsid w:val="00F56848"/>
    <w:rsid w:val="00F56FBA"/>
    <w:rsid w:val="00F57408"/>
    <w:rsid w:val="00F6007E"/>
    <w:rsid w:val="00F60734"/>
    <w:rsid w:val="00F60FA4"/>
    <w:rsid w:val="00F61E15"/>
    <w:rsid w:val="00F624B9"/>
    <w:rsid w:val="00F625DB"/>
    <w:rsid w:val="00F62852"/>
    <w:rsid w:val="00F62E5F"/>
    <w:rsid w:val="00F63399"/>
    <w:rsid w:val="00F63F39"/>
    <w:rsid w:val="00F64019"/>
    <w:rsid w:val="00F6463B"/>
    <w:rsid w:val="00F648E5"/>
    <w:rsid w:val="00F66D34"/>
    <w:rsid w:val="00F672E7"/>
    <w:rsid w:val="00F70D23"/>
    <w:rsid w:val="00F71679"/>
    <w:rsid w:val="00F72295"/>
    <w:rsid w:val="00F73FBB"/>
    <w:rsid w:val="00F758A7"/>
    <w:rsid w:val="00F773F6"/>
    <w:rsid w:val="00F77889"/>
    <w:rsid w:val="00F77C01"/>
    <w:rsid w:val="00F77FDA"/>
    <w:rsid w:val="00F831CD"/>
    <w:rsid w:val="00F83922"/>
    <w:rsid w:val="00F83930"/>
    <w:rsid w:val="00F84999"/>
    <w:rsid w:val="00F852EA"/>
    <w:rsid w:val="00F856FB"/>
    <w:rsid w:val="00F85857"/>
    <w:rsid w:val="00F85CC3"/>
    <w:rsid w:val="00F86641"/>
    <w:rsid w:val="00F86B00"/>
    <w:rsid w:val="00F86F3A"/>
    <w:rsid w:val="00F87B59"/>
    <w:rsid w:val="00F90939"/>
    <w:rsid w:val="00F9189C"/>
    <w:rsid w:val="00F918FB"/>
    <w:rsid w:val="00F919F7"/>
    <w:rsid w:val="00F91DC6"/>
    <w:rsid w:val="00F927A1"/>
    <w:rsid w:val="00F934C8"/>
    <w:rsid w:val="00F93C1A"/>
    <w:rsid w:val="00F94208"/>
    <w:rsid w:val="00F94355"/>
    <w:rsid w:val="00F95856"/>
    <w:rsid w:val="00F95FBD"/>
    <w:rsid w:val="00F96424"/>
    <w:rsid w:val="00F96C1A"/>
    <w:rsid w:val="00F97485"/>
    <w:rsid w:val="00FA0C0A"/>
    <w:rsid w:val="00FA11FA"/>
    <w:rsid w:val="00FA15FF"/>
    <w:rsid w:val="00FA231B"/>
    <w:rsid w:val="00FA234B"/>
    <w:rsid w:val="00FA2864"/>
    <w:rsid w:val="00FA2AB0"/>
    <w:rsid w:val="00FA3A80"/>
    <w:rsid w:val="00FA45C0"/>
    <w:rsid w:val="00FA4BA3"/>
    <w:rsid w:val="00FA4D1F"/>
    <w:rsid w:val="00FA4DC3"/>
    <w:rsid w:val="00FA5210"/>
    <w:rsid w:val="00FA655F"/>
    <w:rsid w:val="00FA737F"/>
    <w:rsid w:val="00FA7485"/>
    <w:rsid w:val="00FB04E9"/>
    <w:rsid w:val="00FB0C80"/>
    <w:rsid w:val="00FB1603"/>
    <w:rsid w:val="00FB1EA3"/>
    <w:rsid w:val="00FB259D"/>
    <w:rsid w:val="00FB2BF9"/>
    <w:rsid w:val="00FB3289"/>
    <w:rsid w:val="00FB385B"/>
    <w:rsid w:val="00FB3D28"/>
    <w:rsid w:val="00FB3D97"/>
    <w:rsid w:val="00FB3EEC"/>
    <w:rsid w:val="00FB41D0"/>
    <w:rsid w:val="00FB4744"/>
    <w:rsid w:val="00FB4893"/>
    <w:rsid w:val="00FB59DD"/>
    <w:rsid w:val="00FB5EB1"/>
    <w:rsid w:val="00FB6218"/>
    <w:rsid w:val="00FB6389"/>
    <w:rsid w:val="00FB63DF"/>
    <w:rsid w:val="00FB677D"/>
    <w:rsid w:val="00FB7A8C"/>
    <w:rsid w:val="00FB7DDB"/>
    <w:rsid w:val="00FC022A"/>
    <w:rsid w:val="00FC0776"/>
    <w:rsid w:val="00FC0E06"/>
    <w:rsid w:val="00FC1E8A"/>
    <w:rsid w:val="00FC2580"/>
    <w:rsid w:val="00FC3229"/>
    <w:rsid w:val="00FC444C"/>
    <w:rsid w:val="00FC77E7"/>
    <w:rsid w:val="00FC78A2"/>
    <w:rsid w:val="00FD0B39"/>
    <w:rsid w:val="00FD0B4C"/>
    <w:rsid w:val="00FD1293"/>
    <w:rsid w:val="00FD439B"/>
    <w:rsid w:val="00FD6B1E"/>
    <w:rsid w:val="00FD6D77"/>
    <w:rsid w:val="00FD6E5D"/>
    <w:rsid w:val="00FD7582"/>
    <w:rsid w:val="00FD79A8"/>
    <w:rsid w:val="00FE2035"/>
    <w:rsid w:val="00FE39C0"/>
    <w:rsid w:val="00FE3CDB"/>
    <w:rsid w:val="00FE41D5"/>
    <w:rsid w:val="00FE4985"/>
    <w:rsid w:val="00FE61EA"/>
    <w:rsid w:val="00FE67D4"/>
    <w:rsid w:val="00FE6A42"/>
    <w:rsid w:val="00FE7846"/>
    <w:rsid w:val="00FE78E2"/>
    <w:rsid w:val="00FE79D8"/>
    <w:rsid w:val="00FE7EF8"/>
    <w:rsid w:val="00FF024F"/>
    <w:rsid w:val="00FF0B3F"/>
    <w:rsid w:val="00FF1588"/>
    <w:rsid w:val="00FF19ED"/>
    <w:rsid w:val="00FF2640"/>
    <w:rsid w:val="00FF290C"/>
    <w:rsid w:val="00FF2CDF"/>
    <w:rsid w:val="00FF4EAE"/>
    <w:rsid w:val="00FF547A"/>
    <w:rsid w:val="00FF71B7"/>
    <w:rsid w:val="00FF7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C77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D87"/>
    <w:pPr>
      <w:keepLines/>
      <w:suppressAutoHyphens/>
      <w:spacing w:before="60" w:after="60" w:line="360" w:lineRule="auto"/>
    </w:pPr>
    <w:rPr>
      <w:rFonts w:ascii="Arial" w:hAnsi="Arial"/>
      <w:lang w:val="en-GB" w:eastAsia="ar-SA"/>
    </w:rPr>
  </w:style>
  <w:style w:type="paragraph" w:styleId="1">
    <w:name w:val="heading 1"/>
    <w:aliases w:val="Heading 1 Char1,Heading 1 Char Char1,Heading 1 Char1 Char1 Char1,Heading 1 Char Char1 Char Char1,Char Char Char1 Char Char1,Heading 1 Char Char Char Char1 Char1,Char Char Char Char Char1 Char1,Heading 1 Char1 Char Char Char1,Char,Char Char2,H1 Char"/>
    <w:basedOn w:val="a"/>
    <w:next w:val="a"/>
    <w:link w:val="1Char"/>
    <w:qFormat/>
    <w:rsid w:val="00AB3D87"/>
    <w:pPr>
      <w:keepNext/>
      <w:pageBreakBefore/>
      <w:numPr>
        <w:numId w:val="1"/>
      </w:numPr>
      <w:spacing w:after="200" w:line="270" w:lineRule="atLeast"/>
      <w:outlineLvl w:val="0"/>
    </w:pPr>
    <w:rPr>
      <w:b/>
      <w:bCs/>
      <w:kern w:val="1"/>
      <w:sz w:val="24"/>
      <w:szCs w:val="24"/>
    </w:rPr>
  </w:style>
  <w:style w:type="paragraph" w:styleId="2">
    <w:name w:val="heading 2"/>
    <w:aliases w:val="H2,H21,H22,H23,H211,H221,H24,H212,H222,H231,H2111,H2211,H25,H213,H223,H232,H2112,H2212,H26,H214,H224,H233,H2113,H2213,H27,H215,H225,H234,H2114,H2214,H28,H216,H226,H235,H2115,H2215,H29,H217,H227,H236,H2116,H2216,H210,H218,H228,H237,H2117,H2217,H241"/>
    <w:basedOn w:val="a"/>
    <w:next w:val="a"/>
    <w:link w:val="2Char"/>
    <w:qFormat/>
    <w:rsid w:val="00AB3D87"/>
    <w:pPr>
      <w:keepNext/>
      <w:numPr>
        <w:ilvl w:val="1"/>
        <w:numId w:val="1"/>
      </w:numPr>
      <w:spacing w:after="200" w:line="270" w:lineRule="atLeast"/>
      <w:outlineLvl w:val="1"/>
    </w:pPr>
    <w:rPr>
      <w:b/>
      <w:bCs/>
      <w:sz w:val="24"/>
      <w:szCs w:val="24"/>
    </w:rPr>
  </w:style>
  <w:style w:type="paragraph" w:styleId="3">
    <w:name w:val="heading 3"/>
    <w:aliases w:val="Level 3 Head,H3,t3,Para3,h3,EuroNext - Title 3,heading 3,Chapter X.X.X.,3,Heading 3 - old,3rd level,l3,CT,PRTM Heading 3,BOD 0,Bold Head,bh,level_3,PIM 3,sect1.2.3,sect1.2.31,sect1.2.32,sect1.2.311,sect1.2.33,sect1.2.312,C Sub-Sub/Italic,Head "/>
    <w:basedOn w:val="a"/>
    <w:next w:val="a"/>
    <w:qFormat/>
    <w:rsid w:val="00AB3D87"/>
    <w:pPr>
      <w:keepNext/>
      <w:numPr>
        <w:ilvl w:val="2"/>
        <w:numId w:val="1"/>
      </w:numPr>
      <w:spacing w:after="200" w:line="270" w:lineRule="atLeast"/>
      <w:outlineLvl w:val="2"/>
    </w:pPr>
    <w:rPr>
      <w:b/>
      <w:bCs/>
      <w:sz w:val="22"/>
      <w:szCs w:val="22"/>
    </w:rPr>
  </w:style>
  <w:style w:type="paragraph" w:styleId="4">
    <w:name w:val="heading 4"/>
    <w:aliases w:val="Heading 4 Char2,Heading 4 Char Char,Heading 4 Char2 Char Char,Heading 4 Char Char1 Char Char,Heading 4 Char1 Char Char Char Char,Heading 4 Char Char Char Char Char Char,Heading 4 Char1 Char1 Char Char,Heading 4 Char Char Char1 Char Char"/>
    <w:basedOn w:val="a"/>
    <w:next w:val="a"/>
    <w:qFormat/>
    <w:rsid w:val="00AB3D87"/>
    <w:pPr>
      <w:keepNext/>
      <w:numPr>
        <w:ilvl w:val="3"/>
        <w:numId w:val="1"/>
      </w:numPr>
      <w:spacing w:after="200" w:line="270" w:lineRule="atLeast"/>
      <w:outlineLvl w:val="3"/>
    </w:pPr>
    <w:rPr>
      <w:rFonts w:ascii="NewsGoth BT" w:hAnsi="NewsGoth BT"/>
      <w:b/>
      <w:bCs/>
    </w:rPr>
  </w:style>
  <w:style w:type="paragraph" w:styleId="5">
    <w:name w:val="heading 5"/>
    <w:basedOn w:val="a"/>
    <w:next w:val="a"/>
    <w:qFormat/>
    <w:rsid w:val="00AB3D87"/>
    <w:pPr>
      <w:numPr>
        <w:ilvl w:val="4"/>
        <w:numId w:val="1"/>
      </w:numPr>
      <w:spacing w:after="120" w:line="270" w:lineRule="atLeast"/>
      <w:outlineLvl w:val="4"/>
    </w:pPr>
    <w:rPr>
      <w:rFonts w:ascii="NewsGoth Dm BT" w:hAnsi="NewsGoth Dm BT"/>
    </w:rPr>
  </w:style>
  <w:style w:type="paragraph" w:styleId="6">
    <w:name w:val="heading 6"/>
    <w:basedOn w:val="a"/>
    <w:next w:val="a"/>
    <w:qFormat/>
    <w:rsid w:val="00AB3D87"/>
    <w:pPr>
      <w:numPr>
        <w:ilvl w:val="5"/>
        <w:numId w:val="1"/>
      </w:numPr>
      <w:outlineLvl w:val="5"/>
    </w:pPr>
    <w:rPr>
      <w:rFonts w:ascii="NewsGoth Dm BT" w:hAnsi="NewsGoth Dm BT"/>
    </w:rPr>
  </w:style>
  <w:style w:type="paragraph" w:styleId="7">
    <w:name w:val="heading 7"/>
    <w:basedOn w:val="a"/>
    <w:next w:val="a"/>
    <w:qFormat/>
    <w:rsid w:val="00AB3D87"/>
    <w:pPr>
      <w:numPr>
        <w:ilvl w:val="6"/>
        <w:numId w:val="1"/>
      </w:numPr>
      <w:spacing w:before="240"/>
      <w:outlineLvl w:val="6"/>
    </w:pPr>
    <w:rPr>
      <w:rFonts w:ascii="NewsGoth Dm BT" w:hAnsi="NewsGoth Dm BT"/>
    </w:rPr>
  </w:style>
  <w:style w:type="paragraph" w:styleId="8">
    <w:name w:val="heading 8"/>
    <w:basedOn w:val="a"/>
    <w:next w:val="a"/>
    <w:qFormat/>
    <w:rsid w:val="00AB3D87"/>
    <w:pPr>
      <w:numPr>
        <w:ilvl w:val="7"/>
        <w:numId w:val="1"/>
      </w:numPr>
      <w:spacing w:before="240"/>
      <w:outlineLvl w:val="7"/>
    </w:pPr>
    <w:rPr>
      <w:rFonts w:ascii="NewsGoth Dm BT" w:hAnsi="NewsGoth Dm BT"/>
    </w:rPr>
  </w:style>
  <w:style w:type="paragraph" w:styleId="9">
    <w:name w:val="heading 9"/>
    <w:basedOn w:val="a"/>
    <w:next w:val="a"/>
    <w:qFormat/>
    <w:rsid w:val="00AB3D87"/>
    <w:pPr>
      <w:numPr>
        <w:ilvl w:val="8"/>
        <w:numId w:val="1"/>
      </w:numPr>
      <w:spacing w:before="240"/>
      <w:outlineLvl w:val="8"/>
    </w:pPr>
    <w:rPr>
      <w:rFonts w:ascii="NewsGoth Dm BT" w:hAnsi="NewsGoth Dm B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1">
    <w:name w:val="WW8Num1z1"/>
    <w:rsid w:val="00AB3D87"/>
    <w:rPr>
      <w:rFonts w:ascii="????" w:eastAsia="????" w:hAnsi="????"/>
      <w:b/>
      <w:bCs/>
      <w:sz w:val="24"/>
      <w:szCs w:val="24"/>
    </w:rPr>
  </w:style>
  <w:style w:type="character" w:customStyle="1" w:styleId="WW8Num1z3">
    <w:name w:val="WW8Num1z3"/>
    <w:rsid w:val="00AB3D87"/>
    <w:rPr>
      <w:b/>
    </w:rPr>
  </w:style>
  <w:style w:type="character" w:customStyle="1" w:styleId="WW8Num2z0">
    <w:name w:val="WW8Num2z0"/>
    <w:rsid w:val="00AB3D87"/>
    <w:rPr>
      <w:rFonts w:ascii="Wingdings" w:hAnsi="Wingdings"/>
    </w:rPr>
  </w:style>
  <w:style w:type="character" w:customStyle="1" w:styleId="WW8Num3z1">
    <w:name w:val="WW8Num3z1"/>
    <w:rsid w:val="00AB3D87"/>
    <w:rPr>
      <w:rFonts w:ascii="Symbol" w:hAnsi="Symbol"/>
    </w:rPr>
  </w:style>
  <w:style w:type="character" w:customStyle="1" w:styleId="WW8Num5z0">
    <w:name w:val="WW8Num5z0"/>
    <w:rsid w:val="00AB3D87"/>
    <w:rPr>
      <w:rFonts w:ascii="Arial" w:eastAsia="Arial" w:hAnsi="Arial" w:cs="Arial"/>
    </w:rPr>
  </w:style>
  <w:style w:type="character" w:customStyle="1" w:styleId="WW8Num5z1">
    <w:name w:val="WW8Num5z1"/>
    <w:rsid w:val="00AB3D87"/>
    <w:rPr>
      <w:rFonts w:ascii="Wingdings" w:hAnsi="Wingdings"/>
    </w:rPr>
  </w:style>
  <w:style w:type="character" w:customStyle="1" w:styleId="WW8Num6z1">
    <w:name w:val="WW8Num6z1"/>
    <w:rsid w:val="00AB3D87"/>
    <w:rPr>
      <w:rFonts w:ascii="Courier New" w:hAnsi="Courier New" w:cs="Courier New"/>
    </w:rPr>
  </w:style>
  <w:style w:type="character" w:customStyle="1" w:styleId="WW8Num6z2">
    <w:name w:val="WW8Num6z2"/>
    <w:rsid w:val="00AB3D87"/>
    <w:rPr>
      <w:rFonts w:ascii="Wingdings" w:hAnsi="Wingdings"/>
    </w:rPr>
  </w:style>
  <w:style w:type="character" w:customStyle="1" w:styleId="WW8Num6z3">
    <w:name w:val="WW8Num6z3"/>
    <w:rsid w:val="00AB3D87"/>
    <w:rPr>
      <w:rFonts w:ascii="Symbol" w:hAnsi="Symbol"/>
    </w:rPr>
  </w:style>
  <w:style w:type="character" w:customStyle="1" w:styleId="WW8Num8z0">
    <w:name w:val="WW8Num8z0"/>
    <w:rsid w:val="00AB3D87"/>
    <w:rPr>
      <w:rFonts w:ascii="Arial" w:hAnsi="Arial"/>
      <w:b w:val="0"/>
      <w:i w:val="0"/>
      <w:color w:val="000000"/>
      <w:sz w:val="20"/>
      <w:szCs w:val="20"/>
    </w:rPr>
  </w:style>
  <w:style w:type="character" w:customStyle="1" w:styleId="WW8Num11z0">
    <w:name w:val="WW8Num11z0"/>
    <w:rsid w:val="00AB3D87"/>
    <w:rPr>
      <w:rFonts w:ascii="Symbol" w:hAnsi="Symbol"/>
    </w:rPr>
  </w:style>
  <w:style w:type="character" w:customStyle="1" w:styleId="WW8Num11z1">
    <w:name w:val="WW8Num11z1"/>
    <w:rsid w:val="00AB3D87"/>
    <w:rPr>
      <w:rFonts w:ascii="Courier New" w:hAnsi="Courier New" w:cs="Courier New"/>
    </w:rPr>
  </w:style>
  <w:style w:type="character" w:customStyle="1" w:styleId="WW8Num11z2">
    <w:name w:val="WW8Num11z2"/>
    <w:rsid w:val="00AB3D87"/>
    <w:rPr>
      <w:rFonts w:ascii="Wingdings" w:hAnsi="Wingdings"/>
    </w:rPr>
  </w:style>
  <w:style w:type="character" w:customStyle="1" w:styleId="WW8Num13z0">
    <w:name w:val="WW8Num13z0"/>
    <w:rsid w:val="00AB3D87"/>
    <w:rPr>
      <w:rFonts w:ascii="Symbol" w:eastAsia="Arial" w:hAnsi="Symbol"/>
    </w:rPr>
  </w:style>
  <w:style w:type="character" w:customStyle="1" w:styleId="WW8Num13z1">
    <w:name w:val="WW8Num13z1"/>
    <w:rsid w:val="00AB3D87"/>
    <w:rPr>
      <w:rFonts w:ascii="Symbol" w:hAnsi="Symbol"/>
      <w:sz w:val="20"/>
    </w:rPr>
  </w:style>
  <w:style w:type="character" w:customStyle="1" w:styleId="WW8Num13z2">
    <w:name w:val="WW8Num13z2"/>
    <w:rsid w:val="00AB3D87"/>
    <w:rPr>
      <w:rFonts w:ascii="Arial" w:hAnsi="Arial"/>
      <w:sz w:val="20"/>
    </w:rPr>
  </w:style>
  <w:style w:type="character" w:customStyle="1" w:styleId="WW8Num13z3">
    <w:name w:val="WW8Num13z3"/>
    <w:rsid w:val="00AB3D87"/>
    <w:rPr>
      <w:rFonts w:ascii="Wingdings 3" w:hAnsi="Wingdings 3"/>
      <w:sz w:val="20"/>
    </w:rPr>
  </w:style>
  <w:style w:type="character" w:customStyle="1" w:styleId="WW8Num13z4">
    <w:name w:val="WW8Num13z4"/>
    <w:rsid w:val="00AB3D87"/>
    <w:rPr>
      <w:rFonts w:ascii="Courier New" w:hAnsi="Courier New" w:cs="Courier New"/>
    </w:rPr>
  </w:style>
  <w:style w:type="character" w:customStyle="1" w:styleId="WW8Num13z5">
    <w:name w:val="WW8Num13z5"/>
    <w:rsid w:val="00AB3D87"/>
    <w:rPr>
      <w:rFonts w:ascii="Wingdings" w:hAnsi="Wingdings"/>
    </w:rPr>
  </w:style>
  <w:style w:type="character" w:customStyle="1" w:styleId="WW8Num13z6">
    <w:name w:val="WW8Num13z6"/>
    <w:rsid w:val="00AB3D87"/>
    <w:rPr>
      <w:rFonts w:ascii="Symbol" w:hAnsi="Symbol"/>
    </w:rPr>
  </w:style>
  <w:style w:type="character" w:customStyle="1" w:styleId="WW8Num14z0">
    <w:name w:val="WW8Num14z0"/>
    <w:rsid w:val="00AB3D87"/>
    <w:rPr>
      <w:rFonts w:ascii="Wingdings" w:hAnsi="Wingdings"/>
    </w:rPr>
  </w:style>
  <w:style w:type="character" w:customStyle="1" w:styleId="WW8Num15z0">
    <w:name w:val="WW8Num15z0"/>
    <w:rsid w:val="00AB3D87"/>
    <w:rPr>
      <w:rFonts w:ascii="Symbol" w:hAnsi="Symbol"/>
    </w:rPr>
  </w:style>
  <w:style w:type="character" w:customStyle="1" w:styleId="WW8Num15z1">
    <w:name w:val="WW8Num15z1"/>
    <w:rsid w:val="00AB3D87"/>
    <w:rPr>
      <w:rFonts w:ascii="Courier New" w:hAnsi="Courier New" w:cs="Courier New"/>
    </w:rPr>
  </w:style>
  <w:style w:type="character" w:customStyle="1" w:styleId="WW8Num15z2">
    <w:name w:val="WW8Num15z2"/>
    <w:rsid w:val="00AB3D87"/>
    <w:rPr>
      <w:rFonts w:ascii="Wingdings" w:hAnsi="Wingdings"/>
    </w:rPr>
  </w:style>
  <w:style w:type="character" w:customStyle="1" w:styleId="WW8Num16z0">
    <w:name w:val="WW8Num16z0"/>
    <w:rsid w:val="00AB3D87"/>
    <w:rPr>
      <w:rFonts w:ascii="Symbol" w:eastAsia="Arial" w:hAnsi="Symbol"/>
    </w:rPr>
  </w:style>
  <w:style w:type="character" w:customStyle="1" w:styleId="WW8Num16z1">
    <w:name w:val="WW8Num16z1"/>
    <w:rsid w:val="00AB3D87"/>
    <w:rPr>
      <w:rFonts w:ascii="Symbol" w:hAnsi="Symbol"/>
      <w:sz w:val="20"/>
    </w:rPr>
  </w:style>
  <w:style w:type="character" w:customStyle="1" w:styleId="WW8Num16z2">
    <w:name w:val="WW8Num16z2"/>
    <w:rsid w:val="00AB3D87"/>
    <w:rPr>
      <w:rFonts w:ascii="Arial" w:hAnsi="Arial"/>
      <w:sz w:val="20"/>
    </w:rPr>
  </w:style>
  <w:style w:type="character" w:customStyle="1" w:styleId="WW8Num16z3">
    <w:name w:val="WW8Num16z3"/>
    <w:rsid w:val="00AB3D87"/>
    <w:rPr>
      <w:rFonts w:ascii="Wingdings 3" w:hAnsi="Wingdings 3"/>
      <w:sz w:val="20"/>
    </w:rPr>
  </w:style>
  <w:style w:type="character" w:customStyle="1" w:styleId="WW8Num16z4">
    <w:name w:val="WW8Num16z4"/>
    <w:rsid w:val="00AB3D87"/>
    <w:rPr>
      <w:rFonts w:ascii="Courier New" w:hAnsi="Courier New" w:cs="Courier New"/>
    </w:rPr>
  </w:style>
  <w:style w:type="character" w:customStyle="1" w:styleId="WW8Num16z5">
    <w:name w:val="WW8Num16z5"/>
    <w:rsid w:val="00AB3D87"/>
    <w:rPr>
      <w:rFonts w:ascii="Wingdings" w:hAnsi="Wingdings"/>
    </w:rPr>
  </w:style>
  <w:style w:type="character" w:customStyle="1" w:styleId="WW8Num16z6">
    <w:name w:val="WW8Num16z6"/>
    <w:rsid w:val="00AB3D87"/>
    <w:rPr>
      <w:rFonts w:ascii="Symbol" w:hAnsi="Symbol"/>
    </w:rPr>
  </w:style>
  <w:style w:type="character" w:customStyle="1" w:styleId="WW8Num18z0">
    <w:name w:val="WW8Num18z0"/>
    <w:rsid w:val="00AB3D87"/>
    <w:rPr>
      <w:rFonts w:ascii="Symbol" w:hAnsi="Symbol"/>
    </w:rPr>
  </w:style>
  <w:style w:type="character" w:customStyle="1" w:styleId="WW8Num18z1">
    <w:name w:val="WW8Num18z1"/>
    <w:rsid w:val="00AB3D87"/>
    <w:rPr>
      <w:rFonts w:ascii="Wingdings" w:hAnsi="Wingdings"/>
    </w:rPr>
  </w:style>
  <w:style w:type="character" w:customStyle="1" w:styleId="WW8Num21z0">
    <w:name w:val="WW8Num21z0"/>
    <w:rsid w:val="00AB3D87"/>
    <w:rPr>
      <w:rFonts w:ascii="Symbol" w:hAnsi="Symbol"/>
    </w:rPr>
  </w:style>
  <w:style w:type="character" w:customStyle="1" w:styleId="WW8Num21z1">
    <w:name w:val="WW8Num21z1"/>
    <w:rsid w:val="00AB3D87"/>
    <w:rPr>
      <w:rFonts w:ascii="Courier New" w:hAnsi="Courier New" w:cs="Courier New"/>
    </w:rPr>
  </w:style>
  <w:style w:type="character" w:customStyle="1" w:styleId="WW8Num21z2">
    <w:name w:val="WW8Num21z2"/>
    <w:rsid w:val="00AB3D87"/>
    <w:rPr>
      <w:rFonts w:ascii="Wingdings" w:hAnsi="Wingdings"/>
    </w:rPr>
  </w:style>
  <w:style w:type="character" w:customStyle="1" w:styleId="WW8Num23z1">
    <w:name w:val="WW8Num23z1"/>
    <w:rsid w:val="00AB3D87"/>
    <w:rPr>
      <w:rFonts w:ascii="Symbol" w:hAnsi="Symbol"/>
    </w:rPr>
  </w:style>
  <w:style w:type="character" w:customStyle="1" w:styleId="WW8Num24z0">
    <w:name w:val="WW8Num24z0"/>
    <w:rsid w:val="00AB3D87"/>
    <w:rPr>
      <w:rFonts w:ascii="Symbol" w:hAnsi="Symbol"/>
    </w:rPr>
  </w:style>
  <w:style w:type="character" w:customStyle="1" w:styleId="WW8Num24z1">
    <w:name w:val="WW8Num24z1"/>
    <w:rsid w:val="00AB3D87"/>
    <w:rPr>
      <w:rFonts w:ascii="Courier New" w:hAnsi="Courier New" w:cs="Courier New"/>
    </w:rPr>
  </w:style>
  <w:style w:type="character" w:customStyle="1" w:styleId="WW8Num24z2">
    <w:name w:val="WW8Num24z2"/>
    <w:rsid w:val="00AB3D87"/>
    <w:rPr>
      <w:rFonts w:ascii="Wingdings" w:hAnsi="Wingdings"/>
    </w:rPr>
  </w:style>
  <w:style w:type="character" w:customStyle="1" w:styleId="WW8Num26z0">
    <w:name w:val="WW8Num26z0"/>
    <w:rsid w:val="00AB3D87"/>
    <w:rPr>
      <w:rFonts w:ascii="Symbol" w:hAnsi="Symbol"/>
    </w:rPr>
  </w:style>
  <w:style w:type="character" w:customStyle="1" w:styleId="WW8Num26z2">
    <w:name w:val="WW8Num26z2"/>
    <w:rsid w:val="00AB3D87"/>
    <w:rPr>
      <w:rFonts w:ascii="Arial" w:hAnsi="Arial"/>
      <w:sz w:val="20"/>
    </w:rPr>
  </w:style>
  <w:style w:type="character" w:customStyle="1" w:styleId="WW8Num26z3">
    <w:name w:val="WW8Num26z3"/>
    <w:rsid w:val="00AB3D87"/>
    <w:rPr>
      <w:rFonts w:ascii="Wingdings 3" w:hAnsi="Wingdings 3"/>
      <w:sz w:val="20"/>
    </w:rPr>
  </w:style>
  <w:style w:type="character" w:customStyle="1" w:styleId="WW8Num26z4">
    <w:name w:val="WW8Num26z4"/>
    <w:rsid w:val="00AB3D87"/>
    <w:rPr>
      <w:rFonts w:ascii="Courier New" w:hAnsi="Courier New" w:cs="Courier New"/>
    </w:rPr>
  </w:style>
  <w:style w:type="character" w:customStyle="1" w:styleId="WW8Num26z5">
    <w:name w:val="WW8Num26z5"/>
    <w:rsid w:val="00AB3D87"/>
    <w:rPr>
      <w:rFonts w:ascii="Wingdings" w:hAnsi="Wingdings"/>
    </w:rPr>
  </w:style>
  <w:style w:type="character" w:customStyle="1" w:styleId="WW8Num28z0">
    <w:name w:val="WW8Num28z0"/>
    <w:rsid w:val="00AB3D87"/>
    <w:rPr>
      <w:rFonts w:ascii="Symbol" w:hAnsi="Symbol"/>
    </w:rPr>
  </w:style>
  <w:style w:type="character" w:customStyle="1" w:styleId="WW8Num28z1">
    <w:name w:val="WW8Num28z1"/>
    <w:rsid w:val="00AB3D87"/>
    <w:rPr>
      <w:rFonts w:ascii="Courier New" w:hAnsi="Courier New" w:cs="Courier New"/>
    </w:rPr>
  </w:style>
  <w:style w:type="character" w:customStyle="1" w:styleId="WW8Num28z2">
    <w:name w:val="WW8Num28z2"/>
    <w:rsid w:val="00AB3D87"/>
    <w:rPr>
      <w:rFonts w:ascii="Wingdings" w:hAnsi="Wingdings"/>
    </w:rPr>
  </w:style>
  <w:style w:type="character" w:customStyle="1" w:styleId="WW8Num29z0">
    <w:name w:val="WW8Num29z0"/>
    <w:rsid w:val="00AB3D87"/>
    <w:rPr>
      <w:rFonts w:ascii="Symbol" w:hAnsi="Symbol"/>
    </w:rPr>
  </w:style>
  <w:style w:type="character" w:customStyle="1" w:styleId="WW8Num29z1">
    <w:name w:val="WW8Num29z1"/>
    <w:rsid w:val="00AB3D87"/>
    <w:rPr>
      <w:rFonts w:ascii="Courier New" w:hAnsi="Courier New" w:cs="Courier New"/>
    </w:rPr>
  </w:style>
  <w:style w:type="character" w:customStyle="1" w:styleId="WW8Num29z2">
    <w:name w:val="WW8Num29z2"/>
    <w:rsid w:val="00AB3D87"/>
    <w:rPr>
      <w:rFonts w:ascii="Wingdings" w:hAnsi="Wingdings"/>
    </w:rPr>
  </w:style>
  <w:style w:type="character" w:customStyle="1" w:styleId="WW8Num32z0">
    <w:name w:val="WW8Num32z0"/>
    <w:rsid w:val="00AB3D87"/>
    <w:rPr>
      <w:rFonts w:ascii="Times New Roman" w:hAnsi="Times New Roman"/>
      <w:b/>
      <w:i w:val="0"/>
      <w:sz w:val="21"/>
    </w:rPr>
  </w:style>
  <w:style w:type="character" w:customStyle="1" w:styleId="WW8Num32z1">
    <w:name w:val="WW8Num32z1"/>
    <w:rsid w:val="00AB3D87"/>
    <w:rPr>
      <w:rFonts w:ascii="黑体" w:eastAsia="黑体" w:hAnsi="黑体"/>
      <w:b w:val="0"/>
      <w:i w:val="0"/>
      <w:sz w:val="21"/>
    </w:rPr>
  </w:style>
  <w:style w:type="character" w:customStyle="1" w:styleId="WW8Num33z0">
    <w:name w:val="WW8Num33z0"/>
    <w:rsid w:val="00AB3D87"/>
    <w:rPr>
      <w:rFonts w:ascii="Symbol" w:hAnsi="Symbol"/>
    </w:rPr>
  </w:style>
  <w:style w:type="character" w:customStyle="1" w:styleId="WW8Num38z0">
    <w:name w:val="WW8Num38z0"/>
    <w:rsid w:val="00AB3D87"/>
    <w:rPr>
      <w:rFonts w:ascii="Wingdings" w:hAnsi="Wingdings"/>
    </w:rPr>
  </w:style>
  <w:style w:type="character" w:customStyle="1" w:styleId="10">
    <w:name w:val="默认段落字体1"/>
    <w:rsid w:val="00AB3D87"/>
  </w:style>
  <w:style w:type="character" w:styleId="a3">
    <w:name w:val="page number"/>
    <w:basedOn w:val="10"/>
    <w:rsid w:val="00AB3D87"/>
  </w:style>
  <w:style w:type="character" w:customStyle="1" w:styleId="StdName">
    <w:name w:val="Std Name"/>
    <w:rsid w:val="00AB3D87"/>
    <w:rPr>
      <w:rFonts w:ascii="NewsGoth Lt BT" w:hAnsi="NewsGoth Lt BT"/>
      <w:i/>
      <w:iCs/>
      <w:sz w:val="20"/>
      <w:szCs w:val="20"/>
    </w:rPr>
  </w:style>
  <w:style w:type="character" w:customStyle="1" w:styleId="StdReference">
    <w:name w:val="Std Reference"/>
    <w:rsid w:val="00AB3D87"/>
    <w:rPr>
      <w:rFonts w:ascii="NewsGoth Lt BT" w:hAnsi="NewsGoth Lt BT"/>
      <w:sz w:val="20"/>
      <w:szCs w:val="20"/>
      <w:u w:val="single"/>
    </w:rPr>
  </w:style>
  <w:style w:type="character" w:customStyle="1" w:styleId="a4">
    <w:name w:val="脚注符"/>
    <w:rsid w:val="00AB3D87"/>
    <w:rPr>
      <w:rFonts w:ascii="NewsGoth Lt BT" w:hAnsi="NewsGoth Lt BT"/>
      <w:sz w:val="16"/>
      <w:szCs w:val="16"/>
      <w:vertAlign w:val="superscript"/>
    </w:rPr>
  </w:style>
  <w:style w:type="character" w:customStyle="1" w:styleId="XetraStdReference">
    <w:name w:val="Xetra Std Reference"/>
    <w:basedOn w:val="StdReference"/>
    <w:rsid w:val="00AB3D87"/>
    <w:rPr>
      <w:rFonts w:ascii="NewsGoth Lt BT" w:hAnsi="NewsGoth Lt BT"/>
      <w:sz w:val="20"/>
      <w:szCs w:val="20"/>
      <w:u w:val="single"/>
    </w:rPr>
  </w:style>
  <w:style w:type="character" w:customStyle="1" w:styleId="XetraWindowName">
    <w:name w:val="Xetra Window Name"/>
    <w:basedOn w:val="StdName"/>
    <w:rsid w:val="00AB3D87"/>
    <w:rPr>
      <w:rFonts w:ascii="NewsGoth Lt BT" w:hAnsi="NewsGoth Lt BT"/>
      <w:i/>
      <w:iCs/>
      <w:sz w:val="20"/>
      <w:szCs w:val="20"/>
    </w:rPr>
  </w:style>
  <w:style w:type="character" w:customStyle="1" w:styleId="a5">
    <w:name w:val="尾标符"/>
    <w:rsid w:val="00AB3D87"/>
    <w:rPr>
      <w:vertAlign w:val="superscript"/>
    </w:rPr>
  </w:style>
  <w:style w:type="character" w:customStyle="1" w:styleId="Heading1CharChar">
    <w:name w:val="Heading 1 Char Char"/>
    <w:rsid w:val="00AB3D87"/>
    <w:rPr>
      <w:rFonts w:ascii="Arial" w:eastAsia="宋体" w:hAnsi="Arial"/>
      <w:b/>
      <w:bCs/>
      <w:kern w:val="1"/>
      <w:sz w:val="24"/>
      <w:szCs w:val="24"/>
      <w:lang w:val="en-GB" w:eastAsia="ar-SA" w:bidi="ar-SA"/>
    </w:rPr>
  </w:style>
  <w:style w:type="character" w:styleId="a6">
    <w:name w:val="Hyperlink"/>
    <w:uiPriority w:val="99"/>
    <w:rsid w:val="00AB3D87"/>
    <w:rPr>
      <w:color w:val="0000FF"/>
      <w:u w:val="single"/>
    </w:rPr>
  </w:style>
  <w:style w:type="character" w:customStyle="1" w:styleId="BodyTextCharChar">
    <w:name w:val="Body Text Char Char"/>
    <w:rsid w:val="00AB3D87"/>
    <w:rPr>
      <w:rFonts w:ascii="Arial" w:eastAsia="Arial" w:hAnsi="Arial"/>
      <w:lang w:val="en-US" w:eastAsia="ar-SA" w:bidi="ar-SA"/>
    </w:rPr>
  </w:style>
  <w:style w:type="character" w:customStyle="1" w:styleId="SSEBodyTextJustifiedLeft148HangingCharCharCharCharCharCharCharCharChar">
    <w:name w:val="SSE Body Text + Justified Left:  148&quot; Hanging:  ... Char Char Char Char Char Char Char Char Char"/>
    <w:basedOn w:val="BodyTextCharChar"/>
    <w:rsid w:val="00AB3D87"/>
    <w:rPr>
      <w:rFonts w:ascii="Arial" w:eastAsia="Arial" w:hAnsi="Arial"/>
      <w:lang w:val="en-US" w:eastAsia="ar-SA" w:bidi="ar-SA"/>
    </w:rPr>
  </w:style>
  <w:style w:type="character" w:customStyle="1" w:styleId="SSESectionHeaderStyleBodyTextArialBoldBoldCharChar1CharCharChar">
    <w:name w:val="SSE Section Header Style Body Text + ArialBold Bold Char Char1 Char Char Char"/>
    <w:rsid w:val="00AB3D87"/>
    <w:rPr>
      <w:rFonts w:ascii="Arial" w:eastAsia="Arial" w:hAnsi="Arial"/>
      <w:b/>
      <w:lang w:val="en-US" w:eastAsia="ar-SA" w:bidi="ar-SA"/>
    </w:rPr>
  </w:style>
  <w:style w:type="character" w:customStyle="1" w:styleId="LatinArialBoldAsianSimSunCharCharCharCharChar">
    <w:name w:val="(Latin) ArialBold (Asian) SimSun... Char Char Char Char Char"/>
    <w:rsid w:val="00AB3D87"/>
    <w:rPr>
      <w:rFonts w:ascii="Arial" w:eastAsia="宋体" w:hAnsi="Arial"/>
      <w:bCs/>
      <w:lang w:val="en-US" w:eastAsia="ar-SA" w:bidi="ar-SA"/>
    </w:rPr>
  </w:style>
  <w:style w:type="character" w:customStyle="1" w:styleId="ListNumberChar2Char">
    <w:name w:val="List Number Char2 Char"/>
    <w:rsid w:val="00AB3D87"/>
    <w:rPr>
      <w:rFonts w:ascii="Arial" w:eastAsia="Arial" w:hAnsi="Arial"/>
      <w:lang w:val="en-US" w:eastAsia="ar-SA" w:bidi="ar-SA"/>
    </w:rPr>
  </w:style>
  <w:style w:type="character" w:customStyle="1" w:styleId="SSEStyleListNumberArialBoldCharChar1CharChar">
    <w:name w:val="SSE Style List Number + ArialBold Char Char1 Char Char"/>
    <w:rsid w:val="00AB3D87"/>
    <w:rPr>
      <w:rFonts w:ascii="Arial" w:eastAsia="宋体" w:hAnsi="Arial" w:cs="Arial"/>
      <w:lang w:val="en-GB" w:eastAsia="ar-SA" w:bidi="ar-SA"/>
    </w:rPr>
  </w:style>
  <w:style w:type="character" w:customStyle="1" w:styleId="SSEBodyTextafterNumberingCharChar1Char">
    <w:name w:val="SSE Body Text after Numbering Char Char1 Char"/>
    <w:basedOn w:val="SSEBodyTextJustifiedLeft148HangingCharCharCharCharCharCharCharCharChar"/>
    <w:rsid w:val="00AB3D87"/>
    <w:rPr>
      <w:rFonts w:ascii="Arial" w:eastAsia="Arial" w:hAnsi="Arial"/>
      <w:lang w:val="en-US" w:eastAsia="ar-SA" w:bidi="ar-SA"/>
    </w:rPr>
  </w:style>
  <w:style w:type="character" w:customStyle="1" w:styleId="SSESectionHeaderStyleBodyTextArialBoldBoldCharChar">
    <w:name w:val="SSE Section Header Style Body Text + ArialBold Bold Char Char"/>
    <w:rsid w:val="00AB3D87"/>
    <w:rPr>
      <w:rFonts w:ascii="Arial" w:eastAsia="Arial" w:hAnsi="Arial"/>
      <w:b/>
      <w:lang w:val="en-US" w:eastAsia="ar-SA" w:bidi="ar-SA"/>
    </w:rPr>
  </w:style>
  <w:style w:type="character" w:customStyle="1" w:styleId="SSEStyleListNumberArialBoldCharChar">
    <w:name w:val="SSE Style List Number + ArialBold Char Char"/>
    <w:rsid w:val="00AB3D87"/>
    <w:rPr>
      <w:rFonts w:ascii="Arial" w:eastAsia="Arial" w:hAnsi="Arial" w:cs="Arial"/>
      <w:lang w:val="en-US" w:eastAsia="ar-SA" w:bidi="ar-SA"/>
    </w:rPr>
  </w:style>
  <w:style w:type="character" w:customStyle="1" w:styleId="WinDescrCharCharCharChar">
    <w:name w:val="WinDescr Char Char Char Char"/>
    <w:rsid w:val="00AB3D87"/>
    <w:rPr>
      <w:rFonts w:ascii="Arial" w:eastAsia="Arial" w:hAnsi="Arial"/>
      <w:lang w:val="en-US" w:eastAsia="ar-SA" w:bidi="ar-SA"/>
    </w:rPr>
  </w:style>
  <w:style w:type="character" w:customStyle="1" w:styleId="AppendixCharCharCharChar">
    <w:name w:val="Appendix Char Char Char Char"/>
    <w:basedOn w:val="Heading1CharChar"/>
    <w:rsid w:val="00AB3D87"/>
    <w:rPr>
      <w:rFonts w:ascii="Arial" w:eastAsia="宋体" w:hAnsi="Arial"/>
      <w:b/>
      <w:bCs/>
      <w:kern w:val="1"/>
      <w:sz w:val="24"/>
      <w:szCs w:val="24"/>
      <w:lang w:val="en-GB" w:eastAsia="ar-SA" w:bidi="ar-SA"/>
    </w:rPr>
  </w:style>
  <w:style w:type="character" w:customStyle="1" w:styleId="SSEBodyTextafterNumberingCharChar">
    <w:name w:val="SSE Body Text after Numbering Char Char"/>
    <w:rsid w:val="00AB3D87"/>
    <w:rPr>
      <w:rFonts w:ascii="Arial" w:eastAsia="Arial" w:hAnsi="Arial"/>
      <w:lang w:val="en-US" w:eastAsia="ar-SA" w:bidi="ar-SA"/>
    </w:rPr>
  </w:style>
  <w:style w:type="character" w:customStyle="1" w:styleId="ListNumberChar">
    <w:name w:val="List Number Char"/>
    <w:rsid w:val="00AB3D87"/>
    <w:rPr>
      <w:rFonts w:ascii="NewsGoth Lt BT" w:eastAsia="宋体" w:hAnsi="NewsGoth Lt BT"/>
      <w:lang w:val="en-US" w:eastAsia="ar-SA" w:bidi="ar-SA"/>
    </w:rPr>
  </w:style>
  <w:style w:type="character" w:customStyle="1" w:styleId="11">
    <w:name w:val="批注引用1"/>
    <w:rsid w:val="00AB3D87"/>
    <w:rPr>
      <w:sz w:val="21"/>
      <w:szCs w:val="21"/>
    </w:rPr>
  </w:style>
  <w:style w:type="character" w:customStyle="1" w:styleId="SSEBodyTextJustifiedLeft148HangingCharCharCharCharCharChar">
    <w:name w:val="SSE Body Text + Justified Left:  148&quot; Hanging:  ... Char Char Char Char Char Char"/>
    <w:rsid w:val="00AB3D87"/>
    <w:rPr>
      <w:rFonts w:ascii="Arial" w:eastAsia="Arial" w:hAnsi="Arial"/>
      <w:lang w:val="en-US" w:eastAsia="ar-SA" w:bidi="ar-SA"/>
    </w:rPr>
  </w:style>
  <w:style w:type="character" w:customStyle="1" w:styleId="Heading4Char2Char">
    <w:name w:val="Heading 4 Char2 Char"/>
    <w:rsid w:val="00AB3D87"/>
    <w:rPr>
      <w:rFonts w:ascii="NewsGoth BT" w:eastAsia="宋体" w:hAnsi="NewsGoth BT"/>
      <w:b/>
      <w:bCs/>
      <w:lang w:val="en-GB" w:eastAsia="ar-SA" w:bidi="ar-SA"/>
    </w:rPr>
  </w:style>
  <w:style w:type="character" w:customStyle="1" w:styleId="SSEBodyTextJustifiedLeft148HangingCharCharCharCharCharCharCharCharCharCharChar">
    <w:name w:val="SSE Body Text + Justified Left:  148&quot; Hanging:  ... Char Char Char Char Char Char Char Char Char Char Char"/>
    <w:rsid w:val="00AB3D87"/>
    <w:rPr>
      <w:rFonts w:ascii="Arial" w:eastAsia="Arial" w:hAnsi="Arial"/>
      <w:lang w:val="en-US" w:eastAsia="ar-SA" w:bidi="ar-SA"/>
    </w:rPr>
  </w:style>
  <w:style w:type="character" w:customStyle="1" w:styleId="SSEBodyTextJustifiedLeft148HangingChar1CharCharChar">
    <w:name w:val="SSE Body Text + Justified Left:  148&quot; Hanging:  ... Char1 Char Char Char"/>
    <w:rsid w:val="00AB3D87"/>
    <w:rPr>
      <w:rFonts w:ascii="Arial" w:eastAsia="Arial" w:hAnsi="Arial"/>
      <w:lang w:val="en-US" w:eastAsia="ar-SA" w:bidi="ar-SA"/>
    </w:rPr>
  </w:style>
  <w:style w:type="character" w:customStyle="1" w:styleId="SSEBodyTextJustifiedLeft148HangingCharCharCharCharCharCharCharCharCharCharCharCharCharChar">
    <w:name w:val="SSE Body Text + Justified Left:  148&quot; Hanging:  ... Char Char Char Char Char Char Char Char Char Char Char Char Char Char"/>
    <w:rsid w:val="00AB3D87"/>
    <w:rPr>
      <w:rFonts w:ascii="Arial" w:eastAsia="Arial" w:hAnsi="Arial"/>
      <w:lang w:val="en-US" w:eastAsia="ar-SA" w:bidi="ar-SA"/>
    </w:rPr>
  </w:style>
  <w:style w:type="character" w:styleId="a7">
    <w:name w:val="FollowedHyperlink"/>
    <w:rsid w:val="00AB3D87"/>
    <w:rPr>
      <w:color w:val="800080"/>
      <w:u w:val="single"/>
    </w:rPr>
  </w:style>
  <w:style w:type="character" w:customStyle="1" w:styleId="SSEBodyTextJustifiedLeft148HangingChar1CharCharChar1">
    <w:name w:val="SSE Body Text + Justified Left:  148&quot; Hanging:  ... Char1 Char Char Char1"/>
    <w:basedOn w:val="BodyTextCharChar"/>
    <w:rsid w:val="00AB3D87"/>
    <w:rPr>
      <w:rFonts w:ascii="Arial" w:eastAsia="Arial" w:hAnsi="Arial"/>
      <w:lang w:val="en-US" w:eastAsia="ar-SA" w:bidi="ar-SA"/>
    </w:rPr>
  </w:style>
  <w:style w:type="character" w:customStyle="1" w:styleId="Heading4Char1CharChar">
    <w:name w:val="Heading 4 Char1 Char Char"/>
    <w:rsid w:val="00AB3D87"/>
    <w:rPr>
      <w:rFonts w:ascii="NewsGoth BT" w:eastAsia="Arial" w:hAnsi="NewsGoth BT"/>
      <w:b/>
      <w:bCs/>
      <w:lang w:val="en-US" w:eastAsia="ar-SA" w:bidi="ar-SA"/>
    </w:rPr>
  </w:style>
  <w:style w:type="character" w:customStyle="1" w:styleId="Heading1Char1CharCharChar">
    <w:name w:val="Heading 1 Char1 Char Char Char"/>
    <w:rsid w:val="00AB3D87"/>
    <w:rPr>
      <w:rFonts w:ascii="Arial" w:eastAsia="Arial" w:hAnsi="Arial"/>
      <w:b/>
      <w:bCs/>
      <w:kern w:val="1"/>
      <w:sz w:val="24"/>
      <w:szCs w:val="24"/>
      <w:lang w:val="en-US" w:eastAsia="ar-SA" w:bidi="ar-SA"/>
    </w:rPr>
  </w:style>
  <w:style w:type="character" w:customStyle="1" w:styleId="Heading4Char1Char">
    <w:name w:val="Heading 4 Char1 Char"/>
    <w:rsid w:val="00AB3D87"/>
    <w:rPr>
      <w:rFonts w:ascii="NewsGoth BT" w:eastAsia="Arial" w:hAnsi="NewsGoth BT"/>
      <w:b/>
      <w:bCs/>
      <w:lang w:val="en-US" w:eastAsia="ar-SA" w:bidi="ar-SA"/>
    </w:rPr>
  </w:style>
  <w:style w:type="character" w:customStyle="1" w:styleId="SSEBodyTextJustifiedLeft148HangingCharCharCharCharCharCharCharCharCharCharCharChar">
    <w:name w:val="SSE Body Text + Justified Left:  148&quot; Hanging:  ... Char Char Char Char Char Char Char Char Char Char Char Char"/>
    <w:rsid w:val="00AB3D87"/>
    <w:rPr>
      <w:rFonts w:ascii="Arial" w:eastAsia="Arial" w:hAnsi="Arial"/>
      <w:lang w:val="en-US" w:eastAsia="ar-SA" w:bidi="ar-SA"/>
    </w:rPr>
  </w:style>
  <w:style w:type="character" w:customStyle="1" w:styleId="SSESectionHeaderStyleBodyTextArialBoldBoldCharCharCharChar">
    <w:name w:val="SSE Section Header Style Body Text + ArialBold Bold Char Char Char Char"/>
    <w:rsid w:val="00AB3D87"/>
    <w:rPr>
      <w:rFonts w:ascii="Arial" w:eastAsia="Arial" w:hAnsi="Arial"/>
      <w:b/>
      <w:lang w:val="en-US" w:eastAsia="ar-SA" w:bidi="ar-SA"/>
    </w:rPr>
  </w:style>
  <w:style w:type="character" w:customStyle="1" w:styleId="SSEBodyTextJustifiedLeft148HangingCharChar2Char1CharCharCharCharCharCharCharCharCharCharCharChar">
    <w:name w:val="SSE Body Text + Justified Left:  148&quot; Hanging:  ... Char Char2 Char1 Char Char Char Char Char Char Char Char Char Char Char Char"/>
    <w:rsid w:val="00AB3D87"/>
    <w:rPr>
      <w:rFonts w:ascii="Arial" w:eastAsia="Arial" w:hAnsi="Arial"/>
      <w:lang w:val="en-US" w:eastAsia="ar-SA" w:bidi="ar-SA"/>
    </w:rPr>
  </w:style>
  <w:style w:type="character" w:customStyle="1" w:styleId="Entwurf">
    <w:name w:val="Entwurf"/>
    <w:rsid w:val="00AB3D87"/>
    <w:rPr>
      <w:rFonts w:ascii="NewsGoth Lt BT" w:hAnsi="NewsGoth Lt BT"/>
      <w:sz w:val="20"/>
      <w:lang w:val="en-US"/>
    </w:rPr>
  </w:style>
  <w:style w:type="character" w:customStyle="1" w:styleId="SSEBodyTextJustifiedLeft148HangingCharChar4">
    <w:name w:val="SSE Body Text + Justified Left:  148&quot; Hanging:  ... Char Char4"/>
    <w:rsid w:val="00AB3D87"/>
    <w:rPr>
      <w:rFonts w:ascii="Arial" w:eastAsia="Arial" w:hAnsi="Arial"/>
      <w:lang w:val="en-GB" w:eastAsia="ar-SA" w:bidi="ar-SA"/>
    </w:rPr>
  </w:style>
  <w:style w:type="character" w:customStyle="1" w:styleId="smallfont1">
    <w:name w:val="smallfont1"/>
    <w:rsid w:val="00AB3D87"/>
    <w:rPr>
      <w:sz w:val="18"/>
      <w:szCs w:val="18"/>
    </w:rPr>
  </w:style>
  <w:style w:type="character" w:customStyle="1" w:styleId="a8">
    <w:name w:val="发布"/>
    <w:rsid w:val="00AB3D87"/>
    <w:rPr>
      <w:rFonts w:ascii="黑体" w:eastAsia="黑体" w:hAnsi="黑体"/>
      <w:spacing w:val="22"/>
      <w:w w:val="100"/>
      <w:position w:val="3"/>
      <w:sz w:val="28"/>
    </w:rPr>
  </w:style>
  <w:style w:type="character" w:customStyle="1" w:styleId="a9">
    <w:name w:val="个人答复风格"/>
    <w:rsid w:val="00AB3D87"/>
    <w:rPr>
      <w:rFonts w:ascii="Arial" w:eastAsia="宋体" w:hAnsi="Arial" w:cs="Arial"/>
      <w:color w:val="000000"/>
      <w:sz w:val="20"/>
    </w:rPr>
  </w:style>
  <w:style w:type="character" w:customStyle="1" w:styleId="aa">
    <w:name w:val="个人撰写风格"/>
    <w:rsid w:val="00AB3D87"/>
    <w:rPr>
      <w:rFonts w:ascii="Arial" w:eastAsia="宋体" w:hAnsi="Arial" w:cs="Arial"/>
      <w:color w:val="000000"/>
      <w:sz w:val="20"/>
    </w:rPr>
  </w:style>
  <w:style w:type="character" w:customStyle="1" w:styleId="line1">
    <w:name w:val="line1"/>
    <w:basedOn w:val="10"/>
    <w:rsid w:val="00AB3D87"/>
  </w:style>
  <w:style w:type="character" w:customStyle="1" w:styleId="f1">
    <w:name w:val="f1"/>
    <w:basedOn w:val="10"/>
    <w:rsid w:val="00AB3D87"/>
  </w:style>
  <w:style w:type="character" w:customStyle="1" w:styleId="ChapterXXStatementChar">
    <w:name w:val="Chapter X.X. Statement Char"/>
    <w:rsid w:val="00AB3D87"/>
    <w:rPr>
      <w:rFonts w:ascii="Arial" w:eastAsia="宋体" w:hAnsi="Arial"/>
      <w:b/>
      <w:bCs/>
      <w:sz w:val="24"/>
      <w:szCs w:val="24"/>
      <w:lang w:val="en-GB" w:eastAsia="ar-SA" w:bidi="ar-SA"/>
    </w:rPr>
  </w:style>
  <w:style w:type="character" w:customStyle="1" w:styleId="2ChapterXXStatementh22Header2l2Level2HeadheaChar">
    <w:name w:val="样式 标题 2Chapter X.X. Statementh22Header 2l2Level 2 Headhea... Char"/>
    <w:rsid w:val="00AB3D87"/>
    <w:rPr>
      <w:rFonts w:ascii="宋体" w:eastAsia="宋体" w:hAnsi="宋体"/>
      <w:b/>
      <w:bCs/>
      <w:sz w:val="24"/>
      <w:szCs w:val="24"/>
      <w:lang w:val="en-GB" w:eastAsia="ar-SA" w:bidi="ar-SA"/>
    </w:rPr>
  </w:style>
  <w:style w:type="character" w:customStyle="1" w:styleId="EmailStyle282">
    <w:name w:val="EmailStyle282"/>
    <w:rsid w:val="00AB3D87"/>
    <w:rPr>
      <w:rFonts w:ascii="Arial" w:eastAsia="宋体" w:hAnsi="Arial" w:cs="Arial"/>
      <w:color w:val="000000"/>
      <w:sz w:val="20"/>
    </w:rPr>
  </w:style>
  <w:style w:type="character" w:customStyle="1" w:styleId="EmailStyle283">
    <w:name w:val="EmailStyle283"/>
    <w:rsid w:val="00AB3D87"/>
    <w:rPr>
      <w:rFonts w:ascii="Arial" w:eastAsia="宋体" w:hAnsi="Arial" w:cs="Arial"/>
      <w:color w:val="000000"/>
      <w:sz w:val="20"/>
    </w:rPr>
  </w:style>
  <w:style w:type="character" w:customStyle="1" w:styleId="Char1">
    <w:name w:val="Char1"/>
    <w:rsid w:val="00AB3D87"/>
    <w:rPr>
      <w:rFonts w:ascii="Arial" w:eastAsia="宋体" w:hAnsi="Arial"/>
      <w:lang w:val="en-GB" w:eastAsia="ar-SA" w:bidi="ar-SA"/>
    </w:rPr>
  </w:style>
  <w:style w:type="character" w:customStyle="1" w:styleId="WinDescrLeftCharCharChar">
    <w:name w:val="WinDescrLeft Char Char Char"/>
    <w:rsid w:val="00AB3D87"/>
    <w:rPr>
      <w:rFonts w:ascii="Arial" w:eastAsia="Arial" w:hAnsi="Arial"/>
      <w:lang w:val="en-US" w:eastAsia="ar-SA" w:bidi="ar-SA"/>
    </w:rPr>
  </w:style>
  <w:style w:type="character" w:customStyle="1" w:styleId="SSEBodyTextJustifiedLeft148HangingCharChar2Char">
    <w:name w:val="SSE Body Text + Justified Left:  148&quot; Hanging:  ... Char Char2 Char"/>
    <w:rsid w:val="00AB3D87"/>
    <w:rPr>
      <w:rFonts w:ascii="Arial" w:eastAsia="Arial" w:hAnsi="Arial"/>
      <w:lang w:val="en-US" w:eastAsia="ar-SA" w:bidi="ar-SA"/>
    </w:rPr>
  </w:style>
  <w:style w:type="character" w:customStyle="1" w:styleId="Heading2CharChar2">
    <w:name w:val="Heading 2 Char Char2"/>
    <w:rsid w:val="00AB3D87"/>
    <w:rPr>
      <w:rFonts w:ascii="Arial" w:eastAsia="Arial" w:hAnsi="Arial"/>
      <w:b/>
      <w:bCs/>
      <w:sz w:val="24"/>
      <w:szCs w:val="24"/>
      <w:lang w:val="en-GB" w:eastAsia="ar-SA" w:bidi="ar-SA"/>
    </w:rPr>
  </w:style>
  <w:style w:type="character" w:customStyle="1" w:styleId="ab">
    <w:name w:val="编号字符"/>
    <w:rsid w:val="00AB3D87"/>
  </w:style>
  <w:style w:type="paragraph" w:customStyle="1" w:styleId="12">
    <w:name w:val="标题1"/>
    <w:basedOn w:val="a"/>
    <w:next w:val="ac"/>
    <w:rsid w:val="00AB3D87"/>
    <w:pPr>
      <w:keepNext/>
      <w:spacing w:before="240" w:after="120"/>
    </w:pPr>
    <w:rPr>
      <w:rFonts w:cs="Tahoma"/>
      <w:sz w:val="28"/>
      <w:szCs w:val="28"/>
    </w:rPr>
  </w:style>
  <w:style w:type="paragraph" w:styleId="ac">
    <w:name w:val="Body Text"/>
    <w:basedOn w:val="a"/>
    <w:next w:val="a"/>
    <w:rsid w:val="00AB3D87"/>
    <w:pPr>
      <w:keepLines w:val="0"/>
    </w:pPr>
  </w:style>
  <w:style w:type="paragraph" w:styleId="ad">
    <w:name w:val="List"/>
    <w:basedOn w:val="a"/>
    <w:uiPriority w:val="99"/>
    <w:rsid w:val="00AB3D87"/>
    <w:pPr>
      <w:ind w:left="283" w:hanging="283"/>
    </w:pPr>
  </w:style>
  <w:style w:type="paragraph" w:customStyle="1" w:styleId="ae">
    <w:name w:val="标签"/>
    <w:basedOn w:val="a"/>
    <w:rsid w:val="00AB3D8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f">
    <w:name w:val="目录"/>
    <w:basedOn w:val="a"/>
    <w:rsid w:val="00AB3D87"/>
    <w:pPr>
      <w:suppressLineNumbers/>
    </w:pPr>
    <w:rPr>
      <w:rFonts w:cs="Tahoma"/>
    </w:rPr>
  </w:style>
  <w:style w:type="paragraph" w:customStyle="1" w:styleId="XetraStandard">
    <w:name w:val="Xetra Standard"/>
    <w:basedOn w:val="a"/>
    <w:rsid w:val="00AB3D87"/>
    <w:pPr>
      <w:tabs>
        <w:tab w:val="left" w:pos="284"/>
        <w:tab w:val="left" w:pos="567"/>
        <w:tab w:val="left" w:pos="851"/>
      </w:tabs>
    </w:pPr>
  </w:style>
  <w:style w:type="paragraph" w:customStyle="1" w:styleId="WinDescrCharCharChar">
    <w:name w:val="WinDescr Char Char Char"/>
    <w:basedOn w:val="XetraStandard"/>
    <w:rsid w:val="00AB3D87"/>
  </w:style>
  <w:style w:type="paragraph" w:styleId="af0">
    <w:name w:val="header"/>
    <w:basedOn w:val="a"/>
    <w:rsid w:val="00AB3D87"/>
    <w:pPr>
      <w:keepLines w:val="0"/>
      <w:widowControl w:val="0"/>
      <w:spacing w:before="48" w:after="48" w:line="100" w:lineRule="atLeast"/>
      <w:ind w:left="1418" w:right="1417"/>
      <w:jc w:val="center"/>
    </w:pPr>
    <w:rPr>
      <w:rFonts w:ascii="Times New Roman" w:hAnsi="Times New Roman"/>
      <w:kern w:val="1"/>
      <w:sz w:val="21"/>
      <w:szCs w:val="24"/>
      <w:lang w:val="en-US"/>
    </w:rPr>
  </w:style>
  <w:style w:type="paragraph" w:styleId="af1">
    <w:name w:val="footer"/>
    <w:basedOn w:val="a"/>
    <w:rsid w:val="00AB3D87"/>
    <w:pPr>
      <w:pBdr>
        <w:top w:val="single" w:sz="8" w:space="1" w:color="000000"/>
      </w:pBdr>
      <w:tabs>
        <w:tab w:val="right" w:pos="8505"/>
      </w:tabs>
      <w:spacing w:after="0" w:line="100" w:lineRule="atLeast"/>
    </w:pPr>
  </w:style>
  <w:style w:type="paragraph" w:customStyle="1" w:styleId="13">
    <w:name w:val="题注1"/>
    <w:basedOn w:val="a"/>
    <w:next w:val="af2"/>
    <w:rsid w:val="00AB3D87"/>
    <w:pPr>
      <w:tabs>
        <w:tab w:val="left" w:pos="1135"/>
        <w:tab w:val="left" w:pos="1418"/>
        <w:tab w:val="left" w:pos="1702"/>
      </w:tabs>
      <w:spacing w:before="120" w:after="120"/>
      <w:ind w:left="851" w:hanging="851"/>
    </w:pPr>
    <w:rPr>
      <w:sz w:val="16"/>
      <w:szCs w:val="16"/>
    </w:rPr>
  </w:style>
  <w:style w:type="paragraph" w:styleId="af2">
    <w:name w:val="Subtitle"/>
    <w:basedOn w:val="a"/>
    <w:next w:val="ac"/>
    <w:qFormat/>
    <w:rsid w:val="00AB3D87"/>
    <w:rPr>
      <w:rFonts w:cs="Arial"/>
      <w:b/>
      <w:bCs/>
      <w:sz w:val="28"/>
      <w:szCs w:val="24"/>
    </w:rPr>
  </w:style>
  <w:style w:type="paragraph" w:styleId="14">
    <w:name w:val="toc 1"/>
    <w:basedOn w:val="a"/>
    <w:next w:val="a"/>
    <w:uiPriority w:val="39"/>
    <w:rsid w:val="00AB3D87"/>
    <w:pPr>
      <w:tabs>
        <w:tab w:val="right" w:leader="dot" w:pos="8793"/>
      </w:tabs>
      <w:spacing w:before="120" w:line="100" w:lineRule="atLeast"/>
      <w:ind w:left="288" w:hanging="288"/>
    </w:pPr>
    <w:rPr>
      <w:b/>
      <w:bCs/>
      <w:sz w:val="24"/>
    </w:rPr>
  </w:style>
  <w:style w:type="paragraph" w:styleId="20">
    <w:name w:val="toc 2"/>
    <w:basedOn w:val="14"/>
    <w:next w:val="a"/>
    <w:uiPriority w:val="39"/>
    <w:rsid w:val="00AB3D87"/>
    <w:pPr>
      <w:tabs>
        <w:tab w:val="left" w:leader="dot" w:pos="1152"/>
        <w:tab w:val="right" w:leader="dot" w:pos="8942"/>
      </w:tabs>
      <w:spacing w:before="60"/>
      <w:ind w:left="432" w:hanging="144"/>
    </w:pPr>
  </w:style>
  <w:style w:type="paragraph" w:customStyle="1" w:styleId="TOCHeader">
    <w:name w:val="TOC_Header"/>
    <w:basedOn w:val="a"/>
    <w:next w:val="WinDescrCharCharChar"/>
    <w:rsid w:val="00AB3D87"/>
    <w:pPr>
      <w:spacing w:before="360"/>
    </w:pPr>
    <w:rPr>
      <w:rFonts w:ascii="NewsGoth Dm BT" w:hAnsi="NewsGoth Dm BT"/>
      <w:b/>
      <w:bCs/>
      <w:caps/>
      <w:sz w:val="28"/>
      <w:szCs w:val="28"/>
    </w:rPr>
  </w:style>
  <w:style w:type="paragraph" w:styleId="af3">
    <w:name w:val="Title"/>
    <w:basedOn w:val="a"/>
    <w:next w:val="af2"/>
    <w:qFormat/>
    <w:rsid w:val="00AB3D87"/>
    <w:pPr>
      <w:spacing w:before="2160" w:after="240"/>
    </w:pPr>
    <w:rPr>
      <w:rFonts w:ascii="NewsGoth Dm BT" w:hAnsi="NewsGoth Dm BT"/>
      <w:b/>
      <w:bCs/>
      <w:kern w:val="1"/>
      <w:sz w:val="28"/>
      <w:szCs w:val="28"/>
    </w:rPr>
  </w:style>
  <w:style w:type="paragraph" w:styleId="30">
    <w:name w:val="toc 3"/>
    <w:basedOn w:val="20"/>
    <w:next w:val="a"/>
    <w:uiPriority w:val="39"/>
    <w:rsid w:val="00AB3D87"/>
    <w:pPr>
      <w:tabs>
        <w:tab w:val="left" w:leader="dot" w:pos="1890"/>
        <w:tab w:val="left" w:pos="2160"/>
        <w:tab w:val="left" w:pos="2520"/>
        <w:tab w:val="right" w:leader="dot" w:pos="9693"/>
      </w:tabs>
      <w:spacing w:before="0"/>
      <w:ind w:left="1170" w:right="-42" w:hanging="450"/>
    </w:pPr>
    <w:rPr>
      <w:b w:val="0"/>
      <w:bCs w:val="0"/>
      <w:sz w:val="22"/>
    </w:rPr>
  </w:style>
  <w:style w:type="paragraph" w:styleId="40">
    <w:name w:val="toc 4"/>
    <w:basedOn w:val="30"/>
    <w:next w:val="a"/>
    <w:semiHidden/>
    <w:rsid w:val="00AB3D87"/>
    <w:pPr>
      <w:tabs>
        <w:tab w:val="left" w:leader="dot" w:pos="2160"/>
        <w:tab w:val="left" w:pos="2430"/>
        <w:tab w:val="right" w:leader="dot" w:pos="9963"/>
      </w:tabs>
      <w:spacing w:after="0"/>
      <w:ind w:left="1440" w:right="0" w:firstLine="0"/>
    </w:pPr>
    <w:rPr>
      <w:sz w:val="20"/>
    </w:rPr>
  </w:style>
  <w:style w:type="paragraph" w:styleId="50">
    <w:name w:val="toc 5"/>
    <w:basedOn w:val="40"/>
    <w:next w:val="a"/>
    <w:semiHidden/>
    <w:rsid w:val="00AB3D87"/>
    <w:pPr>
      <w:ind w:left="1640"/>
    </w:pPr>
  </w:style>
  <w:style w:type="paragraph" w:styleId="70">
    <w:name w:val="toc 7"/>
    <w:basedOn w:val="a"/>
    <w:next w:val="a"/>
    <w:semiHidden/>
    <w:rsid w:val="00AB3D87"/>
    <w:pPr>
      <w:tabs>
        <w:tab w:val="right" w:leader="dot" w:pos="9705"/>
      </w:tabs>
      <w:ind w:left="1200"/>
    </w:pPr>
  </w:style>
  <w:style w:type="paragraph" w:styleId="80">
    <w:name w:val="toc 8"/>
    <w:basedOn w:val="a"/>
    <w:next w:val="a"/>
    <w:semiHidden/>
    <w:rsid w:val="00AB3D87"/>
    <w:pPr>
      <w:tabs>
        <w:tab w:val="right" w:leader="dot" w:pos="9905"/>
      </w:tabs>
      <w:ind w:left="1400"/>
    </w:pPr>
  </w:style>
  <w:style w:type="paragraph" w:styleId="90">
    <w:name w:val="toc 9"/>
    <w:basedOn w:val="a"/>
    <w:next w:val="a"/>
    <w:semiHidden/>
    <w:rsid w:val="00AB3D87"/>
    <w:pPr>
      <w:tabs>
        <w:tab w:val="right" w:leader="dot" w:pos="10105"/>
      </w:tabs>
      <w:ind w:left="1600"/>
    </w:pPr>
  </w:style>
  <w:style w:type="paragraph" w:customStyle="1" w:styleId="Logo">
    <w:name w:val="Logo"/>
    <w:basedOn w:val="a"/>
    <w:rsid w:val="00AB3D87"/>
    <w:pPr>
      <w:ind w:right="-851"/>
      <w:jc w:val="right"/>
    </w:pPr>
  </w:style>
  <w:style w:type="paragraph" w:styleId="af4">
    <w:name w:val="endnote text"/>
    <w:basedOn w:val="a"/>
    <w:semiHidden/>
    <w:rsid w:val="00AB3D87"/>
  </w:style>
  <w:style w:type="paragraph" w:customStyle="1" w:styleId="Icon">
    <w:name w:val="Icon"/>
    <w:basedOn w:val="XetraStandard"/>
    <w:rsid w:val="00AB3D87"/>
    <w:pPr>
      <w:keepNext/>
      <w:spacing w:after="120" w:line="100" w:lineRule="atLeast"/>
    </w:pPr>
    <w:rPr>
      <w:sz w:val="60"/>
      <w:szCs w:val="60"/>
    </w:rPr>
  </w:style>
  <w:style w:type="paragraph" w:customStyle="1" w:styleId="Snapshot">
    <w:name w:val="Snapshot"/>
    <w:basedOn w:val="Icon"/>
    <w:rsid w:val="00AB3D87"/>
    <w:pPr>
      <w:jc w:val="center"/>
    </w:pPr>
    <w:rPr>
      <w:sz w:val="20"/>
      <w:szCs w:val="20"/>
    </w:rPr>
  </w:style>
  <w:style w:type="paragraph" w:customStyle="1" w:styleId="Keyword">
    <w:name w:val="Keyword"/>
    <w:basedOn w:val="a"/>
    <w:rsid w:val="00AB3D87"/>
    <w:pPr>
      <w:keepNext/>
      <w:tabs>
        <w:tab w:val="left" w:pos="284"/>
        <w:tab w:val="left" w:pos="567"/>
        <w:tab w:val="left" w:pos="851"/>
      </w:tabs>
    </w:pPr>
    <w:rPr>
      <w:rFonts w:ascii="NewsGoth BT" w:hAnsi="NewsGoth BT"/>
      <w:b/>
      <w:bCs/>
    </w:rPr>
  </w:style>
  <w:style w:type="paragraph" w:customStyle="1" w:styleId="WinTabTitle">
    <w:name w:val="WinTabTitle"/>
    <w:basedOn w:val="WinDescrCharCharChar"/>
    <w:rsid w:val="00AB3D87"/>
    <w:pPr>
      <w:keepNext/>
      <w:ind w:left="57" w:right="57"/>
    </w:pPr>
    <w:rPr>
      <w:rFonts w:ascii="NewsGoth BT" w:hAnsi="NewsGoth BT"/>
      <w:b/>
      <w:bCs/>
    </w:rPr>
  </w:style>
  <w:style w:type="paragraph" w:customStyle="1" w:styleId="WinDescrLeft">
    <w:name w:val="WinDescrLeft"/>
    <w:basedOn w:val="WinDescrCharCharChar"/>
    <w:rsid w:val="00AB3D87"/>
    <w:pPr>
      <w:keepNext/>
      <w:ind w:left="57" w:right="57"/>
    </w:pPr>
  </w:style>
  <w:style w:type="paragraph" w:customStyle="1" w:styleId="WinDescrCenter">
    <w:name w:val="WinDescrCenter"/>
    <w:basedOn w:val="WinDescrCharCharChar"/>
    <w:rsid w:val="00AB3D87"/>
    <w:pPr>
      <w:keepNext/>
      <w:jc w:val="center"/>
    </w:pPr>
  </w:style>
  <w:style w:type="paragraph" w:customStyle="1" w:styleId="WinDescrPositionsrahmen">
    <w:name w:val="WinDescrPositionsrahmen"/>
    <w:basedOn w:val="a"/>
    <w:rsid w:val="00AB3D87"/>
    <w:pPr>
      <w:keepLines w:val="0"/>
      <w:spacing w:before="0" w:after="0"/>
    </w:pPr>
    <w:rPr>
      <w:rFonts w:ascii="NewsGoth BT" w:hAnsi="NewsGoth BT"/>
    </w:rPr>
  </w:style>
  <w:style w:type="paragraph" w:customStyle="1" w:styleId="WinTabSubtitle">
    <w:name w:val="WinTabSubtitle"/>
    <w:basedOn w:val="WinTabTitle"/>
    <w:rsid w:val="00AB3D87"/>
    <w:pPr>
      <w:keepNext w:val="0"/>
    </w:pPr>
  </w:style>
  <w:style w:type="paragraph" w:customStyle="1" w:styleId="15">
    <w:name w:val="图表目录1"/>
    <w:basedOn w:val="a"/>
    <w:next w:val="a"/>
    <w:rsid w:val="00AB3D87"/>
    <w:pPr>
      <w:tabs>
        <w:tab w:val="left" w:pos="2268"/>
        <w:tab w:val="right" w:pos="9639"/>
      </w:tabs>
      <w:spacing w:before="0" w:after="0" w:line="100" w:lineRule="atLeast"/>
      <w:ind w:left="1134" w:hanging="1134"/>
    </w:pPr>
  </w:style>
  <w:style w:type="paragraph" w:styleId="16">
    <w:name w:val="index 1"/>
    <w:basedOn w:val="a"/>
    <w:next w:val="a"/>
    <w:semiHidden/>
    <w:rsid w:val="00AB3D87"/>
    <w:pPr>
      <w:tabs>
        <w:tab w:val="right" w:leader="dot" w:pos="8705"/>
      </w:tabs>
      <w:ind w:left="200" w:hanging="200"/>
    </w:pPr>
  </w:style>
  <w:style w:type="paragraph" w:customStyle="1" w:styleId="ButtonDescr">
    <w:name w:val="ButtonDescr"/>
    <w:basedOn w:val="a"/>
    <w:rsid w:val="00AB3D87"/>
    <w:pPr>
      <w:keepLines w:val="0"/>
      <w:tabs>
        <w:tab w:val="left" w:pos="2836"/>
      </w:tabs>
      <w:ind w:left="1418" w:hanging="1418"/>
    </w:pPr>
  </w:style>
  <w:style w:type="paragraph" w:customStyle="1" w:styleId="TTTHeader">
    <w:name w:val="TTT Header"/>
    <w:basedOn w:val="XetraStandard"/>
    <w:next w:val="TTT"/>
    <w:rsid w:val="00AB3D87"/>
    <w:pPr>
      <w:pBdr>
        <w:left w:val="single" w:sz="4" w:space="1" w:color="000000"/>
        <w:right w:val="single" w:sz="4" w:space="1" w:color="000000"/>
      </w:pBdr>
      <w:ind w:left="57" w:right="57"/>
    </w:pPr>
    <w:rPr>
      <w:rFonts w:ascii="NewsGoth BT" w:hAnsi="NewsGoth BT"/>
      <w:vanish/>
    </w:rPr>
  </w:style>
  <w:style w:type="paragraph" w:customStyle="1" w:styleId="TTT">
    <w:name w:val="TTT"/>
    <w:basedOn w:val="a"/>
    <w:rsid w:val="00AB3D87"/>
    <w:pPr>
      <w:keepLines w:val="0"/>
      <w:pBdr>
        <w:left w:val="single" w:sz="4" w:space="1" w:color="000000"/>
        <w:right w:val="single" w:sz="4" w:space="1" w:color="000000"/>
      </w:pBdr>
      <w:ind w:left="57" w:right="57"/>
    </w:pPr>
    <w:rPr>
      <w:vanish/>
    </w:rPr>
  </w:style>
  <w:style w:type="paragraph" w:styleId="af5">
    <w:name w:val="Body Text First Indent"/>
    <w:basedOn w:val="a"/>
    <w:rsid w:val="00AB3D87"/>
    <w:pPr>
      <w:ind w:left="284"/>
    </w:pPr>
  </w:style>
  <w:style w:type="paragraph" w:styleId="af6">
    <w:name w:val="footnote text"/>
    <w:basedOn w:val="a"/>
    <w:semiHidden/>
    <w:rsid w:val="00AB3D87"/>
    <w:pPr>
      <w:spacing w:before="0" w:after="0" w:line="100" w:lineRule="atLeast"/>
      <w:ind w:left="284" w:hanging="284"/>
    </w:pPr>
    <w:rPr>
      <w:sz w:val="16"/>
      <w:szCs w:val="16"/>
    </w:rPr>
  </w:style>
  <w:style w:type="paragraph" w:customStyle="1" w:styleId="Table">
    <w:name w:val="Table"/>
    <w:basedOn w:val="a"/>
    <w:rsid w:val="00AB3D87"/>
    <w:pPr>
      <w:keepNext/>
      <w:tabs>
        <w:tab w:val="left" w:pos="341"/>
        <w:tab w:val="left" w:pos="624"/>
        <w:tab w:val="left" w:pos="908"/>
      </w:tabs>
      <w:ind w:left="57" w:right="57"/>
    </w:pPr>
  </w:style>
  <w:style w:type="paragraph" w:customStyle="1" w:styleId="Figure">
    <w:name w:val="Figure"/>
    <w:basedOn w:val="a"/>
    <w:next w:val="af2"/>
    <w:rsid w:val="00AB3D87"/>
    <w:pPr>
      <w:tabs>
        <w:tab w:val="left" w:pos="284"/>
        <w:tab w:val="left" w:pos="567"/>
        <w:tab w:val="left" w:pos="851"/>
      </w:tabs>
      <w:spacing w:before="120" w:after="120" w:line="100" w:lineRule="atLeast"/>
    </w:pPr>
  </w:style>
  <w:style w:type="paragraph" w:customStyle="1" w:styleId="XetraBold">
    <w:name w:val="Xetra Bold"/>
    <w:basedOn w:val="XetraStandard"/>
    <w:rsid w:val="00AB3D87"/>
    <w:rPr>
      <w:rFonts w:ascii="NewsGoth Dm BT" w:hAnsi="NewsGoth Dm BT"/>
      <w:b/>
      <w:bCs/>
    </w:rPr>
  </w:style>
  <w:style w:type="paragraph" w:customStyle="1" w:styleId="XetraBullet">
    <w:name w:val="Xetra Bullet"/>
    <w:basedOn w:val="XetraStandard"/>
    <w:next w:val="XetraStandard"/>
    <w:rsid w:val="00AB3D87"/>
    <w:pPr>
      <w:tabs>
        <w:tab w:val="clear" w:pos="284"/>
        <w:tab w:val="num" w:pos="283"/>
      </w:tabs>
      <w:ind w:left="283" w:hanging="283"/>
    </w:pPr>
  </w:style>
  <w:style w:type="paragraph" w:customStyle="1" w:styleId="XetraItalics">
    <w:name w:val="Xetra Italics"/>
    <w:basedOn w:val="XetraStandard"/>
    <w:rsid w:val="00AB3D87"/>
    <w:rPr>
      <w:i/>
      <w:iCs/>
    </w:rPr>
  </w:style>
  <w:style w:type="paragraph" w:customStyle="1" w:styleId="XetraUnderline">
    <w:name w:val="Xetra Underline"/>
    <w:basedOn w:val="XetraStandard"/>
    <w:rsid w:val="00AB3D87"/>
    <w:rPr>
      <w:u w:val="single"/>
    </w:rPr>
  </w:style>
  <w:style w:type="paragraph" w:customStyle="1" w:styleId="EHSStandard">
    <w:name w:val="EHS Standard"/>
    <w:basedOn w:val="a"/>
    <w:rsid w:val="00AB3D87"/>
    <w:pPr>
      <w:spacing w:before="0" w:after="240" w:line="100" w:lineRule="atLeast"/>
    </w:pPr>
  </w:style>
  <w:style w:type="paragraph" w:customStyle="1" w:styleId="17">
    <w:name w:val="列表项目符号1"/>
    <w:basedOn w:val="a"/>
    <w:rsid w:val="00AB3D87"/>
    <w:pPr>
      <w:keepLines w:val="0"/>
      <w:tabs>
        <w:tab w:val="num" w:pos="283"/>
      </w:tabs>
      <w:spacing w:before="120" w:after="0" w:line="100" w:lineRule="atLeast"/>
      <w:ind w:left="426" w:hanging="284"/>
    </w:pPr>
    <w:rPr>
      <w:rFonts w:ascii="Times New Roman" w:hAnsi="Times New Roman"/>
      <w:sz w:val="22"/>
    </w:rPr>
  </w:style>
  <w:style w:type="paragraph" w:customStyle="1" w:styleId="Bullet1">
    <w:name w:val="Bullet 1"/>
    <w:basedOn w:val="ac"/>
    <w:rsid w:val="00AB3D87"/>
    <w:pPr>
      <w:spacing w:before="120" w:after="120"/>
      <w:ind w:left="993" w:hanging="412"/>
      <w:jc w:val="both"/>
    </w:pPr>
    <w:rPr>
      <w:rFonts w:ascii="Book Antiqua" w:eastAsia="????" w:hAnsi="Book Antiqua"/>
      <w:color w:val="000000"/>
    </w:rPr>
  </w:style>
  <w:style w:type="paragraph" w:customStyle="1" w:styleId="18">
    <w:name w:val="宏文本1"/>
    <w:rsid w:val="00AB3D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overflowPunct w:val="0"/>
      <w:autoSpaceDE w:val="0"/>
      <w:textAlignment w:val="baseline"/>
    </w:pPr>
    <w:rPr>
      <w:rFonts w:ascii="Arial" w:hAnsi="Arial"/>
    </w:rPr>
  </w:style>
  <w:style w:type="paragraph" w:customStyle="1" w:styleId="NormalIndent2">
    <w:name w:val="Normal Indent 2"/>
    <w:basedOn w:val="af5"/>
    <w:rsid w:val="00AB3D87"/>
    <w:pPr>
      <w:keepLines w:val="0"/>
      <w:overflowPunct w:val="0"/>
      <w:autoSpaceDE w:val="0"/>
      <w:spacing w:before="0" w:after="0" w:line="100" w:lineRule="atLeast"/>
      <w:ind w:left="1440"/>
      <w:textAlignment w:val="baseline"/>
    </w:pPr>
    <w:rPr>
      <w:rFonts w:ascii="Times New Roman" w:hAnsi="Times New Roman"/>
      <w:sz w:val="24"/>
      <w:szCs w:val="24"/>
    </w:rPr>
  </w:style>
  <w:style w:type="paragraph" w:customStyle="1" w:styleId="EHSWin-Desc">
    <w:name w:val="EHS Win-Desc"/>
    <w:basedOn w:val="EHSStandard"/>
    <w:rsid w:val="00AB3D87"/>
    <w:pPr>
      <w:keepLines w:val="0"/>
      <w:spacing w:after="0"/>
    </w:pPr>
    <w:rPr>
      <w:rFonts w:ascii="Book Antiqua" w:hAnsi="Book Antiqua"/>
      <w:sz w:val="22"/>
    </w:rPr>
  </w:style>
  <w:style w:type="paragraph" w:customStyle="1" w:styleId="THeader">
    <w:name w:val="T Header"/>
    <w:basedOn w:val="a"/>
    <w:rsid w:val="00AB3D87"/>
    <w:pPr>
      <w:keepLines w:val="0"/>
      <w:spacing w:before="120" w:after="120" w:line="100" w:lineRule="atLeast"/>
      <w:jc w:val="center"/>
    </w:pPr>
    <w:rPr>
      <w:rFonts w:ascii="Times New Roman" w:hAnsi="Times New Roman"/>
      <w:b/>
    </w:rPr>
  </w:style>
  <w:style w:type="paragraph" w:customStyle="1" w:styleId="Resume3">
    <w:name w:val="Resume3"/>
    <w:basedOn w:val="a"/>
    <w:rsid w:val="00AB3D87"/>
    <w:pPr>
      <w:keepLines w:val="0"/>
      <w:tabs>
        <w:tab w:val="left" w:pos="1124"/>
      </w:tabs>
      <w:spacing w:before="0" w:after="0" w:line="100" w:lineRule="atLeast"/>
      <w:ind w:left="562" w:hanging="562"/>
    </w:pPr>
    <w:rPr>
      <w:rFonts w:ascii="Book Antiqua" w:hAnsi="Book Antiqua"/>
    </w:rPr>
  </w:style>
  <w:style w:type="paragraph" w:customStyle="1" w:styleId="Normal2">
    <w:name w:val="Normal 2"/>
    <w:basedOn w:val="a"/>
    <w:rsid w:val="00AB3D87"/>
    <w:pPr>
      <w:keepLines w:val="0"/>
      <w:spacing w:before="0" w:after="0" w:line="100" w:lineRule="atLeast"/>
      <w:ind w:left="1440"/>
      <w:jc w:val="both"/>
    </w:pPr>
    <w:rPr>
      <w:rFonts w:ascii="Book Antiqua" w:hAnsi="Book Antiqua"/>
    </w:rPr>
  </w:style>
  <w:style w:type="paragraph" w:customStyle="1" w:styleId="Normal1">
    <w:name w:val="Normal 1"/>
    <w:basedOn w:val="a"/>
    <w:rsid w:val="00AB3D87"/>
    <w:pPr>
      <w:keepLines w:val="0"/>
      <w:spacing w:before="0" w:after="0" w:line="100" w:lineRule="atLeast"/>
      <w:ind w:left="720"/>
      <w:jc w:val="both"/>
    </w:pPr>
    <w:rPr>
      <w:rFonts w:ascii="Book Antiqua" w:hAnsi="Book Antiqua"/>
    </w:rPr>
  </w:style>
  <w:style w:type="paragraph" w:customStyle="1" w:styleId="Normal3">
    <w:name w:val="Normal 3"/>
    <w:basedOn w:val="Normal1"/>
    <w:rsid w:val="00AB3D87"/>
    <w:pPr>
      <w:keepLines/>
      <w:spacing w:after="120"/>
      <w:ind w:left="1440"/>
      <w:jc w:val="left"/>
    </w:pPr>
    <w:rPr>
      <w:rFonts w:ascii="Times New Roman" w:hAnsi="Times New Roman"/>
    </w:rPr>
  </w:style>
  <w:style w:type="paragraph" w:customStyle="1" w:styleId="21">
    <w:name w:val="列表项目符号 21"/>
    <w:basedOn w:val="a"/>
    <w:rsid w:val="00AB3D87"/>
    <w:pPr>
      <w:tabs>
        <w:tab w:val="left" w:pos="283"/>
      </w:tabs>
      <w:ind w:left="283" w:hanging="283"/>
    </w:pPr>
  </w:style>
  <w:style w:type="paragraph" w:customStyle="1" w:styleId="Bullet2">
    <w:name w:val="Bullet 2"/>
    <w:basedOn w:val="21"/>
    <w:rsid w:val="00AB3D87"/>
    <w:pPr>
      <w:keepLines w:val="0"/>
      <w:tabs>
        <w:tab w:val="left" w:pos="643"/>
      </w:tabs>
      <w:spacing w:before="0" w:after="0" w:line="100" w:lineRule="atLeast"/>
    </w:pPr>
    <w:rPr>
      <w:rFonts w:ascii="Book Antiqua" w:hAnsi="Book Antiqua"/>
    </w:rPr>
  </w:style>
  <w:style w:type="paragraph" w:customStyle="1" w:styleId="31">
    <w:name w:val="列表项目符号 31"/>
    <w:basedOn w:val="a"/>
    <w:rsid w:val="00AB3D87"/>
    <w:pPr>
      <w:tabs>
        <w:tab w:val="left" w:pos="283"/>
      </w:tabs>
      <w:ind w:left="283" w:hanging="283"/>
    </w:pPr>
  </w:style>
  <w:style w:type="paragraph" w:customStyle="1" w:styleId="Bullet3">
    <w:name w:val="Bullet 3"/>
    <w:basedOn w:val="31"/>
    <w:rsid w:val="00AB3D87"/>
    <w:pPr>
      <w:keepLines w:val="0"/>
      <w:tabs>
        <w:tab w:val="left" w:pos="2880"/>
      </w:tabs>
      <w:spacing w:before="0" w:after="0" w:line="100" w:lineRule="atLeast"/>
      <w:ind w:left="1080" w:firstLine="360"/>
    </w:pPr>
    <w:rPr>
      <w:rFonts w:ascii="Book Antiqua" w:hAnsi="Book Antiqua"/>
    </w:rPr>
  </w:style>
  <w:style w:type="paragraph" w:customStyle="1" w:styleId="19">
    <w:name w:val="列表编号1"/>
    <w:basedOn w:val="a"/>
    <w:rsid w:val="00AB3D87"/>
    <w:pPr>
      <w:tabs>
        <w:tab w:val="left" w:pos="283"/>
      </w:tabs>
      <w:ind w:left="283" w:hanging="283"/>
    </w:pPr>
  </w:style>
  <w:style w:type="paragraph" w:customStyle="1" w:styleId="Number1">
    <w:name w:val="Number 1"/>
    <w:basedOn w:val="19"/>
    <w:rsid w:val="00AB3D87"/>
    <w:pPr>
      <w:keepLines w:val="0"/>
      <w:tabs>
        <w:tab w:val="left" w:pos="1296"/>
        <w:tab w:val="left" w:pos="1656"/>
      </w:tabs>
      <w:spacing w:before="0" w:after="0" w:line="100" w:lineRule="atLeast"/>
      <w:ind w:left="216" w:firstLine="504"/>
    </w:pPr>
    <w:rPr>
      <w:rFonts w:ascii="Book Antiqua" w:hAnsi="Book Antiqua"/>
    </w:rPr>
  </w:style>
  <w:style w:type="paragraph" w:customStyle="1" w:styleId="SSEBodyTextJustifiedLeft148HangingCharCharCharCharCharCharCharChar">
    <w:name w:val="SSE Body Text + Justified Left:  148&quot; Hanging:  ... Char Char Char Char Char Char Char Char"/>
    <w:basedOn w:val="ac"/>
    <w:rsid w:val="00AB3D87"/>
    <w:pPr>
      <w:spacing w:before="120" w:after="120"/>
      <w:ind w:left="2131"/>
    </w:pPr>
  </w:style>
  <w:style w:type="paragraph" w:customStyle="1" w:styleId="210">
    <w:name w:val="列表编号 21"/>
    <w:basedOn w:val="a"/>
    <w:rsid w:val="00AB3D87"/>
    <w:pPr>
      <w:tabs>
        <w:tab w:val="left" w:pos="2880"/>
      </w:tabs>
      <w:ind w:left="1440" w:hanging="360"/>
    </w:pPr>
  </w:style>
  <w:style w:type="paragraph" w:customStyle="1" w:styleId="ABLOCKPARA">
    <w:name w:val="A BLOCK PARA"/>
    <w:basedOn w:val="a"/>
    <w:rsid w:val="00AB3D87"/>
    <w:pPr>
      <w:keepLines w:val="0"/>
      <w:spacing w:before="0" w:after="0" w:line="100" w:lineRule="atLeast"/>
    </w:pPr>
    <w:rPr>
      <w:rFonts w:ascii="Book Antiqua" w:hAnsi="Book Antiqua"/>
      <w:sz w:val="22"/>
    </w:rPr>
  </w:style>
  <w:style w:type="paragraph" w:customStyle="1" w:styleId="SSESectionHeaderStyleBodyTextArialBoldBoldCharChar1CharChar">
    <w:name w:val="SSE Section Header Style Body Text + ArialBold Bold Char Char1 Char Char"/>
    <w:basedOn w:val="ac"/>
    <w:next w:val="a"/>
    <w:rsid w:val="00AB3D87"/>
    <w:rPr>
      <w:b/>
    </w:rPr>
  </w:style>
  <w:style w:type="paragraph" w:customStyle="1" w:styleId="LatinArialBoldAsianSimSunCharCharCharChar">
    <w:name w:val="(Latin) ArialBold (Asian) SimSun... Char Char Char Char"/>
    <w:basedOn w:val="ac"/>
    <w:rsid w:val="00AB3D87"/>
    <w:rPr>
      <w:bCs/>
    </w:rPr>
  </w:style>
  <w:style w:type="paragraph" w:styleId="af7">
    <w:name w:val="Body Text Indent"/>
    <w:basedOn w:val="a"/>
    <w:rsid w:val="00AB3D87"/>
    <w:pPr>
      <w:spacing w:after="120"/>
      <w:ind w:left="283"/>
    </w:pPr>
  </w:style>
  <w:style w:type="paragraph" w:customStyle="1" w:styleId="211">
    <w:name w:val="正文文本 21"/>
    <w:basedOn w:val="a"/>
    <w:rsid w:val="00AB3D87"/>
    <w:pPr>
      <w:spacing w:after="120" w:line="480" w:lineRule="auto"/>
    </w:pPr>
  </w:style>
  <w:style w:type="paragraph" w:customStyle="1" w:styleId="SSEStyleListNumberArialBoldCharChar1Char">
    <w:name w:val="SSE Style List Number + ArialBold Char Char1 Char"/>
    <w:basedOn w:val="19"/>
    <w:rsid w:val="00AB3D87"/>
    <w:pPr>
      <w:tabs>
        <w:tab w:val="left" w:pos="1188"/>
        <w:tab w:val="left" w:pos="2376"/>
        <w:tab w:val="num" w:pos="2448"/>
      </w:tabs>
      <w:ind w:left="1188"/>
    </w:pPr>
    <w:rPr>
      <w:rFonts w:cs="Arial"/>
    </w:rPr>
  </w:style>
  <w:style w:type="paragraph" w:customStyle="1" w:styleId="StyleSSEBodyTextJustifiedLeft148HangingFirstl">
    <w:name w:val="Style SSE Body Text + Justified Left:  148&quot; Hanging:  ... + First l..."/>
    <w:basedOn w:val="SSEBodyTextJustifiedLeft148HangingCharCharCharCharCharCharCharChar"/>
    <w:rsid w:val="00AB3D87"/>
  </w:style>
  <w:style w:type="paragraph" w:customStyle="1" w:styleId="StyleSSEBodyTextJustifiedLeft148HangingFirstl1">
    <w:name w:val="Style SSE Body Text + Justified Left:  148&quot; Hanging:  ... + First l...1"/>
    <w:basedOn w:val="SSEBodyTextJustifiedLeft148HangingCharCharCharCharCharCharCharChar"/>
    <w:rsid w:val="00AB3D87"/>
  </w:style>
  <w:style w:type="paragraph" w:customStyle="1" w:styleId="StyleSSEBodyTextJustifiedLeft148HangingAsian">
    <w:name w:val="Style SSE Body Text + Justified Left:  148&quot; Hanging:  ... + (Asian)..."/>
    <w:basedOn w:val="SSEBodyTextJustifiedLeft148HangingCharCharCharCharCharCharCharChar"/>
    <w:rsid w:val="00AB3D87"/>
  </w:style>
  <w:style w:type="paragraph" w:customStyle="1" w:styleId="SSEHeader">
    <w:name w:val="SSE Header"/>
    <w:basedOn w:val="af0"/>
    <w:rsid w:val="00AB3D87"/>
    <w:rPr>
      <w:sz w:val="20"/>
      <w:szCs w:val="20"/>
    </w:rPr>
  </w:style>
  <w:style w:type="paragraph" w:styleId="60">
    <w:name w:val="toc 6"/>
    <w:basedOn w:val="a"/>
    <w:next w:val="a"/>
    <w:semiHidden/>
    <w:rsid w:val="00AB3D87"/>
    <w:pPr>
      <w:tabs>
        <w:tab w:val="left" w:pos="4112"/>
        <w:tab w:val="right" w:leader="dot" w:pos="10428"/>
      </w:tabs>
      <w:spacing w:before="0" w:after="0"/>
      <w:ind w:left="1800"/>
    </w:pPr>
    <w:rPr>
      <w:rFonts w:ascii="Times New Roman" w:hAnsi="Times New Roman"/>
      <w:i/>
      <w:sz w:val="18"/>
      <w:szCs w:val="18"/>
    </w:rPr>
  </w:style>
  <w:style w:type="paragraph" w:customStyle="1" w:styleId="SSEBodyTextafterNumberingCharChar1">
    <w:name w:val="SSE Body Text after Numbering Char Char1"/>
    <w:basedOn w:val="SSEBodyTextJustifiedLeft148HangingCharCharCharCharCharCharCharChar"/>
    <w:rsid w:val="00AB3D87"/>
    <w:pPr>
      <w:ind w:left="2448"/>
    </w:pPr>
  </w:style>
  <w:style w:type="paragraph" w:customStyle="1" w:styleId="SSEBulletafterNumbering">
    <w:name w:val="SSE Bullet after Numbering"/>
    <w:basedOn w:val="SSEBodyTextJustifiedLeft148HangingCharCharCharCharCharCharCharChar"/>
    <w:rsid w:val="00AB3D87"/>
    <w:pPr>
      <w:tabs>
        <w:tab w:val="num" w:pos="2851"/>
      </w:tabs>
      <w:ind w:left="2851" w:hanging="288"/>
    </w:pPr>
  </w:style>
  <w:style w:type="paragraph" w:customStyle="1" w:styleId="LatinArialBoldAsianSimSun">
    <w:name w:val="(Latin) ArialBold (Asian) SimSun..."/>
    <w:basedOn w:val="ac"/>
    <w:rsid w:val="00AB3D87"/>
    <w:rPr>
      <w:bCs/>
    </w:rPr>
  </w:style>
  <w:style w:type="paragraph" w:customStyle="1" w:styleId="SSEBodyTextJustifiedLeft148HangingCharCharChar1CharChar">
    <w:name w:val="SSE Body Text + Justified Left:  148&quot; Hanging:  ... Char Char Char1 Char Char"/>
    <w:basedOn w:val="ac"/>
    <w:rsid w:val="00AB3D87"/>
    <w:pPr>
      <w:spacing w:before="120" w:after="120"/>
      <w:ind w:left="2131"/>
    </w:pPr>
  </w:style>
  <w:style w:type="paragraph" w:customStyle="1" w:styleId="SSEBodyTextJustifiedLeft148HangingCharCharChar1Char">
    <w:name w:val="SSE Body Text + Justified Left:  148&quot; Hanging:  ... Char Char Char1 Char"/>
    <w:basedOn w:val="ac"/>
    <w:rsid w:val="00AB3D87"/>
    <w:pPr>
      <w:spacing w:before="120" w:after="120"/>
      <w:ind w:left="2131"/>
    </w:pPr>
  </w:style>
  <w:style w:type="paragraph" w:customStyle="1" w:styleId="AppendixCharCharChar">
    <w:name w:val="Appendix Char Char Char"/>
    <w:basedOn w:val="1"/>
    <w:rsid w:val="00AB3D87"/>
    <w:pPr>
      <w:numPr>
        <w:numId w:val="0"/>
      </w:numPr>
    </w:pPr>
  </w:style>
  <w:style w:type="paragraph" w:styleId="af8">
    <w:name w:val="Balloon Text"/>
    <w:basedOn w:val="a"/>
    <w:rsid w:val="00AB3D87"/>
    <w:rPr>
      <w:rFonts w:ascii="Tahoma" w:hAnsi="Tahoma" w:cs="Tahoma"/>
      <w:sz w:val="16"/>
      <w:szCs w:val="16"/>
    </w:rPr>
  </w:style>
  <w:style w:type="paragraph" w:customStyle="1" w:styleId="SSEBodyTextJustifiedLeft148HangingCharCharCharCharChar">
    <w:name w:val="SSE Body Text + Justified Left:  148&quot; Hanging:  ... Char Char Char Char Char"/>
    <w:basedOn w:val="ac"/>
    <w:rsid w:val="00AB3D87"/>
    <w:pPr>
      <w:spacing w:before="120" w:after="120"/>
      <w:ind w:left="2131"/>
    </w:pPr>
  </w:style>
  <w:style w:type="paragraph" w:customStyle="1" w:styleId="SSEBodyTextJustifiedLeft148HangingCharChar1CharChar1Char">
    <w:name w:val="SSE Body Text + Justified Left:  148&quot; Hanging:  ... Char Char1 Char Char1 Char"/>
    <w:basedOn w:val="ac"/>
    <w:rsid w:val="00AB3D87"/>
    <w:pPr>
      <w:spacing w:before="120" w:after="120"/>
      <w:ind w:left="2131"/>
    </w:pPr>
  </w:style>
  <w:style w:type="paragraph" w:customStyle="1" w:styleId="SSEBodyTextJustifiedLeft148HangingChar1CharCharChar2">
    <w:name w:val="SSE Body Text + Justified Left:  148&quot; Hanging:  ... Char1 Char Char Char2"/>
    <w:basedOn w:val="ac"/>
    <w:rsid w:val="00AB3D87"/>
    <w:pPr>
      <w:spacing w:before="120" w:after="120"/>
      <w:ind w:left="2131"/>
    </w:pPr>
  </w:style>
  <w:style w:type="paragraph" w:customStyle="1" w:styleId="1a">
    <w:name w:val="批注文字1"/>
    <w:basedOn w:val="a"/>
    <w:rsid w:val="00AB3D87"/>
    <w:pPr>
      <w:keepLines w:val="0"/>
      <w:spacing w:before="0" w:after="0" w:line="100" w:lineRule="atLeast"/>
    </w:pPr>
    <w:rPr>
      <w:rFonts w:ascii="Times New Roman" w:hAnsi="Times New Roman"/>
      <w:sz w:val="24"/>
      <w:szCs w:val="24"/>
    </w:rPr>
  </w:style>
  <w:style w:type="paragraph" w:customStyle="1" w:styleId="SSESectionHeaderStyleBodyTextArialBoldBoldChar">
    <w:name w:val="SSE Section Header Style Body Text + ArialBold Bold Char"/>
    <w:basedOn w:val="ac"/>
    <w:next w:val="a"/>
    <w:rsid w:val="00AB3D87"/>
    <w:rPr>
      <w:b/>
    </w:rPr>
  </w:style>
  <w:style w:type="paragraph" w:customStyle="1" w:styleId="WinDescr">
    <w:name w:val="WinDescr"/>
    <w:basedOn w:val="XetraStandard"/>
    <w:rsid w:val="00AB3D87"/>
  </w:style>
  <w:style w:type="paragraph" w:customStyle="1" w:styleId="SSEBulletinLevel1">
    <w:name w:val="SSE Bulletin Level 1"/>
    <w:basedOn w:val="SSEBodyTextJustifiedLeft148HangingCharCharCharCharChar"/>
    <w:rsid w:val="00AB3D87"/>
    <w:pPr>
      <w:tabs>
        <w:tab w:val="num" w:pos="1680"/>
      </w:tabs>
      <w:ind w:left="1963" w:hanging="283"/>
    </w:pPr>
    <w:rPr>
      <w:rFonts w:cs="Arial"/>
    </w:rPr>
  </w:style>
  <w:style w:type="paragraph" w:customStyle="1" w:styleId="310">
    <w:name w:val="正文文本 31"/>
    <w:basedOn w:val="a"/>
    <w:rsid w:val="00AB3D87"/>
    <w:pPr>
      <w:spacing w:after="120" w:line="100" w:lineRule="atLeast"/>
    </w:pPr>
    <w:rPr>
      <w:rFonts w:cs="Arial"/>
      <w:sz w:val="16"/>
      <w:szCs w:val="16"/>
    </w:rPr>
  </w:style>
  <w:style w:type="paragraph" w:customStyle="1" w:styleId="W1">
    <w:name w:val="•W1"/>
    <w:rsid w:val="00AB3D87"/>
    <w:pPr>
      <w:widowControl w:val="0"/>
      <w:suppressAutoHyphens/>
      <w:jc w:val="both"/>
    </w:pPr>
    <w:rPr>
      <w:kern w:val="1"/>
      <w:sz w:val="21"/>
      <w:lang w:eastAsia="ar-SA"/>
    </w:rPr>
  </w:style>
  <w:style w:type="paragraph" w:customStyle="1" w:styleId="table0">
    <w:name w:val="table"/>
    <w:basedOn w:val="a"/>
    <w:rsid w:val="00AB3D87"/>
    <w:pPr>
      <w:keepLines w:val="0"/>
      <w:tabs>
        <w:tab w:val="left" w:pos="1440"/>
        <w:tab w:val="left" w:pos="2880"/>
      </w:tabs>
      <w:spacing w:before="120" w:after="0" w:line="100" w:lineRule="atLeast"/>
      <w:jc w:val="both"/>
    </w:pPr>
    <w:rPr>
      <w:rFonts w:ascii="Times New Roman" w:hAnsi="Times New Roman"/>
      <w:color w:val="000000"/>
      <w:sz w:val="16"/>
    </w:rPr>
  </w:style>
  <w:style w:type="paragraph" w:customStyle="1" w:styleId="af9">
    <w:name w:val="前言、引言标题"/>
    <w:next w:val="a"/>
    <w:rsid w:val="00AB3D87"/>
    <w:pPr>
      <w:shd w:val="clear" w:color="auto" w:fill="FFFFFF"/>
      <w:suppressAutoHyphens/>
      <w:spacing w:before="640" w:after="560"/>
      <w:jc w:val="center"/>
    </w:pPr>
    <w:rPr>
      <w:rFonts w:ascii="黑体" w:eastAsia="黑体" w:hAnsi="黑体"/>
      <w:sz w:val="32"/>
      <w:lang w:eastAsia="ar-SA"/>
    </w:rPr>
  </w:style>
  <w:style w:type="paragraph" w:customStyle="1" w:styleId="afa">
    <w:name w:val="章标题"/>
    <w:next w:val="a"/>
    <w:rsid w:val="00AB3D87"/>
    <w:pPr>
      <w:suppressAutoHyphens/>
      <w:spacing w:before="50" w:after="50"/>
      <w:jc w:val="both"/>
    </w:pPr>
    <w:rPr>
      <w:rFonts w:ascii="黑体" w:eastAsia="黑体" w:hAnsi="黑体"/>
      <w:sz w:val="21"/>
      <w:lang w:eastAsia="ar-SA"/>
    </w:rPr>
  </w:style>
  <w:style w:type="paragraph" w:customStyle="1" w:styleId="afb">
    <w:name w:val="一级条标题"/>
    <w:next w:val="a"/>
    <w:rsid w:val="00AB3D87"/>
    <w:pPr>
      <w:suppressAutoHyphens/>
    </w:pPr>
    <w:rPr>
      <w:rFonts w:eastAsia="黑体"/>
      <w:sz w:val="21"/>
      <w:lang w:eastAsia="ar-SA"/>
    </w:rPr>
  </w:style>
  <w:style w:type="paragraph" w:customStyle="1" w:styleId="afc">
    <w:name w:val="二级条标题"/>
    <w:basedOn w:val="afb"/>
    <w:next w:val="a"/>
    <w:rsid w:val="00AB3D87"/>
  </w:style>
  <w:style w:type="paragraph" w:customStyle="1" w:styleId="afd">
    <w:name w:val="三级条标题"/>
    <w:basedOn w:val="afc"/>
    <w:next w:val="a"/>
    <w:rsid w:val="00AB3D87"/>
  </w:style>
  <w:style w:type="paragraph" w:customStyle="1" w:styleId="afe">
    <w:name w:val="图表脚注"/>
    <w:next w:val="a"/>
    <w:rsid w:val="00AB3D87"/>
    <w:pPr>
      <w:suppressAutoHyphens/>
      <w:ind w:left="300" w:hanging="100"/>
      <w:jc w:val="both"/>
    </w:pPr>
    <w:rPr>
      <w:rFonts w:ascii="宋体" w:hAnsi="宋体"/>
      <w:sz w:val="18"/>
      <w:lang w:eastAsia="ar-SA"/>
    </w:rPr>
  </w:style>
  <w:style w:type="paragraph" w:customStyle="1" w:styleId="aff">
    <w:name w:val="段"/>
    <w:rsid w:val="00AB3D87"/>
    <w:pPr>
      <w:suppressAutoHyphens/>
      <w:autoSpaceDE w:val="0"/>
      <w:ind w:firstLine="200"/>
      <w:jc w:val="both"/>
    </w:pPr>
    <w:rPr>
      <w:rFonts w:ascii="宋体" w:hAnsi="宋体"/>
      <w:sz w:val="21"/>
      <w:lang w:eastAsia="ar-SA"/>
    </w:rPr>
  </w:style>
  <w:style w:type="paragraph" w:customStyle="1" w:styleId="SSEBodyTextafterNumbering">
    <w:name w:val="SSE Body Text after Numbering"/>
    <w:basedOn w:val="SSEBodyTextJustifiedLeft148HangingChar1CharCharChar2"/>
    <w:rsid w:val="00AB3D87"/>
    <w:pPr>
      <w:ind w:left="2448"/>
    </w:pPr>
  </w:style>
  <w:style w:type="paragraph" w:customStyle="1" w:styleId="SSEBodyTextJustifiedLeft148HangingCharChar">
    <w:name w:val="SSE Body Text + Justified Left:  148&quot; Hanging:  ... Char Char"/>
    <w:basedOn w:val="ac"/>
    <w:rsid w:val="00AB3D87"/>
    <w:pPr>
      <w:spacing w:before="120" w:after="120"/>
      <w:ind w:left="2131"/>
    </w:pPr>
  </w:style>
  <w:style w:type="paragraph" w:styleId="aff0">
    <w:name w:val="annotation subject"/>
    <w:basedOn w:val="1a"/>
    <w:next w:val="1a"/>
    <w:rsid w:val="00AB3D87"/>
    <w:pPr>
      <w:keepLines/>
      <w:spacing w:before="60" w:after="60" w:line="270" w:lineRule="exact"/>
    </w:pPr>
    <w:rPr>
      <w:rFonts w:ascii="Arial" w:eastAsia="Arial" w:hAnsi="Arial"/>
      <w:b/>
      <w:bCs/>
      <w:sz w:val="20"/>
      <w:szCs w:val="20"/>
    </w:rPr>
  </w:style>
  <w:style w:type="paragraph" w:customStyle="1" w:styleId="StyleSSEBodyTextJustifiedLeft148HangingCharChar">
    <w:name w:val="Style SSE Body Text + Justified Left:  148&quot; Hanging:  ... Char Char..."/>
    <w:basedOn w:val="a"/>
    <w:rsid w:val="00AB3D87"/>
    <w:pPr>
      <w:keepLines w:val="0"/>
      <w:spacing w:before="120" w:after="120"/>
      <w:ind w:left="2160"/>
    </w:pPr>
  </w:style>
  <w:style w:type="paragraph" w:customStyle="1" w:styleId="SSEBodyTextJustifiedLeft148HangingCharCharCharCharCharCharCharCharCharChar">
    <w:name w:val="SSE Body Text + Justified Left:  148&quot; Hanging:  ... Char Char Char Char Char Char Char Char Char Char"/>
    <w:basedOn w:val="ac"/>
    <w:rsid w:val="00AB3D87"/>
    <w:pPr>
      <w:spacing w:before="120" w:after="120"/>
      <w:ind w:left="2131"/>
    </w:pPr>
  </w:style>
  <w:style w:type="paragraph" w:customStyle="1" w:styleId="SSEBodyTextJustifiedLeft148HangingChar1">
    <w:name w:val="SSE Body Text + Justified Left:  148&quot; Hanging:  ... Char1"/>
    <w:basedOn w:val="ac"/>
    <w:rsid w:val="00AB3D87"/>
    <w:pPr>
      <w:spacing w:before="120" w:after="120"/>
      <w:ind w:left="2131"/>
    </w:pPr>
  </w:style>
  <w:style w:type="paragraph" w:customStyle="1" w:styleId="SSEBodyTextJustifiedLeft148HangingCharChar1CharChar1CharChar">
    <w:name w:val="SSE Body Text + Justified Left:  148&quot; Hanging:  ... Char Char1 Char Char1 Char Char"/>
    <w:basedOn w:val="ac"/>
    <w:rsid w:val="00AB3D87"/>
    <w:pPr>
      <w:spacing w:before="120" w:after="120"/>
      <w:ind w:left="2131"/>
    </w:pPr>
  </w:style>
  <w:style w:type="paragraph" w:customStyle="1" w:styleId="SSEBodyTextJustifiedLeft148HangingCharCharCharCharCharCharCharCharCharCharCharCharChar">
    <w:name w:val="SSE Body Text + Justified Left:  148&quot; Hanging:  ... Char Char Char Char Char Char Char Char Char Char Char Char Char"/>
    <w:basedOn w:val="ac"/>
    <w:rsid w:val="00AB3D87"/>
    <w:pPr>
      <w:spacing w:before="120" w:after="120"/>
      <w:ind w:left="2131"/>
    </w:pPr>
  </w:style>
  <w:style w:type="paragraph" w:customStyle="1" w:styleId="SSEBodyTextJustifiedLeft148HangingChar">
    <w:name w:val="SSE Body Text + Justified Left:  148&quot; Hanging:  ... Char"/>
    <w:basedOn w:val="ac"/>
    <w:rsid w:val="00AB3D87"/>
    <w:pPr>
      <w:spacing w:before="120" w:after="120"/>
      <w:ind w:left="2131"/>
    </w:pPr>
  </w:style>
  <w:style w:type="paragraph" w:customStyle="1" w:styleId="SSEBodyTextJustifiedLeft148HangingCharChar1CharChar">
    <w:name w:val="SSE Body Text + Justified Left:  148&quot; Hanging:  ... Char Char1 Char Char"/>
    <w:basedOn w:val="ac"/>
    <w:rsid w:val="00AB3D87"/>
    <w:pPr>
      <w:spacing w:before="120" w:after="120"/>
      <w:ind w:left="2131"/>
    </w:pPr>
  </w:style>
  <w:style w:type="paragraph" w:customStyle="1" w:styleId="font5">
    <w:name w:val="font5"/>
    <w:basedOn w:val="a"/>
    <w:rsid w:val="00AB3D87"/>
    <w:pPr>
      <w:keepLines w:val="0"/>
      <w:spacing w:before="100" w:after="100" w:line="100" w:lineRule="atLeast"/>
    </w:pPr>
    <w:rPr>
      <w:rFonts w:ascii="宋体" w:hAnsi="宋体" w:cs="宋体"/>
      <w:sz w:val="18"/>
      <w:szCs w:val="18"/>
    </w:rPr>
  </w:style>
  <w:style w:type="paragraph" w:customStyle="1" w:styleId="font6">
    <w:name w:val="font6"/>
    <w:basedOn w:val="a"/>
    <w:rsid w:val="00AB3D87"/>
    <w:pPr>
      <w:keepLines w:val="0"/>
      <w:spacing w:before="100" w:after="100" w:line="100" w:lineRule="atLeast"/>
    </w:pPr>
    <w:rPr>
      <w:rFonts w:ascii="宋体" w:hAnsi="宋体" w:cs="宋体"/>
      <w:sz w:val="22"/>
      <w:szCs w:val="22"/>
    </w:rPr>
  </w:style>
  <w:style w:type="paragraph" w:customStyle="1" w:styleId="font7">
    <w:name w:val="font7"/>
    <w:basedOn w:val="a"/>
    <w:rsid w:val="00AB3D87"/>
    <w:pPr>
      <w:keepLines w:val="0"/>
      <w:spacing w:before="100" w:after="100" w:line="100" w:lineRule="atLeast"/>
    </w:pPr>
    <w:rPr>
      <w:rFonts w:ascii="Times New Roman" w:hAnsi="Times New Roman"/>
      <w:sz w:val="22"/>
      <w:szCs w:val="22"/>
    </w:rPr>
  </w:style>
  <w:style w:type="paragraph" w:customStyle="1" w:styleId="xl24">
    <w:name w:val="xl24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before="100" w:after="100" w:line="100" w:lineRule="atLeast"/>
      <w:jc w:val="center"/>
      <w:textAlignment w:val="top"/>
    </w:pPr>
    <w:rPr>
      <w:rFonts w:ascii="Times New Roman" w:hAnsi="Times New Roman"/>
      <w:b/>
      <w:bCs/>
      <w:i/>
      <w:iCs/>
      <w:sz w:val="22"/>
      <w:szCs w:val="22"/>
    </w:rPr>
  </w:style>
  <w:style w:type="paragraph" w:customStyle="1" w:styleId="xl25">
    <w:name w:val="xl25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  <w:textAlignment w:val="top"/>
    </w:pPr>
    <w:rPr>
      <w:rFonts w:ascii="Times New Roman" w:hAnsi="Times New Roman"/>
      <w:sz w:val="22"/>
      <w:szCs w:val="22"/>
    </w:rPr>
  </w:style>
  <w:style w:type="paragraph" w:customStyle="1" w:styleId="xl26">
    <w:name w:val="xl26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  <w:jc w:val="both"/>
      <w:textAlignment w:val="top"/>
    </w:pPr>
    <w:rPr>
      <w:rFonts w:ascii="Times New Roman" w:hAnsi="Times New Roman"/>
      <w:sz w:val="22"/>
      <w:szCs w:val="22"/>
    </w:rPr>
  </w:style>
  <w:style w:type="paragraph" w:customStyle="1" w:styleId="xl27">
    <w:name w:val="xl27"/>
    <w:basedOn w:val="a"/>
    <w:rsid w:val="00AB3D87"/>
    <w:pPr>
      <w:keepLines w:val="0"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before="100" w:after="100" w:line="100" w:lineRule="atLeast"/>
      <w:textAlignment w:val="top"/>
    </w:pPr>
    <w:rPr>
      <w:rFonts w:ascii="Times New Roman" w:hAnsi="Times New Roman"/>
      <w:b/>
      <w:bCs/>
      <w:i/>
      <w:iCs/>
      <w:sz w:val="22"/>
      <w:szCs w:val="22"/>
    </w:rPr>
  </w:style>
  <w:style w:type="paragraph" w:customStyle="1" w:styleId="xl28">
    <w:name w:val="xl28"/>
    <w:basedOn w:val="a"/>
    <w:rsid w:val="00AB3D87"/>
    <w:pPr>
      <w:keepLines w:val="0"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 w:line="100" w:lineRule="atLeast"/>
      <w:textAlignment w:val="top"/>
    </w:pPr>
    <w:rPr>
      <w:rFonts w:ascii="Times New Roman" w:hAnsi="Times New Roman"/>
      <w:sz w:val="22"/>
      <w:szCs w:val="22"/>
    </w:rPr>
  </w:style>
  <w:style w:type="paragraph" w:customStyle="1" w:styleId="xl29">
    <w:name w:val="xl29"/>
    <w:basedOn w:val="a"/>
    <w:rsid w:val="00AB3D87"/>
    <w:pPr>
      <w:keepLines w:val="0"/>
      <w:pBdr>
        <w:left w:val="single" w:sz="4" w:space="0" w:color="000000"/>
        <w:right w:val="single" w:sz="4" w:space="0" w:color="000000"/>
      </w:pBdr>
      <w:spacing w:before="100" w:after="100" w:line="100" w:lineRule="atLeast"/>
      <w:textAlignment w:val="top"/>
    </w:pPr>
    <w:rPr>
      <w:rFonts w:ascii="Times New Roman" w:hAnsi="Times New Roman"/>
      <w:sz w:val="22"/>
      <w:szCs w:val="22"/>
    </w:rPr>
  </w:style>
  <w:style w:type="paragraph" w:customStyle="1" w:styleId="xl30">
    <w:name w:val="xl30"/>
    <w:basedOn w:val="a"/>
    <w:rsid w:val="00AB3D87"/>
    <w:pPr>
      <w:keepLines w:val="0"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  <w:textAlignment w:val="top"/>
    </w:pPr>
    <w:rPr>
      <w:rFonts w:ascii="Times New Roman" w:hAnsi="Times New Roman"/>
      <w:sz w:val="22"/>
      <w:szCs w:val="22"/>
    </w:rPr>
  </w:style>
  <w:style w:type="paragraph" w:customStyle="1" w:styleId="xl31">
    <w:name w:val="xl31"/>
    <w:basedOn w:val="a"/>
    <w:rsid w:val="00AB3D87"/>
    <w:pPr>
      <w:keepLines w:val="0"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 w:line="100" w:lineRule="atLeast"/>
      <w:jc w:val="both"/>
      <w:textAlignment w:val="top"/>
    </w:pPr>
    <w:rPr>
      <w:rFonts w:ascii="Times New Roman" w:hAnsi="Times New Roman"/>
      <w:sz w:val="22"/>
      <w:szCs w:val="22"/>
    </w:rPr>
  </w:style>
  <w:style w:type="paragraph" w:customStyle="1" w:styleId="xl32">
    <w:name w:val="xl32"/>
    <w:basedOn w:val="a"/>
    <w:rsid w:val="00AB3D87"/>
    <w:pPr>
      <w:keepLines w:val="0"/>
      <w:pBdr>
        <w:left w:val="single" w:sz="4" w:space="0" w:color="000000"/>
        <w:right w:val="single" w:sz="4" w:space="0" w:color="000000"/>
      </w:pBdr>
      <w:spacing w:before="100" w:after="100" w:line="100" w:lineRule="atLeast"/>
      <w:jc w:val="both"/>
      <w:textAlignment w:val="top"/>
    </w:pPr>
    <w:rPr>
      <w:rFonts w:ascii="Times New Roman" w:hAnsi="Times New Roman"/>
      <w:sz w:val="22"/>
      <w:szCs w:val="22"/>
    </w:rPr>
  </w:style>
  <w:style w:type="paragraph" w:customStyle="1" w:styleId="xl33">
    <w:name w:val="xl33"/>
    <w:basedOn w:val="a"/>
    <w:rsid w:val="00AB3D87"/>
    <w:pPr>
      <w:keepLines w:val="0"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  <w:jc w:val="both"/>
      <w:textAlignment w:val="top"/>
    </w:pPr>
    <w:rPr>
      <w:rFonts w:ascii="Times New Roman" w:hAnsi="Times New Roman"/>
      <w:sz w:val="22"/>
      <w:szCs w:val="22"/>
    </w:rPr>
  </w:style>
  <w:style w:type="paragraph" w:customStyle="1" w:styleId="xl34">
    <w:name w:val="xl34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  <w:textAlignment w:val="top"/>
    </w:pPr>
    <w:rPr>
      <w:rFonts w:ascii="Times New Roman" w:hAnsi="Times New Roman"/>
      <w:sz w:val="22"/>
      <w:szCs w:val="22"/>
    </w:rPr>
  </w:style>
  <w:style w:type="paragraph" w:customStyle="1" w:styleId="xl35">
    <w:name w:val="xl35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  <w:textAlignment w:val="center"/>
    </w:pPr>
    <w:rPr>
      <w:rFonts w:ascii="Times New Roman" w:hAnsi="Times New Roman"/>
      <w:sz w:val="22"/>
      <w:szCs w:val="22"/>
    </w:rPr>
  </w:style>
  <w:style w:type="paragraph" w:customStyle="1" w:styleId="xl36">
    <w:name w:val="xl36"/>
    <w:basedOn w:val="a"/>
    <w:rsid w:val="00AB3D87"/>
    <w:pPr>
      <w:keepLines w:val="0"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 w:line="100" w:lineRule="atLeast"/>
      <w:textAlignment w:val="top"/>
    </w:pPr>
    <w:rPr>
      <w:rFonts w:ascii="Times New Roman" w:hAnsi="Times New Roman"/>
      <w:sz w:val="22"/>
      <w:szCs w:val="22"/>
    </w:rPr>
  </w:style>
  <w:style w:type="paragraph" w:customStyle="1" w:styleId="xl37">
    <w:name w:val="xl37"/>
    <w:basedOn w:val="a"/>
    <w:rsid w:val="00AB3D87"/>
    <w:pPr>
      <w:keepLines w:val="0"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 w:line="100" w:lineRule="atLeast"/>
      <w:textAlignment w:val="center"/>
    </w:pPr>
    <w:rPr>
      <w:rFonts w:ascii="Times New Roman" w:hAnsi="Times New Roman"/>
      <w:sz w:val="22"/>
      <w:szCs w:val="22"/>
    </w:rPr>
  </w:style>
  <w:style w:type="paragraph" w:customStyle="1" w:styleId="xl38">
    <w:name w:val="xl38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</w:pPr>
    <w:rPr>
      <w:rFonts w:ascii="Times New Roman" w:hAnsi="Times New Roman"/>
      <w:sz w:val="22"/>
      <w:szCs w:val="22"/>
    </w:rPr>
  </w:style>
  <w:style w:type="paragraph" w:customStyle="1" w:styleId="xl39">
    <w:name w:val="xl39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</w:pPr>
    <w:rPr>
      <w:rFonts w:ascii="Times New Roman" w:hAnsi="Times New Roman"/>
      <w:sz w:val="22"/>
      <w:szCs w:val="22"/>
    </w:rPr>
  </w:style>
  <w:style w:type="paragraph" w:customStyle="1" w:styleId="xl40">
    <w:name w:val="xl40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</w:pPr>
    <w:rPr>
      <w:rFonts w:ascii="Times New Roman" w:hAnsi="Times New Roman"/>
      <w:sz w:val="22"/>
      <w:szCs w:val="22"/>
    </w:rPr>
  </w:style>
  <w:style w:type="paragraph" w:customStyle="1" w:styleId="xl41">
    <w:name w:val="xl41"/>
    <w:basedOn w:val="a"/>
    <w:rsid w:val="00AB3D87"/>
    <w:pPr>
      <w:keepLines w:val="0"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 w:line="100" w:lineRule="atLeast"/>
      <w:jc w:val="both"/>
      <w:textAlignment w:val="top"/>
    </w:pPr>
    <w:rPr>
      <w:rFonts w:ascii="Times New Roman" w:hAnsi="Times New Roman"/>
      <w:color w:val="000000"/>
      <w:sz w:val="22"/>
      <w:szCs w:val="22"/>
    </w:rPr>
  </w:style>
  <w:style w:type="paragraph" w:customStyle="1" w:styleId="xl42">
    <w:name w:val="xl42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  <w:textAlignment w:val="top"/>
    </w:pPr>
    <w:rPr>
      <w:rFonts w:ascii="Times New Roman" w:hAnsi="Times New Roman"/>
      <w:color w:val="000000"/>
      <w:sz w:val="22"/>
      <w:szCs w:val="22"/>
    </w:rPr>
  </w:style>
  <w:style w:type="paragraph" w:customStyle="1" w:styleId="xl43">
    <w:name w:val="xl43"/>
    <w:basedOn w:val="a"/>
    <w:rsid w:val="00AB3D87"/>
    <w:pPr>
      <w:keepLines w:val="0"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 w:line="100" w:lineRule="atLeast"/>
    </w:pPr>
    <w:rPr>
      <w:rFonts w:ascii="Times New Roman" w:hAnsi="Times New Roman"/>
      <w:sz w:val="22"/>
      <w:szCs w:val="22"/>
    </w:rPr>
  </w:style>
  <w:style w:type="paragraph" w:customStyle="1" w:styleId="xl44">
    <w:name w:val="xl44"/>
    <w:basedOn w:val="a"/>
    <w:rsid w:val="00AB3D87"/>
    <w:pPr>
      <w:keepLines w:val="0"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 w:line="100" w:lineRule="atLeast"/>
      <w:jc w:val="right"/>
      <w:textAlignment w:val="top"/>
    </w:pPr>
    <w:rPr>
      <w:rFonts w:ascii="Times New Roman" w:hAnsi="Times New Roman"/>
      <w:sz w:val="22"/>
      <w:szCs w:val="22"/>
    </w:rPr>
  </w:style>
  <w:style w:type="paragraph" w:customStyle="1" w:styleId="xl45">
    <w:name w:val="xl45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  <w:textAlignment w:val="center"/>
    </w:pPr>
    <w:rPr>
      <w:rFonts w:ascii="Times New Roman" w:hAnsi="Times New Roman"/>
      <w:sz w:val="22"/>
      <w:szCs w:val="22"/>
    </w:rPr>
  </w:style>
  <w:style w:type="paragraph" w:customStyle="1" w:styleId="xl46">
    <w:name w:val="xl46"/>
    <w:basedOn w:val="a"/>
    <w:rsid w:val="00AB3D87"/>
    <w:pPr>
      <w:keepLines w:val="0"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 w:line="100" w:lineRule="atLeast"/>
      <w:textAlignment w:val="center"/>
    </w:pPr>
    <w:rPr>
      <w:rFonts w:ascii="Times New Roman" w:hAnsi="Times New Roman"/>
      <w:sz w:val="22"/>
      <w:szCs w:val="22"/>
    </w:rPr>
  </w:style>
  <w:style w:type="paragraph" w:customStyle="1" w:styleId="xl47">
    <w:name w:val="xl47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  <w:textAlignment w:val="center"/>
    </w:pPr>
    <w:rPr>
      <w:rFonts w:ascii="Times New Roman" w:hAnsi="Times New Roman"/>
      <w:sz w:val="22"/>
      <w:szCs w:val="22"/>
    </w:rPr>
  </w:style>
  <w:style w:type="paragraph" w:customStyle="1" w:styleId="xl48">
    <w:name w:val="xl48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after="100" w:line="100" w:lineRule="atLeast"/>
    </w:pPr>
    <w:rPr>
      <w:rFonts w:ascii="Times New Roman" w:hAnsi="Times New Roman"/>
      <w:sz w:val="22"/>
      <w:szCs w:val="22"/>
    </w:rPr>
  </w:style>
  <w:style w:type="paragraph" w:customStyle="1" w:styleId="xl49">
    <w:name w:val="xl49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after="100" w:line="100" w:lineRule="atLeast"/>
      <w:textAlignment w:val="center"/>
    </w:pPr>
    <w:rPr>
      <w:rFonts w:ascii="Times New Roman" w:hAnsi="Times New Roman"/>
      <w:sz w:val="22"/>
      <w:szCs w:val="22"/>
    </w:rPr>
  </w:style>
  <w:style w:type="paragraph" w:customStyle="1" w:styleId="xl50">
    <w:name w:val="xl50"/>
    <w:basedOn w:val="a"/>
    <w:rsid w:val="00AB3D87"/>
    <w:pPr>
      <w:keepLines w:val="0"/>
      <w:spacing w:before="100" w:after="100" w:line="100" w:lineRule="atLeast"/>
    </w:pPr>
    <w:rPr>
      <w:rFonts w:ascii="Times New Roman" w:hAnsi="Times New Roman"/>
      <w:sz w:val="22"/>
      <w:szCs w:val="22"/>
    </w:rPr>
  </w:style>
  <w:style w:type="paragraph" w:customStyle="1" w:styleId="xl51">
    <w:name w:val="xl51"/>
    <w:basedOn w:val="a"/>
    <w:rsid w:val="00AB3D87"/>
    <w:pPr>
      <w:keepLines w:val="0"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after="100" w:line="100" w:lineRule="atLeast"/>
    </w:pPr>
    <w:rPr>
      <w:rFonts w:ascii="Times New Roman" w:hAnsi="Times New Roman"/>
      <w:sz w:val="22"/>
      <w:szCs w:val="22"/>
    </w:rPr>
  </w:style>
  <w:style w:type="paragraph" w:customStyle="1" w:styleId="xl52">
    <w:name w:val="xl52"/>
    <w:basedOn w:val="a"/>
    <w:rsid w:val="00AB3D87"/>
    <w:pPr>
      <w:keepLines w:val="0"/>
      <w:pBdr>
        <w:bottom w:val="single" w:sz="4" w:space="0" w:color="000000"/>
      </w:pBdr>
      <w:spacing w:before="100" w:after="100" w:line="100" w:lineRule="atLeast"/>
    </w:pPr>
    <w:rPr>
      <w:rFonts w:ascii="Times New Roman" w:hAnsi="Times New Roman"/>
      <w:sz w:val="22"/>
      <w:szCs w:val="22"/>
    </w:rPr>
  </w:style>
  <w:style w:type="paragraph" w:customStyle="1" w:styleId="xl53">
    <w:name w:val="xl53"/>
    <w:basedOn w:val="a"/>
    <w:rsid w:val="00AB3D87"/>
    <w:pPr>
      <w:keepLines w:val="0"/>
      <w:spacing w:before="100" w:after="100" w:line="100" w:lineRule="atLeast"/>
      <w:jc w:val="center"/>
      <w:textAlignment w:val="top"/>
    </w:pPr>
    <w:rPr>
      <w:rFonts w:cs="Arial"/>
    </w:rPr>
  </w:style>
  <w:style w:type="paragraph" w:customStyle="1" w:styleId="xl54">
    <w:name w:val="xl54"/>
    <w:basedOn w:val="a"/>
    <w:rsid w:val="00AB3D87"/>
    <w:pPr>
      <w:keepLines w:val="0"/>
      <w:spacing w:before="100" w:after="100" w:line="100" w:lineRule="atLeast"/>
      <w:textAlignment w:val="top"/>
    </w:pPr>
    <w:rPr>
      <w:rFonts w:cs="Arial"/>
    </w:rPr>
  </w:style>
  <w:style w:type="paragraph" w:customStyle="1" w:styleId="xl55">
    <w:name w:val="xl55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</w:pPr>
    <w:rPr>
      <w:rFonts w:ascii="宋体" w:hAnsi="宋体" w:cs="宋体"/>
      <w:sz w:val="24"/>
      <w:szCs w:val="24"/>
    </w:rPr>
  </w:style>
  <w:style w:type="paragraph" w:customStyle="1" w:styleId="xl56">
    <w:name w:val="xl56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</w:pPr>
    <w:rPr>
      <w:rFonts w:ascii="宋体" w:hAnsi="宋体" w:cs="宋体"/>
      <w:sz w:val="24"/>
      <w:szCs w:val="24"/>
    </w:rPr>
  </w:style>
  <w:style w:type="paragraph" w:customStyle="1" w:styleId="xl57">
    <w:name w:val="xl57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after="100" w:line="100" w:lineRule="atLeast"/>
    </w:pPr>
    <w:rPr>
      <w:rFonts w:ascii="Times New Roman" w:hAnsi="Times New Roman"/>
      <w:sz w:val="22"/>
      <w:szCs w:val="22"/>
    </w:rPr>
  </w:style>
  <w:style w:type="paragraph" w:customStyle="1" w:styleId="xl58">
    <w:name w:val="xl58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after="100" w:line="100" w:lineRule="atLeast"/>
      <w:textAlignment w:val="center"/>
    </w:pPr>
    <w:rPr>
      <w:rFonts w:ascii="Times New Roman" w:hAnsi="Times New Roman"/>
      <w:sz w:val="22"/>
      <w:szCs w:val="22"/>
    </w:rPr>
  </w:style>
  <w:style w:type="paragraph" w:customStyle="1" w:styleId="xl59">
    <w:name w:val="xl59"/>
    <w:basedOn w:val="a"/>
    <w:rsid w:val="00AB3D87"/>
    <w:pPr>
      <w:keepLines w:val="0"/>
      <w:spacing w:before="100" w:after="100" w:line="100" w:lineRule="atLeast"/>
    </w:pPr>
    <w:rPr>
      <w:rFonts w:ascii="Times New Roman" w:hAnsi="Times New Roman"/>
      <w:sz w:val="22"/>
      <w:szCs w:val="22"/>
    </w:rPr>
  </w:style>
  <w:style w:type="paragraph" w:customStyle="1" w:styleId="xl60">
    <w:name w:val="xl60"/>
    <w:basedOn w:val="a"/>
    <w:rsid w:val="00AB3D87"/>
    <w:pPr>
      <w:keepLines w:val="0"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after="100" w:line="100" w:lineRule="atLeast"/>
      <w:textAlignment w:val="top"/>
    </w:pPr>
    <w:rPr>
      <w:rFonts w:cs="Arial"/>
      <w:color w:val="000000"/>
    </w:rPr>
  </w:style>
  <w:style w:type="paragraph" w:customStyle="1" w:styleId="xl61">
    <w:name w:val="xl61"/>
    <w:basedOn w:val="a"/>
    <w:rsid w:val="00AB3D87"/>
    <w:pPr>
      <w:keepLines w:val="0"/>
      <w:pBdr>
        <w:top w:val="single" w:sz="8" w:space="0" w:color="000000"/>
        <w:bottom w:val="single" w:sz="8" w:space="0" w:color="000000"/>
      </w:pBdr>
      <w:spacing w:before="100" w:after="100" w:line="100" w:lineRule="atLeast"/>
      <w:jc w:val="both"/>
      <w:textAlignment w:val="top"/>
    </w:pPr>
    <w:rPr>
      <w:rFonts w:cs="Arial"/>
      <w:color w:val="000000"/>
    </w:rPr>
  </w:style>
  <w:style w:type="paragraph" w:customStyle="1" w:styleId="xl62">
    <w:name w:val="xl62"/>
    <w:basedOn w:val="a"/>
    <w:rsid w:val="00AB3D87"/>
    <w:pPr>
      <w:keepLines w:val="0"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after="100" w:line="100" w:lineRule="atLeast"/>
      <w:jc w:val="both"/>
      <w:textAlignment w:val="top"/>
    </w:pPr>
    <w:rPr>
      <w:rFonts w:cs="Arial"/>
      <w:color w:val="000000"/>
    </w:rPr>
  </w:style>
  <w:style w:type="paragraph" w:customStyle="1" w:styleId="xl63">
    <w:name w:val="xl63"/>
    <w:basedOn w:val="a"/>
    <w:rsid w:val="00AB3D87"/>
    <w:pPr>
      <w:keepLines w:val="0"/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after="100" w:line="100" w:lineRule="atLeast"/>
      <w:jc w:val="both"/>
      <w:textAlignment w:val="top"/>
    </w:pPr>
    <w:rPr>
      <w:rFonts w:cs="Arial"/>
      <w:color w:val="000000"/>
    </w:rPr>
  </w:style>
  <w:style w:type="paragraph" w:customStyle="1" w:styleId="xl64">
    <w:name w:val="xl64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</w:pPr>
    <w:rPr>
      <w:rFonts w:ascii="宋体" w:hAnsi="宋体" w:cs="宋体"/>
      <w:sz w:val="24"/>
      <w:szCs w:val="24"/>
    </w:rPr>
  </w:style>
  <w:style w:type="paragraph" w:customStyle="1" w:styleId="xl65">
    <w:name w:val="xl65"/>
    <w:basedOn w:val="a"/>
    <w:rsid w:val="00AB3D87"/>
    <w:pPr>
      <w:keepLines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100" w:lineRule="atLeast"/>
    </w:pPr>
    <w:rPr>
      <w:rFonts w:ascii="宋体" w:hAnsi="宋体" w:cs="宋体"/>
      <w:sz w:val="24"/>
      <w:szCs w:val="24"/>
    </w:rPr>
  </w:style>
  <w:style w:type="paragraph" w:customStyle="1" w:styleId="NormalLatinTimesNewRoman">
    <w:name w:val="Normal + (Latin) Times New Roman"/>
    <w:basedOn w:val="a"/>
    <w:rsid w:val="00AB3D87"/>
    <w:pPr>
      <w:keepLines w:val="0"/>
      <w:spacing w:before="0" w:after="0" w:line="100" w:lineRule="atLeast"/>
    </w:pPr>
    <w:rPr>
      <w:rFonts w:ascii="Times New Roman" w:hAnsi="Times New Roman"/>
      <w:sz w:val="22"/>
      <w:szCs w:val="22"/>
    </w:rPr>
  </w:style>
  <w:style w:type="paragraph" w:customStyle="1" w:styleId="SSEBodyTextJustifiedLeft148HangingChar1Char">
    <w:name w:val="SSE Body Text + Justified Left:  148&quot; Hanging:  ... Char1 Char"/>
    <w:basedOn w:val="ac"/>
    <w:rsid w:val="00AB3D87"/>
    <w:pPr>
      <w:spacing w:before="120" w:after="120"/>
      <w:ind w:left="2131"/>
    </w:pPr>
    <w:rPr>
      <w:lang w:val="en-US"/>
    </w:rPr>
  </w:style>
  <w:style w:type="paragraph" w:customStyle="1" w:styleId="SSEBodyTextJustifiedLeft148HangingCharChar1Char">
    <w:name w:val="SSE Body Text + Justified Left:  148&quot; Hanging:  ... Char Char1 Char"/>
    <w:basedOn w:val="ac"/>
    <w:rsid w:val="00AB3D87"/>
    <w:pPr>
      <w:spacing w:before="120" w:after="120"/>
      <w:ind w:left="2131"/>
    </w:pPr>
    <w:rPr>
      <w:lang w:val="en-US"/>
    </w:rPr>
  </w:style>
  <w:style w:type="paragraph" w:customStyle="1" w:styleId="SSEBodyTextJustifiedLeft148HangingChar1CharChar">
    <w:name w:val="SSE Body Text + Justified Left:  148&quot; Hanging:  ... Char1 Char Char"/>
    <w:basedOn w:val="ac"/>
    <w:rsid w:val="00AB3D87"/>
    <w:pPr>
      <w:spacing w:before="120" w:after="120"/>
      <w:ind w:left="2131"/>
    </w:pPr>
    <w:rPr>
      <w:lang w:val="en-US"/>
    </w:rPr>
  </w:style>
  <w:style w:type="paragraph" w:customStyle="1" w:styleId="font8">
    <w:name w:val="font8"/>
    <w:basedOn w:val="a"/>
    <w:rsid w:val="00AB3D87"/>
    <w:pPr>
      <w:keepLines w:val="0"/>
      <w:spacing w:before="100" w:after="100" w:line="100" w:lineRule="atLeast"/>
    </w:pPr>
    <w:rPr>
      <w:rFonts w:ascii="宋体" w:hAnsi="宋体" w:cs="宋体"/>
      <w:sz w:val="18"/>
      <w:szCs w:val="18"/>
      <w:lang w:val="en-US"/>
    </w:rPr>
  </w:style>
  <w:style w:type="paragraph" w:customStyle="1" w:styleId="font9">
    <w:name w:val="font9"/>
    <w:basedOn w:val="a"/>
    <w:rsid w:val="00AB3D87"/>
    <w:pPr>
      <w:keepLines w:val="0"/>
      <w:spacing w:before="100" w:after="100" w:line="100" w:lineRule="atLeast"/>
    </w:pPr>
    <w:rPr>
      <w:rFonts w:ascii="宋体" w:hAnsi="宋体" w:cs="宋体"/>
      <w:sz w:val="14"/>
      <w:szCs w:val="14"/>
      <w:lang w:val="en-US"/>
    </w:rPr>
  </w:style>
  <w:style w:type="paragraph" w:customStyle="1" w:styleId="SSEBodyTextJustifiedLeft148HangingCharChar2Char1CharCharCharCharCharCharCharCharCharCharChar">
    <w:name w:val="SSE Body Text + Justified Left:  148&quot; Hanging:  ... Char Char2 Char1 Char Char Char Char Char Char Char Char Char Char Char"/>
    <w:basedOn w:val="ac"/>
    <w:rsid w:val="00AB3D87"/>
    <w:pPr>
      <w:spacing w:before="120" w:after="120"/>
      <w:ind w:left="2131"/>
    </w:pPr>
    <w:rPr>
      <w:lang w:val="en-US"/>
    </w:rPr>
  </w:style>
  <w:style w:type="paragraph" w:customStyle="1" w:styleId="1b">
    <w:name w:val="文档结构图1"/>
    <w:basedOn w:val="a"/>
    <w:rsid w:val="00AB3D87"/>
    <w:pPr>
      <w:shd w:val="clear" w:color="auto" w:fill="000080"/>
    </w:pPr>
  </w:style>
  <w:style w:type="paragraph" w:customStyle="1" w:styleId="SSEBodyTextJustifiedLeft148HangingCharChar1">
    <w:name w:val="SSE Body Text + Justified Left:  148&quot; Hanging:  ... Char Char1"/>
    <w:basedOn w:val="ac"/>
    <w:rsid w:val="00AB3D87"/>
    <w:pPr>
      <w:spacing w:before="120" w:after="120"/>
      <w:ind w:left="2131"/>
    </w:pPr>
    <w:rPr>
      <w:kern w:val="1"/>
      <w:sz w:val="21"/>
      <w:szCs w:val="24"/>
      <w:lang w:val="en-US"/>
    </w:rPr>
  </w:style>
  <w:style w:type="paragraph" w:customStyle="1" w:styleId="SSEBodyTextJustifiedLeft148HangingCharCharCharChar">
    <w:name w:val="SSE Body Text + Justified Left:  148&quot; Hanging:  ... Char Char Char Char"/>
    <w:basedOn w:val="ac"/>
    <w:rsid w:val="00AB3D87"/>
    <w:pPr>
      <w:spacing w:before="120" w:after="120"/>
      <w:ind w:left="2131"/>
    </w:pPr>
    <w:rPr>
      <w:kern w:val="1"/>
      <w:sz w:val="21"/>
      <w:szCs w:val="24"/>
      <w:lang w:val="en-US"/>
    </w:rPr>
  </w:style>
  <w:style w:type="paragraph" w:customStyle="1" w:styleId="font0">
    <w:name w:val="font0"/>
    <w:basedOn w:val="a"/>
    <w:rsid w:val="00AB3D87"/>
    <w:pPr>
      <w:keepLines w:val="0"/>
      <w:spacing w:before="100" w:after="100" w:line="100" w:lineRule="atLeast"/>
    </w:pPr>
    <w:rPr>
      <w:rFonts w:cs="Arial"/>
      <w:lang w:val="en-US"/>
    </w:rPr>
  </w:style>
  <w:style w:type="paragraph" w:styleId="HTML">
    <w:name w:val="HTML Preformatted"/>
    <w:basedOn w:val="a"/>
    <w:rsid w:val="00AB3D87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100" w:lineRule="atLeast"/>
    </w:pPr>
    <w:rPr>
      <w:rFonts w:ascii="Courier New" w:hAnsi="Courier New" w:cs="Courier New"/>
      <w:lang w:val="en-US"/>
    </w:rPr>
  </w:style>
  <w:style w:type="paragraph" w:customStyle="1" w:styleId="aff1">
    <w:name w:val="附录标识"/>
    <w:basedOn w:val="af9"/>
    <w:rsid w:val="00AB3D87"/>
    <w:pPr>
      <w:tabs>
        <w:tab w:val="left" w:pos="720"/>
        <w:tab w:val="left" w:pos="6765"/>
      </w:tabs>
      <w:spacing w:after="200"/>
      <w:ind w:left="360" w:firstLine="289"/>
    </w:pPr>
    <w:rPr>
      <w:sz w:val="21"/>
    </w:rPr>
  </w:style>
  <w:style w:type="paragraph" w:customStyle="1" w:styleId="aff2">
    <w:name w:val="封面标准名称"/>
    <w:rsid w:val="00AB3D87"/>
    <w:pPr>
      <w:widowControl w:val="0"/>
      <w:suppressAutoHyphens/>
      <w:spacing w:line="680" w:lineRule="exact"/>
      <w:jc w:val="center"/>
      <w:textAlignment w:val="center"/>
    </w:pPr>
    <w:rPr>
      <w:rFonts w:ascii="黑体" w:eastAsia="黑体" w:hAnsi="黑体"/>
      <w:sz w:val="52"/>
      <w:lang w:eastAsia="ar-SA"/>
    </w:rPr>
  </w:style>
  <w:style w:type="paragraph" w:customStyle="1" w:styleId="aff3">
    <w:name w:val="二级无标题条"/>
    <w:basedOn w:val="a"/>
    <w:rsid w:val="00AB3D87"/>
    <w:pPr>
      <w:keepLines w:val="0"/>
      <w:widowControl w:val="0"/>
      <w:spacing w:before="0" w:after="0"/>
      <w:jc w:val="both"/>
    </w:pPr>
    <w:rPr>
      <w:rFonts w:ascii="黑体" w:eastAsia="黑体" w:hAnsi="黑体"/>
      <w:kern w:val="1"/>
      <w:sz w:val="24"/>
      <w:szCs w:val="24"/>
      <w:lang w:val="en-US"/>
    </w:rPr>
  </w:style>
  <w:style w:type="paragraph" w:customStyle="1" w:styleId="1c">
    <w:name w:val="页眉1"/>
    <w:basedOn w:val="af0"/>
    <w:rsid w:val="00AB3D87"/>
    <w:pPr>
      <w:pBdr>
        <w:bottom w:val="double" w:sz="28" w:space="1" w:color="000000"/>
      </w:pBdr>
      <w:tabs>
        <w:tab w:val="center" w:pos="4153"/>
        <w:tab w:val="right" w:pos="8306"/>
      </w:tabs>
      <w:snapToGrid w:val="0"/>
      <w:spacing w:before="0" w:after="0" w:line="360" w:lineRule="auto"/>
      <w:ind w:left="0" w:right="0"/>
      <w:jc w:val="both"/>
    </w:pPr>
    <w:rPr>
      <w:sz w:val="18"/>
      <w:szCs w:val="20"/>
    </w:rPr>
  </w:style>
  <w:style w:type="paragraph" w:customStyle="1" w:styleId="311">
    <w:name w:val="正文文本缩进 31"/>
    <w:basedOn w:val="a"/>
    <w:rsid w:val="00AB3D87"/>
    <w:pPr>
      <w:keepLines w:val="0"/>
      <w:widowControl w:val="0"/>
      <w:spacing w:before="0" w:after="120"/>
      <w:ind w:left="420"/>
      <w:jc w:val="both"/>
    </w:pPr>
    <w:rPr>
      <w:rFonts w:ascii="Times New Roman" w:eastAsia="仿宋_GB2312" w:hAnsi="Times New Roman"/>
      <w:kern w:val="1"/>
      <w:sz w:val="16"/>
      <w:szCs w:val="16"/>
      <w:lang w:val="en-US"/>
    </w:rPr>
  </w:style>
  <w:style w:type="paragraph" w:customStyle="1" w:styleId="Normal0">
    <w:name w:val="Normal0"/>
    <w:rsid w:val="00AB3D87"/>
    <w:pPr>
      <w:suppressAutoHyphens/>
    </w:pPr>
    <w:rPr>
      <w:lang w:eastAsia="ar-SA"/>
    </w:rPr>
  </w:style>
  <w:style w:type="paragraph" w:customStyle="1" w:styleId="aff4">
    <w:name w:val="特点标题"/>
    <w:rsid w:val="00AB3D87"/>
    <w:pPr>
      <w:widowControl w:val="0"/>
      <w:suppressAutoHyphens/>
      <w:spacing w:line="360" w:lineRule="auto"/>
      <w:ind w:left="576"/>
      <w:jc w:val="both"/>
    </w:pPr>
    <w:rPr>
      <w:kern w:val="1"/>
      <w:sz w:val="24"/>
      <w:szCs w:val="24"/>
    </w:rPr>
  </w:style>
  <w:style w:type="paragraph" w:customStyle="1" w:styleId="aff5">
    <w:name w:val="封面标准文稿编辑信息"/>
    <w:rsid w:val="00AB3D87"/>
    <w:pPr>
      <w:tabs>
        <w:tab w:val="num" w:pos="0"/>
      </w:tabs>
      <w:suppressAutoHyphens/>
      <w:spacing w:before="180" w:line="180" w:lineRule="exact"/>
      <w:jc w:val="center"/>
    </w:pPr>
    <w:rPr>
      <w:rFonts w:ascii="宋体" w:hAnsi="宋体"/>
      <w:sz w:val="21"/>
      <w:lang w:eastAsia="ar-SA"/>
    </w:rPr>
  </w:style>
  <w:style w:type="paragraph" w:customStyle="1" w:styleId="aff6">
    <w:name w:val="列项——"/>
    <w:rsid w:val="00AB3D87"/>
    <w:pPr>
      <w:widowControl w:val="0"/>
      <w:tabs>
        <w:tab w:val="num" w:pos="432"/>
        <w:tab w:val="left" w:pos="720"/>
      </w:tabs>
      <w:suppressAutoHyphens/>
      <w:ind w:left="360" w:hanging="360"/>
      <w:jc w:val="both"/>
    </w:pPr>
    <w:rPr>
      <w:rFonts w:ascii="宋体" w:hAnsi="宋体"/>
      <w:sz w:val="21"/>
      <w:lang w:eastAsia="ar-SA"/>
    </w:rPr>
  </w:style>
  <w:style w:type="paragraph" w:customStyle="1" w:styleId="aff7">
    <w:name w:val="列项·"/>
    <w:rsid w:val="00AB3D87"/>
    <w:pPr>
      <w:tabs>
        <w:tab w:val="num" w:pos="432"/>
        <w:tab w:val="left" w:pos="720"/>
        <w:tab w:val="left" w:pos="1200"/>
      </w:tabs>
      <w:suppressAutoHyphens/>
      <w:ind w:left="360" w:hanging="360"/>
      <w:jc w:val="both"/>
    </w:pPr>
    <w:rPr>
      <w:rFonts w:ascii="宋体" w:hAnsi="宋体"/>
      <w:sz w:val="21"/>
      <w:lang w:eastAsia="ar-SA"/>
    </w:rPr>
  </w:style>
  <w:style w:type="paragraph" w:customStyle="1" w:styleId="aff8">
    <w:name w:val="一级无标题条"/>
    <w:basedOn w:val="a"/>
    <w:rsid w:val="00AB3D87"/>
    <w:pPr>
      <w:keepLines w:val="0"/>
      <w:widowControl w:val="0"/>
      <w:tabs>
        <w:tab w:val="num" w:pos="1680"/>
      </w:tabs>
      <w:spacing w:before="0" w:after="0"/>
      <w:ind w:left="1963" w:hanging="283"/>
      <w:jc w:val="both"/>
    </w:pPr>
    <w:rPr>
      <w:rFonts w:ascii="黑体" w:eastAsia="黑体" w:hAnsi="黑体"/>
      <w:kern w:val="1"/>
      <w:sz w:val="24"/>
      <w:szCs w:val="24"/>
      <w:lang w:val="en-US"/>
    </w:rPr>
  </w:style>
  <w:style w:type="paragraph" w:customStyle="1" w:styleId="aff9">
    <w:name w:val="封面标准文稿类别"/>
    <w:rsid w:val="00AB3D87"/>
    <w:pPr>
      <w:suppressAutoHyphens/>
      <w:spacing w:before="440" w:line="400" w:lineRule="exact"/>
      <w:jc w:val="center"/>
    </w:pPr>
    <w:rPr>
      <w:rFonts w:ascii="宋体" w:hAnsi="宋体"/>
      <w:sz w:val="24"/>
      <w:lang w:eastAsia="ar-SA"/>
    </w:rPr>
  </w:style>
  <w:style w:type="paragraph" w:customStyle="1" w:styleId="212">
    <w:name w:val="正文文本缩进 21"/>
    <w:basedOn w:val="a"/>
    <w:rsid w:val="00AB3D87"/>
    <w:pPr>
      <w:keepLines w:val="0"/>
      <w:widowControl w:val="0"/>
      <w:spacing w:before="0" w:after="120" w:line="480" w:lineRule="auto"/>
      <w:ind w:left="420"/>
      <w:jc w:val="both"/>
    </w:pPr>
    <w:rPr>
      <w:rFonts w:ascii="Times New Roman" w:eastAsia="仿宋_GB2312" w:hAnsi="Times New Roman"/>
      <w:kern w:val="1"/>
      <w:sz w:val="28"/>
      <w:szCs w:val="24"/>
      <w:lang w:val="en-US"/>
    </w:rPr>
  </w:style>
  <w:style w:type="paragraph" w:customStyle="1" w:styleId="1d">
    <w:name w:val="日期1"/>
    <w:basedOn w:val="a"/>
    <w:next w:val="a"/>
    <w:rsid w:val="00AB3D87"/>
    <w:pPr>
      <w:keepLines w:val="0"/>
      <w:widowControl w:val="0"/>
      <w:spacing w:before="0" w:after="0"/>
      <w:jc w:val="both"/>
    </w:pPr>
    <w:rPr>
      <w:rFonts w:ascii="楷体_GB2312" w:eastAsia="楷体_GB2312" w:hAnsi="楷体_GB2312"/>
      <w:kern w:val="1"/>
      <w:sz w:val="32"/>
      <w:lang w:val="en-US"/>
    </w:rPr>
  </w:style>
  <w:style w:type="paragraph" w:customStyle="1" w:styleId="61">
    <w:name w:val="编号6"/>
    <w:basedOn w:val="a"/>
    <w:rsid w:val="00AB3D87"/>
    <w:pPr>
      <w:keepLines w:val="0"/>
      <w:widowControl w:val="0"/>
      <w:spacing w:before="0" w:after="0"/>
      <w:jc w:val="both"/>
    </w:pPr>
    <w:rPr>
      <w:rFonts w:ascii="黑体" w:eastAsia="黑体" w:hAnsi="黑体"/>
      <w:kern w:val="1"/>
      <w:sz w:val="24"/>
      <w:lang w:val="en-US"/>
    </w:rPr>
  </w:style>
  <w:style w:type="paragraph" w:customStyle="1" w:styleId="affa">
    <w:name w:val="正文表标题"/>
    <w:next w:val="aff"/>
    <w:rsid w:val="00AB3D87"/>
    <w:pPr>
      <w:tabs>
        <w:tab w:val="num" w:pos="3256"/>
      </w:tabs>
      <w:suppressAutoHyphens/>
      <w:ind w:left="3256" w:hanging="420"/>
      <w:jc w:val="center"/>
    </w:pPr>
    <w:rPr>
      <w:rFonts w:ascii="黑体" w:eastAsia="黑体" w:hAnsi="黑体"/>
      <w:sz w:val="21"/>
      <w:lang w:eastAsia="ar-SA"/>
    </w:rPr>
  </w:style>
  <w:style w:type="paragraph" w:customStyle="1" w:styleId="affb">
    <w:name w:val="标准书脚_偶数页"/>
    <w:rsid w:val="00AB3D87"/>
    <w:pPr>
      <w:suppressAutoHyphens/>
      <w:spacing w:before="120"/>
    </w:pPr>
    <w:rPr>
      <w:sz w:val="18"/>
      <w:lang w:eastAsia="ar-SA"/>
    </w:rPr>
  </w:style>
  <w:style w:type="paragraph" w:customStyle="1" w:styleId="affc">
    <w:name w:val="附录章标题"/>
    <w:next w:val="aff"/>
    <w:rsid w:val="00AB3D87"/>
    <w:pPr>
      <w:suppressAutoHyphens/>
      <w:overflowPunct w:val="0"/>
      <w:autoSpaceDE w:val="0"/>
      <w:spacing w:before="50" w:after="50"/>
      <w:jc w:val="both"/>
      <w:textAlignment w:val="baseline"/>
    </w:pPr>
    <w:rPr>
      <w:rFonts w:ascii="黑体" w:eastAsia="黑体" w:hAnsi="黑体"/>
      <w:kern w:val="1"/>
      <w:sz w:val="21"/>
      <w:lang w:eastAsia="ar-SA"/>
    </w:rPr>
  </w:style>
  <w:style w:type="paragraph" w:customStyle="1" w:styleId="affd">
    <w:name w:val="附录一级条标题"/>
    <w:basedOn w:val="affc"/>
    <w:next w:val="aff"/>
    <w:rsid w:val="00AB3D87"/>
    <w:pPr>
      <w:tabs>
        <w:tab w:val="num" w:pos="1080"/>
      </w:tabs>
      <w:spacing w:before="0" w:after="0"/>
      <w:ind w:left="1080" w:hanging="720"/>
    </w:pPr>
  </w:style>
  <w:style w:type="paragraph" w:customStyle="1" w:styleId="affe">
    <w:name w:val="附录表标题"/>
    <w:next w:val="aff"/>
    <w:rsid w:val="00AB3D87"/>
    <w:pPr>
      <w:suppressAutoHyphens/>
      <w:jc w:val="center"/>
      <w:textAlignment w:val="baseline"/>
    </w:pPr>
    <w:rPr>
      <w:rFonts w:ascii="黑体" w:eastAsia="黑体" w:hAnsi="黑体"/>
      <w:kern w:val="1"/>
      <w:sz w:val="21"/>
      <w:lang w:eastAsia="ar-SA"/>
    </w:rPr>
  </w:style>
  <w:style w:type="paragraph" w:customStyle="1" w:styleId="afff">
    <w:name w:val="参考文献、索引标题"/>
    <w:basedOn w:val="af9"/>
    <w:next w:val="a"/>
    <w:rsid w:val="00AB3D87"/>
    <w:pPr>
      <w:spacing w:after="200"/>
    </w:pPr>
    <w:rPr>
      <w:sz w:val="21"/>
    </w:rPr>
  </w:style>
  <w:style w:type="paragraph" w:customStyle="1" w:styleId="afff0">
    <w:name w:val="附录二级条标题"/>
    <w:basedOn w:val="affd"/>
    <w:next w:val="aff"/>
    <w:rsid w:val="00AB3D87"/>
    <w:pPr>
      <w:tabs>
        <w:tab w:val="clear" w:pos="1080"/>
        <w:tab w:val="left" w:pos="850"/>
        <w:tab w:val="num" w:pos="2448"/>
      </w:tabs>
      <w:ind w:left="425" w:hanging="425"/>
    </w:pPr>
  </w:style>
  <w:style w:type="paragraph" w:customStyle="1" w:styleId="afff1">
    <w:name w:val="附录三级条标题"/>
    <w:basedOn w:val="afff0"/>
    <w:next w:val="aff"/>
    <w:rsid w:val="00AB3D87"/>
  </w:style>
  <w:style w:type="paragraph" w:customStyle="1" w:styleId="afff2">
    <w:name w:val="附录四级条标题"/>
    <w:basedOn w:val="afff1"/>
    <w:next w:val="aff"/>
    <w:rsid w:val="00AB3D87"/>
  </w:style>
  <w:style w:type="paragraph" w:customStyle="1" w:styleId="afff3">
    <w:name w:val="附录五级条标题"/>
    <w:basedOn w:val="afff2"/>
    <w:next w:val="aff"/>
    <w:rsid w:val="00AB3D87"/>
  </w:style>
  <w:style w:type="paragraph" w:customStyle="1" w:styleId="afff4">
    <w:name w:val="目次、标准名称标题"/>
    <w:basedOn w:val="af9"/>
    <w:next w:val="aff"/>
    <w:rsid w:val="00AB3D87"/>
    <w:pPr>
      <w:spacing w:line="460" w:lineRule="exact"/>
    </w:pPr>
  </w:style>
  <w:style w:type="paragraph" w:customStyle="1" w:styleId="afff5">
    <w:name w:val="三级无标题条"/>
    <w:basedOn w:val="a"/>
    <w:rsid w:val="00AB3D87"/>
    <w:pPr>
      <w:keepLines w:val="0"/>
      <w:widowControl w:val="0"/>
      <w:tabs>
        <w:tab w:val="num" w:pos="1680"/>
      </w:tabs>
      <w:spacing w:before="0" w:after="0"/>
      <w:ind w:left="1963" w:hanging="283"/>
      <w:jc w:val="both"/>
    </w:pPr>
    <w:rPr>
      <w:rFonts w:ascii="黑体" w:eastAsia="黑体" w:hAnsi="黑体"/>
      <w:kern w:val="1"/>
      <w:sz w:val="24"/>
      <w:szCs w:val="24"/>
      <w:lang w:val="en-US"/>
    </w:rPr>
  </w:style>
  <w:style w:type="paragraph" w:customStyle="1" w:styleId="afff6">
    <w:name w:val="示例"/>
    <w:next w:val="aff"/>
    <w:rsid w:val="00AB3D87"/>
    <w:pPr>
      <w:tabs>
        <w:tab w:val="left" w:pos="816"/>
        <w:tab w:val="num" w:pos="2491"/>
      </w:tabs>
      <w:suppressAutoHyphens/>
      <w:ind w:firstLine="419"/>
      <w:jc w:val="both"/>
    </w:pPr>
    <w:rPr>
      <w:rFonts w:ascii="宋体" w:hAnsi="宋体"/>
      <w:sz w:val="18"/>
      <w:lang w:eastAsia="ar-SA"/>
    </w:rPr>
  </w:style>
  <w:style w:type="paragraph" w:customStyle="1" w:styleId="afff7">
    <w:name w:val="四级条标题"/>
    <w:basedOn w:val="afd"/>
    <w:next w:val="aff"/>
    <w:rsid w:val="00AB3D87"/>
    <w:pPr>
      <w:tabs>
        <w:tab w:val="left" w:pos="2268"/>
        <w:tab w:val="left" w:pos="2394"/>
      </w:tabs>
      <w:ind w:left="1134" w:hanging="1134"/>
      <w:jc w:val="both"/>
    </w:pPr>
    <w:rPr>
      <w:rFonts w:ascii="黑体" w:hAnsi="黑体"/>
    </w:rPr>
  </w:style>
  <w:style w:type="paragraph" w:customStyle="1" w:styleId="afff8">
    <w:name w:val="四级无标题条"/>
    <w:basedOn w:val="a"/>
    <w:rsid w:val="00AB3D87"/>
    <w:pPr>
      <w:keepLines w:val="0"/>
      <w:widowControl w:val="0"/>
      <w:tabs>
        <w:tab w:val="num" w:pos="1680"/>
      </w:tabs>
      <w:spacing w:before="0" w:after="0"/>
      <w:ind w:left="1963" w:hanging="283"/>
      <w:jc w:val="both"/>
    </w:pPr>
    <w:rPr>
      <w:rFonts w:ascii="黑体" w:eastAsia="黑体" w:hAnsi="黑体"/>
      <w:kern w:val="1"/>
      <w:sz w:val="24"/>
      <w:szCs w:val="24"/>
      <w:lang w:val="en-US"/>
    </w:rPr>
  </w:style>
  <w:style w:type="paragraph" w:customStyle="1" w:styleId="afff9">
    <w:name w:val="五级条标题"/>
    <w:basedOn w:val="afff7"/>
    <w:next w:val="aff"/>
    <w:rsid w:val="00AB3D87"/>
    <w:pPr>
      <w:tabs>
        <w:tab w:val="left" w:pos="2552"/>
      </w:tabs>
      <w:ind w:left="1276" w:hanging="1276"/>
    </w:pPr>
  </w:style>
  <w:style w:type="paragraph" w:customStyle="1" w:styleId="afffa">
    <w:name w:val="五级无标题条"/>
    <w:basedOn w:val="a"/>
    <w:rsid w:val="00AB3D87"/>
    <w:pPr>
      <w:keepLines w:val="0"/>
      <w:widowControl w:val="0"/>
      <w:tabs>
        <w:tab w:val="num" w:pos="1680"/>
      </w:tabs>
      <w:spacing w:before="0" w:after="0"/>
      <w:ind w:left="1963" w:hanging="283"/>
      <w:jc w:val="both"/>
    </w:pPr>
    <w:rPr>
      <w:rFonts w:ascii="黑体" w:eastAsia="黑体" w:hAnsi="黑体"/>
      <w:kern w:val="1"/>
      <w:sz w:val="24"/>
      <w:szCs w:val="24"/>
      <w:lang w:val="en-US"/>
    </w:rPr>
  </w:style>
  <w:style w:type="paragraph" w:customStyle="1" w:styleId="afffb">
    <w:name w:val="正文图标题"/>
    <w:next w:val="aff"/>
    <w:rsid w:val="00AB3D87"/>
    <w:pPr>
      <w:tabs>
        <w:tab w:val="num" w:pos="2950"/>
      </w:tabs>
      <w:suppressAutoHyphens/>
      <w:ind w:left="2950" w:hanging="420"/>
      <w:jc w:val="center"/>
    </w:pPr>
    <w:rPr>
      <w:rFonts w:ascii="黑体" w:eastAsia="黑体" w:hAnsi="黑体"/>
      <w:sz w:val="21"/>
      <w:lang w:eastAsia="ar-SA"/>
    </w:rPr>
  </w:style>
  <w:style w:type="paragraph" w:customStyle="1" w:styleId="afffc">
    <w:name w:val="注："/>
    <w:next w:val="aff"/>
    <w:rsid w:val="00AB3D87"/>
    <w:pPr>
      <w:widowControl w:val="0"/>
      <w:tabs>
        <w:tab w:val="num" w:pos="3256"/>
      </w:tabs>
      <w:suppressAutoHyphens/>
      <w:autoSpaceDE w:val="0"/>
      <w:ind w:left="3256" w:hanging="420"/>
      <w:jc w:val="both"/>
    </w:pPr>
    <w:rPr>
      <w:rFonts w:ascii="宋体" w:hAnsi="宋体"/>
      <w:sz w:val="18"/>
      <w:lang w:eastAsia="ar-SA"/>
    </w:rPr>
  </w:style>
  <w:style w:type="paragraph" w:customStyle="1" w:styleId="afffd">
    <w:name w:val="注×："/>
    <w:rsid w:val="00AB3D87"/>
    <w:pPr>
      <w:widowControl w:val="0"/>
      <w:tabs>
        <w:tab w:val="left" w:pos="630"/>
        <w:tab w:val="num" w:pos="3256"/>
      </w:tabs>
      <w:suppressAutoHyphens/>
      <w:autoSpaceDE w:val="0"/>
      <w:ind w:left="3256" w:hanging="420"/>
      <w:jc w:val="both"/>
    </w:pPr>
    <w:rPr>
      <w:rFonts w:ascii="宋体" w:hAnsi="宋体"/>
      <w:sz w:val="18"/>
      <w:lang w:eastAsia="ar-SA"/>
    </w:rPr>
  </w:style>
  <w:style w:type="paragraph" w:customStyle="1" w:styleId="afffe">
    <w:name w:val="标准标志"/>
    <w:next w:val="a"/>
    <w:rsid w:val="00AB3D87"/>
    <w:pPr>
      <w:shd w:val="clear" w:color="auto" w:fill="FFFFFF"/>
      <w:suppressAutoHyphens/>
      <w:spacing w:line="0" w:lineRule="atLeast"/>
      <w:jc w:val="both"/>
    </w:pPr>
    <w:rPr>
      <w:b/>
      <w:w w:val="130"/>
      <w:sz w:val="84"/>
      <w:lang w:eastAsia="ar-SA"/>
    </w:rPr>
  </w:style>
  <w:style w:type="paragraph" w:customStyle="1" w:styleId="affff">
    <w:name w:val="标准称谓"/>
    <w:next w:val="a"/>
    <w:rsid w:val="00AB3D87"/>
    <w:pPr>
      <w:widowControl w:val="0"/>
      <w:suppressAutoHyphens/>
      <w:kinsoku w:val="0"/>
      <w:overflowPunct w:val="0"/>
      <w:autoSpaceDE w:val="0"/>
      <w:spacing w:line="0" w:lineRule="atLeast"/>
      <w:jc w:val="both"/>
    </w:pPr>
    <w:rPr>
      <w:rFonts w:ascii="宋体" w:hAnsi="宋体"/>
      <w:b/>
      <w:bCs/>
      <w:spacing w:val="20"/>
      <w:w w:val="148"/>
      <w:sz w:val="52"/>
      <w:lang w:eastAsia="ar-SA"/>
    </w:rPr>
  </w:style>
  <w:style w:type="paragraph" w:customStyle="1" w:styleId="affff0">
    <w:name w:val="标准书脚_奇数页"/>
    <w:rsid w:val="00AB3D87"/>
    <w:pPr>
      <w:suppressAutoHyphens/>
      <w:spacing w:before="120"/>
      <w:jc w:val="right"/>
    </w:pPr>
    <w:rPr>
      <w:sz w:val="18"/>
      <w:lang w:eastAsia="ar-SA"/>
    </w:rPr>
  </w:style>
  <w:style w:type="paragraph" w:customStyle="1" w:styleId="affff1">
    <w:name w:val="标准书眉_奇数页"/>
    <w:next w:val="a"/>
    <w:rsid w:val="00AB3D87"/>
    <w:pPr>
      <w:tabs>
        <w:tab w:val="center" w:pos="4154"/>
        <w:tab w:val="right" w:pos="8306"/>
      </w:tabs>
      <w:suppressAutoHyphens/>
      <w:spacing w:after="120"/>
      <w:jc w:val="right"/>
    </w:pPr>
    <w:rPr>
      <w:sz w:val="21"/>
      <w:lang w:eastAsia="ar-SA"/>
    </w:rPr>
  </w:style>
  <w:style w:type="paragraph" w:customStyle="1" w:styleId="affff2">
    <w:name w:val="标准书眉_偶数页"/>
    <w:basedOn w:val="affff1"/>
    <w:next w:val="a"/>
    <w:rsid w:val="00AB3D87"/>
    <w:pPr>
      <w:jc w:val="left"/>
    </w:pPr>
  </w:style>
  <w:style w:type="paragraph" w:customStyle="1" w:styleId="affff3">
    <w:name w:val="标准书眉一"/>
    <w:rsid w:val="00AB3D87"/>
    <w:pPr>
      <w:suppressAutoHyphens/>
      <w:jc w:val="both"/>
    </w:pPr>
    <w:rPr>
      <w:lang w:eastAsia="ar-SA"/>
    </w:rPr>
  </w:style>
  <w:style w:type="paragraph" w:customStyle="1" w:styleId="affff4">
    <w:name w:val="发布部门"/>
    <w:next w:val="aff"/>
    <w:rsid w:val="00AB3D87"/>
    <w:pPr>
      <w:suppressAutoHyphens/>
      <w:jc w:val="center"/>
    </w:pPr>
    <w:rPr>
      <w:rFonts w:ascii="宋体" w:hAnsi="宋体"/>
      <w:b/>
      <w:spacing w:val="20"/>
      <w:w w:val="135"/>
      <w:sz w:val="36"/>
      <w:lang w:eastAsia="ar-SA"/>
    </w:rPr>
  </w:style>
  <w:style w:type="paragraph" w:customStyle="1" w:styleId="affff5">
    <w:name w:val="发布日期"/>
    <w:rsid w:val="00AB3D87"/>
    <w:pPr>
      <w:suppressAutoHyphens/>
    </w:pPr>
    <w:rPr>
      <w:rFonts w:eastAsia="黑体"/>
      <w:sz w:val="28"/>
      <w:lang w:eastAsia="ar-SA"/>
    </w:rPr>
  </w:style>
  <w:style w:type="paragraph" w:customStyle="1" w:styleId="1e">
    <w:name w:val="封面标准号1"/>
    <w:rsid w:val="00AB3D87"/>
    <w:pPr>
      <w:widowControl w:val="0"/>
      <w:suppressAutoHyphens/>
      <w:kinsoku w:val="0"/>
      <w:overflowPunct w:val="0"/>
      <w:autoSpaceDE w:val="0"/>
      <w:spacing w:before="308"/>
      <w:jc w:val="right"/>
      <w:textAlignment w:val="center"/>
    </w:pPr>
    <w:rPr>
      <w:sz w:val="28"/>
      <w:lang w:eastAsia="ar-SA"/>
    </w:rPr>
  </w:style>
  <w:style w:type="paragraph" w:customStyle="1" w:styleId="22">
    <w:name w:val="封面标准号2"/>
    <w:basedOn w:val="1e"/>
    <w:rsid w:val="00AB3D87"/>
    <w:pPr>
      <w:spacing w:before="357" w:line="280" w:lineRule="exact"/>
    </w:pPr>
  </w:style>
  <w:style w:type="paragraph" w:customStyle="1" w:styleId="affff6">
    <w:name w:val="封面标准代替信息"/>
    <w:basedOn w:val="22"/>
    <w:rsid w:val="00AB3D87"/>
    <w:pPr>
      <w:spacing w:before="57"/>
    </w:pPr>
    <w:rPr>
      <w:rFonts w:ascii="宋体" w:hAnsi="宋体"/>
      <w:sz w:val="21"/>
    </w:rPr>
  </w:style>
  <w:style w:type="paragraph" w:customStyle="1" w:styleId="affff7">
    <w:name w:val="封面标准英文名称"/>
    <w:rsid w:val="00AB3D87"/>
    <w:pPr>
      <w:widowControl w:val="0"/>
      <w:suppressAutoHyphens/>
      <w:spacing w:before="370" w:line="400" w:lineRule="exact"/>
      <w:jc w:val="center"/>
    </w:pPr>
    <w:rPr>
      <w:sz w:val="28"/>
      <w:lang w:eastAsia="ar-SA"/>
    </w:rPr>
  </w:style>
  <w:style w:type="paragraph" w:customStyle="1" w:styleId="affff8">
    <w:name w:val="封面一致性程度标识"/>
    <w:rsid w:val="00AB3D87"/>
    <w:pPr>
      <w:suppressAutoHyphens/>
      <w:spacing w:before="440" w:line="400" w:lineRule="exact"/>
      <w:jc w:val="center"/>
    </w:pPr>
    <w:rPr>
      <w:rFonts w:ascii="宋体" w:hAnsi="宋体"/>
      <w:sz w:val="28"/>
      <w:lang w:eastAsia="ar-SA"/>
    </w:rPr>
  </w:style>
  <w:style w:type="paragraph" w:customStyle="1" w:styleId="affff9">
    <w:name w:val="封面正文"/>
    <w:rsid w:val="00AB3D87"/>
    <w:pPr>
      <w:suppressAutoHyphens/>
      <w:jc w:val="both"/>
    </w:pPr>
    <w:rPr>
      <w:lang w:eastAsia="ar-SA"/>
    </w:rPr>
  </w:style>
  <w:style w:type="paragraph" w:customStyle="1" w:styleId="affffa">
    <w:name w:val="附录图标题"/>
    <w:next w:val="aff"/>
    <w:rsid w:val="00AB3D87"/>
    <w:pPr>
      <w:suppressAutoHyphens/>
      <w:jc w:val="center"/>
    </w:pPr>
    <w:rPr>
      <w:rFonts w:ascii="黑体" w:eastAsia="黑体" w:hAnsi="黑体"/>
      <w:sz w:val="21"/>
      <w:lang w:eastAsia="ar-SA"/>
    </w:rPr>
  </w:style>
  <w:style w:type="paragraph" w:customStyle="1" w:styleId="affffb">
    <w:name w:val="目次、索引正文"/>
    <w:rsid w:val="00AB3D87"/>
    <w:pPr>
      <w:suppressAutoHyphens/>
      <w:spacing w:line="320" w:lineRule="exact"/>
      <w:jc w:val="both"/>
    </w:pPr>
    <w:rPr>
      <w:rFonts w:ascii="宋体" w:hAnsi="宋体"/>
      <w:sz w:val="21"/>
      <w:lang w:eastAsia="ar-SA"/>
    </w:rPr>
  </w:style>
  <w:style w:type="paragraph" w:customStyle="1" w:styleId="affffc">
    <w:name w:val="其他标准称谓"/>
    <w:rsid w:val="00AB3D87"/>
    <w:pPr>
      <w:suppressAutoHyphens/>
      <w:spacing w:line="0" w:lineRule="atLeast"/>
      <w:jc w:val="both"/>
    </w:pPr>
    <w:rPr>
      <w:rFonts w:ascii="黑体" w:eastAsia="黑体" w:hAnsi="黑体"/>
      <w:sz w:val="52"/>
      <w:lang w:eastAsia="ar-SA"/>
    </w:rPr>
  </w:style>
  <w:style w:type="paragraph" w:customStyle="1" w:styleId="affffd">
    <w:name w:val="其他发布部门"/>
    <w:basedOn w:val="affff4"/>
    <w:rsid w:val="00AB3D87"/>
    <w:pPr>
      <w:spacing w:line="0" w:lineRule="atLeast"/>
    </w:pPr>
    <w:rPr>
      <w:rFonts w:ascii="黑体" w:eastAsia="黑体" w:hAnsi="黑体"/>
      <w:b w:val="0"/>
    </w:rPr>
  </w:style>
  <w:style w:type="paragraph" w:customStyle="1" w:styleId="affffe">
    <w:name w:val="实施日期"/>
    <w:basedOn w:val="affff5"/>
    <w:rsid w:val="00AB3D87"/>
    <w:pPr>
      <w:jc w:val="right"/>
    </w:pPr>
  </w:style>
  <w:style w:type="paragraph" w:customStyle="1" w:styleId="afffff">
    <w:name w:val="数字编号列项（二级）"/>
    <w:rsid w:val="00AB3D87"/>
    <w:pPr>
      <w:suppressAutoHyphens/>
      <w:ind w:left="1260" w:hanging="420"/>
      <w:jc w:val="both"/>
    </w:pPr>
    <w:rPr>
      <w:rFonts w:ascii="宋体" w:hAnsi="宋体"/>
      <w:sz w:val="21"/>
      <w:lang w:eastAsia="ar-SA"/>
    </w:rPr>
  </w:style>
  <w:style w:type="paragraph" w:customStyle="1" w:styleId="afffff0">
    <w:name w:val="条文脚注"/>
    <w:basedOn w:val="af6"/>
    <w:rsid w:val="00AB3D87"/>
    <w:pPr>
      <w:keepLines w:val="0"/>
      <w:widowControl w:val="0"/>
      <w:snapToGrid w:val="0"/>
      <w:spacing w:line="360" w:lineRule="auto"/>
      <w:ind w:left="780" w:hanging="360"/>
      <w:jc w:val="both"/>
    </w:pPr>
    <w:rPr>
      <w:rFonts w:ascii="宋体" w:eastAsia="黑体" w:hAnsi="宋体"/>
      <w:kern w:val="1"/>
      <w:sz w:val="18"/>
      <w:szCs w:val="18"/>
      <w:lang w:val="en-US"/>
    </w:rPr>
  </w:style>
  <w:style w:type="paragraph" w:customStyle="1" w:styleId="afffff1">
    <w:name w:val="文献分类号"/>
    <w:rsid w:val="00AB3D87"/>
    <w:pPr>
      <w:widowControl w:val="0"/>
      <w:suppressAutoHyphens/>
      <w:textAlignment w:val="center"/>
    </w:pPr>
    <w:rPr>
      <w:rFonts w:eastAsia="黑体"/>
      <w:sz w:val="21"/>
      <w:lang w:eastAsia="ar-SA"/>
    </w:rPr>
  </w:style>
  <w:style w:type="paragraph" w:customStyle="1" w:styleId="afffff2">
    <w:name w:val="无标题条"/>
    <w:next w:val="aff"/>
    <w:rsid w:val="00AB3D87"/>
    <w:pPr>
      <w:suppressAutoHyphens/>
      <w:jc w:val="both"/>
    </w:pPr>
    <w:rPr>
      <w:sz w:val="21"/>
      <w:lang w:eastAsia="ar-SA"/>
    </w:rPr>
  </w:style>
  <w:style w:type="paragraph" w:customStyle="1" w:styleId="afffff3">
    <w:name w:val="字母编号列项（一级）"/>
    <w:rsid w:val="00AB3D87"/>
    <w:pPr>
      <w:suppressAutoHyphens/>
      <w:ind w:left="840" w:hanging="420"/>
      <w:jc w:val="both"/>
    </w:pPr>
    <w:rPr>
      <w:rFonts w:ascii="宋体" w:hAnsi="宋体"/>
      <w:sz w:val="21"/>
      <w:lang w:eastAsia="ar-SA"/>
    </w:rPr>
  </w:style>
  <w:style w:type="paragraph" w:customStyle="1" w:styleId="RefText">
    <w:name w:val="Ref_Text"/>
    <w:basedOn w:val="a"/>
    <w:rsid w:val="00AB3D87"/>
    <w:pPr>
      <w:keepLines w:val="0"/>
      <w:tabs>
        <w:tab w:val="left" w:pos="1588"/>
        <w:tab w:val="left" w:pos="1985"/>
        <w:tab w:val="left" w:pos="2382"/>
        <w:tab w:val="left" w:pos="2779"/>
      </w:tabs>
      <w:overflowPunct w:val="0"/>
      <w:autoSpaceDE w:val="0"/>
      <w:spacing w:before="120" w:after="0"/>
      <w:ind w:left="794" w:hanging="794"/>
      <w:jc w:val="both"/>
      <w:textAlignment w:val="baseline"/>
    </w:pPr>
    <w:rPr>
      <w:rFonts w:ascii="黑体" w:eastAsia="黑体" w:hAnsi="黑体"/>
      <w:sz w:val="24"/>
    </w:rPr>
  </w:style>
  <w:style w:type="paragraph" w:customStyle="1" w:styleId="1f">
    <w:name w:val="样式1"/>
    <w:basedOn w:val="ac"/>
    <w:rsid w:val="00AB3D87"/>
    <w:pPr>
      <w:spacing w:before="20" w:after="20" w:line="220" w:lineRule="atLeast"/>
    </w:pPr>
    <w:rPr>
      <w:rFonts w:ascii="Times New Roman" w:eastAsia="黑体" w:hAnsi="Times New Roman"/>
      <w:sz w:val="24"/>
      <w:lang w:val="en-US"/>
    </w:rPr>
  </w:style>
  <w:style w:type="paragraph" w:customStyle="1" w:styleId="afffff4">
    <w:name w:val="基准标题"/>
    <w:basedOn w:val="a"/>
    <w:next w:val="ac"/>
    <w:rsid w:val="00AB3D87"/>
    <w:pPr>
      <w:keepNext/>
      <w:spacing w:before="140" w:after="0" w:line="220" w:lineRule="atLeast"/>
      <w:ind w:left="1080"/>
    </w:pPr>
    <w:rPr>
      <w:rFonts w:eastAsia="黑体"/>
      <w:spacing w:val="-4"/>
      <w:kern w:val="1"/>
      <w:sz w:val="22"/>
      <w:lang w:val="en-US"/>
    </w:rPr>
  </w:style>
  <w:style w:type="paragraph" w:customStyle="1" w:styleId="afffff5">
    <w:name w:val="图片"/>
    <w:basedOn w:val="a"/>
    <w:next w:val="13"/>
    <w:rsid w:val="00AB3D87"/>
    <w:pPr>
      <w:keepNext/>
      <w:keepLines w:val="0"/>
      <w:spacing w:before="0" w:after="0"/>
      <w:ind w:left="1080"/>
    </w:pPr>
    <w:rPr>
      <w:rFonts w:ascii="黑体" w:eastAsia="黑体" w:hAnsi="黑体"/>
      <w:lang w:val="en-US"/>
    </w:rPr>
  </w:style>
  <w:style w:type="paragraph" w:customStyle="1" w:styleId="23">
    <w:name w:val="样式2"/>
    <w:basedOn w:val="13"/>
    <w:rsid w:val="00AB3D87"/>
    <w:pPr>
      <w:keepNext/>
      <w:keepLines w:val="0"/>
      <w:spacing w:before="60" w:line="220" w:lineRule="atLeast"/>
      <w:ind w:firstLine="0"/>
    </w:pPr>
    <w:rPr>
      <w:rFonts w:ascii="黑体" w:eastAsia="黑体" w:hAnsi="黑体"/>
      <w:b/>
      <w:i/>
      <w:sz w:val="21"/>
      <w:szCs w:val="20"/>
      <w:lang w:val="en-US"/>
    </w:rPr>
  </w:style>
  <w:style w:type="paragraph" w:customStyle="1" w:styleId="afffff6">
    <w:name w:val="编号列项（三级）"/>
    <w:rsid w:val="00AB3D87"/>
    <w:pPr>
      <w:suppressAutoHyphens/>
      <w:ind w:left="800" w:hanging="200"/>
    </w:pPr>
    <w:rPr>
      <w:rFonts w:ascii="宋体" w:hAnsi="宋体"/>
      <w:sz w:val="21"/>
      <w:lang w:eastAsia="ar-SA"/>
    </w:rPr>
  </w:style>
  <w:style w:type="paragraph" w:customStyle="1" w:styleId="1GB23121">
    <w:name w:val="样式 标题 1 + 仿宋_GB2312 小四 自动设置1"/>
    <w:basedOn w:val="1"/>
    <w:rsid w:val="00AB3D87"/>
    <w:pPr>
      <w:keepLines w:val="0"/>
      <w:pageBreakBefore w:val="0"/>
      <w:widowControl w:val="0"/>
      <w:numPr>
        <w:numId w:val="0"/>
      </w:numPr>
      <w:tabs>
        <w:tab w:val="num" w:pos="1080"/>
      </w:tabs>
      <w:snapToGrid w:val="0"/>
      <w:spacing w:before="0" w:after="0" w:line="360" w:lineRule="auto"/>
      <w:jc w:val="both"/>
    </w:pPr>
    <w:rPr>
      <w:rFonts w:ascii="仿宋_GB2312" w:hAnsi="仿宋_GB2312"/>
      <w:sz w:val="28"/>
      <w:szCs w:val="28"/>
      <w:lang w:val="en-US"/>
    </w:rPr>
  </w:style>
  <w:style w:type="paragraph" w:customStyle="1" w:styleId="2ChapterXXStatementh22Header2l2Level2Headhea">
    <w:name w:val="样式 标题 2Chapter X.X. Statementh22Header 2l2Level 2 Headhea..."/>
    <w:basedOn w:val="2"/>
    <w:rsid w:val="00AB3D87"/>
    <w:pPr>
      <w:pageBreakBefore/>
      <w:numPr>
        <w:numId w:val="0"/>
      </w:numPr>
      <w:outlineLvl w:val="9"/>
    </w:pPr>
    <w:rPr>
      <w:rFonts w:ascii="宋体" w:hAnsi="宋体"/>
    </w:rPr>
  </w:style>
  <w:style w:type="paragraph" w:customStyle="1" w:styleId="SSEBodyTextJustifiedLeft148HangingCharCharChar1Char1">
    <w:name w:val="SSE Body Text + Justified Left:  148&quot; Hanging:  ... Char Char Char1 Char1"/>
    <w:basedOn w:val="ac"/>
    <w:rsid w:val="00AB3D87"/>
    <w:pPr>
      <w:spacing w:before="120" w:after="120"/>
      <w:ind w:left="2131"/>
    </w:pPr>
    <w:rPr>
      <w:rFonts w:eastAsia="Arial"/>
      <w:lang w:val="en-US"/>
    </w:rPr>
  </w:style>
  <w:style w:type="paragraph" w:customStyle="1" w:styleId="SSEBodyTextJustifiedLeft148HangingCharChar1CharChar1CharChar1">
    <w:name w:val="SSE Body Text + Justified Left:  148&quot; Hanging:  ... Char Char1 Char Char1 Char Char1"/>
    <w:basedOn w:val="ac"/>
    <w:rsid w:val="00AB3D87"/>
    <w:pPr>
      <w:spacing w:before="120" w:after="120"/>
      <w:ind w:left="2131"/>
    </w:pPr>
    <w:rPr>
      <w:rFonts w:eastAsia="Arial"/>
      <w:lang w:val="en-US"/>
    </w:rPr>
  </w:style>
  <w:style w:type="paragraph" w:customStyle="1" w:styleId="Char2">
    <w:name w:val="Char2"/>
    <w:basedOn w:val="a"/>
    <w:rsid w:val="00AB3D87"/>
    <w:pPr>
      <w:keepLines w:val="0"/>
      <w:widowControl w:val="0"/>
      <w:spacing w:before="0" w:after="0" w:line="100" w:lineRule="atLeast"/>
      <w:jc w:val="both"/>
    </w:pPr>
    <w:rPr>
      <w:rFonts w:ascii="Tahoma" w:hAnsi="Tahoma"/>
      <w:kern w:val="1"/>
      <w:sz w:val="24"/>
      <w:lang w:val="en-US"/>
    </w:rPr>
  </w:style>
  <w:style w:type="paragraph" w:customStyle="1" w:styleId="TableText">
    <w:name w:val="Table Text"/>
    <w:basedOn w:val="ac"/>
    <w:rsid w:val="00AB3D87"/>
    <w:pPr>
      <w:overflowPunct w:val="0"/>
      <w:autoSpaceDE w:val="0"/>
      <w:spacing w:before="0" w:after="0" w:line="100" w:lineRule="atLeast"/>
      <w:ind w:left="28" w:right="28"/>
      <w:textAlignment w:val="baseline"/>
    </w:pPr>
    <w:rPr>
      <w:lang w:val="en-US"/>
    </w:rPr>
  </w:style>
  <w:style w:type="paragraph" w:customStyle="1" w:styleId="WinDescrLeft6">
    <w:name w:val="WinDescrLeft6"/>
    <w:basedOn w:val="a"/>
    <w:rsid w:val="00AB3D87"/>
    <w:pPr>
      <w:keepNext/>
      <w:spacing w:line="270" w:lineRule="exact"/>
      <w:ind w:left="57" w:right="57"/>
    </w:pPr>
    <w:rPr>
      <w:rFonts w:ascii="NewsGoth Lt BT" w:hAnsi="NewsGoth Lt BT"/>
      <w:lang w:val="en-US"/>
    </w:rPr>
  </w:style>
  <w:style w:type="paragraph" w:customStyle="1" w:styleId="StyleFooterLeft01cmRight01cm">
    <w:name w:val="Style Footer + Left:  0.1 cm Right:  0.1 cm"/>
    <w:basedOn w:val="af1"/>
    <w:rsid w:val="00AB3D87"/>
    <w:pPr>
      <w:pBdr>
        <w:top w:val="none" w:sz="0" w:space="0" w:color="auto"/>
      </w:pBdr>
      <w:ind w:left="57" w:right="57"/>
    </w:pPr>
    <w:rPr>
      <w:rFonts w:eastAsia="Arial" w:cs="宋体"/>
      <w:lang w:val="en-US"/>
    </w:rPr>
  </w:style>
  <w:style w:type="paragraph" w:customStyle="1" w:styleId="StyleFooterRight01cmTopSinglesolidlineAuto15">
    <w:name w:val="Style Footer + Right:  0.1 cm Top: (Single solid line Auto  1.5 ..."/>
    <w:basedOn w:val="af1"/>
    <w:rsid w:val="00AB3D87"/>
    <w:pPr>
      <w:pBdr>
        <w:top w:val="none" w:sz="0" w:space="0" w:color="auto"/>
      </w:pBdr>
      <w:ind w:right="57"/>
    </w:pPr>
    <w:rPr>
      <w:rFonts w:eastAsia="Arial" w:cs="宋体"/>
      <w:lang w:val="en-US"/>
    </w:rPr>
  </w:style>
  <w:style w:type="paragraph" w:customStyle="1" w:styleId="WinDescrLeftCharChar">
    <w:name w:val="WinDescrLeft Char Char"/>
    <w:basedOn w:val="a"/>
    <w:rsid w:val="00AB3D87"/>
    <w:pPr>
      <w:keepNext/>
      <w:spacing w:line="270" w:lineRule="exact"/>
      <w:ind w:left="57" w:right="57"/>
    </w:pPr>
    <w:rPr>
      <w:rFonts w:eastAsia="Arial"/>
      <w:lang w:val="en-US"/>
    </w:rPr>
  </w:style>
  <w:style w:type="paragraph" w:customStyle="1" w:styleId="WinDescrLeftChar">
    <w:name w:val="WinDescrLeft Char"/>
    <w:basedOn w:val="a"/>
    <w:rsid w:val="00AB3D87"/>
    <w:pPr>
      <w:keepNext/>
      <w:spacing w:line="270" w:lineRule="exact"/>
      <w:ind w:left="57" w:right="57"/>
    </w:pPr>
    <w:rPr>
      <w:rFonts w:eastAsia="Arial"/>
      <w:lang w:val="en-US"/>
    </w:rPr>
  </w:style>
  <w:style w:type="paragraph" w:customStyle="1" w:styleId="XETRAReport">
    <w:name w:val="XETRA Report"/>
    <w:basedOn w:val="a"/>
    <w:rsid w:val="00AB3D87"/>
    <w:pPr>
      <w:tabs>
        <w:tab w:val="left" w:pos="-1152"/>
      </w:tabs>
      <w:spacing w:before="0" w:after="0" w:line="100" w:lineRule="atLeast"/>
      <w:jc w:val="both"/>
    </w:pPr>
    <w:rPr>
      <w:rFonts w:ascii="Courier New" w:hAnsi="Courier New"/>
      <w:spacing w:val="-1"/>
      <w:sz w:val="16"/>
      <w:lang w:val="de-DE"/>
    </w:rPr>
  </w:style>
  <w:style w:type="paragraph" w:customStyle="1" w:styleId="SSEBodyTextJustifiedLeft148HangingCharChar2">
    <w:name w:val="SSE Body Text + Justified Left:  148&quot; Hanging:  ... Char Char2"/>
    <w:basedOn w:val="ac"/>
    <w:rsid w:val="00AB3D87"/>
    <w:pPr>
      <w:spacing w:before="120" w:after="120" w:line="270" w:lineRule="exact"/>
      <w:ind w:left="2131"/>
    </w:pPr>
    <w:rPr>
      <w:rFonts w:eastAsia="Arial"/>
      <w:lang w:val="en-US"/>
    </w:rPr>
  </w:style>
  <w:style w:type="paragraph" w:customStyle="1" w:styleId="ParaCharCharCharCharCharCharChar">
    <w:name w:val="默认段落字体 Para Char Char Char Char Char Char Char"/>
    <w:basedOn w:val="a"/>
    <w:rsid w:val="00AB3D87"/>
    <w:pPr>
      <w:keepLines w:val="0"/>
      <w:widowControl w:val="0"/>
      <w:spacing w:before="0" w:after="0" w:line="100" w:lineRule="atLeast"/>
      <w:jc w:val="both"/>
    </w:pPr>
    <w:rPr>
      <w:rFonts w:ascii="Tahoma" w:hAnsi="Tahoma"/>
      <w:kern w:val="1"/>
      <w:sz w:val="24"/>
      <w:lang w:val="en-US"/>
    </w:rPr>
  </w:style>
  <w:style w:type="paragraph" w:customStyle="1" w:styleId="afffff7">
    <w:name w:val="框内容"/>
    <w:basedOn w:val="ac"/>
    <w:rsid w:val="00AB3D87"/>
  </w:style>
  <w:style w:type="paragraph" w:customStyle="1" w:styleId="100">
    <w:name w:val="内容目录 10"/>
    <w:basedOn w:val="af"/>
    <w:rsid w:val="00AB3D87"/>
    <w:pPr>
      <w:tabs>
        <w:tab w:val="right" w:leader="dot" w:pos="9637"/>
      </w:tabs>
      <w:ind w:left="2547"/>
    </w:pPr>
  </w:style>
  <w:style w:type="paragraph" w:customStyle="1" w:styleId="afffff8">
    <w:name w:val="表格内容"/>
    <w:basedOn w:val="a"/>
    <w:rsid w:val="00AB3D87"/>
    <w:pPr>
      <w:suppressLineNumbers/>
    </w:pPr>
  </w:style>
  <w:style w:type="paragraph" w:customStyle="1" w:styleId="afffff9">
    <w:name w:val="表格标题"/>
    <w:basedOn w:val="afffff8"/>
    <w:rsid w:val="00AB3D87"/>
    <w:pPr>
      <w:jc w:val="center"/>
    </w:pPr>
    <w:rPr>
      <w:b/>
      <w:bCs/>
    </w:rPr>
  </w:style>
  <w:style w:type="paragraph" w:customStyle="1" w:styleId="CharCharCharCharCharCharCharCharCharChar">
    <w:name w:val="Char Char Char Char Char Char Char Char Char Char"/>
    <w:basedOn w:val="afffffa"/>
    <w:semiHidden/>
    <w:rsid w:val="00CA6709"/>
    <w:pPr>
      <w:keepLines w:val="0"/>
      <w:widowControl w:val="0"/>
      <w:suppressAutoHyphens w:val="0"/>
      <w:spacing w:before="0" w:after="0" w:line="240" w:lineRule="auto"/>
    </w:pPr>
    <w:rPr>
      <w:rFonts w:ascii="Tahoma" w:hAnsi="Tahoma"/>
      <w:kern w:val="2"/>
      <w:sz w:val="24"/>
      <w:szCs w:val="28"/>
      <w:lang w:val="en-US" w:eastAsia="zh-CN"/>
    </w:rPr>
  </w:style>
  <w:style w:type="paragraph" w:styleId="afffffa">
    <w:name w:val="Document Map"/>
    <w:basedOn w:val="a"/>
    <w:semiHidden/>
    <w:rsid w:val="00CA6709"/>
    <w:pPr>
      <w:shd w:val="clear" w:color="auto" w:fill="000080"/>
    </w:pPr>
  </w:style>
  <w:style w:type="table" w:styleId="afffffb">
    <w:name w:val="Table Grid"/>
    <w:basedOn w:val="a1"/>
    <w:rsid w:val="00CA6709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gb">
    <w:name w:val="xgb正文"/>
    <w:basedOn w:val="a"/>
    <w:link w:val="xgbChar"/>
    <w:rsid w:val="00D25BC6"/>
    <w:pPr>
      <w:keepLines w:val="0"/>
      <w:widowControl w:val="0"/>
      <w:suppressAutoHyphens w:val="0"/>
      <w:spacing w:before="0" w:after="0" w:line="240" w:lineRule="auto"/>
      <w:ind w:firstLineChars="190" w:firstLine="399"/>
      <w:jc w:val="both"/>
    </w:pPr>
    <w:rPr>
      <w:rFonts w:ascii="Times New Roman" w:hAnsi="Times New Roman"/>
      <w:kern w:val="2"/>
      <w:sz w:val="21"/>
      <w:szCs w:val="24"/>
      <w:lang w:val="en-US" w:eastAsia="zh-CN"/>
    </w:rPr>
  </w:style>
  <w:style w:type="character" w:customStyle="1" w:styleId="xgbChar">
    <w:name w:val="xgb正文 Char"/>
    <w:link w:val="xgb"/>
    <w:rsid w:val="00D25BC6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xgb0">
    <w:name w:val="xgb源码"/>
    <w:basedOn w:val="a"/>
    <w:link w:val="xgbChar0"/>
    <w:rsid w:val="00D25BC6"/>
    <w:pPr>
      <w:keepLines w:val="0"/>
      <w:widowControl w:val="0"/>
      <w:suppressAutoHyphens w:val="0"/>
      <w:autoSpaceDE w:val="0"/>
      <w:autoSpaceDN w:val="0"/>
      <w:adjustRightInd w:val="0"/>
      <w:snapToGrid w:val="0"/>
      <w:spacing w:before="0" w:after="0" w:line="240" w:lineRule="auto"/>
      <w:ind w:left="697"/>
    </w:pPr>
    <w:rPr>
      <w:rFonts w:ascii="Verdana" w:hAnsi="Verdana" w:cs="Verdana"/>
      <w:sz w:val="15"/>
      <w:szCs w:val="15"/>
      <w:lang w:val="en-US" w:eastAsia="zh-CN"/>
    </w:rPr>
  </w:style>
  <w:style w:type="character" w:customStyle="1" w:styleId="xgbChar0">
    <w:name w:val="xgb源码 Char"/>
    <w:link w:val="xgb0"/>
    <w:rsid w:val="00D25BC6"/>
    <w:rPr>
      <w:rFonts w:ascii="Verdana" w:hAnsi="Verdana" w:cs="Verdana"/>
      <w:sz w:val="15"/>
      <w:szCs w:val="15"/>
      <w:lang w:val="en-US" w:eastAsia="zh-CN" w:bidi="ar-SA"/>
    </w:rPr>
  </w:style>
  <w:style w:type="paragraph" w:customStyle="1" w:styleId="CharChar1CharCharCharChar1CharChar1CharCharCharCharCharCharCharCharCharCharCharCharCharCharCharCharCharChar">
    <w:name w:val="Char Char1 Char Char Char Char1 Char Char1 Char Char Char Char Char Char Char Char Char Char Char Char Char Char Char Char Char Char"/>
    <w:basedOn w:val="afffffa"/>
    <w:rsid w:val="00766CC6"/>
    <w:pPr>
      <w:keepLines w:val="0"/>
      <w:widowControl w:val="0"/>
      <w:suppressAutoHyphens w:val="0"/>
      <w:spacing w:before="0" w:after="0" w:line="240" w:lineRule="auto"/>
    </w:pPr>
    <w:rPr>
      <w:rFonts w:ascii="Tahoma" w:hAnsi="Tahoma"/>
      <w:kern w:val="2"/>
      <w:sz w:val="21"/>
      <w:szCs w:val="28"/>
      <w:lang w:val="en-US" w:eastAsia="zh-CN"/>
    </w:rPr>
  </w:style>
  <w:style w:type="character" w:styleId="afffffc">
    <w:name w:val="annotation reference"/>
    <w:semiHidden/>
    <w:rsid w:val="008761B3"/>
    <w:rPr>
      <w:sz w:val="21"/>
      <w:szCs w:val="21"/>
    </w:rPr>
  </w:style>
  <w:style w:type="paragraph" w:styleId="afffffd">
    <w:name w:val="annotation text"/>
    <w:basedOn w:val="a"/>
    <w:semiHidden/>
    <w:rsid w:val="008761B3"/>
  </w:style>
  <w:style w:type="paragraph" w:customStyle="1" w:styleId="ListParagraph1">
    <w:name w:val="List Paragraph1"/>
    <w:basedOn w:val="a"/>
    <w:rsid w:val="008C2099"/>
    <w:pPr>
      <w:keepLines w:val="0"/>
      <w:widowControl w:val="0"/>
      <w:suppressAutoHyphens w:val="0"/>
      <w:spacing w:before="0" w:after="0"/>
      <w:ind w:firstLineChars="200" w:firstLine="420"/>
      <w:jc w:val="both"/>
    </w:pPr>
    <w:rPr>
      <w:rFonts w:ascii="Times New Roman" w:hAnsi="Times New Roman"/>
      <w:kern w:val="2"/>
      <w:sz w:val="21"/>
      <w:szCs w:val="24"/>
      <w:lang w:val="en-US" w:eastAsia="zh-CN"/>
    </w:rPr>
  </w:style>
  <w:style w:type="paragraph" w:styleId="afffffe">
    <w:name w:val="Normal Indent"/>
    <w:aliases w:val="表正文,正文非缩进,特点,ALT+Z,正文缩进William,水上软件,段1,正文双线,正文（图说明文字居中）,正文不缩进,特点 Char,上海中望标准正文（首行缩进两字）,四号,标题4,正文缩进1,正文缩进 Char,bt,正文（首行缩进两字）"/>
    <w:basedOn w:val="a"/>
    <w:rsid w:val="00C44F4C"/>
    <w:pPr>
      <w:keepLines w:val="0"/>
      <w:widowControl w:val="0"/>
      <w:suppressAutoHyphens w:val="0"/>
      <w:spacing w:before="0" w:after="0" w:line="300" w:lineRule="auto"/>
      <w:ind w:firstLineChars="200" w:firstLine="420"/>
      <w:jc w:val="both"/>
    </w:pPr>
    <w:rPr>
      <w:rFonts w:ascii="Times New Roman" w:hAnsi="Times New Roman"/>
      <w:kern w:val="2"/>
      <w:sz w:val="24"/>
      <w:szCs w:val="24"/>
      <w:lang w:val="en-US" w:eastAsia="zh-CN"/>
    </w:rPr>
  </w:style>
  <w:style w:type="character" w:customStyle="1" w:styleId="word">
    <w:name w:val="word"/>
    <w:uiPriority w:val="99"/>
    <w:rsid w:val="00CC5B9D"/>
  </w:style>
  <w:style w:type="character" w:customStyle="1" w:styleId="2Char">
    <w:name w:val="标题 2 Char"/>
    <w:aliases w:val="H2 Char,H21 Char,H22 Char,H23 Char,H211 Char,H221 Char,H24 Char,H212 Char,H222 Char,H231 Char,H2111 Char,H2211 Char,H25 Char,H213 Char,H223 Char,H232 Char,H2112 Char,H2212 Char,H26 Char,H214 Char,H224 Char,H233 Char,H2113 Char,H2213 Char"/>
    <w:link w:val="2"/>
    <w:rsid w:val="00F56FBA"/>
    <w:rPr>
      <w:rFonts w:ascii="Arial" w:hAnsi="Arial"/>
      <w:b/>
      <w:bCs/>
      <w:sz w:val="24"/>
      <w:szCs w:val="24"/>
      <w:lang w:val="en-GB" w:eastAsia="ar-SA"/>
    </w:rPr>
  </w:style>
  <w:style w:type="character" w:customStyle="1" w:styleId="1Char">
    <w:name w:val="标题 1 Char"/>
    <w:aliases w:val="Heading 1 Char1 Char,Heading 1 Char Char1 Char,Heading 1 Char1 Char1 Char1 Char,Heading 1 Char Char1 Char Char1 Char,Char Char Char1 Char Char1 Char,Heading 1 Char Char Char Char1 Char1 Char,Char Char Char Char Char1 Char1 Char,Char Char"/>
    <w:link w:val="1"/>
    <w:rsid w:val="007063EE"/>
    <w:rPr>
      <w:rFonts w:ascii="Arial" w:hAnsi="Arial"/>
      <w:b/>
      <w:bCs/>
      <w:kern w:val="1"/>
      <w:sz w:val="24"/>
      <w:szCs w:val="24"/>
      <w:lang w:val="en-GB" w:eastAsia="ar-SA"/>
    </w:rPr>
  </w:style>
  <w:style w:type="paragraph" w:styleId="affffff">
    <w:name w:val="List Paragraph"/>
    <w:basedOn w:val="a"/>
    <w:uiPriority w:val="34"/>
    <w:qFormat/>
    <w:rsid w:val="00261C8A"/>
    <w:pPr>
      <w:ind w:firstLineChars="200" w:firstLine="420"/>
    </w:pPr>
  </w:style>
  <w:style w:type="character" w:customStyle="1" w:styleId="lijuyuanxing">
    <w:name w:val="lijuyuanxing"/>
    <w:basedOn w:val="a0"/>
    <w:rsid w:val="0089500B"/>
  </w:style>
  <w:style w:type="paragraph" w:styleId="affffff0">
    <w:name w:val="Revision"/>
    <w:hidden/>
    <w:uiPriority w:val="99"/>
    <w:semiHidden/>
    <w:rsid w:val="00AA339D"/>
    <w:rPr>
      <w:rFonts w:ascii="Arial" w:hAnsi="Arial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sse.com.cn/" TargetMode="External"/><Relationship Id="rId17" Type="http://schemas.openxmlformats.org/officeDocument/2006/relationships/header" Target="header6.xml"/><Relationship Id="rId25" Type="http://schemas.openxmlformats.org/officeDocument/2006/relationships/image" Target="media/image7.emf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oleObject" Target="embeddings/oleObject1.bin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3.bin"/><Relationship Id="rId32" Type="http://schemas.openxmlformats.org/officeDocument/2006/relationships/header" Target="header10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6.emf"/><Relationship Id="rId28" Type="http://schemas.openxmlformats.org/officeDocument/2006/relationships/hyperlink" Target="file:///D:\fast%20cs\fiximate\en\FIX.5.0SP2\tag529.html" TargetMode="External"/><Relationship Id="rId36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4.emf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oleObject" Target="embeddings/oleObject2.bin"/><Relationship Id="rId27" Type="http://schemas.openxmlformats.org/officeDocument/2006/relationships/hyperlink" Target="file:///D:\fast%20cs\fiximate\en\FIX.5.0SP2\tag529.html" TargetMode="External"/><Relationship Id="rId30" Type="http://schemas.openxmlformats.org/officeDocument/2006/relationships/header" Target="header9.xml"/><Relationship Id="rId35" Type="http://schemas.openxmlformats.org/officeDocument/2006/relationships/theme" Target="theme/theme1.xml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soa\wdzx9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6D9317-8BB7-4470-B031-8BDD438E2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wdzx97.dot</Template>
  <TotalTime>26625</TotalTime>
  <Pages>33</Pages>
  <Words>3492</Words>
  <Characters>19908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上海证券交易所新一代交易系统市场参与者接口规格说明书</vt:lpstr>
    </vt:vector>
  </TitlesOfParts>
  <Company>Hewlett-Packard Company</Company>
  <LinksUpToDate>false</LinksUpToDate>
  <CharactersWithSpaces>23354</CharactersWithSpaces>
  <SharedDoc>false</SharedDoc>
  <HLinks>
    <vt:vector size="348" baseType="variant">
      <vt:variant>
        <vt:i4>524341</vt:i4>
      </vt:variant>
      <vt:variant>
        <vt:i4>258</vt:i4>
      </vt:variant>
      <vt:variant>
        <vt:i4>0</vt:i4>
      </vt:variant>
      <vt:variant>
        <vt:i4>5</vt:i4>
      </vt:variant>
      <vt:variant>
        <vt:lpwstr>C:\Documents and Settings\user\fast cs\fiximate\en\FIX.5.0SP2\tag1462.html</vt:lpwstr>
      </vt:variant>
      <vt:variant>
        <vt:lpwstr/>
      </vt:variant>
      <vt:variant>
        <vt:i4>393286</vt:i4>
      </vt:variant>
      <vt:variant>
        <vt:i4>255</vt:i4>
      </vt:variant>
      <vt:variant>
        <vt:i4>0</vt:i4>
      </vt:variant>
      <vt:variant>
        <vt:i4>5</vt:i4>
      </vt:variant>
      <vt:variant>
        <vt:lpwstr>../fast cs/fiximate/en/FIX.5.0SP2/tag119.html</vt:lpwstr>
      </vt:variant>
      <vt:variant>
        <vt:lpwstr/>
      </vt:variant>
      <vt:variant>
        <vt:i4>393286</vt:i4>
      </vt:variant>
      <vt:variant>
        <vt:i4>252</vt:i4>
      </vt:variant>
      <vt:variant>
        <vt:i4>0</vt:i4>
      </vt:variant>
      <vt:variant>
        <vt:i4>5</vt:i4>
      </vt:variant>
      <vt:variant>
        <vt:lpwstr>../fast cs/fiximate/en/FIX.5.0SP2/tag119.html</vt:lpwstr>
      </vt:variant>
      <vt:variant>
        <vt:lpwstr/>
      </vt:variant>
      <vt:variant>
        <vt:i4>393282</vt:i4>
      </vt:variant>
      <vt:variant>
        <vt:i4>249</vt:i4>
      </vt:variant>
      <vt:variant>
        <vt:i4>0</vt:i4>
      </vt:variant>
      <vt:variant>
        <vt:i4>5</vt:i4>
      </vt:variant>
      <vt:variant>
        <vt:lpwstr>../fast cs/fiximate/en/FIX.5.0SP2/tag159.html</vt:lpwstr>
      </vt:variant>
      <vt:variant>
        <vt:lpwstr/>
      </vt:variant>
      <vt:variant>
        <vt:i4>655429</vt:i4>
      </vt:variant>
      <vt:variant>
        <vt:i4>246</vt:i4>
      </vt:variant>
      <vt:variant>
        <vt:i4>0</vt:i4>
      </vt:variant>
      <vt:variant>
        <vt:i4>5</vt:i4>
      </vt:variant>
      <vt:variant>
        <vt:lpwstr>../fast cs/fiximate/en/FIX.5.0SP2/tag226.html</vt:lpwstr>
      </vt:variant>
      <vt:variant>
        <vt:lpwstr/>
      </vt:variant>
      <vt:variant>
        <vt:i4>655429</vt:i4>
      </vt:variant>
      <vt:variant>
        <vt:i4>243</vt:i4>
      </vt:variant>
      <vt:variant>
        <vt:i4>0</vt:i4>
      </vt:variant>
      <vt:variant>
        <vt:i4>5</vt:i4>
      </vt:variant>
      <vt:variant>
        <vt:lpwstr>../fast cs/fiximate/en/FIX.5.0SP2/tag226.html</vt:lpwstr>
      </vt:variant>
      <vt:variant>
        <vt:lpwstr/>
      </vt:variant>
      <vt:variant>
        <vt:i4>4063327</vt:i4>
      </vt:variant>
      <vt:variant>
        <vt:i4>240</vt:i4>
      </vt:variant>
      <vt:variant>
        <vt:i4>0</vt:i4>
      </vt:variant>
      <vt:variant>
        <vt:i4>5</vt:i4>
      </vt:variant>
      <vt:variant>
        <vt:lpwstr>C:\Documents and Settings\user\fast cs\fiximate\en\FIX.5.0SP2\tag537.html</vt:lpwstr>
      </vt:variant>
      <vt:variant>
        <vt:lpwstr/>
      </vt:variant>
      <vt:variant>
        <vt:i4>7340144</vt:i4>
      </vt:variant>
      <vt:variant>
        <vt:i4>237</vt:i4>
      </vt:variant>
      <vt:variant>
        <vt:i4>0</vt:i4>
      </vt:variant>
      <vt:variant>
        <vt:i4>5</vt:i4>
      </vt:variant>
      <vt:variant>
        <vt:lpwstr>C:\Documents and Settings\user\fiximate\en\FIX.5.0SP2\tag963.html</vt:lpwstr>
      </vt:variant>
      <vt:variant>
        <vt:lpwstr/>
      </vt:variant>
      <vt:variant>
        <vt:i4>2687066</vt:i4>
      </vt:variant>
      <vt:variant>
        <vt:i4>234</vt:i4>
      </vt:variant>
      <vt:variant>
        <vt:i4>0</vt:i4>
      </vt:variant>
      <vt:variant>
        <vt:i4>5</vt:i4>
      </vt:variant>
      <vt:variant>
        <vt:lpwstr>\\172.23.1.78\ngts\03 Architecture\3.91 Real-Time Trading\Task\fast cs\fiximate\en\FIX.5.0SP2\tag159.html</vt:lpwstr>
      </vt:variant>
      <vt:variant>
        <vt:lpwstr/>
      </vt:variant>
      <vt:variant>
        <vt:i4>2687066</vt:i4>
      </vt:variant>
      <vt:variant>
        <vt:i4>231</vt:i4>
      </vt:variant>
      <vt:variant>
        <vt:i4>0</vt:i4>
      </vt:variant>
      <vt:variant>
        <vt:i4>5</vt:i4>
      </vt:variant>
      <vt:variant>
        <vt:lpwstr>\\172.23.1.78\ngts\03 Architecture\3.91 Real-Time Trading\Task\fast cs\fiximate\en\FIX.5.0SP2\tag159.html</vt:lpwstr>
      </vt:variant>
      <vt:variant>
        <vt:lpwstr/>
      </vt:variant>
      <vt:variant>
        <vt:i4>2818135</vt:i4>
      </vt:variant>
      <vt:variant>
        <vt:i4>228</vt:i4>
      </vt:variant>
      <vt:variant>
        <vt:i4>0</vt:i4>
      </vt:variant>
      <vt:variant>
        <vt:i4>5</vt:i4>
      </vt:variant>
      <vt:variant>
        <vt:lpwstr>\\172.23.1.78\ngts\03 Architecture\3.91 Real-Time Trading\Task\fast cs\fiximate\en\FIX.5.0SP2\tag882.html</vt:lpwstr>
      </vt:variant>
      <vt:variant>
        <vt:lpwstr/>
      </vt:variant>
      <vt:variant>
        <vt:i4>2818135</vt:i4>
      </vt:variant>
      <vt:variant>
        <vt:i4>225</vt:i4>
      </vt:variant>
      <vt:variant>
        <vt:i4>0</vt:i4>
      </vt:variant>
      <vt:variant>
        <vt:i4>5</vt:i4>
      </vt:variant>
      <vt:variant>
        <vt:lpwstr>\\172.23.1.78\ngts\03 Architecture\3.91 Real-Time Trading\Task\fast cs\fiximate\en\FIX.5.0SP2\tag882.html</vt:lpwstr>
      </vt:variant>
      <vt:variant>
        <vt:lpwstr/>
      </vt:variant>
      <vt:variant>
        <vt:i4>393282</vt:i4>
      </vt:variant>
      <vt:variant>
        <vt:i4>222</vt:i4>
      </vt:variant>
      <vt:variant>
        <vt:i4>0</vt:i4>
      </vt:variant>
      <vt:variant>
        <vt:i4>5</vt:i4>
      </vt:variant>
      <vt:variant>
        <vt:lpwstr>../fast cs/fiximate/en/FIX.5.0SP2/tag159.html</vt:lpwstr>
      </vt:variant>
      <vt:variant>
        <vt:lpwstr/>
      </vt:variant>
      <vt:variant>
        <vt:i4>393282</vt:i4>
      </vt:variant>
      <vt:variant>
        <vt:i4>219</vt:i4>
      </vt:variant>
      <vt:variant>
        <vt:i4>0</vt:i4>
      </vt:variant>
      <vt:variant>
        <vt:i4>5</vt:i4>
      </vt:variant>
      <vt:variant>
        <vt:lpwstr>../fast cs/fiximate/en/FIX.5.0SP2/tag159.html</vt:lpwstr>
      </vt:variant>
      <vt:variant>
        <vt:lpwstr/>
      </vt:variant>
      <vt:variant>
        <vt:i4>393286</vt:i4>
      </vt:variant>
      <vt:variant>
        <vt:i4>216</vt:i4>
      </vt:variant>
      <vt:variant>
        <vt:i4>0</vt:i4>
      </vt:variant>
      <vt:variant>
        <vt:i4>5</vt:i4>
      </vt:variant>
      <vt:variant>
        <vt:lpwstr>../fast cs/fiximate/en/FIX.5.0SP2/tag119.html</vt:lpwstr>
      </vt:variant>
      <vt:variant>
        <vt:lpwstr/>
      </vt:variant>
      <vt:variant>
        <vt:i4>393286</vt:i4>
      </vt:variant>
      <vt:variant>
        <vt:i4>213</vt:i4>
      </vt:variant>
      <vt:variant>
        <vt:i4>0</vt:i4>
      </vt:variant>
      <vt:variant>
        <vt:i4>5</vt:i4>
      </vt:variant>
      <vt:variant>
        <vt:lpwstr>../fast cs/fiximate/en/FIX.5.0SP2/tag119.html</vt:lpwstr>
      </vt:variant>
      <vt:variant>
        <vt:lpwstr/>
      </vt:variant>
      <vt:variant>
        <vt:i4>655429</vt:i4>
      </vt:variant>
      <vt:variant>
        <vt:i4>210</vt:i4>
      </vt:variant>
      <vt:variant>
        <vt:i4>0</vt:i4>
      </vt:variant>
      <vt:variant>
        <vt:i4>5</vt:i4>
      </vt:variant>
      <vt:variant>
        <vt:lpwstr>../fast cs/fiximate/en/FIX.5.0SP2/tag226.html</vt:lpwstr>
      </vt:variant>
      <vt:variant>
        <vt:lpwstr/>
      </vt:variant>
      <vt:variant>
        <vt:i4>655429</vt:i4>
      </vt:variant>
      <vt:variant>
        <vt:i4>207</vt:i4>
      </vt:variant>
      <vt:variant>
        <vt:i4>0</vt:i4>
      </vt:variant>
      <vt:variant>
        <vt:i4>5</vt:i4>
      </vt:variant>
      <vt:variant>
        <vt:lpwstr>../fast cs/fiximate/en/FIX.5.0SP2/tag226.html</vt:lpwstr>
      </vt:variant>
      <vt:variant>
        <vt:lpwstr/>
      </vt:variant>
      <vt:variant>
        <vt:i4>393286</vt:i4>
      </vt:variant>
      <vt:variant>
        <vt:i4>204</vt:i4>
      </vt:variant>
      <vt:variant>
        <vt:i4>0</vt:i4>
      </vt:variant>
      <vt:variant>
        <vt:i4>5</vt:i4>
      </vt:variant>
      <vt:variant>
        <vt:lpwstr>../fast cs/fiximate/en/FIX.5.0SP2/tag119.html</vt:lpwstr>
      </vt:variant>
      <vt:variant>
        <vt:lpwstr/>
      </vt:variant>
      <vt:variant>
        <vt:i4>393286</vt:i4>
      </vt:variant>
      <vt:variant>
        <vt:i4>201</vt:i4>
      </vt:variant>
      <vt:variant>
        <vt:i4>0</vt:i4>
      </vt:variant>
      <vt:variant>
        <vt:i4>5</vt:i4>
      </vt:variant>
      <vt:variant>
        <vt:lpwstr>../fast cs/fiximate/en/FIX.5.0SP2/tag119.html</vt:lpwstr>
      </vt:variant>
      <vt:variant>
        <vt:lpwstr/>
      </vt:variant>
      <vt:variant>
        <vt:i4>786442</vt:i4>
      </vt:variant>
      <vt:variant>
        <vt:i4>198</vt:i4>
      </vt:variant>
      <vt:variant>
        <vt:i4>0</vt:i4>
      </vt:variant>
      <vt:variant>
        <vt:i4>5</vt:i4>
      </vt:variant>
      <vt:variant>
        <vt:lpwstr>../../fast cs/fiximate/en/FIX.5.0SP2/tag297.html</vt:lpwstr>
      </vt:variant>
      <vt:variant>
        <vt:lpwstr/>
      </vt:variant>
      <vt:variant>
        <vt:i4>786442</vt:i4>
      </vt:variant>
      <vt:variant>
        <vt:i4>195</vt:i4>
      </vt:variant>
      <vt:variant>
        <vt:i4>0</vt:i4>
      </vt:variant>
      <vt:variant>
        <vt:i4>5</vt:i4>
      </vt:variant>
      <vt:variant>
        <vt:lpwstr>../../fast cs/fiximate/en/FIX.5.0SP2/tag297.html</vt:lpwstr>
      </vt:variant>
      <vt:variant>
        <vt:lpwstr/>
      </vt:variant>
      <vt:variant>
        <vt:i4>-966809044</vt:i4>
      </vt:variant>
      <vt:variant>
        <vt:i4>192</vt:i4>
      </vt:variant>
      <vt:variant>
        <vt:i4>0</vt:i4>
      </vt:variant>
      <vt:variant>
        <vt:i4>5</vt:i4>
      </vt:variant>
      <vt:variant>
        <vt:lpwstr>\\172.18.1.3\homedir\jskfb-技术开发部\whuang-黄武\03 Architecture\3.91 Real-Time Trading\Task\fast cs\fiximate\en\FIX.5.0SP2\tag117.html</vt:lpwstr>
      </vt:variant>
      <vt:variant>
        <vt:lpwstr/>
      </vt:variant>
      <vt:variant>
        <vt:i4>-966809044</vt:i4>
      </vt:variant>
      <vt:variant>
        <vt:i4>189</vt:i4>
      </vt:variant>
      <vt:variant>
        <vt:i4>0</vt:i4>
      </vt:variant>
      <vt:variant>
        <vt:i4>5</vt:i4>
      </vt:variant>
      <vt:variant>
        <vt:lpwstr>\\172.18.1.3\homedir\jskfb-技术开发部\whuang-黄武\03 Architecture\3.91 Real-Time Trading\Task\fast cs\fiximate\en\FIX.5.0SP2\tag117.html</vt:lpwstr>
      </vt:variant>
      <vt:variant>
        <vt:lpwstr/>
      </vt:variant>
      <vt:variant>
        <vt:i4>-966809044</vt:i4>
      </vt:variant>
      <vt:variant>
        <vt:i4>186</vt:i4>
      </vt:variant>
      <vt:variant>
        <vt:i4>0</vt:i4>
      </vt:variant>
      <vt:variant>
        <vt:i4>5</vt:i4>
      </vt:variant>
      <vt:variant>
        <vt:lpwstr>\\172.18.1.3\homedir\jskfb-技术开发部\whuang-黄武\03 Architecture\3.91 Real-Time Trading\Task\fast cs\fiximate\en\FIX.5.0SP2\tag117.html</vt:lpwstr>
      </vt:variant>
      <vt:variant>
        <vt:lpwstr/>
      </vt:variant>
      <vt:variant>
        <vt:i4>-966809044</vt:i4>
      </vt:variant>
      <vt:variant>
        <vt:i4>183</vt:i4>
      </vt:variant>
      <vt:variant>
        <vt:i4>0</vt:i4>
      </vt:variant>
      <vt:variant>
        <vt:i4>5</vt:i4>
      </vt:variant>
      <vt:variant>
        <vt:lpwstr>\\172.18.1.3\homedir\jskfb-技术开发部\whuang-黄武\03 Architecture\3.91 Real-Time Trading\Task\fast cs\fiximate\en\FIX.5.0SP2\tag117.html</vt:lpwstr>
      </vt:variant>
      <vt:variant>
        <vt:lpwstr/>
      </vt:variant>
      <vt:variant>
        <vt:i4>-966809044</vt:i4>
      </vt:variant>
      <vt:variant>
        <vt:i4>180</vt:i4>
      </vt:variant>
      <vt:variant>
        <vt:i4>0</vt:i4>
      </vt:variant>
      <vt:variant>
        <vt:i4>5</vt:i4>
      </vt:variant>
      <vt:variant>
        <vt:lpwstr>\\172.18.1.3\homedir\jskfb-技术开发部\whuang-黄武\03 Architecture\3.91 Real-Time Trading\Task\fast cs\fiximate\en\FIX.5.0SP2\tag117.html</vt:lpwstr>
      </vt:variant>
      <vt:variant>
        <vt:lpwstr/>
      </vt:variant>
      <vt:variant>
        <vt:i4>393286</vt:i4>
      </vt:variant>
      <vt:variant>
        <vt:i4>177</vt:i4>
      </vt:variant>
      <vt:variant>
        <vt:i4>0</vt:i4>
      </vt:variant>
      <vt:variant>
        <vt:i4>5</vt:i4>
      </vt:variant>
      <vt:variant>
        <vt:lpwstr>../fast cs/fiximate/en/FIX.5.0SP2/tag119.html</vt:lpwstr>
      </vt:variant>
      <vt:variant>
        <vt:lpwstr/>
      </vt:variant>
      <vt:variant>
        <vt:i4>393286</vt:i4>
      </vt:variant>
      <vt:variant>
        <vt:i4>174</vt:i4>
      </vt:variant>
      <vt:variant>
        <vt:i4>0</vt:i4>
      </vt:variant>
      <vt:variant>
        <vt:i4>5</vt:i4>
      </vt:variant>
      <vt:variant>
        <vt:lpwstr>../fast cs/fiximate/en/FIX.5.0SP2/tag119.html</vt:lpwstr>
      </vt:variant>
      <vt:variant>
        <vt:lpwstr/>
      </vt:variant>
      <vt:variant>
        <vt:i4>393282</vt:i4>
      </vt:variant>
      <vt:variant>
        <vt:i4>171</vt:i4>
      </vt:variant>
      <vt:variant>
        <vt:i4>0</vt:i4>
      </vt:variant>
      <vt:variant>
        <vt:i4>5</vt:i4>
      </vt:variant>
      <vt:variant>
        <vt:lpwstr>../fast cs/fiximate/en/FIX.5.0SP2/tag159.html</vt:lpwstr>
      </vt:variant>
      <vt:variant>
        <vt:lpwstr/>
      </vt:variant>
      <vt:variant>
        <vt:i4>393282</vt:i4>
      </vt:variant>
      <vt:variant>
        <vt:i4>168</vt:i4>
      </vt:variant>
      <vt:variant>
        <vt:i4>0</vt:i4>
      </vt:variant>
      <vt:variant>
        <vt:i4>5</vt:i4>
      </vt:variant>
      <vt:variant>
        <vt:lpwstr>../fast cs/fiximate/en/FIX.5.0SP2/tag159.html</vt:lpwstr>
      </vt:variant>
      <vt:variant>
        <vt:lpwstr/>
      </vt:variant>
      <vt:variant>
        <vt:i4>655429</vt:i4>
      </vt:variant>
      <vt:variant>
        <vt:i4>165</vt:i4>
      </vt:variant>
      <vt:variant>
        <vt:i4>0</vt:i4>
      </vt:variant>
      <vt:variant>
        <vt:i4>5</vt:i4>
      </vt:variant>
      <vt:variant>
        <vt:lpwstr>../fast cs/fiximate/en/FIX.5.0SP2/tag226.html</vt:lpwstr>
      </vt:variant>
      <vt:variant>
        <vt:lpwstr/>
      </vt:variant>
      <vt:variant>
        <vt:i4>655429</vt:i4>
      </vt:variant>
      <vt:variant>
        <vt:i4>162</vt:i4>
      </vt:variant>
      <vt:variant>
        <vt:i4>0</vt:i4>
      </vt:variant>
      <vt:variant>
        <vt:i4>5</vt:i4>
      </vt:variant>
      <vt:variant>
        <vt:lpwstr>../fast cs/fiximate/en/FIX.5.0SP2/tag226.html</vt:lpwstr>
      </vt:variant>
      <vt:variant>
        <vt:lpwstr/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_Toc461113143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_Toc461113142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_Toc461113140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_Toc461113138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_Toc461113136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_Toc461113134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_Toc461113133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_Toc461113131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_Toc461113130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_Toc461113129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_Toc461113128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_Toc461113127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_Toc461113126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_Toc461113125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_Toc461113124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_Toc461113123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_Toc461113122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_Toc461113121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_Toc461113120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_Toc461113119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_Toc461113118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_Toc461113117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_Toc461113116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_Toc461113115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_Toc461113114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上海证券交易所新一代交易系统市场参与者接口规格说明书</dc:title>
  <dc:creator>WuShaoPing</dc:creator>
  <cp:lastModifiedBy>user</cp:lastModifiedBy>
  <cp:revision>575</cp:revision>
  <cp:lastPrinted>2016-09-09T01:40:00Z</cp:lastPrinted>
  <dcterms:created xsi:type="dcterms:W3CDTF">2016-09-28T01:57:00Z</dcterms:created>
  <dcterms:modified xsi:type="dcterms:W3CDTF">2017-04-19T07:56:00Z</dcterms:modified>
</cp:coreProperties>
</file>